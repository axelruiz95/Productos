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726411" w:rsidRPr="006935DB" w:rsidRDefault="00726411" w:rsidP="00726411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84353D">
        <w:rPr>
          <w:szCs w:val="36"/>
        </w:rPr>
        <w:t xml:space="preserve">Revisar </w:t>
      </w:r>
      <w:r w:rsidR="00726411">
        <w:rPr>
          <w:szCs w:val="36"/>
        </w:rPr>
        <w:t>Mis Pendientes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A26046">
        <w:rPr>
          <w:szCs w:val="36"/>
        </w:rPr>
        <w:t>ROLMOV25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EB4E1D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A26046" w:rsidP="00F60C24">
            <w:pPr>
              <w:pStyle w:val="Tabletext"/>
              <w:jc w:val="center"/>
            </w:pPr>
            <w:r>
              <w:t>30</w:t>
            </w:r>
            <w:r w:rsidR="00D1606C" w:rsidRPr="00C70293">
              <w:t>/</w:t>
            </w:r>
            <w:r w:rsidR="000B0194">
              <w:t>0</w:t>
            </w:r>
            <w:r>
              <w:t>8</w:t>
            </w:r>
            <w:r w:rsidR="00D1606C" w:rsidRPr="00C70293">
              <w:t>/201</w:t>
            </w:r>
            <w:r>
              <w:t>2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A26046">
              <w:t>Revisar Mis Pendientes</w:t>
            </w:r>
            <w:r w:rsidR="00F60C24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A26046">
              <w:t>Route Lite</w:t>
            </w:r>
            <w:r>
              <w:t xml:space="preserve">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A26046">
            <w:pPr>
              <w:pStyle w:val="Tabletext"/>
            </w:pPr>
            <w:r>
              <w:t xml:space="preserve">Folio CAI </w:t>
            </w:r>
            <w:r w:rsidR="003B034E">
              <w:t>000</w:t>
            </w:r>
            <w:r w:rsidR="00A26046">
              <w:t>2144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3D53B4" w:rsidRDefault="003D53B4" w:rsidP="003D53B4">
            <w:pPr>
              <w:pStyle w:val="Tabletext"/>
              <w:jc w:val="center"/>
              <w:rPr>
                <w:highlight w:val="magenta"/>
              </w:rPr>
            </w:pPr>
            <w:r w:rsidRPr="003D53B4">
              <w:rPr>
                <w:highlight w:val="magenta"/>
              </w:rPr>
              <w:t>11/10/2012</w:t>
            </w:r>
          </w:p>
        </w:tc>
        <w:tc>
          <w:tcPr>
            <w:tcW w:w="1152" w:type="dxa"/>
          </w:tcPr>
          <w:p w:rsidR="00521BB5" w:rsidRPr="003D53B4" w:rsidRDefault="003D53B4" w:rsidP="003D53B4">
            <w:pPr>
              <w:pStyle w:val="Tabletext"/>
              <w:jc w:val="center"/>
              <w:rPr>
                <w:highlight w:val="magenta"/>
              </w:rPr>
            </w:pPr>
            <w:r w:rsidRPr="003D53B4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521BB5" w:rsidRPr="003D53B4" w:rsidRDefault="003D53B4" w:rsidP="00DF3C27">
            <w:pPr>
              <w:pStyle w:val="Tabletext"/>
              <w:rPr>
                <w:highlight w:val="magenta"/>
                <w:lang w:val="es-ES"/>
              </w:rPr>
            </w:pPr>
            <w:r w:rsidRPr="003D53B4">
              <w:rPr>
                <w:highlight w:val="magenta"/>
                <w:lang w:val="es-ES"/>
              </w:rPr>
              <w:t>Sincronizar los Mensajes para que envíe y reciba la información relacionada a los mensajes del vendedor.</w:t>
            </w:r>
            <w:r w:rsidRPr="003D53B4">
              <w:rPr>
                <w:highlight w:val="magenta"/>
                <w:lang w:val="es-ES"/>
              </w:rPr>
              <w:br/>
              <w:t>- Se divide en el envío y la recepción, el recibir trabajará como cuando se reciben los datos del vendedor y en el envío será igual.</w:t>
            </w:r>
          </w:p>
          <w:p w:rsidR="003D53B4" w:rsidRPr="003D53B4" w:rsidRDefault="003D53B4" w:rsidP="00DF3C27">
            <w:pPr>
              <w:pStyle w:val="Tabletext"/>
              <w:rPr>
                <w:highlight w:val="magenta"/>
              </w:rPr>
            </w:pPr>
            <w:r w:rsidRPr="003D53B4">
              <w:rPr>
                <w:highlight w:val="magenta"/>
                <w:lang w:val="es-ES"/>
              </w:rPr>
              <w:t>Folio CAI 0002383</w:t>
            </w:r>
          </w:p>
        </w:tc>
        <w:tc>
          <w:tcPr>
            <w:tcW w:w="2304" w:type="dxa"/>
          </w:tcPr>
          <w:p w:rsidR="00521BB5" w:rsidRPr="003D53B4" w:rsidRDefault="003D53B4" w:rsidP="00DF3C27">
            <w:pPr>
              <w:pStyle w:val="Tabletext"/>
              <w:rPr>
                <w:highlight w:val="magenta"/>
              </w:rPr>
            </w:pPr>
            <w:r w:rsidRPr="003D53B4">
              <w:rPr>
                <w:highlight w:val="magenta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A6135E" w:rsidRDefault="00A6135E" w:rsidP="00A6135E">
            <w:pPr>
              <w:pStyle w:val="Tabletext"/>
              <w:jc w:val="center"/>
              <w:rPr>
                <w:highlight w:val="green"/>
              </w:rPr>
            </w:pPr>
            <w:r w:rsidRPr="00A6135E">
              <w:rPr>
                <w:highlight w:val="green"/>
              </w:rPr>
              <w:t>02/10/2013</w:t>
            </w:r>
          </w:p>
        </w:tc>
        <w:tc>
          <w:tcPr>
            <w:tcW w:w="1152" w:type="dxa"/>
          </w:tcPr>
          <w:p w:rsidR="00521BB5" w:rsidRPr="00A6135E" w:rsidRDefault="00A6135E" w:rsidP="00A6135E">
            <w:pPr>
              <w:pStyle w:val="Tabletext"/>
              <w:jc w:val="center"/>
              <w:rPr>
                <w:highlight w:val="green"/>
              </w:rPr>
            </w:pPr>
            <w:r w:rsidRPr="00A6135E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A6135E" w:rsidRPr="00A6135E" w:rsidRDefault="00A6135E" w:rsidP="00DF3C27">
            <w:pPr>
              <w:pStyle w:val="Tabletext"/>
              <w:rPr>
                <w:highlight w:val="green"/>
              </w:rPr>
            </w:pPr>
            <w:r w:rsidRPr="00A6135E">
              <w:rPr>
                <w:highlight w:val="green"/>
                <w:lang w:val="es-ES"/>
              </w:rPr>
              <w:t>Opción Enviar y recibir mensajes arrastrando la pantalla</w:t>
            </w:r>
            <w:r w:rsidR="00696CE5">
              <w:rPr>
                <w:highlight w:val="green"/>
                <w:lang w:val="es-ES"/>
              </w:rPr>
              <w:t>.</w:t>
            </w:r>
          </w:p>
          <w:p w:rsidR="00521BB5" w:rsidRPr="00A6135E" w:rsidRDefault="00A6135E" w:rsidP="00DF3C27">
            <w:pPr>
              <w:pStyle w:val="Tabletext"/>
              <w:rPr>
                <w:highlight w:val="green"/>
              </w:rPr>
            </w:pPr>
            <w:r w:rsidRPr="00A6135E">
              <w:rPr>
                <w:highlight w:val="green"/>
              </w:rPr>
              <w:t>Folio CAI 0002742</w:t>
            </w:r>
          </w:p>
        </w:tc>
        <w:tc>
          <w:tcPr>
            <w:tcW w:w="2304" w:type="dxa"/>
          </w:tcPr>
          <w:p w:rsidR="00521BB5" w:rsidRDefault="00A6135E" w:rsidP="00DF3C27">
            <w:pPr>
              <w:pStyle w:val="Tabletext"/>
            </w:pPr>
            <w:r w:rsidRPr="00A6135E">
              <w:rPr>
                <w:highlight w:val="green"/>
              </w:rPr>
              <w:t>Belem Lizeth Jiménez Arévalo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F913A3" w:rsidRDefault="001323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68499541" w:history="1">
        <w:r w:rsidR="00F913A3" w:rsidRPr="00F73C0F">
          <w:rPr>
            <w:rStyle w:val="Hipervnculo"/>
          </w:rPr>
          <w:t>1</w:t>
        </w:r>
        <w:r w:rsidR="00F913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913A3" w:rsidRPr="00F73C0F">
          <w:rPr>
            <w:rStyle w:val="Hipervnculo"/>
          </w:rPr>
          <w:t>Introducción</w:t>
        </w:r>
        <w:r w:rsidR="00F913A3">
          <w:rPr>
            <w:webHidden/>
          </w:rPr>
          <w:tab/>
        </w:r>
        <w:r w:rsidR="00F913A3">
          <w:rPr>
            <w:webHidden/>
          </w:rPr>
          <w:fldChar w:fldCharType="begin"/>
        </w:r>
        <w:r w:rsidR="00F913A3">
          <w:rPr>
            <w:webHidden/>
          </w:rPr>
          <w:instrText xml:space="preserve"> PAGEREF _Toc368499541 \h </w:instrText>
        </w:r>
        <w:r w:rsidR="00F913A3">
          <w:rPr>
            <w:webHidden/>
          </w:rPr>
        </w:r>
        <w:r w:rsidR="00F913A3">
          <w:rPr>
            <w:webHidden/>
          </w:rPr>
          <w:fldChar w:fldCharType="separate"/>
        </w:r>
        <w:r w:rsidR="00F913A3">
          <w:rPr>
            <w:webHidden/>
          </w:rPr>
          <w:t>4</w:t>
        </w:r>
        <w:r w:rsidR="00F913A3">
          <w:rPr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42" w:history="1">
        <w:r w:rsidRPr="00F73C0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Caso de uso: Revisar Mis Pendientes – CUROLMOV25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499543" w:history="1">
        <w:r w:rsidRPr="00F73C0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44" w:history="1">
        <w:r w:rsidRPr="00F73C0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45" w:history="1">
        <w:r w:rsidRPr="00F73C0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499546" w:history="1">
        <w:r w:rsidRPr="00F73C0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499547" w:history="1">
        <w:r w:rsidRPr="00F73C0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48" w:history="1">
        <w:r w:rsidRPr="00F73C0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499549" w:history="1">
        <w:r w:rsidRPr="00F73C0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499550" w:history="1">
        <w:r w:rsidRPr="00F73C0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499551" w:history="1">
        <w:r w:rsidRPr="00F73C0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499552" w:history="1">
        <w:r w:rsidRPr="00F73C0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499553" w:history="1">
        <w:r w:rsidRPr="00F73C0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499554" w:history="1">
        <w:r w:rsidRPr="00F73C0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499555" w:history="1">
        <w:r w:rsidRPr="00F73C0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56" w:history="1">
        <w:r w:rsidRPr="00F73C0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499557" w:history="1">
        <w:r w:rsidRPr="00F73C0F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499558" w:history="1">
        <w:r w:rsidRPr="00F73C0F">
          <w:rPr>
            <w:rStyle w:val="Hipervnculo"/>
            <w:rFonts w:cs="Arial"/>
            <w:noProof/>
            <w:highlight w:val="magenta"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  <w:rFonts w:cs="Arial"/>
            <w:noProof/>
            <w:highlight w:val="magenta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_Toc368499558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59" w:history="1">
        <w:r w:rsidRPr="00F73C0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60" w:history="1">
        <w:r w:rsidRPr="00F73C0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61" w:history="1">
        <w:r w:rsidRPr="00F73C0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913A3" w:rsidRDefault="00F913A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499562" w:history="1">
        <w:r w:rsidRPr="00F73C0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73C0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_Toc368499562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1323C2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C23D3">
        <w:rPr>
          <w:szCs w:val="36"/>
        </w:rPr>
        <w:t>Revisar Mis Pendientes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1C23D3">
        <w:rPr>
          <w:szCs w:val="36"/>
        </w:rPr>
        <w:t>ROLMOV25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Default="00FE1CAC" w:rsidP="00FF3607">
      <w:pPr>
        <w:pStyle w:val="Ttulo1"/>
        <w:tabs>
          <w:tab w:val="clear" w:pos="720"/>
        </w:tabs>
        <w:autoSpaceDE/>
        <w:autoSpaceDN/>
        <w:adjustRightInd/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6849954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EA7172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EA7172">
      <w:pPr>
        <w:jc w:val="both"/>
        <w:rPr>
          <w:i/>
          <w:iCs/>
          <w:color w:val="0000FF"/>
          <w:lang w:val="es-GT"/>
        </w:rPr>
      </w:pPr>
    </w:p>
    <w:p w:rsidR="003907BC" w:rsidRDefault="00FC72FB" w:rsidP="00EA717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6849954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292D54">
        <w:rPr>
          <w:szCs w:val="36"/>
        </w:rPr>
        <w:t>Revisar Mis Pendientes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292D54">
        <w:rPr>
          <w:szCs w:val="36"/>
        </w:rPr>
        <w:t>ROL</w:t>
      </w:r>
      <w:r w:rsidR="00FC1588">
        <w:rPr>
          <w:szCs w:val="36"/>
        </w:rPr>
        <w:t>MOV</w:t>
      </w:r>
      <w:r w:rsidR="00292D54">
        <w:rPr>
          <w:szCs w:val="36"/>
        </w:rPr>
        <w:t>25</w:t>
      </w:r>
      <w:bookmarkEnd w:id="5"/>
    </w:p>
    <w:p w:rsidR="006A1F98" w:rsidRPr="006A1F98" w:rsidRDefault="006A1F98" w:rsidP="00EA7172">
      <w:pPr>
        <w:jc w:val="both"/>
        <w:rPr>
          <w:lang w:val="es-MX" w:eastAsia="es-MX"/>
        </w:rPr>
      </w:pPr>
    </w:p>
    <w:p w:rsidR="004D45D6" w:rsidRPr="003907BC" w:rsidRDefault="00FC72FB" w:rsidP="00EA71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6849954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EA7172">
      <w:pPr>
        <w:jc w:val="both"/>
        <w:rPr>
          <w:sz w:val="20"/>
          <w:szCs w:val="20"/>
          <w:lang w:eastAsia="en-US"/>
        </w:rPr>
      </w:pPr>
    </w:p>
    <w:p w:rsidR="004D45D6" w:rsidRPr="00B97BC5" w:rsidRDefault="00B97BC5" w:rsidP="00EA7172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B034E">
        <w:rPr>
          <w:sz w:val="20"/>
          <w:szCs w:val="20"/>
          <w:lang w:eastAsia="en-US"/>
        </w:rPr>
        <w:t xml:space="preserve">consultar </w:t>
      </w:r>
      <w:r w:rsidR="00F60C24">
        <w:rPr>
          <w:sz w:val="20"/>
          <w:szCs w:val="20"/>
          <w:lang w:eastAsia="en-US"/>
        </w:rPr>
        <w:t xml:space="preserve">los mensajes </w:t>
      </w:r>
      <w:r w:rsidR="00292D54">
        <w:rPr>
          <w:sz w:val="20"/>
          <w:szCs w:val="20"/>
          <w:lang w:eastAsia="en-US"/>
        </w:rPr>
        <w:t xml:space="preserve">que tiene </w:t>
      </w:r>
      <w:r w:rsidR="00F60C24">
        <w:rPr>
          <w:sz w:val="20"/>
          <w:szCs w:val="20"/>
          <w:lang w:eastAsia="en-US"/>
        </w:rPr>
        <w:t>asignados</w:t>
      </w:r>
      <w:r w:rsidR="00F913A3">
        <w:rPr>
          <w:sz w:val="20"/>
          <w:szCs w:val="20"/>
          <w:lang w:eastAsia="en-US"/>
        </w:rPr>
        <w:t xml:space="preserve">, </w:t>
      </w:r>
      <w:r w:rsidR="00F913A3" w:rsidRPr="00F913A3">
        <w:rPr>
          <w:sz w:val="20"/>
          <w:szCs w:val="20"/>
          <w:highlight w:val="green"/>
          <w:lang w:eastAsia="en-US"/>
        </w:rPr>
        <w:t>así como</w:t>
      </w:r>
      <w:r w:rsidR="00F913A3">
        <w:rPr>
          <w:sz w:val="20"/>
          <w:szCs w:val="20"/>
          <w:lang w:eastAsia="en-US"/>
        </w:rPr>
        <w:t xml:space="preserve"> </w:t>
      </w:r>
      <w:r w:rsidR="0072136F">
        <w:rPr>
          <w:sz w:val="20"/>
          <w:szCs w:val="20"/>
          <w:lang w:eastAsia="en-US"/>
        </w:rPr>
        <w:t>modificar s</w:t>
      </w:r>
      <w:r w:rsidR="00F913A3">
        <w:rPr>
          <w:sz w:val="20"/>
          <w:szCs w:val="20"/>
          <w:lang w:eastAsia="en-US"/>
        </w:rPr>
        <w:t xml:space="preserve">u estado </w:t>
      </w:r>
      <w:proofErr w:type="spellStart"/>
      <w:proofErr w:type="gramStart"/>
      <w:r w:rsidR="00F913A3">
        <w:rPr>
          <w:sz w:val="20"/>
          <w:szCs w:val="20"/>
          <w:lang w:eastAsia="en-US"/>
        </w:rPr>
        <w:t>a</w:t>
      </w:r>
      <w:proofErr w:type="spellEnd"/>
      <w:proofErr w:type="gramEnd"/>
      <w:r w:rsidR="00F913A3">
        <w:rPr>
          <w:sz w:val="20"/>
          <w:szCs w:val="20"/>
          <w:lang w:eastAsia="en-US"/>
        </w:rPr>
        <w:t xml:space="preserve"> pospuesto o revisado, </w:t>
      </w:r>
      <w:r w:rsidR="00F913A3" w:rsidRPr="00F913A3">
        <w:rPr>
          <w:sz w:val="20"/>
          <w:szCs w:val="20"/>
          <w:highlight w:val="green"/>
          <w:lang w:eastAsia="en-US"/>
        </w:rPr>
        <w:t>y sincronizarlos con el servidor.</w:t>
      </w:r>
    </w:p>
    <w:p w:rsidR="004D45D6" w:rsidRPr="00E5451F" w:rsidRDefault="004D45D6" w:rsidP="00EA7172">
      <w:pPr>
        <w:jc w:val="both"/>
        <w:rPr>
          <w:iCs/>
          <w:color w:val="0000FF"/>
        </w:rPr>
      </w:pPr>
    </w:p>
    <w:p w:rsidR="0043257C" w:rsidRPr="0043257C" w:rsidRDefault="0043257C" w:rsidP="00EA7172">
      <w:pPr>
        <w:jc w:val="both"/>
        <w:rPr>
          <w:i/>
          <w:iCs/>
          <w:color w:val="0000FF"/>
        </w:rPr>
      </w:pPr>
    </w:p>
    <w:p w:rsidR="00481C4A" w:rsidRDefault="00FC72FB" w:rsidP="00EA717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68499544"/>
      <w:r>
        <w:t>3</w:t>
      </w:r>
      <w:r>
        <w:tab/>
      </w:r>
      <w:r w:rsidR="007B6535">
        <w:t>Diagrama de Casos de Uso</w:t>
      </w:r>
      <w:bookmarkEnd w:id="9"/>
    </w:p>
    <w:p w:rsidR="00870460" w:rsidRDefault="00EB27D3" w:rsidP="00EA7172">
      <w:pPr>
        <w:jc w:val="both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4138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413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68499545"/>
      <w:r>
        <w:lastRenderedPageBreak/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6849954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6849954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EA7172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292D54">
        <w:rPr>
          <w:rFonts w:cs="Arial"/>
          <w:sz w:val="20"/>
          <w:szCs w:val="20"/>
        </w:rPr>
        <w:t>.</w:t>
      </w:r>
    </w:p>
    <w:p w:rsidR="001F7B73" w:rsidRDefault="001F7B73" w:rsidP="00EA7172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292D54">
        <w:rPr>
          <w:rFonts w:cs="Arial"/>
          <w:sz w:val="20"/>
          <w:szCs w:val="20"/>
        </w:rPr>
        <w:t>.</w:t>
      </w:r>
    </w:p>
    <w:p w:rsidR="00132EA0" w:rsidRDefault="00132EA0" w:rsidP="00EA71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132EA0" w:rsidRDefault="00132EA0" w:rsidP="00EA71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una jornada de trabajo iniciada.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68499548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EA71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6849954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EA7172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44777E" w:rsidRDefault="00DE7D26" w:rsidP="00EA7172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 xml:space="preserve">es invocado por </w:t>
      </w:r>
      <w:r w:rsidR="0044777E">
        <w:rPr>
          <w:rFonts w:cs="Arial"/>
          <w:sz w:val="20"/>
          <w:szCs w:val="20"/>
        </w:rPr>
        <w:t>los siguientes</w:t>
      </w:r>
      <w:r w:rsidR="00B37CF3" w:rsidRPr="00615C1E">
        <w:rPr>
          <w:rFonts w:cs="Arial"/>
          <w:sz w:val="20"/>
          <w:szCs w:val="20"/>
        </w:rPr>
        <w:t xml:space="preserve"> caso</w:t>
      </w:r>
      <w:r w:rsidR="0044777E">
        <w:rPr>
          <w:rFonts w:cs="Arial"/>
          <w:sz w:val="20"/>
          <w:szCs w:val="20"/>
        </w:rPr>
        <w:t>s</w:t>
      </w:r>
      <w:r w:rsidR="00B37CF3" w:rsidRPr="00615C1E">
        <w:rPr>
          <w:rFonts w:cs="Arial"/>
          <w:sz w:val="20"/>
          <w:szCs w:val="20"/>
        </w:rPr>
        <w:t xml:space="preserve"> de uso</w:t>
      </w:r>
      <w:r w:rsidR="0044777E">
        <w:rPr>
          <w:rFonts w:cs="Arial"/>
          <w:sz w:val="20"/>
          <w:szCs w:val="20"/>
        </w:rPr>
        <w:t>:</w:t>
      </w:r>
    </w:p>
    <w:p w:rsidR="00615C1E" w:rsidRPr="0044777E" w:rsidRDefault="00E557BF" w:rsidP="00EA7172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1C3830" w:rsidRPr="0044777E">
          <w:rPr>
            <w:rStyle w:val="Hipervnculo"/>
            <w:b/>
            <w:sz w:val="20"/>
            <w:szCs w:val="20"/>
          </w:rPr>
          <w:t xml:space="preserve">Seleccionar </w:t>
        </w:r>
        <w:r w:rsidR="0044777E" w:rsidRPr="0044777E">
          <w:rPr>
            <w:rStyle w:val="Hipervnculo"/>
            <w:b/>
            <w:sz w:val="20"/>
            <w:szCs w:val="20"/>
          </w:rPr>
          <w:t xml:space="preserve">Actividades del Vendedor </w:t>
        </w:r>
        <w:r w:rsidR="00615C1E" w:rsidRPr="0044777E">
          <w:rPr>
            <w:rStyle w:val="Hipervnculo"/>
            <w:b/>
            <w:sz w:val="20"/>
            <w:szCs w:val="20"/>
          </w:rPr>
          <w:t xml:space="preserve">– </w:t>
        </w:r>
        <w:r w:rsidR="00F53610" w:rsidRPr="0044777E">
          <w:rPr>
            <w:rStyle w:val="Hipervnculo"/>
            <w:b/>
            <w:sz w:val="20"/>
            <w:szCs w:val="20"/>
          </w:rPr>
          <w:t>CU</w:t>
        </w:r>
        <w:r w:rsidR="0044777E" w:rsidRPr="0044777E">
          <w:rPr>
            <w:rStyle w:val="Hipervnculo"/>
            <w:b/>
            <w:sz w:val="20"/>
            <w:szCs w:val="20"/>
          </w:rPr>
          <w:t>ROLMOV03</w:t>
        </w:r>
      </w:hyperlink>
    </w:p>
    <w:p w:rsidR="0044777E" w:rsidRPr="00612AFA" w:rsidRDefault="00E557BF" w:rsidP="00EA7172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44777E" w:rsidRPr="0044777E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C01005" w:rsidRDefault="00C01005" w:rsidP="00C01005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bookmarkStart w:id="24" w:name="paso2"/>
      <w:bookmarkStart w:id="25" w:name="paso2_fb"/>
      <w:r>
        <w:rPr>
          <w:sz w:val="20"/>
          <w:szCs w:val="20"/>
        </w:rPr>
        <w:t>El sistema obtiene de sesión la siguiente información:</w:t>
      </w:r>
    </w:p>
    <w:p w:rsidR="00EA4CD1" w:rsidRPr="00C01005" w:rsidRDefault="00C01005" w:rsidP="00C01005">
      <w:pPr>
        <w:pStyle w:val="Prrafodelista"/>
        <w:numPr>
          <w:ilvl w:val="1"/>
          <w:numId w:val="6"/>
        </w:numPr>
        <w:ind w:left="993"/>
        <w:jc w:val="both"/>
        <w:rPr>
          <w:sz w:val="20"/>
          <w:szCs w:val="20"/>
        </w:rPr>
      </w:pPr>
      <w:r w:rsidRPr="00847DE6">
        <w:rPr>
          <w:sz w:val="20"/>
          <w:szCs w:val="20"/>
        </w:rPr>
        <w:t>Identificador del Vendedor</w:t>
      </w:r>
    </w:p>
    <w:p w:rsidR="00EA4CD1" w:rsidRDefault="00EA4CD1" w:rsidP="00EA4CD1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1" w:anchor="RNGEN020" w:history="1">
        <w:r>
          <w:rPr>
            <w:rStyle w:val="Hipervnculo"/>
            <w:rFonts w:cs="Arial"/>
            <w:b/>
            <w:sz w:val="20"/>
            <w:szCs w:val="20"/>
          </w:rPr>
          <w:t>RNGEN</w:t>
        </w:r>
        <w:r w:rsidRPr="004E48A7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20</w:t>
        </w:r>
        <w:r w:rsidRPr="004E48A7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>
          <w:rPr>
            <w:rStyle w:val="Hipervnculo"/>
            <w:rFonts w:cs="Arial"/>
            <w:b/>
            <w:sz w:val="20"/>
            <w:szCs w:val="20"/>
          </w:rPr>
          <w:t xml:space="preserve">Estado de un </w:t>
        </w:r>
        <w:r w:rsidRPr="004E48A7">
          <w:rPr>
            <w:rStyle w:val="Hipervnculo"/>
            <w:rFonts w:cs="Arial"/>
            <w:b/>
            <w:sz w:val="20"/>
            <w:szCs w:val="20"/>
          </w:rPr>
          <w:t>Mensaje</w:t>
        </w:r>
      </w:hyperlink>
      <w:r>
        <w:rPr>
          <w:rFonts w:cs="Arial"/>
          <w:sz w:val="20"/>
          <w:szCs w:val="20"/>
        </w:rPr>
        <w:t>:</w:t>
      </w:r>
    </w:p>
    <w:p w:rsidR="00EA4CD1" w:rsidRPr="007C1A6B" w:rsidRDefault="00EA4CD1" w:rsidP="00EA4CD1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7C1A6B">
        <w:rPr>
          <w:rFonts w:cs="Arial"/>
          <w:b/>
          <w:sz w:val="20"/>
          <w:szCs w:val="20"/>
        </w:rPr>
        <w:t>VAVDescripcion</w:t>
      </w:r>
      <w:proofErr w:type="spellEnd"/>
    </w:p>
    <w:p w:rsidR="00EA4CD1" w:rsidRDefault="00EA4CD1" w:rsidP="00EA4CD1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EA4CD1" w:rsidRPr="00EA4CD1" w:rsidRDefault="00EA4CD1" w:rsidP="00EA4CD1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0129A" w:rsidRDefault="00C0129A" w:rsidP="00EA7172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6" w:name="paso4_fb"/>
      <w:r>
        <w:rPr>
          <w:rFonts w:cs="Arial"/>
          <w:sz w:val="20"/>
          <w:szCs w:val="20"/>
        </w:rPr>
        <w:t>El sistema obtiene l</w:t>
      </w:r>
      <w:r w:rsidR="00F60C24">
        <w:rPr>
          <w:rFonts w:cs="Arial"/>
          <w:sz w:val="20"/>
          <w:szCs w:val="20"/>
        </w:rPr>
        <w:t xml:space="preserve">os mensajes asignados al </w:t>
      </w:r>
      <w:r w:rsidR="0036024C">
        <w:rPr>
          <w:rFonts w:cs="Arial"/>
          <w:sz w:val="20"/>
          <w:szCs w:val="20"/>
        </w:rPr>
        <w:t>vendedor</w:t>
      </w:r>
      <w:r w:rsidR="00F60C24">
        <w:rPr>
          <w:rFonts w:cs="Arial"/>
          <w:sz w:val="20"/>
          <w:szCs w:val="20"/>
        </w:rPr>
        <w:t>:</w:t>
      </w:r>
      <w:bookmarkEnd w:id="26"/>
    </w:p>
    <w:bookmarkEnd w:id="24"/>
    <w:p w:rsidR="00F60C24" w:rsidRPr="007C1A6B" w:rsidRDefault="0036024C" w:rsidP="00EA7172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7C1A6B">
        <w:rPr>
          <w:rFonts w:cs="Arial"/>
          <w:b/>
          <w:sz w:val="20"/>
          <w:szCs w:val="20"/>
        </w:rPr>
        <w:t>Vendedor</w:t>
      </w:r>
      <w:r w:rsidR="007C1A6B" w:rsidRPr="007C1A6B">
        <w:rPr>
          <w:rFonts w:cs="Arial"/>
          <w:b/>
          <w:sz w:val="20"/>
          <w:szCs w:val="20"/>
        </w:rPr>
        <w:t>Mensaje</w:t>
      </w:r>
      <w:proofErr w:type="spellEnd"/>
    </w:p>
    <w:p w:rsidR="00F60C24" w:rsidRDefault="0036024C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</w:t>
      </w:r>
      <w:r w:rsidR="00F60C24">
        <w:rPr>
          <w:rFonts w:cs="Arial"/>
          <w:sz w:val="20"/>
          <w:szCs w:val="20"/>
        </w:rPr>
        <w:t>MensajeId</w:t>
      </w:r>
      <w:proofErr w:type="spellEnd"/>
    </w:p>
    <w:p w:rsidR="00F60C24" w:rsidRDefault="0036024C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F60C24" w:rsidRDefault="00F60C24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F60C24" w:rsidRPr="00C01005" w:rsidRDefault="00F60C24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EA4CD1">
        <w:rPr>
          <w:rFonts w:cs="Arial"/>
          <w:sz w:val="20"/>
          <w:szCs w:val="20"/>
        </w:rPr>
        <w:t xml:space="preserve"> de acuerdo con la regla de negocio</w:t>
      </w:r>
      <w:r w:rsidR="00C01005">
        <w:rPr>
          <w:rFonts w:cs="Arial"/>
          <w:sz w:val="20"/>
          <w:szCs w:val="20"/>
        </w:rPr>
        <w:t xml:space="preserve"> </w:t>
      </w:r>
      <w:hyperlink r:id="rId12" w:anchor="RNGEN001" w:history="1">
        <w:r w:rsidR="00C01005" w:rsidRPr="00C0100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36024C" w:rsidRDefault="0036024C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Posponer</w:t>
      </w:r>
    </w:p>
    <w:p w:rsidR="0036024C" w:rsidRPr="00F60C24" w:rsidRDefault="0036024C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C0129A" w:rsidRPr="007C1A6B" w:rsidRDefault="006249F9" w:rsidP="00EA7172">
      <w:pPr>
        <w:pStyle w:val="Prrafodelista"/>
        <w:numPr>
          <w:ilvl w:val="3"/>
          <w:numId w:val="6"/>
        </w:numPr>
        <w:ind w:left="2552"/>
        <w:jc w:val="both"/>
        <w:rPr>
          <w:rFonts w:cs="Arial"/>
          <w:b/>
          <w:sz w:val="20"/>
          <w:szCs w:val="20"/>
        </w:rPr>
      </w:pPr>
      <w:proofErr w:type="spellStart"/>
      <w:r w:rsidRPr="007C1A6B">
        <w:rPr>
          <w:rFonts w:cs="Arial"/>
          <w:b/>
          <w:sz w:val="20"/>
          <w:szCs w:val="20"/>
        </w:rPr>
        <w:t>MDBMensaje</w:t>
      </w:r>
      <w:proofErr w:type="spellEnd"/>
    </w:p>
    <w:p w:rsidR="00FC4B95" w:rsidRDefault="00AB0A4C" w:rsidP="00EA7172">
      <w:pPr>
        <w:pStyle w:val="Prrafodelista"/>
        <w:numPr>
          <w:ilvl w:val="4"/>
          <w:numId w:val="6"/>
        </w:numPr>
        <w:ind w:left="354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1E1EDA" w:rsidRDefault="001E1EDA" w:rsidP="00EA7172">
      <w:pPr>
        <w:pStyle w:val="Prrafodelista"/>
        <w:numPr>
          <w:ilvl w:val="4"/>
          <w:numId w:val="6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Asunto</w:t>
      </w:r>
    </w:p>
    <w:p w:rsidR="00AB0A4C" w:rsidRDefault="00AB0A4C" w:rsidP="00EA7172">
      <w:pPr>
        <w:pStyle w:val="Prrafodelista"/>
        <w:numPr>
          <w:ilvl w:val="4"/>
          <w:numId w:val="6"/>
        </w:numPr>
        <w:ind w:left="354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A06BC" w:rsidRDefault="00C15F43" w:rsidP="00EA7172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</w:t>
      </w:r>
      <w:r w:rsidR="00A1162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cuenta con mensajes asignados&gt;</w:t>
      </w:r>
    </w:p>
    <w:p w:rsidR="00C15F43" w:rsidRPr="00C01005" w:rsidRDefault="00C15F43" w:rsidP="00C01005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r w:rsidRPr="00C01005">
        <w:rPr>
          <w:rFonts w:cs="Arial"/>
          <w:sz w:val="20"/>
          <w:szCs w:val="20"/>
        </w:rPr>
        <w:t>El sistema obtiene la siguient</w:t>
      </w:r>
      <w:r w:rsidR="00F91378" w:rsidRPr="00C01005">
        <w:rPr>
          <w:rFonts w:cs="Arial"/>
          <w:sz w:val="20"/>
          <w:szCs w:val="20"/>
        </w:rPr>
        <w:t>e información de acuerdo con la regla</w:t>
      </w:r>
      <w:r w:rsidRPr="00C01005">
        <w:rPr>
          <w:rFonts w:cs="Arial"/>
          <w:sz w:val="20"/>
          <w:szCs w:val="20"/>
        </w:rPr>
        <w:t xml:space="preserve"> de</w:t>
      </w:r>
      <w:r w:rsidR="00F91378" w:rsidRPr="00C01005">
        <w:rPr>
          <w:rFonts w:cs="Arial"/>
          <w:sz w:val="20"/>
          <w:szCs w:val="20"/>
        </w:rPr>
        <w:t xml:space="preserve"> negocio</w:t>
      </w:r>
      <w:r w:rsidR="003504E4" w:rsidRPr="00C01005">
        <w:rPr>
          <w:rFonts w:cs="Arial"/>
          <w:sz w:val="20"/>
          <w:szCs w:val="20"/>
        </w:rPr>
        <w:t xml:space="preserve"> </w:t>
      </w:r>
      <w:hyperlink r:id="rId13" w:anchor="RNGEN257" w:history="1">
        <w:r w:rsidR="003504E4" w:rsidRPr="00C01005">
          <w:rPr>
            <w:rStyle w:val="Hipervnculo"/>
            <w:rFonts w:cs="Arial"/>
            <w:b/>
            <w:sz w:val="20"/>
            <w:szCs w:val="20"/>
          </w:rPr>
          <w:t>RNGEN</w:t>
        </w:r>
        <w:r w:rsidR="00E36B7A" w:rsidRPr="00C01005">
          <w:rPr>
            <w:rStyle w:val="Hipervnculo"/>
            <w:rFonts w:cs="Arial"/>
            <w:b/>
            <w:sz w:val="20"/>
            <w:szCs w:val="20"/>
          </w:rPr>
          <w:t>257</w:t>
        </w:r>
        <w:r w:rsidR="003504E4" w:rsidRPr="00C01005">
          <w:rPr>
            <w:rStyle w:val="Hipervnculo"/>
            <w:rFonts w:cs="Arial"/>
            <w:b/>
            <w:sz w:val="20"/>
            <w:szCs w:val="20"/>
          </w:rPr>
          <w:t xml:space="preserve"> Tipos de Estado de los Mensajes que se Mostrarán al Cliente o Usuario en la Terminal</w:t>
        </w:r>
      </w:hyperlink>
    </w:p>
    <w:p w:rsidR="00C15F43" w:rsidRPr="007C1A6B" w:rsidRDefault="00C15F43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b/>
          <w:sz w:val="20"/>
          <w:szCs w:val="20"/>
        </w:rPr>
      </w:pPr>
      <w:proofErr w:type="spellStart"/>
      <w:r w:rsidRPr="007C1A6B">
        <w:rPr>
          <w:rFonts w:cs="Arial"/>
          <w:b/>
          <w:sz w:val="20"/>
          <w:szCs w:val="20"/>
        </w:rPr>
        <w:t>VAVDescripcion</w:t>
      </w:r>
      <w:proofErr w:type="spellEnd"/>
    </w:p>
    <w:p w:rsidR="00C15F43" w:rsidRDefault="00C15F43" w:rsidP="00EA7172">
      <w:pPr>
        <w:pStyle w:val="Prrafodelista"/>
        <w:numPr>
          <w:ilvl w:val="3"/>
          <w:numId w:val="6"/>
        </w:numPr>
        <w:ind w:left="2552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C15F43" w:rsidRPr="007A03B1" w:rsidRDefault="00C15F43" w:rsidP="00EA7172">
      <w:pPr>
        <w:pStyle w:val="Prrafodelista"/>
        <w:numPr>
          <w:ilvl w:val="3"/>
          <w:numId w:val="6"/>
        </w:numPr>
        <w:ind w:left="2552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FD610D" w:rsidRDefault="00FD610D" w:rsidP="00EA7172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D610D" w:rsidRDefault="00FD610D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Mis Pendientes</w:t>
      </w:r>
    </w:p>
    <w:p w:rsidR="00FD610D" w:rsidRDefault="00FD610D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Vendedor</w:t>
      </w:r>
    </w:p>
    <w:p w:rsidR="00FD610D" w:rsidRPr="00FD610D" w:rsidRDefault="00A341E4" w:rsidP="00EA7172">
      <w:pPr>
        <w:pStyle w:val="Prrafodelista"/>
        <w:numPr>
          <w:ilvl w:val="2"/>
          <w:numId w:val="6"/>
        </w:numPr>
        <w:ind w:left="1701"/>
        <w:jc w:val="both"/>
        <w:rPr>
          <w:b/>
          <w:sz w:val="20"/>
          <w:lang w:val="es-MX"/>
        </w:rPr>
      </w:pPr>
      <w:r>
        <w:rPr>
          <w:sz w:val="20"/>
          <w:lang w:val="es-MX"/>
        </w:rPr>
        <w:t>Fecha</w:t>
      </w:r>
      <w:r w:rsidR="00FD610D">
        <w:rPr>
          <w:sz w:val="20"/>
          <w:lang w:val="es-MX"/>
        </w:rPr>
        <w:t xml:space="preserve"> de acuerdo con la regla de negocio </w:t>
      </w:r>
      <w:hyperlink r:id="rId14" w:anchor="RNGEN002" w:history="1">
        <w:r w:rsidR="00FD610D" w:rsidRPr="00A341E4">
          <w:rPr>
            <w:rStyle w:val="Hipervnculo"/>
            <w:b/>
            <w:sz w:val="20"/>
            <w:lang w:val="es-MX"/>
          </w:rPr>
          <w:t>RN</w:t>
        </w:r>
        <w:r w:rsidRPr="00A341E4">
          <w:rPr>
            <w:rStyle w:val="Hipervnculo"/>
            <w:b/>
            <w:sz w:val="20"/>
            <w:lang w:val="es-MX"/>
          </w:rPr>
          <w:t>GEN002</w:t>
        </w:r>
        <w:r w:rsidR="00FD610D" w:rsidRPr="00A341E4">
          <w:rPr>
            <w:rStyle w:val="Hipervnculo"/>
            <w:b/>
            <w:sz w:val="20"/>
            <w:lang w:val="es-MX"/>
          </w:rPr>
          <w:t xml:space="preserve"> </w:t>
        </w:r>
        <w:r w:rsidRPr="00A341E4">
          <w:rPr>
            <w:rStyle w:val="Hipervnculo"/>
            <w:b/>
            <w:sz w:val="20"/>
            <w:lang w:val="es-MX"/>
          </w:rPr>
          <w:t>Valor por Defecto Fecha Actual</w:t>
        </w:r>
      </w:hyperlink>
    </w:p>
    <w:p w:rsidR="00D45372" w:rsidRDefault="003504E4" w:rsidP="00EA7172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mensaje asignado al vendedor, e</w:t>
      </w:r>
      <w:r w:rsidR="00D45372">
        <w:rPr>
          <w:rFonts w:cs="Arial"/>
          <w:sz w:val="20"/>
          <w:szCs w:val="20"/>
        </w:rPr>
        <w:t xml:space="preserve">l sistema </w:t>
      </w:r>
      <w:r w:rsidR="002A0B71">
        <w:rPr>
          <w:rFonts w:cs="Arial"/>
          <w:sz w:val="20"/>
          <w:szCs w:val="20"/>
        </w:rPr>
        <w:t>presenta</w:t>
      </w:r>
      <w:r w:rsidR="000B60DC">
        <w:rPr>
          <w:rFonts w:cs="Arial"/>
          <w:sz w:val="20"/>
          <w:szCs w:val="20"/>
        </w:rPr>
        <w:t xml:space="preserve"> </w:t>
      </w:r>
      <w:r w:rsidR="00D45372">
        <w:rPr>
          <w:rFonts w:cs="Arial"/>
          <w:sz w:val="20"/>
          <w:szCs w:val="20"/>
        </w:rPr>
        <w:t>la siguiente información:</w:t>
      </w:r>
    </w:p>
    <w:bookmarkEnd w:id="25"/>
    <w:p w:rsidR="007A03B1" w:rsidRPr="006403C2" w:rsidRDefault="00CA6113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r w:rsidRPr="006403C2">
        <w:rPr>
          <w:rFonts w:cs="Arial"/>
          <w:sz w:val="20"/>
          <w:szCs w:val="20"/>
        </w:rPr>
        <w:t>Asunto</w:t>
      </w:r>
      <w:r w:rsidR="006403C2" w:rsidRPr="006403C2">
        <w:rPr>
          <w:rFonts w:cs="Arial"/>
          <w:sz w:val="20"/>
          <w:szCs w:val="20"/>
        </w:rPr>
        <w:t xml:space="preserve"> </w:t>
      </w:r>
    </w:p>
    <w:p w:rsidR="007A03B1" w:rsidRPr="00B26699" w:rsidRDefault="0015338A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r w:rsidRPr="00B26699">
        <w:rPr>
          <w:rFonts w:cs="Arial"/>
          <w:sz w:val="20"/>
          <w:szCs w:val="20"/>
        </w:rPr>
        <w:t>Fecha/Hora Asignación</w:t>
      </w:r>
      <w:r w:rsidR="00FC4B95" w:rsidRPr="00B26699">
        <w:rPr>
          <w:rFonts w:cs="Arial"/>
          <w:sz w:val="20"/>
          <w:szCs w:val="20"/>
        </w:rPr>
        <w:t xml:space="preserve"> de acuerdo con la regla de negocio </w:t>
      </w:r>
      <w:hyperlink r:id="rId15" w:anchor="RNROLMOV181" w:history="1">
        <w:r w:rsidR="00FD3A19" w:rsidRPr="00B26699">
          <w:rPr>
            <w:rStyle w:val="Hipervnculo"/>
            <w:rFonts w:cs="Arial"/>
            <w:b/>
            <w:sz w:val="20"/>
            <w:szCs w:val="20"/>
          </w:rPr>
          <w:t>RN</w:t>
        </w:r>
        <w:r w:rsidRPr="00B26699">
          <w:rPr>
            <w:rStyle w:val="Hipervnculo"/>
            <w:rFonts w:cs="Arial"/>
            <w:b/>
            <w:sz w:val="20"/>
            <w:szCs w:val="20"/>
          </w:rPr>
          <w:t>ROLMOV</w:t>
        </w:r>
        <w:r w:rsidR="00EB3EBB" w:rsidRPr="00B26699">
          <w:rPr>
            <w:rStyle w:val="Hipervnculo"/>
            <w:rFonts w:cs="Arial"/>
            <w:b/>
            <w:sz w:val="20"/>
            <w:szCs w:val="20"/>
          </w:rPr>
          <w:t>181</w:t>
        </w:r>
        <w:r w:rsidR="00FC4B95" w:rsidRPr="00B2669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B26699">
          <w:rPr>
            <w:rStyle w:val="Hipervnculo"/>
            <w:rFonts w:cs="Arial"/>
            <w:b/>
            <w:sz w:val="20"/>
            <w:szCs w:val="20"/>
          </w:rPr>
          <w:t>Hora o Fecha de Asignación del Mensaje al Vendedor</w:t>
        </w:r>
      </w:hyperlink>
    </w:p>
    <w:p w:rsidR="007A03B1" w:rsidRPr="007A03B1" w:rsidRDefault="0015338A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t>Posponer</w:t>
      </w:r>
      <w:r w:rsidR="007A03B1">
        <w:rPr>
          <w:sz w:val="20"/>
          <w:szCs w:val="20"/>
        </w:rPr>
        <w:t xml:space="preserve"> de acuerdo con la regla de negocio </w:t>
      </w:r>
      <w:hyperlink r:id="rId16" w:anchor="RNGEN257" w:history="1">
        <w:r w:rsidR="003055F7" w:rsidRPr="00C01005">
          <w:rPr>
            <w:rStyle w:val="Hipervnculo"/>
            <w:rFonts w:cs="Arial"/>
            <w:b/>
            <w:sz w:val="20"/>
            <w:szCs w:val="20"/>
          </w:rPr>
          <w:t>RNGEN257 Tipos de Estado de los Mensajes que se Mostrarán al Cliente o Usuario en la Terminal</w:t>
        </w:r>
      </w:hyperlink>
      <w:r w:rsidR="00EA7172">
        <w:rPr>
          <w:rFonts w:cs="Arial"/>
          <w:b/>
          <w:sz w:val="20"/>
          <w:szCs w:val="20"/>
        </w:rPr>
        <w:t xml:space="preserve"> </w:t>
      </w:r>
      <w:r w:rsidR="00EA7172" w:rsidRPr="00EA7172">
        <w:rPr>
          <w:rFonts w:cs="Arial"/>
          <w:sz w:val="20"/>
          <w:szCs w:val="20"/>
        </w:rPr>
        <w:t>y</w:t>
      </w:r>
      <w:r w:rsidR="00EA7172">
        <w:rPr>
          <w:rFonts w:cs="Arial"/>
          <w:b/>
          <w:sz w:val="20"/>
          <w:szCs w:val="20"/>
        </w:rPr>
        <w:t xml:space="preserve"> </w:t>
      </w:r>
      <w:hyperlink r:id="rId17" w:anchor="RNGEN008" w:history="1">
        <w:r w:rsidR="00EA7172" w:rsidRPr="00E711CA">
          <w:rPr>
            <w:rStyle w:val="Hipervnculo"/>
            <w:rFonts w:cs="Arial"/>
            <w:b/>
            <w:sz w:val="20"/>
            <w:szCs w:val="20"/>
          </w:rPr>
          <w:t>RNGEN008 Referencia a la Descripción de la Entidad</w:t>
        </w:r>
      </w:hyperlink>
    </w:p>
    <w:p w:rsidR="00AA06BC" w:rsidRDefault="00AA06BC" w:rsidP="00EA7172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</w:t>
      </w:r>
      <w:r w:rsidR="005B5E41">
        <w:rPr>
          <w:rFonts w:cs="Arial"/>
          <w:sz w:val="20"/>
          <w:szCs w:val="20"/>
        </w:rPr>
        <w:t xml:space="preserve">&lt;el actor selecciona la opción </w:t>
      </w:r>
      <w:r w:rsidR="005B5E41">
        <w:rPr>
          <w:rFonts w:cs="Arial"/>
          <w:b/>
          <w:sz w:val="20"/>
          <w:szCs w:val="20"/>
        </w:rPr>
        <w:t>Expandir</w:t>
      </w:r>
      <w:r w:rsidR="00EB2A22">
        <w:rPr>
          <w:rFonts w:cs="Arial"/>
          <w:b/>
          <w:sz w:val="20"/>
          <w:szCs w:val="20"/>
        </w:rPr>
        <w:t xml:space="preserve"> </w:t>
      </w:r>
      <w:r w:rsidR="00EB2A22" w:rsidRPr="00EB2A22">
        <w:rPr>
          <w:rFonts w:cs="Arial"/>
          <w:sz w:val="20"/>
          <w:szCs w:val="20"/>
        </w:rPr>
        <w:t>para un mensaje</w:t>
      </w:r>
      <w:r w:rsidR="005B5E41">
        <w:rPr>
          <w:rFonts w:cs="Arial"/>
          <w:sz w:val="20"/>
          <w:szCs w:val="20"/>
        </w:rPr>
        <w:t>&gt;</w:t>
      </w:r>
    </w:p>
    <w:p w:rsidR="0081317F" w:rsidRDefault="0083769F" w:rsidP="00EA7172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1317F" w:rsidRDefault="0083769F" w:rsidP="0083769F">
      <w:pPr>
        <w:pStyle w:val="Prrafodelista"/>
        <w:numPr>
          <w:ilvl w:val="3"/>
          <w:numId w:val="6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</w:t>
      </w:r>
      <w:r w:rsidR="0081317F">
        <w:rPr>
          <w:rFonts w:cs="Arial"/>
          <w:sz w:val="20"/>
          <w:szCs w:val="20"/>
        </w:rPr>
        <w:t xml:space="preserve">scripción del mensaje </w:t>
      </w:r>
      <w:r w:rsidR="0081317F" w:rsidRPr="00E711CA">
        <w:rPr>
          <w:rFonts w:cs="Arial"/>
          <w:sz w:val="20"/>
          <w:szCs w:val="20"/>
        </w:rPr>
        <w:t xml:space="preserve">de acuerdo con las reglas de negocio </w:t>
      </w:r>
      <w:hyperlink r:id="rId18" w:anchor="RNGEN008" w:history="1">
        <w:r w:rsidR="006403C2" w:rsidRPr="00E711CA">
          <w:rPr>
            <w:rStyle w:val="Hipervnculo"/>
            <w:rFonts w:cs="Arial"/>
            <w:b/>
            <w:sz w:val="20"/>
            <w:szCs w:val="20"/>
          </w:rPr>
          <w:t>RNGEN008 Referencia a la Descripción de la Entidad</w:t>
        </w:r>
      </w:hyperlink>
      <w:r w:rsidR="0081317F" w:rsidRPr="00E711CA">
        <w:rPr>
          <w:rFonts w:cs="Arial"/>
          <w:b/>
          <w:sz w:val="20"/>
          <w:szCs w:val="20"/>
        </w:rPr>
        <w:t xml:space="preserve"> </w:t>
      </w:r>
      <w:r w:rsidR="0081317F" w:rsidRPr="00E711CA">
        <w:rPr>
          <w:rFonts w:cs="Arial"/>
          <w:sz w:val="20"/>
          <w:szCs w:val="20"/>
        </w:rPr>
        <w:t xml:space="preserve">y </w:t>
      </w:r>
      <w:hyperlink r:id="rId19" w:anchor="RNGEN004" w:history="1">
        <w:r w:rsidR="0081317F" w:rsidRPr="00E711CA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8C3212" w:rsidRPr="002614A0" w:rsidRDefault="008C3212" w:rsidP="008C3212">
      <w:pPr>
        <w:pStyle w:val="Prrafodelista"/>
        <w:numPr>
          <w:ilvl w:val="4"/>
          <w:numId w:val="6"/>
        </w:numPr>
        <w:ind w:left="3544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 xml:space="preserve">Si &lt;el actor </w:t>
      </w:r>
      <w:r w:rsidR="009B750B" w:rsidRPr="002614A0">
        <w:rPr>
          <w:rFonts w:cs="Arial"/>
          <w:sz w:val="20"/>
          <w:szCs w:val="20"/>
        </w:rPr>
        <w:t>sostiene</w:t>
      </w:r>
      <w:r w:rsidR="009B7DF2" w:rsidRPr="002614A0">
        <w:rPr>
          <w:rFonts w:cs="Arial"/>
          <w:sz w:val="20"/>
          <w:szCs w:val="20"/>
        </w:rPr>
        <w:t xml:space="preserve"> la descripción del mensaje</w:t>
      </w:r>
      <w:r w:rsidRPr="002614A0">
        <w:rPr>
          <w:rFonts w:cs="Arial"/>
          <w:sz w:val="20"/>
          <w:szCs w:val="20"/>
        </w:rPr>
        <w:t>&gt;</w:t>
      </w:r>
    </w:p>
    <w:p w:rsidR="008C3212" w:rsidRPr="002614A0" w:rsidRDefault="00EC57EF" w:rsidP="008C3212">
      <w:pPr>
        <w:pStyle w:val="Prrafodelista"/>
        <w:numPr>
          <w:ilvl w:val="5"/>
          <w:numId w:val="6"/>
        </w:numPr>
        <w:ind w:left="4678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>El sistema presenta las siguientes opciones:</w:t>
      </w:r>
    </w:p>
    <w:p w:rsidR="00EC57EF" w:rsidRPr="002614A0" w:rsidRDefault="00EC57EF" w:rsidP="00EC57EF">
      <w:pPr>
        <w:pStyle w:val="Prrafodelista"/>
        <w:numPr>
          <w:ilvl w:val="6"/>
          <w:numId w:val="6"/>
        </w:numPr>
        <w:tabs>
          <w:tab w:val="left" w:pos="5954"/>
        </w:tabs>
        <w:ind w:left="5954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>Posponer</w:t>
      </w:r>
    </w:p>
    <w:p w:rsidR="00EC57EF" w:rsidRPr="002614A0" w:rsidRDefault="00EC57EF" w:rsidP="00EC57EF">
      <w:pPr>
        <w:pStyle w:val="Prrafodelista"/>
        <w:numPr>
          <w:ilvl w:val="6"/>
          <w:numId w:val="6"/>
        </w:numPr>
        <w:tabs>
          <w:tab w:val="left" w:pos="5954"/>
        </w:tabs>
        <w:ind w:left="5954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>Revisado</w:t>
      </w:r>
    </w:p>
    <w:p w:rsidR="00EC57EF" w:rsidRPr="002614A0" w:rsidRDefault="00DF454B" w:rsidP="00DF454B">
      <w:pPr>
        <w:pStyle w:val="Prrafodelista"/>
        <w:numPr>
          <w:ilvl w:val="5"/>
          <w:numId w:val="6"/>
        </w:numPr>
        <w:ind w:left="4678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 xml:space="preserve">Si &lt;el actor selecciona la opción </w:t>
      </w:r>
      <w:r w:rsidRPr="002614A0">
        <w:rPr>
          <w:rFonts w:cs="Arial"/>
          <w:b/>
          <w:sz w:val="20"/>
          <w:szCs w:val="20"/>
        </w:rPr>
        <w:t>Posponer</w:t>
      </w:r>
      <w:r w:rsidRPr="002614A0">
        <w:rPr>
          <w:rFonts w:cs="Arial"/>
          <w:sz w:val="20"/>
          <w:szCs w:val="20"/>
        </w:rPr>
        <w:t>&gt;</w:t>
      </w:r>
    </w:p>
    <w:p w:rsidR="00DF454B" w:rsidRPr="002614A0" w:rsidRDefault="00DF454B" w:rsidP="00DF454B">
      <w:pPr>
        <w:pStyle w:val="Prrafodelista"/>
        <w:numPr>
          <w:ilvl w:val="6"/>
          <w:numId w:val="6"/>
        </w:numPr>
        <w:tabs>
          <w:tab w:val="left" w:pos="5954"/>
        </w:tabs>
        <w:ind w:left="5954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>El sistema actualiza la siguiente información:</w:t>
      </w:r>
    </w:p>
    <w:p w:rsidR="00DF454B" w:rsidRPr="002614A0" w:rsidRDefault="00DF454B" w:rsidP="00DF454B">
      <w:pPr>
        <w:pStyle w:val="Prrafodelista"/>
        <w:numPr>
          <w:ilvl w:val="7"/>
          <w:numId w:val="6"/>
        </w:numPr>
        <w:tabs>
          <w:tab w:val="left" w:pos="5954"/>
        </w:tabs>
        <w:ind w:left="7371"/>
        <w:jc w:val="both"/>
        <w:rPr>
          <w:rFonts w:cs="Arial"/>
          <w:sz w:val="20"/>
          <w:szCs w:val="20"/>
        </w:rPr>
      </w:pPr>
      <w:proofErr w:type="spellStart"/>
      <w:r w:rsidRPr="002614A0">
        <w:rPr>
          <w:rFonts w:cs="Arial"/>
          <w:sz w:val="20"/>
          <w:szCs w:val="20"/>
        </w:rPr>
        <w:t>VendedorMensaje</w:t>
      </w:r>
      <w:proofErr w:type="spellEnd"/>
    </w:p>
    <w:p w:rsidR="00DF454B" w:rsidRPr="002614A0" w:rsidRDefault="00D261BA" w:rsidP="00D261BA">
      <w:pPr>
        <w:pStyle w:val="Prrafodelista"/>
        <w:numPr>
          <w:ilvl w:val="8"/>
          <w:numId w:val="6"/>
        </w:numPr>
        <w:tabs>
          <w:tab w:val="left" w:pos="5954"/>
        </w:tabs>
        <w:ind w:left="8931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 xml:space="preserve">Posponer de acuerdo con la regla de negocio  </w:t>
      </w:r>
      <w:hyperlink r:id="rId20" w:anchor="RNMOV008" w:history="1">
        <w:r w:rsidRPr="00047035">
          <w:rPr>
            <w:rStyle w:val="Hipervnculo"/>
            <w:rFonts w:cs="Arial"/>
            <w:b/>
            <w:sz w:val="20"/>
            <w:szCs w:val="20"/>
          </w:rPr>
          <w:t>RN</w:t>
        </w:r>
        <w:r w:rsidR="00047035" w:rsidRPr="00047035">
          <w:rPr>
            <w:rStyle w:val="Hipervnculo"/>
            <w:rFonts w:cs="Arial"/>
            <w:b/>
            <w:sz w:val="20"/>
            <w:szCs w:val="20"/>
          </w:rPr>
          <w:t>MOV008</w:t>
        </w:r>
        <w:r w:rsidRPr="0004703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47035" w:rsidRPr="00047035">
          <w:rPr>
            <w:rStyle w:val="Hipervnculo"/>
            <w:rFonts w:cs="Arial"/>
            <w:b/>
            <w:sz w:val="20"/>
            <w:szCs w:val="20"/>
          </w:rPr>
          <w:t>Valor por Defecto Posponer Mensaje Cliente</w:t>
        </w:r>
      </w:hyperlink>
    </w:p>
    <w:p w:rsidR="00DF454B" w:rsidRPr="002614A0" w:rsidRDefault="00DF454B" w:rsidP="00DF454B">
      <w:pPr>
        <w:pStyle w:val="Prrafodelista"/>
        <w:numPr>
          <w:ilvl w:val="5"/>
          <w:numId w:val="6"/>
        </w:numPr>
        <w:ind w:left="4678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 xml:space="preserve">Si &lt;el actor selecciona la opción </w:t>
      </w:r>
      <w:r w:rsidRPr="002614A0">
        <w:rPr>
          <w:rFonts w:cs="Arial"/>
          <w:b/>
          <w:sz w:val="20"/>
          <w:szCs w:val="20"/>
        </w:rPr>
        <w:t>Revisado</w:t>
      </w:r>
      <w:r w:rsidRPr="002614A0">
        <w:rPr>
          <w:rFonts w:cs="Arial"/>
          <w:sz w:val="20"/>
          <w:szCs w:val="20"/>
        </w:rPr>
        <w:t>&gt;</w:t>
      </w:r>
    </w:p>
    <w:p w:rsidR="009B7DF2" w:rsidRPr="002614A0" w:rsidRDefault="009B7DF2" w:rsidP="009B7DF2">
      <w:pPr>
        <w:pStyle w:val="Prrafodelista"/>
        <w:numPr>
          <w:ilvl w:val="6"/>
          <w:numId w:val="6"/>
        </w:numPr>
        <w:tabs>
          <w:tab w:val="left" w:pos="5954"/>
        </w:tabs>
        <w:ind w:left="5954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>El sistema actualiza la siguiente información:</w:t>
      </w:r>
    </w:p>
    <w:p w:rsidR="009B7DF2" w:rsidRPr="002614A0" w:rsidRDefault="009B7DF2" w:rsidP="009B7DF2">
      <w:pPr>
        <w:pStyle w:val="Prrafodelista"/>
        <w:numPr>
          <w:ilvl w:val="7"/>
          <w:numId w:val="6"/>
        </w:numPr>
        <w:tabs>
          <w:tab w:val="left" w:pos="5954"/>
        </w:tabs>
        <w:ind w:left="7371"/>
        <w:jc w:val="both"/>
        <w:rPr>
          <w:rFonts w:cs="Arial"/>
          <w:sz w:val="20"/>
          <w:szCs w:val="20"/>
        </w:rPr>
      </w:pPr>
      <w:proofErr w:type="spellStart"/>
      <w:r w:rsidRPr="002614A0">
        <w:rPr>
          <w:rFonts w:cs="Arial"/>
          <w:sz w:val="20"/>
          <w:szCs w:val="20"/>
        </w:rPr>
        <w:t>VendedorMensaje</w:t>
      </w:r>
      <w:proofErr w:type="spellEnd"/>
    </w:p>
    <w:p w:rsidR="00DF454B" w:rsidRPr="002614A0" w:rsidRDefault="009B7DF2" w:rsidP="009B7DF2">
      <w:pPr>
        <w:pStyle w:val="Prrafodelista"/>
        <w:numPr>
          <w:ilvl w:val="8"/>
          <w:numId w:val="6"/>
        </w:numPr>
        <w:tabs>
          <w:tab w:val="left" w:pos="5954"/>
        </w:tabs>
        <w:ind w:left="8931"/>
        <w:jc w:val="both"/>
        <w:rPr>
          <w:rFonts w:cs="Arial"/>
          <w:sz w:val="20"/>
          <w:szCs w:val="20"/>
        </w:rPr>
      </w:pPr>
      <w:r w:rsidRPr="002614A0">
        <w:rPr>
          <w:rFonts w:cs="Arial"/>
          <w:sz w:val="20"/>
          <w:szCs w:val="20"/>
        </w:rPr>
        <w:t xml:space="preserve">Posponer de acuerdo con la regla de negocio  </w:t>
      </w:r>
      <w:hyperlink r:id="rId21" w:anchor="RNGEN258" w:history="1">
        <w:r w:rsidRPr="000C77F3">
          <w:rPr>
            <w:rStyle w:val="Hipervnculo"/>
            <w:rFonts w:cs="Arial"/>
            <w:b/>
            <w:sz w:val="20"/>
            <w:szCs w:val="20"/>
          </w:rPr>
          <w:t>RNGEN</w:t>
        </w:r>
        <w:r w:rsidR="000C77F3" w:rsidRPr="000C77F3">
          <w:rPr>
            <w:rStyle w:val="Hipervnculo"/>
            <w:rFonts w:cs="Arial"/>
            <w:b/>
            <w:sz w:val="20"/>
            <w:szCs w:val="20"/>
          </w:rPr>
          <w:t>258</w:t>
        </w:r>
        <w:r w:rsidRPr="000C77F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C77F3" w:rsidRPr="000C77F3">
          <w:rPr>
            <w:rStyle w:val="Hipervnculo"/>
            <w:rFonts w:cs="Arial"/>
            <w:b/>
            <w:sz w:val="20"/>
            <w:szCs w:val="20"/>
          </w:rPr>
          <w:t>Valor por Defecto Mensaje Revisado</w:t>
        </w:r>
      </w:hyperlink>
    </w:p>
    <w:p w:rsidR="00A075E9" w:rsidRDefault="00A075E9" w:rsidP="00A075E9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Contraer</w:t>
      </w:r>
      <w:r>
        <w:rPr>
          <w:rFonts w:cs="Arial"/>
          <w:sz w:val="20"/>
          <w:szCs w:val="20"/>
        </w:rPr>
        <w:t>&gt;</w:t>
      </w:r>
    </w:p>
    <w:p w:rsidR="00A075E9" w:rsidRPr="00453379" w:rsidRDefault="00A075E9" w:rsidP="00A075E9">
      <w:pPr>
        <w:pStyle w:val="Prrafodelista"/>
        <w:numPr>
          <w:ilvl w:val="2"/>
          <w:numId w:val="6"/>
        </w:numPr>
        <w:ind w:left="1701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El sistema presenta la siguiente información de acuerdo con la regla de negocio </w:t>
      </w:r>
      <w:hyperlink r:id="rId22" w:anchor="RNROLGEN144" w:history="1">
        <w:r w:rsidRPr="00453379">
          <w:rPr>
            <w:rStyle w:val="Hipervnculo"/>
            <w:b/>
            <w:sz w:val="20"/>
            <w:szCs w:val="20"/>
          </w:rPr>
          <w:t>RNROLGEN144 Agrupar Información Dentro del Objeto Contenedor</w:t>
        </w:r>
      </w:hyperlink>
    </w:p>
    <w:p w:rsidR="008C3212" w:rsidRPr="009B7DF2" w:rsidRDefault="009E2589" w:rsidP="009B7DF2">
      <w:pPr>
        <w:pStyle w:val="Prrafodelista"/>
        <w:numPr>
          <w:ilvl w:val="3"/>
          <w:numId w:val="6"/>
        </w:numPr>
        <w:ind w:left="2552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Descripción del mensaje</w:t>
      </w:r>
    </w:p>
    <w:p w:rsidR="005D4503" w:rsidRDefault="005A38CC" w:rsidP="00EA7172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</w:t>
      </w:r>
      <w:r w:rsidR="00A075E9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</w:t>
      </w:r>
      <w:r w:rsidR="00D97656">
        <w:rPr>
          <w:rFonts w:cs="Arial"/>
          <w:sz w:val="20"/>
          <w:szCs w:val="20"/>
        </w:rPr>
        <w:t xml:space="preserve">no </w:t>
      </w:r>
      <w:r>
        <w:rPr>
          <w:rFonts w:cs="Arial"/>
          <w:sz w:val="20"/>
          <w:szCs w:val="20"/>
        </w:rPr>
        <w:t>cuenta con mensajes asignados&gt;</w:t>
      </w:r>
      <w:r w:rsidR="00D97656">
        <w:rPr>
          <w:rFonts w:cs="Arial"/>
          <w:sz w:val="20"/>
          <w:szCs w:val="20"/>
        </w:rPr>
        <w:t xml:space="preserve">, </w:t>
      </w:r>
    </w:p>
    <w:p w:rsidR="005A38CC" w:rsidRPr="005D4503" w:rsidRDefault="005D4503" w:rsidP="005D4503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97656">
        <w:rPr>
          <w:rFonts w:cs="Arial"/>
          <w:sz w:val="20"/>
          <w:szCs w:val="20"/>
        </w:rPr>
        <w:t xml:space="preserve">l sistema presenta el mensaje </w:t>
      </w:r>
      <w:hyperlink r:id="rId23" w:anchor="E0890" w:history="1">
        <w:r w:rsidRPr="005D4503">
          <w:rPr>
            <w:rStyle w:val="Hipervnculo"/>
            <w:rFonts w:cs="Arial"/>
            <w:b/>
            <w:sz w:val="20"/>
            <w:szCs w:val="20"/>
          </w:rPr>
          <w:t>E0890</w:t>
        </w:r>
        <w:r w:rsidR="00D97656" w:rsidRPr="005D4503">
          <w:rPr>
            <w:rStyle w:val="Hipervnculo"/>
            <w:rFonts w:cs="Arial"/>
            <w:b/>
            <w:sz w:val="20"/>
            <w:szCs w:val="20"/>
          </w:rPr>
          <w:t xml:space="preserve"> &lt;No Existen Mensajes para el </w:t>
        </w:r>
        <w:r w:rsidR="00A075E9" w:rsidRPr="005D4503">
          <w:rPr>
            <w:rStyle w:val="Hipervnculo"/>
            <w:rFonts w:cs="Arial"/>
            <w:b/>
            <w:sz w:val="20"/>
            <w:szCs w:val="20"/>
          </w:rPr>
          <w:t>Vendedor</w:t>
        </w:r>
        <w:r w:rsidR="00D97656" w:rsidRPr="005D4503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5D4503" w:rsidRPr="00696CE5" w:rsidDel="006F14A1" w:rsidRDefault="005D4503" w:rsidP="00F913A3">
      <w:pPr>
        <w:pStyle w:val="Prrafodelista"/>
        <w:ind w:left="432"/>
        <w:jc w:val="both"/>
        <w:rPr>
          <w:del w:id="27" w:author="Belem" w:date="2012-10-11T17:23:00Z"/>
          <w:rFonts w:cs="Arial"/>
          <w:strike/>
          <w:sz w:val="20"/>
          <w:szCs w:val="20"/>
          <w:highlight w:val="green"/>
        </w:rPr>
      </w:pPr>
      <w:del w:id="28" w:author="Belem" w:date="2012-10-11T17:23:00Z">
        <w:r w:rsidRPr="00696CE5" w:rsidDel="006F14A1">
          <w:rPr>
            <w:rFonts w:cs="Arial"/>
            <w:strike/>
            <w:sz w:val="20"/>
            <w:szCs w:val="20"/>
            <w:highlight w:val="green"/>
          </w:rPr>
          <w:delText xml:space="preserve">El sistema continúa en el </w:delText>
        </w:r>
        <w:r w:rsidR="001323C2" w:rsidRPr="00696CE5" w:rsidDel="006F14A1">
          <w:rPr>
            <w:strike/>
            <w:highlight w:val="green"/>
          </w:rPr>
          <w:fldChar w:fldCharType="begin"/>
        </w:r>
        <w:r w:rsidR="00C5634F" w:rsidRPr="00696CE5" w:rsidDel="006F14A1">
          <w:rPr>
            <w:strike/>
            <w:highlight w:val="green"/>
          </w:rPr>
          <w:delInstrText>HYPERLINK \l "Fin"</w:delInstrText>
        </w:r>
        <w:r w:rsidR="001323C2" w:rsidRPr="00696CE5" w:rsidDel="006F14A1">
          <w:rPr>
            <w:strike/>
            <w:highlight w:val="green"/>
          </w:rPr>
          <w:fldChar w:fldCharType="separate"/>
        </w:r>
        <w:r w:rsidRPr="00696CE5" w:rsidDel="006F14A1">
          <w:rPr>
            <w:rStyle w:val="Hipervnculo"/>
            <w:rFonts w:cs="Arial"/>
            <w:b/>
            <w:strike/>
            <w:sz w:val="20"/>
            <w:szCs w:val="20"/>
            <w:highlight w:val="green"/>
          </w:rPr>
          <w:delText>paso 8</w:delText>
        </w:r>
        <w:r w:rsidR="001323C2" w:rsidRPr="00696CE5" w:rsidDel="006F14A1">
          <w:rPr>
            <w:strike/>
            <w:highlight w:val="green"/>
          </w:rPr>
          <w:fldChar w:fldCharType="end"/>
        </w:r>
        <w:r w:rsidRPr="00696CE5" w:rsidDel="006F14A1">
          <w:rPr>
            <w:rFonts w:cs="Arial"/>
            <w:strike/>
            <w:sz w:val="20"/>
            <w:szCs w:val="20"/>
            <w:highlight w:val="green"/>
          </w:rPr>
          <w:delText xml:space="preserve"> del flujo básico</w:delText>
        </w:r>
      </w:del>
    </w:p>
    <w:p w:rsidR="006F14A1" w:rsidRPr="00696CE5" w:rsidRDefault="006F14A1" w:rsidP="00F913A3">
      <w:pPr>
        <w:pStyle w:val="Prrafodelista"/>
        <w:ind w:left="432"/>
        <w:jc w:val="both"/>
        <w:rPr>
          <w:rFonts w:cs="Arial"/>
          <w:b/>
          <w:strike/>
          <w:sz w:val="20"/>
          <w:szCs w:val="20"/>
          <w:highlight w:val="green"/>
        </w:rPr>
      </w:pPr>
      <w:r w:rsidRPr="00696CE5">
        <w:rPr>
          <w:rFonts w:cs="Arial"/>
          <w:strike/>
          <w:sz w:val="20"/>
          <w:szCs w:val="20"/>
          <w:highlight w:val="green"/>
        </w:rPr>
        <w:t xml:space="preserve">Si &lt;el actor selecciona la opción </w:t>
      </w:r>
      <w:r w:rsidRPr="00696CE5">
        <w:rPr>
          <w:rFonts w:cs="Arial"/>
          <w:b/>
          <w:strike/>
          <w:sz w:val="20"/>
          <w:szCs w:val="20"/>
          <w:highlight w:val="green"/>
        </w:rPr>
        <w:t>Acceder a Tareas</w:t>
      </w:r>
      <w:r w:rsidR="0040536D" w:rsidRPr="00696CE5">
        <w:rPr>
          <w:rFonts w:cs="Arial"/>
          <w:b/>
          <w:strike/>
          <w:sz w:val="20"/>
          <w:szCs w:val="20"/>
          <w:highlight w:val="green"/>
        </w:rPr>
        <w:t xml:space="preserve"> (Menú)</w:t>
      </w:r>
      <w:r w:rsidRPr="00696CE5">
        <w:rPr>
          <w:rFonts w:cs="Arial"/>
          <w:strike/>
          <w:sz w:val="20"/>
          <w:szCs w:val="20"/>
          <w:highlight w:val="green"/>
        </w:rPr>
        <w:t>&gt;</w:t>
      </w:r>
    </w:p>
    <w:p w:rsidR="006F14A1" w:rsidRPr="00696CE5" w:rsidRDefault="006F14A1" w:rsidP="006F14A1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trike/>
          <w:sz w:val="20"/>
          <w:szCs w:val="20"/>
          <w:highlight w:val="green"/>
        </w:rPr>
      </w:pPr>
      <w:r w:rsidRPr="00696CE5">
        <w:rPr>
          <w:rFonts w:cs="Arial"/>
          <w:strike/>
          <w:sz w:val="20"/>
          <w:szCs w:val="20"/>
          <w:highlight w:val="green"/>
        </w:rPr>
        <w:t>El sistema presenta la siguiente opción</w:t>
      </w:r>
      <w:r w:rsidR="0040536D" w:rsidRPr="00696CE5">
        <w:rPr>
          <w:rFonts w:cs="Arial"/>
          <w:strike/>
          <w:sz w:val="20"/>
          <w:szCs w:val="20"/>
          <w:highlight w:val="green"/>
        </w:rPr>
        <w:t>:</w:t>
      </w:r>
    </w:p>
    <w:p w:rsidR="0040536D" w:rsidRPr="00696CE5" w:rsidRDefault="0040536D" w:rsidP="0040536D">
      <w:pPr>
        <w:pStyle w:val="Prrafodelista"/>
        <w:numPr>
          <w:ilvl w:val="2"/>
          <w:numId w:val="6"/>
        </w:numPr>
        <w:ind w:left="1701"/>
        <w:jc w:val="both"/>
        <w:rPr>
          <w:rFonts w:cs="Arial"/>
          <w:strike/>
          <w:sz w:val="20"/>
          <w:szCs w:val="20"/>
          <w:highlight w:val="green"/>
        </w:rPr>
      </w:pPr>
      <w:r w:rsidRPr="00696CE5">
        <w:rPr>
          <w:rFonts w:cs="Arial"/>
          <w:strike/>
          <w:sz w:val="20"/>
          <w:szCs w:val="20"/>
          <w:highlight w:val="green"/>
        </w:rPr>
        <w:t>Enviar y Recibir</w:t>
      </w:r>
    </w:p>
    <w:p w:rsidR="0040536D" w:rsidRPr="00161EEE" w:rsidRDefault="0040536D" w:rsidP="00696CE5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magenta"/>
        </w:rPr>
      </w:pPr>
      <w:r w:rsidRPr="00161EEE">
        <w:rPr>
          <w:rFonts w:cs="Arial"/>
          <w:sz w:val="20"/>
          <w:szCs w:val="20"/>
          <w:highlight w:val="magenta"/>
        </w:rPr>
        <w:t xml:space="preserve">Si &lt;el actor </w:t>
      </w:r>
      <w:r w:rsidR="00696CE5" w:rsidRPr="00655D40">
        <w:rPr>
          <w:rFonts w:cs="Arial"/>
          <w:sz w:val="20"/>
          <w:szCs w:val="20"/>
          <w:highlight w:val="green"/>
        </w:rPr>
        <w:t>arrastra</w:t>
      </w:r>
      <w:r w:rsidR="00655D40" w:rsidRPr="00655D40">
        <w:rPr>
          <w:rFonts w:cs="Arial"/>
          <w:sz w:val="20"/>
          <w:szCs w:val="20"/>
          <w:highlight w:val="green"/>
        </w:rPr>
        <w:t>/desliza</w:t>
      </w:r>
      <w:r w:rsidR="00696CE5" w:rsidRPr="00655D40">
        <w:rPr>
          <w:rFonts w:cs="Arial"/>
          <w:sz w:val="20"/>
          <w:szCs w:val="20"/>
          <w:highlight w:val="green"/>
        </w:rPr>
        <w:t xml:space="preserve"> la pantalla</w:t>
      </w:r>
      <w:r w:rsidRPr="00161EEE">
        <w:rPr>
          <w:rFonts w:cs="Arial"/>
          <w:sz w:val="20"/>
          <w:szCs w:val="20"/>
          <w:highlight w:val="magenta"/>
        </w:rPr>
        <w:t>&gt;</w:t>
      </w:r>
    </w:p>
    <w:p w:rsidR="0040536D" w:rsidRPr="00161EEE" w:rsidRDefault="0040536D" w:rsidP="00655D40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  <w:highlight w:val="magenta"/>
        </w:rPr>
      </w:pPr>
      <w:r w:rsidRPr="00161EEE">
        <w:rPr>
          <w:rFonts w:cs="Arial"/>
          <w:sz w:val="20"/>
          <w:szCs w:val="20"/>
          <w:highlight w:val="magenta"/>
        </w:rPr>
        <w:t xml:space="preserve">El </w:t>
      </w:r>
      <w:r w:rsidR="00D3577A">
        <w:rPr>
          <w:rFonts w:cs="Arial"/>
          <w:sz w:val="20"/>
          <w:szCs w:val="20"/>
          <w:highlight w:val="magenta"/>
        </w:rPr>
        <w:t>caso de uso</w:t>
      </w:r>
      <w:r w:rsidRPr="00161EEE">
        <w:rPr>
          <w:rFonts w:cs="Arial"/>
          <w:sz w:val="20"/>
          <w:szCs w:val="20"/>
          <w:highlight w:val="magenta"/>
        </w:rPr>
        <w:t xml:space="preserve"> </w:t>
      </w:r>
      <w:r w:rsidR="00662511">
        <w:rPr>
          <w:rFonts w:cs="Arial"/>
          <w:sz w:val="20"/>
          <w:szCs w:val="20"/>
          <w:highlight w:val="magenta"/>
        </w:rPr>
        <w:t>incluye</w:t>
      </w:r>
      <w:r w:rsidRPr="00161EEE">
        <w:rPr>
          <w:rFonts w:cs="Arial"/>
          <w:sz w:val="20"/>
          <w:szCs w:val="20"/>
          <w:highlight w:val="magenta"/>
        </w:rPr>
        <w:t xml:space="preserve"> </w:t>
      </w:r>
      <w:r w:rsidR="00662511">
        <w:rPr>
          <w:rFonts w:cs="Arial"/>
          <w:sz w:val="20"/>
          <w:szCs w:val="20"/>
          <w:highlight w:val="magenta"/>
        </w:rPr>
        <w:t>la</w:t>
      </w:r>
      <w:r w:rsidR="00BA6035" w:rsidRPr="00161EEE">
        <w:rPr>
          <w:rFonts w:cs="Arial"/>
          <w:sz w:val="20"/>
          <w:szCs w:val="20"/>
          <w:highlight w:val="magenta"/>
        </w:rPr>
        <w:t xml:space="preserve"> funcionalidad </w:t>
      </w:r>
      <w:r w:rsidR="00662511">
        <w:rPr>
          <w:rFonts w:cs="Arial"/>
          <w:sz w:val="20"/>
          <w:szCs w:val="20"/>
          <w:highlight w:val="magenta"/>
        </w:rPr>
        <w:t>d</w:t>
      </w:r>
      <w:r w:rsidR="00BA6035" w:rsidRPr="00161EEE">
        <w:rPr>
          <w:rFonts w:cs="Arial"/>
          <w:sz w:val="20"/>
          <w:szCs w:val="20"/>
          <w:highlight w:val="magenta"/>
        </w:rPr>
        <w:t xml:space="preserve">el caso de uso </w:t>
      </w:r>
      <w:hyperlink r:id="rId24" w:history="1">
        <w:r w:rsidR="00BA6035" w:rsidRPr="00161EEE">
          <w:rPr>
            <w:rStyle w:val="Hipervnculo"/>
            <w:b/>
            <w:sz w:val="20"/>
            <w:highlight w:val="magenta"/>
            <w:lang w:val="es-MX"/>
          </w:rPr>
          <w:t>Servidor de Comunicaciones – CUROLSIN03</w:t>
        </w:r>
      </w:hyperlink>
    </w:p>
    <w:p w:rsidR="00BA6035" w:rsidRPr="00161EEE" w:rsidRDefault="00BA6035" w:rsidP="00655D40">
      <w:pPr>
        <w:pStyle w:val="Prrafodelista"/>
        <w:numPr>
          <w:ilvl w:val="2"/>
          <w:numId w:val="6"/>
        </w:numPr>
        <w:ind w:left="1701"/>
        <w:jc w:val="both"/>
        <w:rPr>
          <w:sz w:val="20"/>
          <w:highlight w:val="magenta"/>
          <w:lang w:val="es-MX"/>
        </w:rPr>
      </w:pPr>
      <w:r w:rsidRPr="00161EEE">
        <w:rPr>
          <w:rFonts w:cs="Arial"/>
          <w:sz w:val="20"/>
          <w:szCs w:val="20"/>
          <w:highlight w:val="magenta"/>
        </w:rPr>
        <w:t>El</w:t>
      </w:r>
      <w:r w:rsidRPr="00161EEE">
        <w:rPr>
          <w:sz w:val="20"/>
          <w:highlight w:val="magenta"/>
          <w:lang w:val="es-MX"/>
        </w:rPr>
        <w:t xml:space="preserve"> sistema envía como parámetro la siguiente información:</w:t>
      </w:r>
    </w:p>
    <w:p w:rsidR="00BA6035" w:rsidRPr="00161EEE" w:rsidRDefault="00BA6035" w:rsidP="004B3059">
      <w:pPr>
        <w:pStyle w:val="Prrafodelista"/>
        <w:numPr>
          <w:ilvl w:val="3"/>
          <w:numId w:val="6"/>
        </w:numPr>
        <w:ind w:left="2552"/>
        <w:jc w:val="both"/>
        <w:rPr>
          <w:sz w:val="20"/>
          <w:highlight w:val="magenta"/>
          <w:lang w:val="es-MX"/>
        </w:rPr>
      </w:pPr>
      <w:proofErr w:type="spellStart"/>
      <w:r w:rsidRPr="00161EEE">
        <w:rPr>
          <w:rFonts w:cs="Arial"/>
          <w:sz w:val="20"/>
          <w:szCs w:val="20"/>
          <w:highlight w:val="magenta"/>
        </w:rPr>
        <w:t>EnviarInformacion</w:t>
      </w:r>
      <w:proofErr w:type="spellEnd"/>
    </w:p>
    <w:p w:rsidR="00161EEE" w:rsidRPr="00161EEE" w:rsidRDefault="00161EEE" w:rsidP="004B3059">
      <w:pPr>
        <w:pStyle w:val="Prrafodelista"/>
        <w:numPr>
          <w:ilvl w:val="4"/>
          <w:numId w:val="6"/>
        </w:numPr>
        <w:ind w:left="3544"/>
        <w:jc w:val="both"/>
        <w:rPr>
          <w:sz w:val="20"/>
          <w:highlight w:val="magenta"/>
          <w:lang w:val="es-MX"/>
        </w:rPr>
      </w:pPr>
      <w:proofErr w:type="spellStart"/>
      <w:r>
        <w:rPr>
          <w:sz w:val="20"/>
          <w:highlight w:val="magenta"/>
          <w:lang w:val="es-MX"/>
        </w:rPr>
        <w:t>EnvioPendientes</w:t>
      </w:r>
      <w:proofErr w:type="spellEnd"/>
      <w:r>
        <w:rPr>
          <w:sz w:val="20"/>
          <w:highlight w:val="magenta"/>
          <w:lang w:val="es-MX"/>
        </w:rPr>
        <w:t xml:space="preserve"> = Verdadero</w:t>
      </w:r>
    </w:p>
    <w:p w:rsidR="00963877" w:rsidRPr="00963877" w:rsidRDefault="00963877" w:rsidP="004B3059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  <w:highlight w:val="magenta"/>
        </w:rPr>
      </w:pPr>
      <w:r w:rsidRPr="00161EEE">
        <w:rPr>
          <w:rFonts w:cs="Arial"/>
          <w:sz w:val="20"/>
          <w:szCs w:val="20"/>
          <w:highlight w:val="magenta"/>
        </w:rPr>
        <w:t xml:space="preserve">El </w:t>
      </w:r>
      <w:r w:rsidR="00D3577A">
        <w:rPr>
          <w:rFonts w:cs="Arial"/>
          <w:sz w:val="20"/>
          <w:szCs w:val="20"/>
          <w:highlight w:val="magenta"/>
        </w:rPr>
        <w:t>caso de uso</w:t>
      </w:r>
      <w:r w:rsidRPr="00161EEE">
        <w:rPr>
          <w:rFonts w:cs="Arial"/>
          <w:sz w:val="20"/>
          <w:szCs w:val="20"/>
          <w:highlight w:val="magenta"/>
        </w:rPr>
        <w:t xml:space="preserve"> </w:t>
      </w:r>
      <w:r w:rsidR="00662511">
        <w:rPr>
          <w:rFonts w:cs="Arial"/>
          <w:sz w:val="20"/>
          <w:szCs w:val="20"/>
          <w:highlight w:val="magenta"/>
        </w:rPr>
        <w:t>incluye</w:t>
      </w:r>
      <w:r w:rsidRPr="00161EEE">
        <w:rPr>
          <w:rFonts w:cs="Arial"/>
          <w:sz w:val="20"/>
          <w:szCs w:val="20"/>
          <w:highlight w:val="magenta"/>
        </w:rPr>
        <w:t xml:space="preserve"> </w:t>
      </w:r>
      <w:r w:rsidR="00662511">
        <w:rPr>
          <w:rFonts w:cs="Arial"/>
          <w:sz w:val="20"/>
          <w:szCs w:val="20"/>
          <w:highlight w:val="magenta"/>
        </w:rPr>
        <w:t>la</w:t>
      </w:r>
      <w:r w:rsidRPr="00161EEE">
        <w:rPr>
          <w:rFonts w:cs="Arial"/>
          <w:sz w:val="20"/>
          <w:szCs w:val="20"/>
          <w:highlight w:val="magenta"/>
        </w:rPr>
        <w:t xml:space="preserve"> funcionalidad </w:t>
      </w:r>
      <w:r w:rsidR="00662511">
        <w:rPr>
          <w:rFonts w:cs="Arial"/>
          <w:sz w:val="20"/>
          <w:szCs w:val="20"/>
          <w:highlight w:val="magenta"/>
        </w:rPr>
        <w:t>d</w:t>
      </w:r>
      <w:r w:rsidRPr="00161EEE">
        <w:rPr>
          <w:rFonts w:cs="Arial"/>
          <w:sz w:val="20"/>
          <w:szCs w:val="20"/>
          <w:highlight w:val="magenta"/>
        </w:rPr>
        <w:t xml:space="preserve">el caso de uso </w:t>
      </w:r>
      <w:hyperlink r:id="rId25" w:history="1">
        <w:r w:rsidRPr="00161EEE">
          <w:rPr>
            <w:rStyle w:val="Hipervnculo"/>
            <w:b/>
            <w:sz w:val="20"/>
            <w:highlight w:val="magenta"/>
            <w:lang w:val="es-MX"/>
          </w:rPr>
          <w:t>Servidor de Comunicaciones – CUROLSIN03</w:t>
        </w:r>
      </w:hyperlink>
    </w:p>
    <w:p w:rsidR="005D5226" w:rsidRPr="00161EEE" w:rsidRDefault="005D5226" w:rsidP="004B3059">
      <w:pPr>
        <w:pStyle w:val="Prrafodelista"/>
        <w:numPr>
          <w:ilvl w:val="2"/>
          <w:numId w:val="6"/>
        </w:numPr>
        <w:ind w:left="1701"/>
        <w:jc w:val="both"/>
        <w:rPr>
          <w:sz w:val="20"/>
          <w:highlight w:val="magenta"/>
          <w:lang w:val="es-MX"/>
        </w:rPr>
      </w:pPr>
      <w:r w:rsidRPr="00161EEE">
        <w:rPr>
          <w:rFonts w:cs="Arial"/>
          <w:sz w:val="20"/>
          <w:szCs w:val="20"/>
          <w:highlight w:val="magenta"/>
        </w:rPr>
        <w:t>El</w:t>
      </w:r>
      <w:r w:rsidRPr="00161EEE">
        <w:rPr>
          <w:sz w:val="20"/>
          <w:highlight w:val="magenta"/>
          <w:lang w:val="es-MX"/>
        </w:rPr>
        <w:t xml:space="preserve"> sistema envía como parámetro la siguiente información:</w:t>
      </w:r>
    </w:p>
    <w:p w:rsidR="005D5226" w:rsidRPr="00161EEE" w:rsidRDefault="005D5226" w:rsidP="004B3059">
      <w:pPr>
        <w:pStyle w:val="Prrafodelista"/>
        <w:numPr>
          <w:ilvl w:val="3"/>
          <w:numId w:val="6"/>
        </w:numPr>
        <w:ind w:left="2552"/>
        <w:jc w:val="both"/>
        <w:rPr>
          <w:sz w:val="20"/>
          <w:highlight w:val="magenta"/>
          <w:lang w:val="es-MX"/>
        </w:rPr>
      </w:pPr>
      <w:proofErr w:type="spellStart"/>
      <w:r>
        <w:rPr>
          <w:rFonts w:cs="Arial"/>
          <w:sz w:val="20"/>
          <w:szCs w:val="20"/>
          <w:highlight w:val="magenta"/>
        </w:rPr>
        <w:t>Recibir</w:t>
      </w:r>
      <w:r w:rsidRPr="00161EEE">
        <w:rPr>
          <w:rFonts w:cs="Arial"/>
          <w:sz w:val="20"/>
          <w:szCs w:val="20"/>
          <w:highlight w:val="magenta"/>
        </w:rPr>
        <w:t>Informacion</w:t>
      </w:r>
      <w:proofErr w:type="spellEnd"/>
    </w:p>
    <w:p w:rsidR="00BA6035" w:rsidRDefault="00EB0960" w:rsidP="004B3059">
      <w:pPr>
        <w:pStyle w:val="Prrafodelista"/>
        <w:numPr>
          <w:ilvl w:val="4"/>
          <w:numId w:val="6"/>
        </w:numPr>
        <w:ind w:left="3544"/>
        <w:jc w:val="both"/>
        <w:rPr>
          <w:sz w:val="20"/>
          <w:highlight w:val="magenta"/>
          <w:lang w:val="es-MX"/>
        </w:rPr>
      </w:pPr>
      <w:r w:rsidRPr="00963877">
        <w:rPr>
          <w:sz w:val="20"/>
          <w:highlight w:val="magenta"/>
          <w:lang w:val="es-MX"/>
        </w:rPr>
        <w:t>Vendedor</w:t>
      </w:r>
    </w:p>
    <w:p w:rsidR="00963877" w:rsidRPr="00963877" w:rsidRDefault="00963877" w:rsidP="004B3059">
      <w:pPr>
        <w:pStyle w:val="Prrafodelista"/>
        <w:numPr>
          <w:ilvl w:val="1"/>
          <w:numId w:val="6"/>
        </w:numPr>
        <w:ind w:left="993"/>
        <w:jc w:val="both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lastRenderedPageBreak/>
        <w:t xml:space="preserve">El sistema continúa en el </w:t>
      </w:r>
      <w:hyperlink w:anchor="paso4_fb" w:history="1">
        <w:r w:rsidRPr="00C6361A">
          <w:rPr>
            <w:rStyle w:val="Hipervnculo"/>
            <w:b/>
            <w:sz w:val="20"/>
            <w:highlight w:val="magenta"/>
            <w:lang w:val="es-MX"/>
          </w:rPr>
          <w:t>paso</w:t>
        </w:r>
        <w:r w:rsidR="00C6361A" w:rsidRPr="00C6361A">
          <w:rPr>
            <w:rStyle w:val="Hipervnculo"/>
            <w:b/>
            <w:sz w:val="20"/>
            <w:highlight w:val="magenta"/>
            <w:lang w:val="es-MX"/>
          </w:rPr>
          <w:t xml:space="preserve"> </w:t>
        </w:r>
        <w:r w:rsidR="00C6361A" w:rsidRPr="00C6361A">
          <w:rPr>
            <w:rStyle w:val="Hipervnculo"/>
            <w:b/>
            <w:sz w:val="20"/>
            <w:highlight w:val="magenta"/>
            <w:lang w:val="es-MX"/>
          </w:rPr>
          <w:t>4</w:t>
        </w:r>
      </w:hyperlink>
      <w:r>
        <w:rPr>
          <w:sz w:val="20"/>
          <w:highlight w:val="magenta"/>
          <w:lang w:val="es-MX"/>
        </w:rPr>
        <w:t xml:space="preserve"> del flujo básico</w:t>
      </w:r>
    </w:p>
    <w:p w:rsidR="008C3212" w:rsidRPr="00144386" w:rsidRDefault="008C3212" w:rsidP="008C3212">
      <w:pPr>
        <w:pStyle w:val="Prrafodelista"/>
        <w:numPr>
          <w:ilvl w:val="0"/>
          <w:numId w:val="6"/>
        </w:numPr>
        <w:jc w:val="both"/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con el flujo alterno general </w:t>
      </w:r>
      <w:bookmarkStart w:id="29" w:name="AO01_r"/>
      <w:bookmarkStart w:id="30" w:name="AG01_r"/>
      <w:r w:rsidR="001323C2" w:rsidRPr="00144386">
        <w:rPr>
          <w:rFonts w:cs="Arial"/>
          <w:b/>
          <w:sz w:val="20"/>
          <w:szCs w:val="20"/>
        </w:rPr>
        <w:fldChar w:fldCharType="begin"/>
      </w:r>
      <w:r w:rsidRPr="00144386">
        <w:rPr>
          <w:rFonts w:cs="Arial"/>
          <w:b/>
          <w:sz w:val="20"/>
          <w:szCs w:val="20"/>
        </w:rPr>
        <w:instrText xml:space="preserve"> HYPERLINK  \l "_AG01_Regresar" </w:instrText>
      </w:r>
      <w:r w:rsidR="001323C2" w:rsidRPr="00144386">
        <w:rPr>
          <w:rFonts w:cs="Arial"/>
          <w:b/>
          <w:sz w:val="20"/>
          <w:szCs w:val="20"/>
        </w:rPr>
        <w:fldChar w:fldCharType="separate"/>
      </w:r>
      <w:r w:rsidRPr="00144386">
        <w:rPr>
          <w:rStyle w:val="Hipervnculo"/>
          <w:rFonts w:cs="Arial"/>
          <w:b/>
          <w:sz w:val="20"/>
          <w:szCs w:val="20"/>
        </w:rPr>
        <w:t xml:space="preserve">AG01 </w:t>
      </w:r>
      <w:bookmarkEnd w:id="29"/>
      <w:r w:rsidRPr="00144386">
        <w:rPr>
          <w:rStyle w:val="Hipervnculo"/>
          <w:rFonts w:cs="Arial"/>
          <w:b/>
          <w:sz w:val="20"/>
          <w:szCs w:val="20"/>
        </w:rPr>
        <w:t>Regresar</w:t>
      </w:r>
      <w:r w:rsidR="001323C2" w:rsidRPr="00144386">
        <w:rPr>
          <w:rFonts w:cs="Arial"/>
          <w:b/>
          <w:sz w:val="20"/>
          <w:szCs w:val="20"/>
        </w:rPr>
        <w:fldChar w:fldCharType="end"/>
      </w:r>
      <w:bookmarkEnd w:id="30"/>
      <w:r w:rsidRPr="00144386">
        <w:rPr>
          <w:rFonts w:cs="Arial"/>
          <w:sz w:val="20"/>
          <w:szCs w:val="20"/>
        </w:rPr>
        <w:tab/>
      </w:r>
    </w:p>
    <w:p w:rsidR="00DE7D26" w:rsidRPr="00144386" w:rsidRDefault="00DE7D26" w:rsidP="00EA7172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31" w:name="Fin"/>
      <w:r w:rsidRPr="00144386">
        <w:rPr>
          <w:rFonts w:cs="Arial"/>
          <w:sz w:val="20"/>
          <w:szCs w:val="20"/>
        </w:rPr>
        <w:t>Finaliza el caso de uso</w:t>
      </w:r>
    </w:p>
    <w:bookmarkEnd w:id="31"/>
    <w:p w:rsidR="00DE7D26" w:rsidRDefault="00DE7D26" w:rsidP="00EA7172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EA7172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EA71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36849955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2"/>
    </w:p>
    <w:p w:rsidR="00082CD4" w:rsidRPr="00082CD4" w:rsidRDefault="00082CD4" w:rsidP="00EA7172">
      <w:pPr>
        <w:jc w:val="both"/>
      </w:pPr>
    </w:p>
    <w:p w:rsidR="00481C4A" w:rsidRDefault="00FC72FB" w:rsidP="00EA7172">
      <w:pPr>
        <w:pStyle w:val="Ttulo3"/>
        <w:jc w:val="both"/>
      </w:pPr>
      <w:bookmarkStart w:id="33" w:name="_Toc52616587"/>
      <w:bookmarkStart w:id="34" w:name="_Toc182735731"/>
      <w:bookmarkStart w:id="35" w:name="_Toc368499551"/>
      <w:r>
        <w:t>5.2.1</w:t>
      </w:r>
      <w:r>
        <w:tab/>
      </w:r>
      <w:r w:rsidR="00481C4A" w:rsidRPr="007A1FC8">
        <w:t>Opcionales</w:t>
      </w:r>
      <w:bookmarkEnd w:id="33"/>
      <w:bookmarkEnd w:id="34"/>
      <w:bookmarkEnd w:id="35"/>
    </w:p>
    <w:p w:rsidR="002B5BB4" w:rsidRDefault="002B5BB4" w:rsidP="00EA7172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EA7172">
      <w:pPr>
        <w:jc w:val="both"/>
      </w:pPr>
      <w:bookmarkStart w:id="36" w:name="_5.2.1.1_AO01_Crear"/>
      <w:bookmarkEnd w:id="36"/>
    </w:p>
    <w:p w:rsidR="0049112A" w:rsidRDefault="00FC72FB" w:rsidP="00EA7172">
      <w:pPr>
        <w:pStyle w:val="Ttulo3"/>
        <w:jc w:val="both"/>
      </w:pPr>
      <w:bookmarkStart w:id="37" w:name="_Toc36849955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7"/>
    </w:p>
    <w:p w:rsidR="0049112A" w:rsidRDefault="0049112A" w:rsidP="00EA7172">
      <w:pPr>
        <w:pStyle w:val="Textoindependiente"/>
        <w:rPr>
          <w:lang w:eastAsia="en-US"/>
        </w:rPr>
      </w:pPr>
    </w:p>
    <w:bookmarkStart w:id="38" w:name="_AG01_Cancelar"/>
    <w:bookmarkStart w:id="39" w:name="_AG01_Regresar"/>
    <w:bookmarkEnd w:id="38"/>
    <w:bookmarkEnd w:id="39"/>
    <w:p w:rsidR="00D22698" w:rsidRPr="008867DD" w:rsidRDefault="001323C2" w:rsidP="00EA7172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both"/>
        <w:rPr>
          <w:rStyle w:val="Hipervnculo"/>
          <w:bCs w:val="0"/>
        </w:rPr>
      </w:pPr>
      <w:r>
        <w:rPr>
          <w:bCs w:val="0"/>
        </w:rPr>
        <w:fldChar w:fldCharType="begin"/>
      </w:r>
      <w:r w:rsidR="008867DD">
        <w:rPr>
          <w:bCs w:val="0"/>
        </w:rPr>
        <w:instrText xml:space="preserve"> HYPERLINK  \l "AG01_r" </w:instrText>
      </w:r>
      <w:r>
        <w:rPr>
          <w:bCs w:val="0"/>
        </w:rPr>
        <w:fldChar w:fldCharType="separate"/>
      </w:r>
      <w:r w:rsidR="004D78E0" w:rsidRPr="008867DD">
        <w:rPr>
          <w:rStyle w:val="Hipervnculo"/>
          <w:bCs w:val="0"/>
        </w:rPr>
        <w:t>AG01</w:t>
      </w:r>
      <w:r w:rsidR="00D22698" w:rsidRPr="008867DD">
        <w:rPr>
          <w:rStyle w:val="Hipervnculo"/>
          <w:bCs w:val="0"/>
        </w:rPr>
        <w:t xml:space="preserve"> </w:t>
      </w:r>
      <w:r w:rsidR="008867DD" w:rsidRPr="008867DD">
        <w:rPr>
          <w:rStyle w:val="Hipervnculo"/>
          <w:bCs w:val="0"/>
        </w:rPr>
        <w:t>Regresar</w:t>
      </w:r>
    </w:p>
    <w:p w:rsidR="00D22698" w:rsidRDefault="001323C2" w:rsidP="00EA7172">
      <w:pPr>
        <w:pStyle w:val="Prrafodelista"/>
        <w:ind w:left="432"/>
        <w:jc w:val="both"/>
        <w:rPr>
          <w:rFonts w:cs="Arial"/>
          <w:sz w:val="20"/>
          <w:szCs w:val="20"/>
        </w:rPr>
      </w:pPr>
      <w:r>
        <w:rPr>
          <w:b/>
        </w:rPr>
        <w:fldChar w:fldCharType="end"/>
      </w:r>
      <w:r w:rsidR="00D22698"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92046E" w:rsidP="00EA7172">
      <w:pPr>
        <w:pStyle w:val="Prrafodelista"/>
        <w:numPr>
          <w:ilvl w:val="0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92046E">
          <w:rPr>
            <w:rStyle w:val="Hipervnculo"/>
            <w:rFonts w:cs="Arial"/>
            <w:b/>
            <w:sz w:val="20"/>
            <w:szCs w:val="20"/>
          </w:rPr>
          <w:t>paso</w:t>
        </w:r>
        <w:r w:rsidR="00144386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  <w:r w:rsidR="00F913A3">
        <w:rPr>
          <w:rStyle w:val="Hipervnculo"/>
          <w:rFonts w:cs="Arial"/>
          <w:b/>
          <w:sz w:val="20"/>
          <w:szCs w:val="20"/>
        </w:rPr>
        <w:t>9</w:t>
      </w:r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  <w:bookmarkStart w:id="40" w:name="_Toc52616589"/>
      <w:bookmarkStart w:id="41" w:name="_Toc182735733"/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42" w:name="_Toc368499553"/>
      <w:r>
        <w:t>5.2.3</w:t>
      </w:r>
      <w:r>
        <w:tab/>
      </w:r>
      <w:r w:rsidR="00481C4A" w:rsidRPr="00481C4A">
        <w:t>Extraordinarios</w:t>
      </w:r>
      <w:bookmarkEnd w:id="40"/>
      <w:bookmarkEnd w:id="41"/>
      <w:bookmarkEnd w:id="42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3" w:name="_Toc52616590"/>
      <w:bookmarkStart w:id="44" w:name="_Toc182735734"/>
      <w:bookmarkStart w:id="45" w:name="_Toc368499554"/>
      <w:r>
        <w:t>5.2.4</w:t>
      </w:r>
      <w:r>
        <w:tab/>
      </w:r>
      <w:r w:rsidR="00481C4A" w:rsidRPr="00481C4A">
        <w:t>De excepción</w:t>
      </w:r>
      <w:bookmarkEnd w:id="43"/>
      <w:bookmarkEnd w:id="44"/>
      <w:bookmarkEnd w:id="45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6" w:name="_Toc368499555"/>
      <w:r>
        <w:t>5.2.5</w:t>
      </w:r>
      <w:r>
        <w:tab/>
      </w:r>
      <w:r w:rsidR="004F6527">
        <w:t>De Validación</w:t>
      </w:r>
      <w:bookmarkEnd w:id="46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7" w:name="_5.2.5.1_VA01_Validar"/>
      <w:bookmarkStart w:id="48" w:name="_5.2.5.2_VA02_Validar"/>
      <w:bookmarkStart w:id="49" w:name="_Toc52616592"/>
      <w:bookmarkStart w:id="50" w:name="_Toc182735736"/>
      <w:bookmarkEnd w:id="47"/>
      <w:bookmarkEnd w:id="48"/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481C4A" w:rsidP="006A6422">
      <w:pPr>
        <w:pStyle w:val="Ttulo1"/>
        <w:numPr>
          <w:ilvl w:val="0"/>
          <w:numId w:val="32"/>
        </w:numPr>
        <w:tabs>
          <w:tab w:val="clear" w:pos="720"/>
        </w:tabs>
        <w:autoSpaceDE/>
        <w:autoSpaceDN/>
        <w:adjustRightInd/>
      </w:pPr>
      <w:bookmarkStart w:id="51" w:name="_Toc368499556"/>
      <w:r w:rsidRPr="007A1FC8">
        <w:t>Poscondiciones</w:t>
      </w:r>
      <w:bookmarkEnd w:id="49"/>
      <w:bookmarkEnd w:id="50"/>
      <w:bookmarkEnd w:id="51"/>
    </w:p>
    <w:p w:rsidR="006A6422" w:rsidRDefault="006A6422" w:rsidP="006A64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2" w:name="_Toc264539610"/>
      <w:bookmarkStart w:id="53" w:name="_Toc290568316"/>
      <w:bookmarkStart w:id="54" w:name="_Toc368499557"/>
      <w:r>
        <w:rPr>
          <w:rFonts w:cs="Arial"/>
        </w:rPr>
        <w:t>6.1</w:t>
      </w:r>
      <w:r>
        <w:rPr>
          <w:rFonts w:cs="Arial"/>
        </w:rPr>
        <w:tab/>
      </w:r>
      <w:bookmarkEnd w:id="52"/>
      <w:r>
        <w:rPr>
          <w:rFonts w:cs="Arial"/>
        </w:rPr>
        <w:t>Generales</w:t>
      </w:r>
      <w:bookmarkEnd w:id="53"/>
      <w:bookmarkEnd w:id="54"/>
    </w:p>
    <w:p w:rsidR="00D46945" w:rsidRDefault="006A6422" w:rsidP="006A6422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Actualización de </w:t>
      </w:r>
      <w:proofErr w:type="spellStart"/>
      <w:r w:rsidR="003B172A">
        <w:rPr>
          <w:sz w:val="20"/>
          <w:szCs w:val="20"/>
        </w:rPr>
        <w:t>Vendedor</w:t>
      </w:r>
      <w:r>
        <w:rPr>
          <w:sz w:val="20"/>
          <w:szCs w:val="20"/>
        </w:rPr>
        <w:t>Mensaje</w:t>
      </w:r>
      <w:proofErr w:type="spellEnd"/>
      <w:r w:rsidR="00A56C61">
        <w:rPr>
          <w:sz w:val="20"/>
          <w:szCs w:val="20"/>
        </w:rPr>
        <w:t xml:space="preserve"> </w:t>
      </w:r>
      <w:r w:rsidR="00A56C61" w:rsidRPr="00575702">
        <w:rPr>
          <w:sz w:val="20"/>
          <w:szCs w:val="20"/>
          <w:highlight w:val="magenta"/>
        </w:rPr>
        <w:t>en el Móvil y en el Servidor</w:t>
      </w:r>
      <w:r w:rsidR="00575702" w:rsidRPr="00575702">
        <w:rPr>
          <w:sz w:val="20"/>
          <w:szCs w:val="20"/>
          <w:highlight w:val="magenta"/>
        </w:rPr>
        <w:t>.</w:t>
      </w:r>
    </w:p>
    <w:p w:rsidR="00C6361A" w:rsidRPr="00A56C61" w:rsidRDefault="00575702" w:rsidP="00C6361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highlight w:val="magenta"/>
        </w:rPr>
      </w:pPr>
      <w:bookmarkStart w:id="55" w:name="_Toc368499558"/>
      <w:r>
        <w:rPr>
          <w:rFonts w:cs="Arial"/>
          <w:highlight w:val="magenta"/>
        </w:rPr>
        <w:t>6.2</w:t>
      </w:r>
      <w:r w:rsidR="00C6361A" w:rsidRPr="00A56C61">
        <w:rPr>
          <w:rFonts w:cs="Arial"/>
          <w:highlight w:val="magenta"/>
        </w:rPr>
        <w:tab/>
      </w:r>
      <w:r w:rsidR="00A56C61" w:rsidRPr="00A56C61">
        <w:rPr>
          <w:rFonts w:cs="Arial"/>
          <w:highlight w:val="magenta"/>
        </w:rPr>
        <w:t>Parámetros</w:t>
      </w:r>
      <w:bookmarkEnd w:id="55"/>
    </w:p>
    <w:p w:rsidR="00C6361A" w:rsidRPr="00A56C61" w:rsidRDefault="00A56C61" w:rsidP="00A56C61">
      <w:pPr>
        <w:pStyle w:val="Prrafodelista"/>
        <w:numPr>
          <w:ilvl w:val="0"/>
          <w:numId w:val="48"/>
        </w:numPr>
        <w:rPr>
          <w:sz w:val="20"/>
          <w:szCs w:val="20"/>
          <w:highlight w:val="magenta"/>
        </w:rPr>
      </w:pPr>
      <w:proofErr w:type="spellStart"/>
      <w:r w:rsidRPr="00A56C61">
        <w:rPr>
          <w:sz w:val="20"/>
          <w:szCs w:val="20"/>
          <w:highlight w:val="magenta"/>
        </w:rPr>
        <w:t>EnviarInformacion</w:t>
      </w:r>
      <w:proofErr w:type="spellEnd"/>
    </w:p>
    <w:p w:rsidR="00A56C61" w:rsidRPr="00A56C61" w:rsidRDefault="00A56C61" w:rsidP="00A56C61">
      <w:pPr>
        <w:pStyle w:val="Prrafodelista"/>
        <w:numPr>
          <w:ilvl w:val="1"/>
          <w:numId w:val="48"/>
        </w:numPr>
        <w:tabs>
          <w:tab w:val="clear" w:pos="1099"/>
          <w:tab w:val="num" w:pos="-1701"/>
        </w:tabs>
        <w:ind w:left="709" w:hanging="425"/>
        <w:rPr>
          <w:sz w:val="20"/>
          <w:szCs w:val="20"/>
          <w:highlight w:val="magenta"/>
        </w:rPr>
      </w:pPr>
      <w:proofErr w:type="spellStart"/>
      <w:r w:rsidRPr="00A56C61">
        <w:rPr>
          <w:sz w:val="20"/>
          <w:szCs w:val="20"/>
          <w:highlight w:val="magenta"/>
        </w:rPr>
        <w:t>EnvioPendientes</w:t>
      </w:r>
      <w:proofErr w:type="spellEnd"/>
    </w:p>
    <w:p w:rsidR="00A56C61" w:rsidRPr="00A56C61" w:rsidRDefault="00A56C61" w:rsidP="00A56C61">
      <w:pPr>
        <w:pStyle w:val="Prrafodelista"/>
        <w:numPr>
          <w:ilvl w:val="0"/>
          <w:numId w:val="48"/>
        </w:numPr>
        <w:rPr>
          <w:sz w:val="20"/>
          <w:szCs w:val="20"/>
          <w:highlight w:val="magenta"/>
        </w:rPr>
      </w:pPr>
      <w:proofErr w:type="spellStart"/>
      <w:r w:rsidRPr="00A56C61">
        <w:rPr>
          <w:sz w:val="20"/>
          <w:szCs w:val="20"/>
          <w:highlight w:val="magenta"/>
        </w:rPr>
        <w:t>RecibirInformacion</w:t>
      </w:r>
      <w:proofErr w:type="spellEnd"/>
    </w:p>
    <w:p w:rsidR="00A56C61" w:rsidRPr="00A56C61" w:rsidRDefault="00A56C61" w:rsidP="00A56C61">
      <w:pPr>
        <w:pStyle w:val="Prrafodelista"/>
        <w:numPr>
          <w:ilvl w:val="1"/>
          <w:numId w:val="48"/>
        </w:numPr>
        <w:tabs>
          <w:tab w:val="clear" w:pos="1099"/>
          <w:tab w:val="num" w:pos="-1701"/>
        </w:tabs>
        <w:ind w:left="709" w:hanging="425"/>
        <w:rPr>
          <w:sz w:val="20"/>
          <w:szCs w:val="20"/>
          <w:highlight w:val="magenta"/>
        </w:rPr>
      </w:pPr>
      <w:r w:rsidRPr="00A56C61">
        <w:rPr>
          <w:sz w:val="20"/>
          <w:szCs w:val="20"/>
          <w:highlight w:val="magenta"/>
        </w:rPr>
        <w:t>Vendedor</w:t>
      </w:r>
    </w:p>
    <w:p w:rsidR="003620A8" w:rsidRDefault="003620A8" w:rsidP="00481C4A">
      <w:pPr>
        <w:rPr>
          <w:i/>
          <w:color w:val="0000FF"/>
          <w:sz w:val="20"/>
          <w:szCs w:val="20"/>
        </w:rPr>
      </w:pPr>
    </w:p>
    <w:p w:rsidR="00575702" w:rsidRPr="004D45D6" w:rsidRDefault="00575702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368499559"/>
      <w:r>
        <w:t>7</w:t>
      </w:r>
      <w:r>
        <w:tab/>
      </w:r>
      <w:r w:rsidR="00D46945">
        <w:t>Anexos</w:t>
      </w:r>
      <w:bookmarkEnd w:id="56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7" w:name="_Toc207014958"/>
      <w:bookmarkStart w:id="58" w:name="_Toc207088193"/>
      <w:bookmarkStart w:id="59" w:name="_Toc368499560"/>
      <w:r>
        <w:t>8</w:t>
      </w:r>
      <w:r>
        <w:tab/>
      </w:r>
      <w:r w:rsidR="00160034">
        <w:t>Diagramas</w:t>
      </w:r>
      <w:bookmarkEnd w:id="59"/>
    </w:p>
    <w:p w:rsidR="003B172A" w:rsidRPr="004D4AA9" w:rsidRDefault="003B172A" w:rsidP="003B172A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</w:t>
      </w:r>
      <w:r w:rsidRPr="004D4AA9">
        <w:rPr>
          <w:i w:val="0"/>
          <w:color w:val="auto"/>
        </w:rPr>
        <w:lastRenderedPageBreak/>
        <w:t>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A53198" w:rsidRDefault="00A53198"/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60" w:name="_Toc368499561"/>
      <w:r>
        <w:t>9</w:t>
      </w:r>
      <w:r>
        <w:tab/>
      </w:r>
      <w:r w:rsidR="00160034">
        <w:t>Propuesta de Pantallas</w:t>
      </w:r>
      <w:bookmarkEnd w:id="60"/>
    </w:p>
    <w:p w:rsidR="00200213" w:rsidRDefault="00D67073" w:rsidP="00D67073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F913A3" w:rsidRPr="00FC78A5" w:rsidRDefault="00F913A3" w:rsidP="00F913A3">
      <w:pPr>
        <w:rPr>
          <w:sz w:val="20"/>
          <w:szCs w:val="20"/>
          <w:lang w:val="es-MX" w:eastAsia="es-MX"/>
        </w:rPr>
      </w:pPr>
      <w:hyperlink r:id="rId26" w:history="1">
        <w:r w:rsidRPr="009C5006">
          <w:rPr>
            <w:rStyle w:val="Hipervnculo"/>
            <w:sz w:val="20"/>
            <w:szCs w:val="20"/>
            <w:highlight w:val="green"/>
            <w:lang w:eastAsia="es-MX"/>
          </w:rPr>
          <w:t>https://www.justinmind.com/usernote/listPrototypes.action?projectId=10987681#</w:t>
        </w:r>
      </w:hyperlink>
    </w:p>
    <w:p w:rsidR="00F913A3" w:rsidRDefault="00F913A3" w:rsidP="00D67073">
      <w:pPr>
        <w:pStyle w:val="Listaconvietas"/>
        <w:rPr>
          <w:lang w:eastAsia="es-MX"/>
        </w:rPr>
      </w:pPr>
    </w:p>
    <w:p w:rsidR="00D67073" w:rsidRDefault="00D67073" w:rsidP="00D67073">
      <w:pPr>
        <w:pStyle w:val="Listaconvietas"/>
        <w:rPr>
          <w:lang w:eastAsia="es-MX"/>
        </w:rPr>
      </w:pPr>
    </w:p>
    <w:p w:rsidR="00EB2A22" w:rsidRDefault="00EB2A22">
      <w:pPr>
        <w:rPr>
          <w:sz w:val="20"/>
          <w:szCs w:val="20"/>
          <w:lang w:val="es-MX" w:eastAsia="en-US"/>
        </w:rPr>
      </w:pPr>
      <w:r>
        <w:rPr>
          <w:i/>
        </w:rPr>
        <w:br w:type="page"/>
      </w:r>
    </w:p>
    <w:p w:rsidR="00D67073" w:rsidRPr="00D67073" w:rsidRDefault="00D67073" w:rsidP="00D67073">
      <w:pPr>
        <w:pStyle w:val="Listaconvietas"/>
        <w:rPr>
          <w:i w:val="0"/>
          <w:color w:val="auto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61" w:name="_Toc368499562"/>
      <w:r>
        <w:t>10</w:t>
      </w:r>
      <w:r>
        <w:tab/>
      </w:r>
      <w:r w:rsidR="007F4C05">
        <w:t>Firmas de Aceptación</w:t>
      </w:r>
      <w:bookmarkEnd w:id="57"/>
      <w:bookmarkEnd w:id="58"/>
      <w:bookmarkEnd w:id="61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BB2BF4" w:rsidRPr="004D4AA9" w:rsidTr="00A56C6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31/10</w:t>
            </w:r>
            <w:r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BB2BF4" w:rsidRPr="004D4AA9" w:rsidTr="00A56C6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31/10/2012</w:t>
            </w:r>
          </w:p>
        </w:tc>
      </w:tr>
    </w:tbl>
    <w:p w:rsidR="00BB2BF4" w:rsidRPr="004D4AA9" w:rsidRDefault="00BB2BF4" w:rsidP="00BB2BF4">
      <w:pPr>
        <w:pStyle w:val="Listaconvietas"/>
        <w:rPr>
          <w:i w:val="0"/>
          <w:color w:val="auto"/>
        </w:rPr>
      </w:pPr>
    </w:p>
    <w:p w:rsidR="00BB2BF4" w:rsidRPr="004D4AA9" w:rsidRDefault="00BB2BF4" w:rsidP="00BB2BF4">
      <w:pPr>
        <w:pStyle w:val="Listaconvietas"/>
        <w:rPr>
          <w:i w:val="0"/>
          <w:color w:val="auto"/>
        </w:rPr>
      </w:pPr>
    </w:p>
    <w:p w:rsidR="00BB2BF4" w:rsidRPr="004D4AA9" w:rsidRDefault="00BB2BF4" w:rsidP="00BB2BF4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BB2BF4" w:rsidRPr="004D4AA9" w:rsidTr="00A56C6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Belem </w:t>
            </w:r>
            <w:r w:rsidR="007C1A6B">
              <w:rPr>
                <w:i w:val="0"/>
                <w:color w:val="auto"/>
              </w:rPr>
              <w:t xml:space="preserve">Lizeth </w:t>
            </w:r>
            <w:r>
              <w:rPr>
                <w:i w:val="0"/>
                <w:color w:val="auto"/>
              </w:rPr>
              <w:t>Jiménez Arévalo</w:t>
            </w:r>
          </w:p>
        </w:tc>
      </w:tr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</w:t>
            </w:r>
            <w:r>
              <w:rPr>
                <w:i w:val="0"/>
                <w:color w:val="auto"/>
              </w:rPr>
              <w:t xml:space="preserve"> de Sistemas</w:t>
            </w:r>
            <w:r w:rsidRPr="004D4AA9">
              <w:rPr>
                <w:i w:val="0"/>
                <w:color w:val="auto"/>
              </w:rPr>
              <w:t xml:space="preserve"> / </w:t>
            </w:r>
            <w:r w:rsidRPr="00595CC1">
              <w:rPr>
                <w:i w:val="0"/>
                <w:color w:val="auto"/>
                <w:lang w:val="es-ES"/>
              </w:rPr>
              <w:t>Departamento de Análisis y Diseño – Amesol</w:t>
            </w:r>
          </w:p>
        </w:tc>
      </w:tr>
      <w:tr w:rsidR="00BB2BF4" w:rsidRPr="004D4AA9" w:rsidTr="00A56C6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B2BF4" w:rsidRPr="004D4AA9" w:rsidRDefault="00BB2BF4" w:rsidP="00A56C6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31/10/2012</w:t>
            </w:r>
          </w:p>
        </w:tc>
      </w:tr>
    </w:tbl>
    <w:p w:rsidR="00BB2BF4" w:rsidRPr="004D4AA9" w:rsidRDefault="00BB2BF4" w:rsidP="00BB2BF4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7"/>
      <w:footerReference w:type="even" r:id="rId28"/>
      <w:footerReference w:type="default" r:id="rId29"/>
      <w:headerReference w:type="first" r:id="rId3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7BF" w:rsidRDefault="00E557BF" w:rsidP="00514F06">
      <w:pPr>
        <w:pStyle w:val="Ttulo1"/>
      </w:pPr>
      <w:r>
        <w:separator/>
      </w:r>
    </w:p>
  </w:endnote>
  <w:endnote w:type="continuationSeparator" w:id="0">
    <w:p w:rsidR="00E557BF" w:rsidRDefault="00E557B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C61" w:rsidRDefault="001323C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56C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56C6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56C61" w:rsidRDefault="00A56C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56C61" w:rsidRPr="00596B48" w:rsidTr="00B01427">
      <w:trPr>
        <w:trHeight w:val="539"/>
      </w:trPr>
      <w:tc>
        <w:tcPr>
          <w:tcW w:w="3331" w:type="dxa"/>
        </w:tcPr>
        <w:p w:rsidR="00A56C61" w:rsidRPr="00596B48" w:rsidRDefault="00A56C6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56C61" w:rsidRPr="00B01427" w:rsidRDefault="00A56C61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A56C61" w:rsidRPr="00596B48" w:rsidRDefault="00A56C6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1323C2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1323C2" w:rsidRPr="00281F91">
            <w:rPr>
              <w:rFonts w:ascii="Arial" w:hAnsi="Arial" w:cs="Arial"/>
            </w:rPr>
            <w:fldChar w:fldCharType="separate"/>
          </w:r>
          <w:r w:rsidR="00F913A3">
            <w:rPr>
              <w:rFonts w:ascii="Arial" w:hAnsi="Arial" w:cs="Arial"/>
              <w:noProof/>
            </w:rPr>
            <w:t>7</w:t>
          </w:r>
          <w:r w:rsidR="001323C2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1323C2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1323C2" w:rsidRPr="00281F91">
            <w:rPr>
              <w:rFonts w:ascii="Arial" w:hAnsi="Arial" w:cs="Arial"/>
            </w:rPr>
            <w:fldChar w:fldCharType="separate"/>
          </w:r>
          <w:r w:rsidR="00F913A3">
            <w:rPr>
              <w:rFonts w:ascii="Arial" w:hAnsi="Arial" w:cs="Arial"/>
              <w:noProof/>
            </w:rPr>
            <w:t>9</w:t>
          </w:r>
          <w:r w:rsidR="001323C2" w:rsidRPr="00281F91">
            <w:rPr>
              <w:rFonts w:ascii="Arial" w:hAnsi="Arial" w:cs="Arial"/>
            </w:rPr>
            <w:fldChar w:fldCharType="end"/>
          </w:r>
        </w:p>
      </w:tc>
    </w:tr>
  </w:tbl>
  <w:p w:rsidR="00A56C61" w:rsidRPr="00596B48" w:rsidRDefault="00A56C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7BF" w:rsidRDefault="00E557BF" w:rsidP="00514F06">
      <w:pPr>
        <w:pStyle w:val="Ttulo1"/>
      </w:pPr>
      <w:r>
        <w:separator/>
      </w:r>
    </w:p>
  </w:footnote>
  <w:footnote w:type="continuationSeparator" w:id="0">
    <w:p w:rsidR="00E557BF" w:rsidRDefault="00E557B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56C61" w:rsidRPr="00375A5D" w:rsidTr="003E5D6F">
      <w:tc>
        <w:tcPr>
          <w:tcW w:w="4604" w:type="dxa"/>
        </w:tcPr>
        <w:p w:rsidR="00A56C61" w:rsidRPr="00375A5D" w:rsidRDefault="00A56C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56C61" w:rsidRPr="00375A5D" w:rsidRDefault="00A56C61" w:rsidP="00EB4E1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EB4E1D">
            <w:rPr>
              <w:rFonts w:ascii="Tahoma" w:hAnsi="Tahoma" w:cs="Tahoma"/>
              <w:sz w:val="20"/>
              <w:szCs w:val="20"/>
            </w:rPr>
            <w:t>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56C61" w:rsidRPr="00F52321" w:rsidTr="003E5D6F">
      <w:tc>
        <w:tcPr>
          <w:tcW w:w="4604" w:type="dxa"/>
        </w:tcPr>
        <w:p w:rsidR="00A56C61" w:rsidRPr="00BC0D4A" w:rsidRDefault="00A56C61" w:rsidP="00A26046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RevisarMisPendientes</w:t>
          </w:r>
        </w:p>
      </w:tc>
      <w:tc>
        <w:tcPr>
          <w:tcW w:w="4893" w:type="dxa"/>
        </w:tcPr>
        <w:p w:rsidR="00A56C61" w:rsidRPr="005D520D" w:rsidRDefault="00A56C61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:31/10/2012 </w:t>
          </w:r>
        </w:p>
      </w:tc>
    </w:tr>
  </w:tbl>
  <w:p w:rsidR="00A56C61" w:rsidRDefault="00A56C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56C61" w:rsidTr="003104A1">
      <w:trPr>
        <w:cantSplit/>
        <w:trHeight w:val="1412"/>
      </w:trPr>
      <w:tc>
        <w:tcPr>
          <w:tcW w:w="10114" w:type="dxa"/>
          <w:vAlign w:val="center"/>
        </w:tcPr>
        <w:p w:rsidR="00A56C61" w:rsidRDefault="00A56C61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56C61" w:rsidRPr="00872B53" w:rsidRDefault="00A56C61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56C61" w:rsidRDefault="00A56C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ED084F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3533D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2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4C61A9E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9B1459A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30"/>
  </w:num>
  <w:num w:numId="4">
    <w:abstractNumId w:val="6"/>
  </w:num>
  <w:num w:numId="5">
    <w:abstractNumId w:val="21"/>
  </w:num>
  <w:num w:numId="6">
    <w:abstractNumId w:val="20"/>
  </w:num>
  <w:num w:numId="7">
    <w:abstractNumId w:val="14"/>
  </w:num>
  <w:num w:numId="8">
    <w:abstractNumId w:val="32"/>
  </w:num>
  <w:num w:numId="9">
    <w:abstractNumId w:val="18"/>
  </w:num>
  <w:num w:numId="10">
    <w:abstractNumId w:val="22"/>
  </w:num>
  <w:num w:numId="11">
    <w:abstractNumId w:val="13"/>
  </w:num>
  <w:num w:numId="12">
    <w:abstractNumId w:val="11"/>
  </w:num>
  <w:num w:numId="13">
    <w:abstractNumId w:val="10"/>
  </w:num>
  <w:num w:numId="14">
    <w:abstractNumId w:val="37"/>
  </w:num>
  <w:num w:numId="15">
    <w:abstractNumId w:val="16"/>
  </w:num>
  <w:num w:numId="16">
    <w:abstractNumId w:val="0"/>
  </w:num>
  <w:num w:numId="17">
    <w:abstractNumId w:val="26"/>
  </w:num>
  <w:num w:numId="18">
    <w:abstractNumId w:val="45"/>
  </w:num>
  <w:num w:numId="19">
    <w:abstractNumId w:val="43"/>
  </w:num>
  <w:num w:numId="20">
    <w:abstractNumId w:val="34"/>
  </w:num>
  <w:num w:numId="21">
    <w:abstractNumId w:val="3"/>
  </w:num>
  <w:num w:numId="22">
    <w:abstractNumId w:val="36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1"/>
  </w:num>
  <w:num w:numId="30">
    <w:abstractNumId w:val="12"/>
  </w:num>
  <w:num w:numId="31">
    <w:abstractNumId w:val="5"/>
  </w:num>
  <w:num w:numId="32">
    <w:abstractNumId w:val="31"/>
  </w:num>
  <w:num w:numId="33">
    <w:abstractNumId w:val="29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3"/>
  </w:num>
  <w:num w:numId="39">
    <w:abstractNumId w:val="38"/>
  </w:num>
  <w:num w:numId="40">
    <w:abstractNumId w:val="1"/>
  </w:num>
  <w:num w:numId="41">
    <w:abstractNumId w:val="27"/>
  </w:num>
  <w:num w:numId="42">
    <w:abstractNumId w:val="19"/>
  </w:num>
  <w:num w:numId="43">
    <w:abstractNumId w:val="40"/>
  </w:num>
  <w:num w:numId="44">
    <w:abstractNumId w:val="23"/>
  </w:num>
  <w:num w:numId="45">
    <w:abstractNumId w:val="4"/>
  </w:num>
  <w:num w:numId="46">
    <w:abstractNumId w:val="42"/>
  </w:num>
  <w:num w:numId="47">
    <w:abstractNumId w:val="17"/>
  </w:num>
  <w:num w:numId="48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50"/>
    <w:rsid w:val="000005DB"/>
    <w:rsid w:val="00000F43"/>
    <w:rsid w:val="00006873"/>
    <w:rsid w:val="00007259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035"/>
    <w:rsid w:val="00047BA4"/>
    <w:rsid w:val="0005001B"/>
    <w:rsid w:val="00052F59"/>
    <w:rsid w:val="00055766"/>
    <w:rsid w:val="00064630"/>
    <w:rsid w:val="00065CB2"/>
    <w:rsid w:val="000671A5"/>
    <w:rsid w:val="00074319"/>
    <w:rsid w:val="000808A0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B60DC"/>
    <w:rsid w:val="000C09BD"/>
    <w:rsid w:val="000C224B"/>
    <w:rsid w:val="000C393A"/>
    <w:rsid w:val="000C45BD"/>
    <w:rsid w:val="000C77F3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3C2"/>
    <w:rsid w:val="00132E9D"/>
    <w:rsid w:val="00132EA0"/>
    <w:rsid w:val="0013392D"/>
    <w:rsid w:val="0013480A"/>
    <w:rsid w:val="00134F09"/>
    <w:rsid w:val="0013530E"/>
    <w:rsid w:val="00135B32"/>
    <w:rsid w:val="00136627"/>
    <w:rsid w:val="001416D3"/>
    <w:rsid w:val="001436DC"/>
    <w:rsid w:val="00144386"/>
    <w:rsid w:val="001476B3"/>
    <w:rsid w:val="00151F6E"/>
    <w:rsid w:val="00152C0A"/>
    <w:rsid w:val="0015338A"/>
    <w:rsid w:val="00155B9F"/>
    <w:rsid w:val="00160034"/>
    <w:rsid w:val="00161EEE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1CF9"/>
    <w:rsid w:val="001B254E"/>
    <w:rsid w:val="001C0553"/>
    <w:rsid w:val="001C23D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1EDA"/>
    <w:rsid w:val="001E20AD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2E07"/>
    <w:rsid w:val="00203741"/>
    <w:rsid w:val="002065C2"/>
    <w:rsid w:val="00206C08"/>
    <w:rsid w:val="00210174"/>
    <w:rsid w:val="0021039E"/>
    <w:rsid w:val="00214F81"/>
    <w:rsid w:val="002177DF"/>
    <w:rsid w:val="00220011"/>
    <w:rsid w:val="00222387"/>
    <w:rsid w:val="00225DC0"/>
    <w:rsid w:val="00225F50"/>
    <w:rsid w:val="0022637D"/>
    <w:rsid w:val="00227281"/>
    <w:rsid w:val="002311A2"/>
    <w:rsid w:val="00231397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5625E"/>
    <w:rsid w:val="002614A0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2D54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20F5"/>
    <w:rsid w:val="002D2F90"/>
    <w:rsid w:val="002D4052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055F7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382C"/>
    <w:rsid w:val="00345480"/>
    <w:rsid w:val="003469ED"/>
    <w:rsid w:val="0034773B"/>
    <w:rsid w:val="003504E4"/>
    <w:rsid w:val="003532CA"/>
    <w:rsid w:val="0035410E"/>
    <w:rsid w:val="003549DB"/>
    <w:rsid w:val="0036024C"/>
    <w:rsid w:val="00360FC5"/>
    <w:rsid w:val="00361E41"/>
    <w:rsid w:val="003620A8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907BC"/>
    <w:rsid w:val="00393A0C"/>
    <w:rsid w:val="00394C96"/>
    <w:rsid w:val="003958ED"/>
    <w:rsid w:val="00395D40"/>
    <w:rsid w:val="003A03DE"/>
    <w:rsid w:val="003A20A2"/>
    <w:rsid w:val="003A41CD"/>
    <w:rsid w:val="003A4819"/>
    <w:rsid w:val="003A57F2"/>
    <w:rsid w:val="003A62B0"/>
    <w:rsid w:val="003A7F0E"/>
    <w:rsid w:val="003B034E"/>
    <w:rsid w:val="003B172A"/>
    <w:rsid w:val="003B24FD"/>
    <w:rsid w:val="003B38AB"/>
    <w:rsid w:val="003C1C04"/>
    <w:rsid w:val="003C50F8"/>
    <w:rsid w:val="003C58D0"/>
    <w:rsid w:val="003C597C"/>
    <w:rsid w:val="003D0F91"/>
    <w:rsid w:val="003D26A7"/>
    <w:rsid w:val="003D3D66"/>
    <w:rsid w:val="003D53B4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536D"/>
    <w:rsid w:val="00411B9E"/>
    <w:rsid w:val="00413A1F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611"/>
    <w:rsid w:val="00442AA3"/>
    <w:rsid w:val="004436E8"/>
    <w:rsid w:val="0044777E"/>
    <w:rsid w:val="004515F5"/>
    <w:rsid w:val="0045227F"/>
    <w:rsid w:val="004524B9"/>
    <w:rsid w:val="00457353"/>
    <w:rsid w:val="00461371"/>
    <w:rsid w:val="0046781E"/>
    <w:rsid w:val="004706CC"/>
    <w:rsid w:val="00473318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57FB"/>
    <w:rsid w:val="00496AEE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059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2DCE"/>
    <w:rsid w:val="005742E9"/>
    <w:rsid w:val="00575702"/>
    <w:rsid w:val="00580188"/>
    <w:rsid w:val="00586C01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7C69"/>
    <w:rsid w:val="005B13CD"/>
    <w:rsid w:val="005B2848"/>
    <w:rsid w:val="005B4FAF"/>
    <w:rsid w:val="005B5CA5"/>
    <w:rsid w:val="005B5E41"/>
    <w:rsid w:val="005B6A4D"/>
    <w:rsid w:val="005B6C04"/>
    <w:rsid w:val="005C1B2B"/>
    <w:rsid w:val="005C45A9"/>
    <w:rsid w:val="005C6DBF"/>
    <w:rsid w:val="005D1D74"/>
    <w:rsid w:val="005D23A6"/>
    <w:rsid w:val="005D417B"/>
    <w:rsid w:val="005D4503"/>
    <w:rsid w:val="005D520D"/>
    <w:rsid w:val="005D5226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60FF"/>
    <w:rsid w:val="00626212"/>
    <w:rsid w:val="00626421"/>
    <w:rsid w:val="00633DC4"/>
    <w:rsid w:val="00634490"/>
    <w:rsid w:val="00635285"/>
    <w:rsid w:val="00635705"/>
    <w:rsid w:val="00636859"/>
    <w:rsid w:val="006403C2"/>
    <w:rsid w:val="00643279"/>
    <w:rsid w:val="00647C5D"/>
    <w:rsid w:val="00652802"/>
    <w:rsid w:val="00652D27"/>
    <w:rsid w:val="00655D40"/>
    <w:rsid w:val="006562BA"/>
    <w:rsid w:val="00661963"/>
    <w:rsid w:val="00662511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6CE5"/>
    <w:rsid w:val="00697112"/>
    <w:rsid w:val="006A09C4"/>
    <w:rsid w:val="006A1233"/>
    <w:rsid w:val="006A1F98"/>
    <w:rsid w:val="006A2191"/>
    <w:rsid w:val="006A4164"/>
    <w:rsid w:val="006A530B"/>
    <w:rsid w:val="006A6422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14A1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2136F"/>
    <w:rsid w:val="00723FDF"/>
    <w:rsid w:val="00724941"/>
    <w:rsid w:val="0072573B"/>
    <w:rsid w:val="00725FF1"/>
    <w:rsid w:val="0072641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58A"/>
    <w:rsid w:val="007469A6"/>
    <w:rsid w:val="00746A0D"/>
    <w:rsid w:val="00750DF1"/>
    <w:rsid w:val="00752DDD"/>
    <w:rsid w:val="00762081"/>
    <w:rsid w:val="00762137"/>
    <w:rsid w:val="0076320B"/>
    <w:rsid w:val="00764848"/>
    <w:rsid w:val="0077021B"/>
    <w:rsid w:val="0077082B"/>
    <w:rsid w:val="0077308C"/>
    <w:rsid w:val="007741B0"/>
    <w:rsid w:val="00775F8E"/>
    <w:rsid w:val="00777555"/>
    <w:rsid w:val="007810D6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B5216"/>
    <w:rsid w:val="007B6535"/>
    <w:rsid w:val="007B7A34"/>
    <w:rsid w:val="007B7EDC"/>
    <w:rsid w:val="007C1A6B"/>
    <w:rsid w:val="007C3BBF"/>
    <w:rsid w:val="007D16DC"/>
    <w:rsid w:val="007D2D49"/>
    <w:rsid w:val="007D345B"/>
    <w:rsid w:val="007D5C8D"/>
    <w:rsid w:val="007D687F"/>
    <w:rsid w:val="007D6B46"/>
    <w:rsid w:val="007D6B91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17F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3769F"/>
    <w:rsid w:val="0084265E"/>
    <w:rsid w:val="0084353D"/>
    <w:rsid w:val="00843C0F"/>
    <w:rsid w:val="00846CC7"/>
    <w:rsid w:val="008474C7"/>
    <w:rsid w:val="00847B4B"/>
    <w:rsid w:val="008521EA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3212"/>
    <w:rsid w:val="008C52D1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23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877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750B"/>
    <w:rsid w:val="009B7DF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D70B5"/>
    <w:rsid w:val="009E2589"/>
    <w:rsid w:val="009E653C"/>
    <w:rsid w:val="009E6B13"/>
    <w:rsid w:val="009F1C75"/>
    <w:rsid w:val="009F2204"/>
    <w:rsid w:val="009F473B"/>
    <w:rsid w:val="009F63D6"/>
    <w:rsid w:val="009F6D98"/>
    <w:rsid w:val="00A006C5"/>
    <w:rsid w:val="00A052FA"/>
    <w:rsid w:val="00A053D4"/>
    <w:rsid w:val="00A075E9"/>
    <w:rsid w:val="00A1162C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6046"/>
    <w:rsid w:val="00A27723"/>
    <w:rsid w:val="00A3159B"/>
    <w:rsid w:val="00A32685"/>
    <w:rsid w:val="00A33589"/>
    <w:rsid w:val="00A341E4"/>
    <w:rsid w:val="00A3660C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56C61"/>
    <w:rsid w:val="00A60715"/>
    <w:rsid w:val="00A6084F"/>
    <w:rsid w:val="00A6135E"/>
    <w:rsid w:val="00A62576"/>
    <w:rsid w:val="00A6310B"/>
    <w:rsid w:val="00A640D5"/>
    <w:rsid w:val="00A644B9"/>
    <w:rsid w:val="00A650BF"/>
    <w:rsid w:val="00A652B1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87832"/>
    <w:rsid w:val="00A93594"/>
    <w:rsid w:val="00A96448"/>
    <w:rsid w:val="00AA06BC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06A4"/>
    <w:rsid w:val="00B21C5B"/>
    <w:rsid w:val="00B22779"/>
    <w:rsid w:val="00B22901"/>
    <w:rsid w:val="00B22D0F"/>
    <w:rsid w:val="00B22D1A"/>
    <w:rsid w:val="00B24500"/>
    <w:rsid w:val="00B24BF3"/>
    <w:rsid w:val="00B26129"/>
    <w:rsid w:val="00B26699"/>
    <w:rsid w:val="00B300B5"/>
    <w:rsid w:val="00B37CF3"/>
    <w:rsid w:val="00B41873"/>
    <w:rsid w:val="00B41F17"/>
    <w:rsid w:val="00B445CC"/>
    <w:rsid w:val="00B45B4B"/>
    <w:rsid w:val="00B45BAF"/>
    <w:rsid w:val="00B46EBB"/>
    <w:rsid w:val="00B52BCD"/>
    <w:rsid w:val="00B53891"/>
    <w:rsid w:val="00B54D14"/>
    <w:rsid w:val="00B55E6D"/>
    <w:rsid w:val="00B63115"/>
    <w:rsid w:val="00B63342"/>
    <w:rsid w:val="00B71BC6"/>
    <w:rsid w:val="00B73AD2"/>
    <w:rsid w:val="00B76D01"/>
    <w:rsid w:val="00B80A96"/>
    <w:rsid w:val="00B834D7"/>
    <w:rsid w:val="00B847C2"/>
    <w:rsid w:val="00B856AE"/>
    <w:rsid w:val="00B85BB7"/>
    <w:rsid w:val="00B871ED"/>
    <w:rsid w:val="00B9179A"/>
    <w:rsid w:val="00B9432C"/>
    <w:rsid w:val="00B959D3"/>
    <w:rsid w:val="00B97138"/>
    <w:rsid w:val="00B971A4"/>
    <w:rsid w:val="00B973C1"/>
    <w:rsid w:val="00B97BC5"/>
    <w:rsid w:val="00BA0FC4"/>
    <w:rsid w:val="00BA3122"/>
    <w:rsid w:val="00BA4F1D"/>
    <w:rsid w:val="00BA6035"/>
    <w:rsid w:val="00BA6039"/>
    <w:rsid w:val="00BB0BFE"/>
    <w:rsid w:val="00BB2BF4"/>
    <w:rsid w:val="00BB40F9"/>
    <w:rsid w:val="00BB42AB"/>
    <w:rsid w:val="00BB5731"/>
    <w:rsid w:val="00BB724E"/>
    <w:rsid w:val="00BC0D4A"/>
    <w:rsid w:val="00BC5B35"/>
    <w:rsid w:val="00BC5CDD"/>
    <w:rsid w:val="00BD184A"/>
    <w:rsid w:val="00BD5C25"/>
    <w:rsid w:val="00BD75B1"/>
    <w:rsid w:val="00BE073E"/>
    <w:rsid w:val="00BE07CB"/>
    <w:rsid w:val="00BE0CE1"/>
    <w:rsid w:val="00BE234E"/>
    <w:rsid w:val="00BE4269"/>
    <w:rsid w:val="00BE623E"/>
    <w:rsid w:val="00BE79B6"/>
    <w:rsid w:val="00BF192E"/>
    <w:rsid w:val="00BF5175"/>
    <w:rsid w:val="00BF5640"/>
    <w:rsid w:val="00BF7837"/>
    <w:rsid w:val="00C00063"/>
    <w:rsid w:val="00C01005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5F43"/>
    <w:rsid w:val="00C170C5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516D0"/>
    <w:rsid w:val="00C5634F"/>
    <w:rsid w:val="00C5646D"/>
    <w:rsid w:val="00C61BC8"/>
    <w:rsid w:val="00C620DD"/>
    <w:rsid w:val="00C6361A"/>
    <w:rsid w:val="00C70293"/>
    <w:rsid w:val="00C71851"/>
    <w:rsid w:val="00C7460B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A6113"/>
    <w:rsid w:val="00CB0234"/>
    <w:rsid w:val="00CB0BD3"/>
    <w:rsid w:val="00CB1CF7"/>
    <w:rsid w:val="00CB3A2E"/>
    <w:rsid w:val="00CB3B89"/>
    <w:rsid w:val="00CB7F03"/>
    <w:rsid w:val="00CC2A64"/>
    <w:rsid w:val="00CC2DB1"/>
    <w:rsid w:val="00CC64E7"/>
    <w:rsid w:val="00CC7E66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261BA"/>
    <w:rsid w:val="00D32808"/>
    <w:rsid w:val="00D32CE5"/>
    <w:rsid w:val="00D33B4B"/>
    <w:rsid w:val="00D348F8"/>
    <w:rsid w:val="00D34FB4"/>
    <w:rsid w:val="00D3577A"/>
    <w:rsid w:val="00D35FAD"/>
    <w:rsid w:val="00D44DE5"/>
    <w:rsid w:val="00D45372"/>
    <w:rsid w:val="00D46327"/>
    <w:rsid w:val="00D46945"/>
    <w:rsid w:val="00D472B4"/>
    <w:rsid w:val="00D5036D"/>
    <w:rsid w:val="00D510B2"/>
    <w:rsid w:val="00D51341"/>
    <w:rsid w:val="00D51F74"/>
    <w:rsid w:val="00D54760"/>
    <w:rsid w:val="00D56931"/>
    <w:rsid w:val="00D61135"/>
    <w:rsid w:val="00D613F4"/>
    <w:rsid w:val="00D65EF8"/>
    <w:rsid w:val="00D6613C"/>
    <w:rsid w:val="00D67073"/>
    <w:rsid w:val="00D730A8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454B"/>
    <w:rsid w:val="00DF5063"/>
    <w:rsid w:val="00DF617A"/>
    <w:rsid w:val="00DF771F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A76"/>
    <w:rsid w:val="00E36B7A"/>
    <w:rsid w:val="00E36F41"/>
    <w:rsid w:val="00E42913"/>
    <w:rsid w:val="00E517C0"/>
    <w:rsid w:val="00E532F9"/>
    <w:rsid w:val="00E5451F"/>
    <w:rsid w:val="00E551D9"/>
    <w:rsid w:val="00E55775"/>
    <w:rsid w:val="00E557BF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1881"/>
    <w:rsid w:val="00E728E8"/>
    <w:rsid w:val="00E7563E"/>
    <w:rsid w:val="00E82848"/>
    <w:rsid w:val="00E83D6A"/>
    <w:rsid w:val="00E873A1"/>
    <w:rsid w:val="00E903E2"/>
    <w:rsid w:val="00E941E8"/>
    <w:rsid w:val="00EA19F8"/>
    <w:rsid w:val="00EA434D"/>
    <w:rsid w:val="00EA443E"/>
    <w:rsid w:val="00EA4CD1"/>
    <w:rsid w:val="00EA7172"/>
    <w:rsid w:val="00EA7B1A"/>
    <w:rsid w:val="00EB00D7"/>
    <w:rsid w:val="00EB0960"/>
    <w:rsid w:val="00EB154D"/>
    <w:rsid w:val="00EB27D3"/>
    <w:rsid w:val="00EB29AB"/>
    <w:rsid w:val="00EB2A22"/>
    <w:rsid w:val="00EB3EBB"/>
    <w:rsid w:val="00EB4D23"/>
    <w:rsid w:val="00EB4E1D"/>
    <w:rsid w:val="00EB6EA1"/>
    <w:rsid w:val="00EB7666"/>
    <w:rsid w:val="00EB78AE"/>
    <w:rsid w:val="00EC1BF2"/>
    <w:rsid w:val="00EC3CC9"/>
    <w:rsid w:val="00EC4214"/>
    <w:rsid w:val="00EC57EF"/>
    <w:rsid w:val="00ED0253"/>
    <w:rsid w:val="00ED0DF4"/>
    <w:rsid w:val="00ED1A2F"/>
    <w:rsid w:val="00ED1F00"/>
    <w:rsid w:val="00ED2A60"/>
    <w:rsid w:val="00EE102F"/>
    <w:rsid w:val="00EE2029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5726"/>
    <w:rsid w:val="00F171B4"/>
    <w:rsid w:val="00F207E6"/>
    <w:rsid w:val="00F23256"/>
    <w:rsid w:val="00F245AC"/>
    <w:rsid w:val="00F312B3"/>
    <w:rsid w:val="00F335B0"/>
    <w:rsid w:val="00F36B30"/>
    <w:rsid w:val="00F36E8B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936"/>
    <w:rsid w:val="00F70B77"/>
    <w:rsid w:val="00F73E19"/>
    <w:rsid w:val="00F7568E"/>
    <w:rsid w:val="00F802E5"/>
    <w:rsid w:val="00F84052"/>
    <w:rsid w:val="00F87C05"/>
    <w:rsid w:val="00F91378"/>
    <w:rsid w:val="00F913A3"/>
    <w:rsid w:val="00F94849"/>
    <w:rsid w:val="00FA3494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10D"/>
    <w:rsid w:val="00FD68A1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36AC28-BA64-4624-9AB7-0E9F9192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35FAD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D35FAD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35FAD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D35FAD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35FAD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D35FAD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D35FAD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D35FAD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D35FAD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D35FA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D35FAD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D35FA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D35FAD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D35FAD"/>
  </w:style>
  <w:style w:type="paragraph" w:customStyle="1" w:styleId="p0">
    <w:name w:val="p0"/>
    <w:basedOn w:val="Normal"/>
    <w:rsid w:val="00D35FA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D35FAD"/>
    <w:rPr>
      <w:sz w:val="20"/>
      <w:lang w:val="es-MX"/>
    </w:rPr>
  </w:style>
  <w:style w:type="paragraph" w:customStyle="1" w:styleId="TEXTO">
    <w:name w:val="TEXTO"/>
    <w:basedOn w:val="Normal"/>
    <w:rsid w:val="00D35FAD"/>
    <w:pPr>
      <w:jc w:val="both"/>
    </w:pPr>
    <w:rPr>
      <w:lang w:val="es-MX"/>
    </w:rPr>
  </w:style>
  <w:style w:type="paragraph" w:customStyle="1" w:styleId="CAPTULO">
    <w:name w:val="CAPÍTULO"/>
    <w:basedOn w:val="Normal"/>
    <w:rsid w:val="00D35FA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D35FA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D35FA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D35FA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D35FA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D35FA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D35FAD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D35FAD"/>
    <w:rPr>
      <w:color w:val="0000FF"/>
      <w:u w:val="single"/>
    </w:rPr>
  </w:style>
  <w:style w:type="paragraph" w:styleId="Sangradetextonormal">
    <w:name w:val="Body Text Indent"/>
    <w:basedOn w:val="Normal"/>
    <w:rsid w:val="00D35FAD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D35FA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D35FA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D35FAD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D35FA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D35FAD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D35FA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D35FA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D35FA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D35FAD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D35FAD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D35FAD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D35FA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https://www.justinmind.com/usernote/listPrototypes.action?projectId=10987681" TargetMode="Externa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Reglas_de_Negoci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file:///C:\Amesol\Productos\RouteLite\Trunk\Analisis\EspecificacionRequerimientos\ECU_SIN\CUROLSIN03_ServidorDeComunicacione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Lite\Trunk\Analisis\EspecificacionRequerimientos\ECU_SIN\CUROLSIN03_ServidorDeComunicaciones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../../../../../Route/Trunk/Analisis/EspecificacionRequerimientos/General/ERM_Glosario_de_Mensajes.docx" TargetMode="External"/><Relationship Id="rId28" Type="http://schemas.openxmlformats.org/officeDocument/2006/relationships/footer" Target="footer1.xml"/><Relationship Id="rId10" Type="http://schemas.openxmlformats.org/officeDocument/2006/relationships/hyperlink" Target="CUROLMOV07_AtenderMisClientes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8405-FD45-4238-B216-E04D7CD4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509</TotalTime>
  <Pages>9</Pages>
  <Words>1628</Words>
  <Characters>8959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10566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15</cp:revision>
  <cp:lastPrinted>2008-09-11T22:09:00Z</cp:lastPrinted>
  <dcterms:created xsi:type="dcterms:W3CDTF">2012-08-31T02:09:00Z</dcterms:created>
  <dcterms:modified xsi:type="dcterms:W3CDTF">2013-10-02T22:50:00Z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