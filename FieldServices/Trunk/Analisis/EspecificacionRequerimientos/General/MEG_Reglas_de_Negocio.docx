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A44CD8" w:rsidRDefault="00A44CD8" w:rsidP="007B7EDC"/>
    <w:p w:rsidR="00A44CD8" w:rsidRDefault="00A44CD8" w:rsidP="007B7EDC"/>
    <w:p w:rsidR="00A44CD8" w:rsidRDefault="00A44CD8" w:rsidP="007B7EDC"/>
    <w:p w:rsidR="00BC3174" w:rsidRPr="00151CDF" w:rsidRDefault="00BC3174" w:rsidP="00BC3174">
      <w:pPr>
        <w:jc w:val="right"/>
        <w:rPr>
          <w:rFonts w:cs="Arial"/>
          <w:b/>
          <w:i/>
          <w:iCs/>
          <w:color w:val="0000FF"/>
          <w:lang w:val="es-MX" w:eastAsia="en-US"/>
        </w:rPr>
      </w:pPr>
      <w:r w:rsidRPr="00151CDF">
        <w:rPr>
          <w:b/>
          <w:szCs w:val="36"/>
        </w:rPr>
        <w:t xml:space="preserve">Proyecto </w:t>
      </w:r>
      <w:proofErr w:type="spellStart"/>
      <w:r w:rsidRPr="00151CDF">
        <w:rPr>
          <w:b/>
          <w:szCs w:val="36"/>
        </w:rPr>
        <w:t>Megacable</w:t>
      </w:r>
      <w:proofErr w:type="spellEnd"/>
    </w:p>
    <w:p w:rsidR="009F63D6" w:rsidRPr="00151CDF" w:rsidRDefault="009F63D6" w:rsidP="007B7EDC"/>
    <w:p w:rsidR="009F63D6" w:rsidRPr="00151CDF" w:rsidRDefault="007D0EFA" w:rsidP="009F63D6">
      <w:pPr>
        <w:jc w:val="right"/>
        <w:rPr>
          <w:b/>
          <w:bCs/>
        </w:rPr>
      </w:pPr>
      <w:r w:rsidRPr="00151CDF">
        <w:rPr>
          <w:b/>
          <w:bCs/>
        </w:rPr>
        <w:t>Reglas de Negocio</w:t>
      </w:r>
    </w:p>
    <w:p w:rsidR="009F63D6" w:rsidRPr="00151CDF" w:rsidRDefault="009F63D6" w:rsidP="00BC3174">
      <w:pPr>
        <w:pStyle w:val="Ttulo"/>
        <w:numPr>
          <w:ilvl w:val="0"/>
          <w:numId w:val="0"/>
        </w:numPr>
        <w:ind w:left="283" w:hanging="283"/>
        <w:jc w:val="right"/>
      </w:pPr>
    </w:p>
    <w:p w:rsidR="009F63D6" w:rsidRPr="00151CDF" w:rsidRDefault="00BC3174" w:rsidP="00BC3174">
      <w:pPr>
        <w:pStyle w:val="Ttulo"/>
        <w:numPr>
          <w:ilvl w:val="0"/>
          <w:numId w:val="0"/>
        </w:numPr>
        <w:ind w:left="283" w:hanging="283"/>
        <w:jc w:val="right"/>
      </w:pPr>
      <w:r w:rsidRPr="00151CDF">
        <w:t>VERSIÓN 1.</w:t>
      </w:r>
      <w:r w:rsidR="00E62433">
        <w:t>1</w:t>
      </w:r>
      <w:r w:rsidR="00E7706B">
        <w:t>4</w:t>
      </w:r>
      <w:r w:rsidRPr="00151CDF">
        <w:t xml:space="preserve">  </w:t>
      </w:r>
    </w:p>
    <w:p w:rsidR="009F63D6" w:rsidRPr="00151CDF" w:rsidRDefault="009F63D6" w:rsidP="007B7EDC"/>
    <w:p w:rsidR="009F63D6" w:rsidRPr="00151CDF" w:rsidRDefault="009F63D6" w:rsidP="007B7EDC">
      <w:pPr>
        <w:rPr>
          <w:rFonts w:cs="Arial"/>
        </w:rPr>
      </w:pPr>
    </w:p>
    <w:p w:rsidR="009F63D6" w:rsidRPr="00151CDF" w:rsidRDefault="009F63D6" w:rsidP="007B7EDC">
      <w:pPr>
        <w:rPr>
          <w:rFonts w:cs="Arial"/>
        </w:rPr>
      </w:pPr>
    </w:p>
    <w:p w:rsidR="00E1552A" w:rsidRPr="00151CDF" w:rsidRDefault="00E1552A" w:rsidP="007B7EDC">
      <w:pPr>
        <w:rPr>
          <w:rFonts w:cs="Arial"/>
        </w:rPr>
      </w:pPr>
    </w:p>
    <w:p w:rsidR="00E1552A" w:rsidRPr="00151CDF" w:rsidRDefault="00E1552A" w:rsidP="007B7EDC">
      <w:pPr>
        <w:rPr>
          <w:rFonts w:cs="Arial"/>
        </w:rPr>
      </w:pPr>
    </w:p>
    <w:p w:rsidR="00E1552A" w:rsidRPr="00151CDF" w:rsidRDefault="00E1552A" w:rsidP="007B7EDC">
      <w:pPr>
        <w:rPr>
          <w:rFonts w:cs="Arial"/>
        </w:rPr>
      </w:pPr>
    </w:p>
    <w:p w:rsidR="00BC3174" w:rsidRPr="00151CDF" w:rsidRDefault="00BC3174">
      <w:r w:rsidRPr="00151CDF">
        <w:br w:type="page"/>
      </w:r>
    </w:p>
    <w:p w:rsidR="009F63D6" w:rsidRPr="00151CDF" w:rsidRDefault="001436DC" w:rsidP="001436DC">
      <w:pPr>
        <w:jc w:val="center"/>
        <w:rPr>
          <w:b/>
          <w:bCs/>
        </w:rPr>
      </w:pPr>
      <w:r w:rsidRPr="00151CDF">
        <w:rPr>
          <w:b/>
          <w:bCs/>
        </w:rPr>
        <w:lastRenderedPageBreak/>
        <w:t>HISTÓ</w:t>
      </w:r>
      <w:r w:rsidR="009F63D6" w:rsidRPr="00151CDF">
        <w:rPr>
          <w:b/>
          <w:bCs/>
        </w:rPr>
        <w:t>RICO DE REVISIÓN</w:t>
      </w:r>
    </w:p>
    <w:p w:rsidR="009F63D6" w:rsidRPr="00151CDF" w:rsidRDefault="009F63D6" w:rsidP="009F63D6"/>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539"/>
        <w:gridCol w:w="2509"/>
      </w:tblGrid>
      <w:tr w:rsidR="00E15DDB" w:rsidRPr="00151CDF" w:rsidTr="002A40F2">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E15DDB" w:rsidRPr="00151CDF" w:rsidRDefault="00E15DDB">
            <w:pPr>
              <w:pStyle w:val="Tabletext"/>
              <w:jc w:val="center"/>
              <w:rPr>
                <w:b/>
              </w:rPr>
            </w:pPr>
            <w:r w:rsidRPr="00151CDF">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E15DDB" w:rsidRPr="00151CDF" w:rsidRDefault="00E15DDB">
            <w:pPr>
              <w:pStyle w:val="Tabletext"/>
              <w:jc w:val="center"/>
              <w:rPr>
                <w:b/>
              </w:rPr>
            </w:pPr>
            <w:r w:rsidRPr="00151CDF">
              <w:rPr>
                <w:b/>
              </w:rPr>
              <w:t>Versión</w:t>
            </w:r>
          </w:p>
        </w:tc>
        <w:tc>
          <w:tcPr>
            <w:tcW w:w="3539" w:type="dxa"/>
            <w:tcBorders>
              <w:top w:val="single" w:sz="6" w:space="0" w:color="auto"/>
              <w:left w:val="single" w:sz="6" w:space="0" w:color="auto"/>
              <w:bottom w:val="single" w:sz="6" w:space="0" w:color="auto"/>
              <w:right w:val="single" w:sz="6" w:space="0" w:color="auto"/>
            </w:tcBorders>
            <w:shd w:val="pct25" w:color="auto" w:fill="auto"/>
          </w:tcPr>
          <w:p w:rsidR="00E15DDB" w:rsidRPr="00151CDF" w:rsidRDefault="00E15DDB">
            <w:pPr>
              <w:pStyle w:val="Tabletext"/>
              <w:jc w:val="center"/>
              <w:rPr>
                <w:b/>
              </w:rPr>
            </w:pPr>
            <w:r w:rsidRPr="00151CDF">
              <w:rPr>
                <w:b/>
              </w:rPr>
              <w:t>Descripción</w:t>
            </w:r>
          </w:p>
        </w:tc>
        <w:tc>
          <w:tcPr>
            <w:tcW w:w="2509" w:type="dxa"/>
            <w:tcBorders>
              <w:top w:val="single" w:sz="6" w:space="0" w:color="auto"/>
              <w:left w:val="single" w:sz="6" w:space="0" w:color="auto"/>
              <w:bottom w:val="single" w:sz="6" w:space="0" w:color="auto"/>
              <w:right w:val="single" w:sz="6" w:space="0" w:color="auto"/>
            </w:tcBorders>
            <w:shd w:val="pct25" w:color="auto" w:fill="auto"/>
          </w:tcPr>
          <w:p w:rsidR="00E15DDB" w:rsidRPr="00151CDF" w:rsidRDefault="00E15DDB">
            <w:pPr>
              <w:pStyle w:val="Tabletext"/>
              <w:rPr>
                <w:b/>
              </w:rPr>
            </w:pPr>
            <w:r w:rsidRPr="00151CDF">
              <w:rPr>
                <w:b/>
              </w:rPr>
              <w:t>Autor</w:t>
            </w:r>
          </w:p>
        </w:tc>
      </w:tr>
      <w:tr w:rsidR="00C6597A" w:rsidRPr="00151CDF" w:rsidTr="002A40F2">
        <w:trPr>
          <w:jc w:val="center"/>
        </w:trPr>
        <w:tc>
          <w:tcPr>
            <w:tcW w:w="2304" w:type="dxa"/>
            <w:tcBorders>
              <w:top w:val="single" w:sz="6" w:space="0" w:color="auto"/>
              <w:left w:val="single" w:sz="6" w:space="0" w:color="auto"/>
              <w:bottom w:val="single" w:sz="6" w:space="0" w:color="auto"/>
              <w:right w:val="single" w:sz="6" w:space="0" w:color="auto"/>
            </w:tcBorders>
          </w:tcPr>
          <w:p w:rsidR="00E15DDB" w:rsidRPr="00151CDF" w:rsidRDefault="00BC3174">
            <w:pPr>
              <w:pStyle w:val="Tabletext"/>
              <w:jc w:val="center"/>
              <w:rPr>
                <w:iCs/>
              </w:rPr>
            </w:pPr>
            <w:r w:rsidRPr="00151CDF">
              <w:rPr>
                <w:iCs/>
              </w:rPr>
              <w:t>02/07/2010</w:t>
            </w:r>
          </w:p>
        </w:tc>
        <w:tc>
          <w:tcPr>
            <w:tcW w:w="1152" w:type="dxa"/>
            <w:tcBorders>
              <w:top w:val="single" w:sz="6" w:space="0" w:color="auto"/>
              <w:left w:val="single" w:sz="6" w:space="0" w:color="auto"/>
              <w:bottom w:val="single" w:sz="6" w:space="0" w:color="auto"/>
              <w:right w:val="single" w:sz="6" w:space="0" w:color="auto"/>
            </w:tcBorders>
          </w:tcPr>
          <w:p w:rsidR="00E15DDB" w:rsidRPr="00151CDF" w:rsidRDefault="00BC3174">
            <w:pPr>
              <w:pStyle w:val="Tabletext"/>
              <w:jc w:val="center"/>
              <w:rPr>
                <w:iCs/>
              </w:rPr>
            </w:pPr>
            <w:r w:rsidRPr="00151CDF">
              <w:rPr>
                <w:iCs/>
              </w:rPr>
              <w:t>1.0</w:t>
            </w:r>
          </w:p>
        </w:tc>
        <w:tc>
          <w:tcPr>
            <w:tcW w:w="3539" w:type="dxa"/>
            <w:tcBorders>
              <w:top w:val="single" w:sz="6" w:space="0" w:color="auto"/>
              <w:left w:val="single" w:sz="6" w:space="0" w:color="auto"/>
              <w:bottom w:val="single" w:sz="6" w:space="0" w:color="auto"/>
              <w:right w:val="single" w:sz="6" w:space="0" w:color="auto"/>
            </w:tcBorders>
          </w:tcPr>
          <w:p w:rsidR="00E15DDB" w:rsidRPr="00151CDF" w:rsidRDefault="00C6597A" w:rsidP="00290378">
            <w:pPr>
              <w:pStyle w:val="Tabletext"/>
              <w:rPr>
                <w:iCs/>
              </w:rPr>
            </w:pPr>
            <w:r w:rsidRPr="00151CDF">
              <w:rPr>
                <w:iCs/>
              </w:rPr>
              <w:t xml:space="preserve">Elaboración del documento Reglas de Negocio, para el proyecto de </w:t>
            </w:r>
            <w:proofErr w:type="spellStart"/>
            <w:r w:rsidRPr="00151CDF">
              <w:rPr>
                <w:iCs/>
              </w:rPr>
              <w:t>Megacable</w:t>
            </w:r>
            <w:proofErr w:type="spellEnd"/>
            <w:r w:rsidRPr="00151CDF">
              <w:rPr>
                <w:iCs/>
              </w:rPr>
              <w:t>, Comunicaciones</w:t>
            </w:r>
          </w:p>
        </w:tc>
        <w:tc>
          <w:tcPr>
            <w:tcW w:w="2509" w:type="dxa"/>
            <w:tcBorders>
              <w:top w:val="single" w:sz="6" w:space="0" w:color="auto"/>
              <w:left w:val="single" w:sz="6" w:space="0" w:color="auto"/>
              <w:bottom w:val="single" w:sz="6" w:space="0" w:color="auto"/>
              <w:right w:val="single" w:sz="6" w:space="0" w:color="auto"/>
            </w:tcBorders>
          </w:tcPr>
          <w:p w:rsidR="00E15DDB" w:rsidRPr="00151CDF" w:rsidRDefault="00BC3174">
            <w:pPr>
              <w:pStyle w:val="Tabletext"/>
              <w:jc w:val="center"/>
              <w:rPr>
                <w:iCs/>
              </w:rPr>
            </w:pPr>
            <w:r w:rsidRPr="00151CDF">
              <w:rPr>
                <w:iCs/>
              </w:rPr>
              <w:t>Ana Lizza Pasindo González</w:t>
            </w:r>
          </w:p>
        </w:tc>
      </w:tr>
      <w:tr w:rsidR="00E15DDB" w:rsidRPr="00151CDF" w:rsidTr="002A40F2">
        <w:trPr>
          <w:jc w:val="center"/>
        </w:trPr>
        <w:tc>
          <w:tcPr>
            <w:tcW w:w="2304" w:type="dxa"/>
            <w:tcBorders>
              <w:top w:val="single" w:sz="6" w:space="0" w:color="auto"/>
              <w:left w:val="single" w:sz="6" w:space="0" w:color="auto"/>
              <w:bottom w:val="single" w:sz="6" w:space="0" w:color="auto"/>
              <w:right w:val="single" w:sz="6" w:space="0" w:color="auto"/>
            </w:tcBorders>
          </w:tcPr>
          <w:p w:rsidR="00E15DDB" w:rsidRPr="00151CDF" w:rsidRDefault="00F66206" w:rsidP="00773B6C">
            <w:pPr>
              <w:pStyle w:val="Tabletext"/>
              <w:jc w:val="center"/>
            </w:pPr>
            <w:r w:rsidRPr="00151CDF">
              <w:t>28/11/2010</w:t>
            </w:r>
          </w:p>
          <w:p w:rsidR="008966A9" w:rsidRPr="00151CDF" w:rsidRDefault="008966A9" w:rsidP="00773B6C">
            <w:pPr>
              <w:pStyle w:val="Tabletext"/>
              <w:jc w:val="center"/>
            </w:pPr>
          </w:p>
          <w:p w:rsidR="008966A9" w:rsidRPr="00151CDF" w:rsidRDefault="008966A9" w:rsidP="00773B6C">
            <w:pPr>
              <w:pStyle w:val="Tabletext"/>
              <w:jc w:val="center"/>
            </w:pPr>
          </w:p>
          <w:p w:rsidR="008966A9" w:rsidRPr="00151CDF" w:rsidRDefault="008966A9" w:rsidP="00773B6C">
            <w:pPr>
              <w:pStyle w:val="Tabletext"/>
              <w:jc w:val="center"/>
            </w:pPr>
            <w:r w:rsidRPr="00151CDF">
              <w:t>29/11/2010</w:t>
            </w:r>
          </w:p>
          <w:p w:rsidR="008966A9" w:rsidRPr="00151CDF" w:rsidRDefault="008966A9" w:rsidP="00773B6C">
            <w:pPr>
              <w:pStyle w:val="Tabletext"/>
              <w:jc w:val="center"/>
            </w:pPr>
          </w:p>
          <w:p w:rsidR="008966A9" w:rsidRPr="00151CDF" w:rsidRDefault="008966A9" w:rsidP="00773B6C">
            <w:pPr>
              <w:pStyle w:val="Tabletext"/>
              <w:jc w:val="center"/>
            </w:pPr>
          </w:p>
          <w:p w:rsidR="008966A9" w:rsidRPr="00151CDF" w:rsidRDefault="008966A9" w:rsidP="00773B6C">
            <w:pPr>
              <w:pStyle w:val="Tabletext"/>
              <w:jc w:val="center"/>
            </w:pPr>
            <w:r w:rsidRPr="00151CDF">
              <w:t>29/11/2010</w:t>
            </w:r>
          </w:p>
          <w:p w:rsidR="008966A9" w:rsidRPr="00151CDF" w:rsidRDefault="008966A9" w:rsidP="008966A9">
            <w:pPr>
              <w:pStyle w:val="Tabletext"/>
            </w:pPr>
          </w:p>
          <w:p w:rsidR="008966A9" w:rsidRPr="00151CDF" w:rsidRDefault="008966A9" w:rsidP="008966A9">
            <w:pPr>
              <w:pStyle w:val="Tabletext"/>
            </w:pPr>
          </w:p>
          <w:p w:rsidR="008966A9" w:rsidRPr="00151CDF" w:rsidRDefault="008966A9" w:rsidP="008966A9">
            <w:pPr>
              <w:pStyle w:val="Tabletext"/>
              <w:jc w:val="center"/>
            </w:pPr>
            <w:r w:rsidRPr="00151CDF">
              <w:t>30/11/2010</w:t>
            </w:r>
          </w:p>
          <w:p w:rsidR="008966A9" w:rsidRPr="00151CDF" w:rsidRDefault="008966A9" w:rsidP="008966A9">
            <w:pPr>
              <w:pStyle w:val="Tabletext"/>
              <w:jc w:val="center"/>
            </w:pPr>
          </w:p>
          <w:p w:rsidR="008966A9" w:rsidRPr="00151CDF" w:rsidRDefault="008966A9" w:rsidP="008966A9">
            <w:pPr>
              <w:pStyle w:val="Tabletext"/>
              <w:jc w:val="center"/>
            </w:pPr>
          </w:p>
          <w:p w:rsidR="00516399" w:rsidRPr="00151CDF" w:rsidRDefault="008966A9" w:rsidP="008966A9">
            <w:pPr>
              <w:pStyle w:val="Tabletext"/>
              <w:jc w:val="center"/>
            </w:pPr>
            <w:r w:rsidRPr="00151CDF">
              <w:t>30/11/2010</w:t>
            </w:r>
          </w:p>
          <w:p w:rsidR="00516399" w:rsidRPr="00151CDF" w:rsidRDefault="00516399" w:rsidP="00516399">
            <w:pPr>
              <w:rPr>
                <w:lang w:val="es-MX" w:eastAsia="en-US"/>
              </w:rPr>
            </w:pPr>
          </w:p>
          <w:p w:rsidR="00516399" w:rsidRPr="00151CDF" w:rsidRDefault="00516399" w:rsidP="00516399">
            <w:pPr>
              <w:rPr>
                <w:lang w:val="es-MX" w:eastAsia="en-US"/>
              </w:rPr>
            </w:pPr>
          </w:p>
          <w:p w:rsidR="00516399" w:rsidRPr="00151CDF" w:rsidRDefault="00516399" w:rsidP="00516399">
            <w:pPr>
              <w:rPr>
                <w:lang w:val="es-MX" w:eastAsia="en-US"/>
              </w:rPr>
            </w:pPr>
          </w:p>
          <w:p w:rsidR="00516399" w:rsidRPr="00151CDF" w:rsidRDefault="00516399" w:rsidP="00516399">
            <w:pPr>
              <w:rPr>
                <w:lang w:val="es-MX" w:eastAsia="en-US"/>
              </w:rPr>
            </w:pPr>
          </w:p>
          <w:p w:rsidR="008966A9" w:rsidRPr="00151CDF" w:rsidRDefault="00516399" w:rsidP="00516399">
            <w:pPr>
              <w:jc w:val="center"/>
              <w:rPr>
                <w:sz w:val="20"/>
                <w:szCs w:val="20"/>
                <w:lang w:val="es-MX" w:eastAsia="en-US"/>
              </w:rPr>
            </w:pPr>
            <w:r w:rsidRPr="00151CDF">
              <w:rPr>
                <w:sz w:val="20"/>
                <w:szCs w:val="20"/>
                <w:lang w:val="es-MX" w:eastAsia="en-US"/>
              </w:rPr>
              <w:t>01/12/2010</w:t>
            </w:r>
          </w:p>
          <w:p w:rsidR="0014401B" w:rsidRPr="00151CDF" w:rsidRDefault="0014401B" w:rsidP="00516399">
            <w:pPr>
              <w:jc w:val="center"/>
              <w:rPr>
                <w:sz w:val="20"/>
                <w:szCs w:val="20"/>
                <w:lang w:val="es-MX" w:eastAsia="en-US"/>
              </w:rPr>
            </w:pPr>
          </w:p>
          <w:p w:rsidR="0014401B" w:rsidRPr="00151CDF" w:rsidRDefault="0014401B" w:rsidP="00516399">
            <w:pPr>
              <w:jc w:val="center"/>
              <w:rPr>
                <w:sz w:val="20"/>
                <w:szCs w:val="20"/>
                <w:lang w:val="es-MX" w:eastAsia="en-US"/>
              </w:rPr>
            </w:pPr>
          </w:p>
          <w:p w:rsidR="0014401B" w:rsidRPr="00151CDF" w:rsidRDefault="0014401B" w:rsidP="00516399">
            <w:pPr>
              <w:jc w:val="center"/>
              <w:rPr>
                <w:sz w:val="20"/>
                <w:szCs w:val="20"/>
                <w:lang w:val="es-MX" w:eastAsia="en-US"/>
              </w:rPr>
            </w:pPr>
          </w:p>
          <w:p w:rsidR="0014401B" w:rsidRPr="00151CDF" w:rsidRDefault="0014401B" w:rsidP="00516399">
            <w:pPr>
              <w:jc w:val="center"/>
              <w:rPr>
                <w:sz w:val="20"/>
                <w:szCs w:val="20"/>
                <w:lang w:val="es-MX" w:eastAsia="en-US"/>
              </w:rPr>
            </w:pPr>
          </w:p>
          <w:p w:rsidR="0014401B" w:rsidRPr="00151CDF" w:rsidRDefault="0014401B" w:rsidP="00516399">
            <w:pPr>
              <w:jc w:val="center"/>
              <w:rPr>
                <w:sz w:val="20"/>
                <w:szCs w:val="20"/>
                <w:lang w:val="es-MX" w:eastAsia="en-US"/>
              </w:rPr>
            </w:pPr>
          </w:p>
          <w:p w:rsidR="0014401B" w:rsidRPr="00151CDF" w:rsidRDefault="0014401B" w:rsidP="00516399">
            <w:pPr>
              <w:jc w:val="center"/>
              <w:rPr>
                <w:sz w:val="20"/>
                <w:szCs w:val="20"/>
                <w:lang w:val="es-MX" w:eastAsia="en-US"/>
              </w:rPr>
            </w:pPr>
            <w:r w:rsidRPr="00151CDF">
              <w:rPr>
                <w:sz w:val="20"/>
                <w:szCs w:val="20"/>
                <w:lang w:val="es-MX" w:eastAsia="en-US"/>
              </w:rPr>
              <w:t>02/12/2010</w:t>
            </w: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r w:rsidRPr="00151CDF">
              <w:rPr>
                <w:sz w:val="20"/>
                <w:szCs w:val="20"/>
                <w:lang w:val="es-MX" w:eastAsia="en-US"/>
              </w:rPr>
              <w:t>02/12/2010</w:t>
            </w: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9F56D9" w:rsidRPr="00151CDF" w:rsidRDefault="009F56D9" w:rsidP="00516399">
            <w:pPr>
              <w:jc w:val="center"/>
              <w:rPr>
                <w:sz w:val="20"/>
                <w:szCs w:val="20"/>
                <w:lang w:val="es-MX" w:eastAsia="en-US"/>
              </w:rPr>
            </w:pPr>
          </w:p>
          <w:p w:rsidR="00D86ED8" w:rsidRPr="00151CDF" w:rsidRDefault="009F56D9" w:rsidP="00516399">
            <w:pPr>
              <w:jc w:val="center"/>
              <w:rPr>
                <w:sz w:val="20"/>
                <w:szCs w:val="20"/>
                <w:lang w:val="es-MX" w:eastAsia="en-US"/>
              </w:rPr>
            </w:pPr>
            <w:r w:rsidRPr="00151CDF">
              <w:rPr>
                <w:sz w:val="20"/>
                <w:szCs w:val="20"/>
                <w:lang w:val="es-MX" w:eastAsia="en-US"/>
              </w:rPr>
              <w:lastRenderedPageBreak/>
              <w:t>02/12/2010</w:t>
            </w: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p w:rsidR="00D86ED8" w:rsidRPr="00151CDF" w:rsidRDefault="00D86ED8" w:rsidP="00516399">
            <w:pPr>
              <w:jc w:val="center"/>
              <w:rPr>
                <w:sz w:val="20"/>
                <w:szCs w:val="20"/>
                <w:lang w:val="es-MX" w:eastAsia="en-US"/>
              </w:rPr>
            </w:pPr>
          </w:p>
        </w:tc>
        <w:tc>
          <w:tcPr>
            <w:tcW w:w="1152" w:type="dxa"/>
            <w:tcBorders>
              <w:top w:val="single" w:sz="6" w:space="0" w:color="auto"/>
              <w:left w:val="single" w:sz="6" w:space="0" w:color="auto"/>
              <w:bottom w:val="single" w:sz="6" w:space="0" w:color="auto"/>
              <w:right w:val="single" w:sz="6" w:space="0" w:color="auto"/>
            </w:tcBorders>
          </w:tcPr>
          <w:p w:rsidR="00E15DDB" w:rsidRPr="00151CDF" w:rsidRDefault="00F66206" w:rsidP="00773B6C">
            <w:pPr>
              <w:pStyle w:val="Tabletext"/>
              <w:jc w:val="center"/>
            </w:pPr>
            <w:r w:rsidRPr="00151CDF">
              <w:lastRenderedPageBreak/>
              <w:t>1.1</w:t>
            </w:r>
          </w:p>
        </w:tc>
        <w:tc>
          <w:tcPr>
            <w:tcW w:w="3539" w:type="dxa"/>
            <w:tcBorders>
              <w:top w:val="single" w:sz="6" w:space="0" w:color="auto"/>
              <w:left w:val="single" w:sz="6" w:space="0" w:color="auto"/>
              <w:bottom w:val="single" w:sz="6" w:space="0" w:color="auto"/>
              <w:right w:val="single" w:sz="6" w:space="0" w:color="auto"/>
            </w:tcBorders>
          </w:tcPr>
          <w:p w:rsidR="00E15DDB" w:rsidRPr="00151CDF" w:rsidRDefault="00F66206" w:rsidP="00773B6C">
            <w:pPr>
              <w:pStyle w:val="Tabletext"/>
            </w:pPr>
            <w:r w:rsidRPr="00151CDF">
              <w:t xml:space="preserve">Agregar la entidad </w:t>
            </w:r>
            <w:proofErr w:type="spellStart"/>
            <w:r w:rsidRPr="00151CDF">
              <w:t>ServicioEquipo</w:t>
            </w:r>
            <w:proofErr w:type="spellEnd"/>
            <w:r w:rsidRPr="00151CDF">
              <w:t xml:space="preserve"> a las reglas de negocio relacionadas</w:t>
            </w:r>
          </w:p>
          <w:p w:rsidR="00F66206" w:rsidRPr="00151CDF" w:rsidRDefault="00F66206" w:rsidP="00773B6C">
            <w:pPr>
              <w:pStyle w:val="Tabletext"/>
            </w:pPr>
            <w:r w:rsidRPr="00151CDF">
              <w:t>Folio CAI 619</w:t>
            </w:r>
          </w:p>
          <w:p w:rsidR="008966A9" w:rsidRPr="00151CDF" w:rsidRDefault="008966A9" w:rsidP="00773B6C">
            <w:pPr>
              <w:pStyle w:val="Tabletext"/>
            </w:pPr>
            <w:r w:rsidRPr="00151CDF">
              <w:t>Se creó la regla de negocio RN271 Activación Satisfactoria de Equipo Digital.</w:t>
            </w:r>
          </w:p>
          <w:p w:rsidR="008966A9" w:rsidRPr="00151CDF" w:rsidRDefault="008966A9" w:rsidP="00773B6C">
            <w:pPr>
              <w:pStyle w:val="Tabletext"/>
            </w:pPr>
            <w:r w:rsidRPr="00151CDF">
              <w:t>Folio CAI 618</w:t>
            </w:r>
          </w:p>
          <w:p w:rsidR="008966A9" w:rsidRPr="00151CDF" w:rsidRDefault="008966A9" w:rsidP="00773B6C">
            <w:pPr>
              <w:pStyle w:val="Tabletext"/>
            </w:pPr>
            <w:r w:rsidRPr="00151CDF">
              <w:t>Se creó la regla de negocio RN270 Equipos por Tipo de Servicio</w:t>
            </w:r>
          </w:p>
          <w:p w:rsidR="008966A9" w:rsidRPr="00151CDF" w:rsidRDefault="008966A9" w:rsidP="00773B6C">
            <w:pPr>
              <w:pStyle w:val="Tabletext"/>
            </w:pPr>
            <w:r w:rsidRPr="00151CDF">
              <w:t>Folio CAI 612</w:t>
            </w:r>
          </w:p>
          <w:p w:rsidR="008966A9" w:rsidRPr="00151CDF" w:rsidRDefault="008966A9" w:rsidP="00773B6C">
            <w:pPr>
              <w:pStyle w:val="Tabletext"/>
            </w:pPr>
            <w:r w:rsidRPr="00151CDF">
              <w:t>Se crearon las siguientes reglas de negocio: RN272 Equipos Tipo Caja Digital y RN273 Equipos Tipo Módem</w:t>
            </w:r>
          </w:p>
          <w:p w:rsidR="008966A9" w:rsidRPr="00151CDF" w:rsidRDefault="008966A9" w:rsidP="00773B6C">
            <w:pPr>
              <w:pStyle w:val="Tabletext"/>
            </w:pPr>
            <w:r w:rsidRPr="00151CDF">
              <w:t>Folio CAI 613</w:t>
            </w:r>
          </w:p>
          <w:p w:rsidR="008966A9" w:rsidRPr="00151CDF" w:rsidRDefault="008966A9" w:rsidP="008966A9">
            <w:pPr>
              <w:pStyle w:val="Tabletext"/>
            </w:pPr>
            <w:r w:rsidRPr="00151CDF">
              <w:t xml:space="preserve">Se crearon las siguientes reglas de negocio: RN274 </w:t>
            </w:r>
            <w:r w:rsidR="00185C58" w:rsidRPr="00151CDF">
              <w:t>Paginación de Información</w:t>
            </w:r>
            <w:r w:rsidRPr="00151CDF">
              <w:t xml:space="preserve"> y RN275 </w:t>
            </w:r>
            <w:r w:rsidR="00185C58" w:rsidRPr="00151CDF">
              <w:t>Información de los Materiales que Contienen los Filtros de Búsqueda.</w:t>
            </w:r>
          </w:p>
          <w:p w:rsidR="008966A9" w:rsidRPr="00151CDF" w:rsidRDefault="008966A9" w:rsidP="008966A9">
            <w:pPr>
              <w:pStyle w:val="Tabletext"/>
            </w:pPr>
            <w:r w:rsidRPr="00151CDF">
              <w:t>Folio CAI 61</w:t>
            </w:r>
            <w:r w:rsidR="00185C58" w:rsidRPr="00151CDF">
              <w:t>7</w:t>
            </w:r>
          </w:p>
          <w:p w:rsidR="00516399" w:rsidRPr="00151CDF" w:rsidRDefault="00516399" w:rsidP="005644DC">
            <w:pPr>
              <w:pStyle w:val="Tabletext"/>
            </w:pPr>
            <w:r w:rsidRPr="00151CDF">
              <w:t xml:space="preserve">Se modificó la regla de negocio </w:t>
            </w:r>
            <w:r w:rsidR="005644DC" w:rsidRPr="00151CDF">
              <w:t>RN94, para que sólo incluya material de acometida</w:t>
            </w:r>
            <w:r w:rsidRPr="00151CDF">
              <w:t>.</w:t>
            </w:r>
            <w:r w:rsidR="005644DC" w:rsidRPr="00151CDF">
              <w:t xml:space="preserve"> Se crearon las siguientes reglas de negocio: </w:t>
            </w:r>
            <w:r w:rsidR="0040696F" w:rsidRPr="00151CDF">
              <w:t>RN277 y</w:t>
            </w:r>
            <w:r w:rsidR="005644DC" w:rsidRPr="00151CDF">
              <w:t xml:space="preserve"> RN278.</w:t>
            </w:r>
          </w:p>
          <w:p w:rsidR="0014401B" w:rsidRPr="00151CDF" w:rsidRDefault="0014401B" w:rsidP="005644DC">
            <w:pPr>
              <w:pStyle w:val="Tabletext"/>
            </w:pPr>
            <w:r w:rsidRPr="00151CDF">
              <w:t>Se agrega RN para la opción del menú trabajo, para que no se presente la opción de obtener niveles de señal para los trabajos  con equipos que no lo requieren</w:t>
            </w:r>
          </w:p>
          <w:p w:rsidR="0014401B" w:rsidRPr="00151CDF" w:rsidRDefault="0014401B" w:rsidP="005644DC">
            <w:pPr>
              <w:pStyle w:val="Tabletext"/>
            </w:pPr>
            <w:r w:rsidRPr="00151CDF">
              <w:t>Folio CAI 609</w:t>
            </w:r>
          </w:p>
          <w:p w:rsidR="00D86ED8" w:rsidRPr="00151CDF" w:rsidRDefault="00D86ED8" w:rsidP="005644DC">
            <w:pPr>
              <w:pStyle w:val="Tabletext"/>
            </w:pPr>
          </w:p>
          <w:p w:rsidR="00D86ED8" w:rsidRPr="00151CDF" w:rsidRDefault="00D86ED8" w:rsidP="005644DC">
            <w:pPr>
              <w:pStyle w:val="Tabletext"/>
            </w:pPr>
            <w:r w:rsidRPr="00151CDF">
              <w:t>Se modifica regla de negocio para los materiales requeridos para un tipo de trabajo</w:t>
            </w:r>
          </w:p>
          <w:p w:rsidR="009F56D9" w:rsidRPr="00151CDF" w:rsidRDefault="00D86ED8" w:rsidP="005644DC">
            <w:pPr>
              <w:pStyle w:val="Tabletext"/>
            </w:pPr>
            <w:r w:rsidRPr="00151CDF">
              <w:t>Folio CAI 610</w:t>
            </w:r>
          </w:p>
          <w:p w:rsidR="009F56D9" w:rsidRPr="00151CDF" w:rsidRDefault="009F56D9" w:rsidP="005644DC">
            <w:pPr>
              <w:pStyle w:val="Tabletext"/>
            </w:pPr>
          </w:p>
          <w:p w:rsidR="00D86ED8" w:rsidRPr="00151CDF" w:rsidRDefault="009F56D9" w:rsidP="009F56D9">
            <w:pPr>
              <w:jc w:val="both"/>
              <w:rPr>
                <w:sz w:val="20"/>
                <w:szCs w:val="20"/>
                <w:lang w:val="es-MX" w:eastAsia="en-US"/>
              </w:rPr>
            </w:pPr>
            <w:r w:rsidRPr="00151CDF">
              <w:rPr>
                <w:sz w:val="20"/>
                <w:szCs w:val="20"/>
                <w:lang w:val="es-MX" w:eastAsia="en-US"/>
              </w:rPr>
              <w:t>Se agregaron las siguientes reglas de negocio: RN280, para obtener el nuevo motivo para finalizar una orden de trabajo “Atendida por radio operador”, y RN281, para mostrar la información habilitada.</w:t>
            </w:r>
          </w:p>
          <w:p w:rsidR="009F56D9" w:rsidRPr="00151CDF" w:rsidRDefault="009F56D9" w:rsidP="009F56D9">
            <w:pPr>
              <w:jc w:val="both"/>
              <w:rPr>
                <w:sz w:val="20"/>
                <w:szCs w:val="20"/>
                <w:lang w:val="es-MX" w:eastAsia="en-US"/>
              </w:rPr>
            </w:pPr>
          </w:p>
          <w:p w:rsidR="009F56D9" w:rsidRPr="00151CDF" w:rsidRDefault="009F56D9" w:rsidP="009F56D9">
            <w:pPr>
              <w:jc w:val="both"/>
              <w:rPr>
                <w:sz w:val="20"/>
                <w:szCs w:val="20"/>
                <w:lang w:val="es-MX" w:eastAsia="en-US"/>
              </w:rPr>
            </w:pPr>
            <w:r w:rsidRPr="00151CDF">
              <w:rPr>
                <w:sz w:val="20"/>
                <w:szCs w:val="20"/>
                <w:lang w:val="es-MX" w:eastAsia="en-US"/>
              </w:rPr>
              <w:t>Folio CAI 611</w:t>
            </w:r>
          </w:p>
        </w:tc>
        <w:tc>
          <w:tcPr>
            <w:tcW w:w="2509" w:type="dxa"/>
            <w:tcBorders>
              <w:top w:val="single" w:sz="6" w:space="0" w:color="auto"/>
              <w:left w:val="single" w:sz="6" w:space="0" w:color="auto"/>
              <w:bottom w:val="single" w:sz="6" w:space="0" w:color="auto"/>
              <w:right w:val="single" w:sz="6" w:space="0" w:color="auto"/>
            </w:tcBorders>
          </w:tcPr>
          <w:p w:rsidR="00185C58" w:rsidRPr="00151CDF" w:rsidRDefault="00F66206" w:rsidP="00773B6C">
            <w:pPr>
              <w:pStyle w:val="Tabletext"/>
              <w:jc w:val="center"/>
            </w:pPr>
            <w:r w:rsidRPr="00151CDF">
              <w:rPr>
                <w:iCs/>
              </w:rPr>
              <w:lastRenderedPageBreak/>
              <w:t>Ana Lizza Pasindo González</w:t>
            </w:r>
          </w:p>
          <w:p w:rsidR="00185C58" w:rsidRPr="00151CDF" w:rsidRDefault="00185C58" w:rsidP="00185C58">
            <w:pPr>
              <w:rPr>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r w:rsidRPr="00151CDF">
              <w:rPr>
                <w:sz w:val="20"/>
                <w:szCs w:val="20"/>
                <w:lang w:val="es-MX" w:eastAsia="en-US"/>
              </w:rPr>
              <w:t>Belem Jiménez</w:t>
            </w:r>
          </w:p>
          <w:p w:rsidR="00185C58" w:rsidRPr="00151CDF" w:rsidRDefault="00185C58" w:rsidP="00185C58">
            <w:pPr>
              <w:rPr>
                <w:sz w:val="20"/>
                <w:szCs w:val="20"/>
                <w:lang w:val="es-MX" w:eastAsia="en-US"/>
              </w:rPr>
            </w:pPr>
          </w:p>
          <w:p w:rsidR="00185C58" w:rsidRPr="00151CDF" w:rsidRDefault="00185C58" w:rsidP="00185C58">
            <w:pPr>
              <w:rPr>
                <w:sz w:val="20"/>
                <w:szCs w:val="20"/>
                <w:lang w:val="es-MX" w:eastAsia="en-US"/>
              </w:rPr>
            </w:pPr>
          </w:p>
          <w:p w:rsidR="00185C58" w:rsidRPr="00151CDF" w:rsidRDefault="00185C58" w:rsidP="00185C58">
            <w:pPr>
              <w:rPr>
                <w:sz w:val="20"/>
                <w:szCs w:val="20"/>
                <w:lang w:val="es-MX" w:eastAsia="en-US"/>
              </w:rPr>
            </w:pPr>
          </w:p>
          <w:p w:rsidR="00185C58" w:rsidRPr="00151CDF" w:rsidRDefault="00185C58" w:rsidP="00185C58">
            <w:pPr>
              <w:rPr>
                <w:sz w:val="20"/>
                <w:szCs w:val="20"/>
                <w:lang w:val="es-MX" w:eastAsia="en-US"/>
              </w:rPr>
            </w:pPr>
          </w:p>
          <w:p w:rsidR="00E15DDB" w:rsidRPr="00151CDF" w:rsidRDefault="00185C58" w:rsidP="00185C58">
            <w:pPr>
              <w:jc w:val="center"/>
              <w:rPr>
                <w:sz w:val="20"/>
                <w:szCs w:val="20"/>
                <w:lang w:val="es-MX" w:eastAsia="en-US"/>
              </w:rPr>
            </w:pPr>
            <w:r w:rsidRPr="00151CDF">
              <w:rPr>
                <w:sz w:val="20"/>
                <w:szCs w:val="20"/>
                <w:lang w:val="es-MX" w:eastAsia="en-US"/>
              </w:rPr>
              <w:t>Belem Jiménez</w:t>
            </w: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r w:rsidRPr="00151CDF">
              <w:rPr>
                <w:sz w:val="20"/>
                <w:szCs w:val="20"/>
                <w:lang w:val="es-MX" w:eastAsia="en-US"/>
              </w:rPr>
              <w:t>Belem Jiménez</w:t>
            </w: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p>
          <w:p w:rsidR="00185C58" w:rsidRPr="00151CDF" w:rsidRDefault="00185C58" w:rsidP="00185C58">
            <w:pPr>
              <w:jc w:val="center"/>
              <w:rPr>
                <w:sz w:val="20"/>
                <w:szCs w:val="20"/>
                <w:lang w:val="es-MX" w:eastAsia="en-US"/>
              </w:rPr>
            </w:pPr>
            <w:r w:rsidRPr="00151CDF">
              <w:rPr>
                <w:sz w:val="20"/>
                <w:szCs w:val="20"/>
                <w:lang w:val="es-MX" w:eastAsia="en-US"/>
              </w:rPr>
              <w:t>Belem Jiménez</w:t>
            </w: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p>
          <w:p w:rsidR="00516399" w:rsidRPr="00151CDF" w:rsidRDefault="00516399" w:rsidP="00185C58">
            <w:pPr>
              <w:jc w:val="center"/>
              <w:rPr>
                <w:sz w:val="20"/>
                <w:szCs w:val="20"/>
                <w:lang w:val="es-MX" w:eastAsia="en-US"/>
              </w:rPr>
            </w:pPr>
            <w:r w:rsidRPr="00151CDF">
              <w:rPr>
                <w:sz w:val="20"/>
                <w:szCs w:val="20"/>
                <w:lang w:val="es-MX" w:eastAsia="en-US"/>
              </w:rPr>
              <w:t>Belem Jiménez</w:t>
            </w:r>
          </w:p>
          <w:p w:rsidR="0014401B" w:rsidRPr="00151CDF" w:rsidRDefault="0014401B" w:rsidP="00185C58">
            <w:pPr>
              <w:jc w:val="center"/>
              <w:rPr>
                <w:sz w:val="20"/>
                <w:szCs w:val="20"/>
                <w:lang w:val="es-MX" w:eastAsia="en-US"/>
              </w:rPr>
            </w:pPr>
          </w:p>
          <w:p w:rsidR="0014401B" w:rsidRPr="00151CDF" w:rsidRDefault="0014401B" w:rsidP="00185C58">
            <w:pPr>
              <w:jc w:val="center"/>
              <w:rPr>
                <w:sz w:val="20"/>
                <w:szCs w:val="20"/>
                <w:lang w:val="es-MX" w:eastAsia="en-US"/>
              </w:rPr>
            </w:pPr>
          </w:p>
          <w:p w:rsidR="0014401B" w:rsidRPr="00151CDF" w:rsidRDefault="0014401B" w:rsidP="00185C58">
            <w:pPr>
              <w:jc w:val="center"/>
              <w:rPr>
                <w:sz w:val="20"/>
                <w:szCs w:val="20"/>
                <w:lang w:val="es-MX" w:eastAsia="en-US"/>
              </w:rPr>
            </w:pPr>
          </w:p>
          <w:p w:rsidR="0014401B" w:rsidRPr="00151CDF" w:rsidRDefault="0014401B" w:rsidP="00185C58">
            <w:pPr>
              <w:jc w:val="center"/>
              <w:rPr>
                <w:sz w:val="20"/>
                <w:szCs w:val="20"/>
                <w:lang w:val="es-MX" w:eastAsia="en-US"/>
              </w:rPr>
            </w:pPr>
          </w:p>
          <w:p w:rsidR="0014401B" w:rsidRPr="00151CDF" w:rsidRDefault="0014401B" w:rsidP="00185C58">
            <w:pPr>
              <w:jc w:val="center"/>
              <w:rPr>
                <w:sz w:val="20"/>
                <w:szCs w:val="20"/>
                <w:lang w:val="es-MX" w:eastAsia="en-US"/>
              </w:rPr>
            </w:pPr>
          </w:p>
          <w:p w:rsidR="0014401B" w:rsidRPr="00151CDF" w:rsidRDefault="0014401B" w:rsidP="00185C58">
            <w:pPr>
              <w:jc w:val="center"/>
              <w:rPr>
                <w:sz w:val="20"/>
                <w:szCs w:val="20"/>
                <w:lang w:val="es-MX" w:eastAsia="en-US"/>
              </w:rPr>
            </w:pPr>
            <w:r w:rsidRPr="00151CDF">
              <w:rPr>
                <w:sz w:val="20"/>
                <w:szCs w:val="20"/>
                <w:lang w:val="es-MX" w:eastAsia="en-US"/>
              </w:rPr>
              <w:t>Lizza Pasindo</w:t>
            </w: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E642B9" w:rsidRPr="00151CDF" w:rsidRDefault="00E642B9" w:rsidP="00185C58">
            <w:pPr>
              <w:jc w:val="center"/>
              <w:rPr>
                <w:sz w:val="20"/>
                <w:szCs w:val="20"/>
                <w:lang w:val="es-MX" w:eastAsia="en-US"/>
              </w:rPr>
            </w:pPr>
          </w:p>
          <w:p w:rsidR="009F56D9" w:rsidRPr="00151CDF" w:rsidRDefault="00E642B9" w:rsidP="00185C58">
            <w:pPr>
              <w:jc w:val="center"/>
              <w:rPr>
                <w:sz w:val="20"/>
                <w:szCs w:val="20"/>
                <w:lang w:val="es-MX" w:eastAsia="en-US"/>
              </w:rPr>
            </w:pPr>
            <w:r w:rsidRPr="00151CDF">
              <w:rPr>
                <w:sz w:val="20"/>
                <w:szCs w:val="20"/>
                <w:lang w:val="es-MX" w:eastAsia="en-US"/>
              </w:rPr>
              <w:t>Lizza Pasindo</w:t>
            </w:r>
          </w:p>
          <w:p w:rsidR="009F56D9" w:rsidRPr="00151CDF" w:rsidRDefault="009F56D9" w:rsidP="009F56D9">
            <w:pPr>
              <w:rPr>
                <w:sz w:val="20"/>
                <w:szCs w:val="20"/>
                <w:lang w:val="es-MX" w:eastAsia="en-US"/>
              </w:rPr>
            </w:pPr>
          </w:p>
          <w:p w:rsidR="009F56D9" w:rsidRPr="00151CDF" w:rsidRDefault="009F56D9" w:rsidP="009F56D9">
            <w:pPr>
              <w:rPr>
                <w:sz w:val="20"/>
                <w:szCs w:val="20"/>
                <w:lang w:val="es-MX" w:eastAsia="en-US"/>
              </w:rPr>
            </w:pPr>
          </w:p>
          <w:p w:rsidR="009F56D9" w:rsidRPr="00151CDF" w:rsidRDefault="009F56D9" w:rsidP="009F56D9">
            <w:pPr>
              <w:rPr>
                <w:sz w:val="20"/>
                <w:szCs w:val="20"/>
                <w:lang w:val="es-MX" w:eastAsia="en-US"/>
              </w:rPr>
            </w:pPr>
          </w:p>
          <w:p w:rsidR="009F56D9" w:rsidRPr="00151CDF" w:rsidRDefault="009F56D9" w:rsidP="009F56D9">
            <w:pPr>
              <w:rPr>
                <w:sz w:val="20"/>
                <w:szCs w:val="20"/>
                <w:lang w:val="es-MX" w:eastAsia="en-US"/>
              </w:rPr>
            </w:pPr>
          </w:p>
          <w:p w:rsidR="00E642B9" w:rsidRPr="00151CDF" w:rsidRDefault="00E642B9" w:rsidP="009F56D9">
            <w:pPr>
              <w:rPr>
                <w:sz w:val="20"/>
                <w:szCs w:val="20"/>
                <w:lang w:val="es-MX" w:eastAsia="en-US"/>
              </w:rPr>
            </w:pPr>
          </w:p>
          <w:p w:rsidR="009F56D9" w:rsidRPr="00151CDF" w:rsidRDefault="009F56D9" w:rsidP="009F56D9">
            <w:pPr>
              <w:jc w:val="center"/>
              <w:rPr>
                <w:sz w:val="20"/>
                <w:szCs w:val="20"/>
                <w:lang w:val="es-MX" w:eastAsia="en-US"/>
              </w:rPr>
            </w:pPr>
            <w:r w:rsidRPr="00151CDF">
              <w:rPr>
                <w:sz w:val="20"/>
                <w:szCs w:val="20"/>
                <w:lang w:val="es-MX" w:eastAsia="en-US"/>
              </w:rPr>
              <w:lastRenderedPageBreak/>
              <w:t>Belem Jiménez</w:t>
            </w:r>
          </w:p>
        </w:tc>
      </w:tr>
      <w:tr w:rsidR="00E15DDB" w:rsidRPr="00151CDF" w:rsidTr="002A40F2">
        <w:trPr>
          <w:jc w:val="center"/>
        </w:trPr>
        <w:tc>
          <w:tcPr>
            <w:tcW w:w="2304" w:type="dxa"/>
            <w:tcBorders>
              <w:top w:val="single" w:sz="6" w:space="0" w:color="auto"/>
              <w:left w:val="single" w:sz="6" w:space="0" w:color="auto"/>
              <w:bottom w:val="single" w:sz="6" w:space="0" w:color="auto"/>
              <w:right w:val="single" w:sz="6" w:space="0" w:color="auto"/>
            </w:tcBorders>
          </w:tcPr>
          <w:p w:rsidR="00E15DDB" w:rsidRPr="00151CDF" w:rsidRDefault="008F6E7F" w:rsidP="00773B6C">
            <w:pPr>
              <w:pStyle w:val="Tabletext"/>
              <w:jc w:val="center"/>
            </w:pPr>
            <w:r w:rsidRPr="00151CDF">
              <w:lastRenderedPageBreak/>
              <w:t>10/12/2010</w:t>
            </w:r>
          </w:p>
        </w:tc>
        <w:tc>
          <w:tcPr>
            <w:tcW w:w="1152" w:type="dxa"/>
            <w:tcBorders>
              <w:top w:val="single" w:sz="6" w:space="0" w:color="auto"/>
              <w:left w:val="single" w:sz="6" w:space="0" w:color="auto"/>
              <w:bottom w:val="single" w:sz="6" w:space="0" w:color="auto"/>
              <w:right w:val="single" w:sz="6" w:space="0" w:color="auto"/>
            </w:tcBorders>
          </w:tcPr>
          <w:p w:rsidR="00E15DDB" w:rsidRPr="00151CDF" w:rsidRDefault="008F6E7F" w:rsidP="00773B6C">
            <w:pPr>
              <w:pStyle w:val="Tabletext"/>
              <w:jc w:val="center"/>
            </w:pPr>
            <w:r w:rsidRPr="00151CDF">
              <w:t>1.2</w:t>
            </w:r>
          </w:p>
        </w:tc>
        <w:tc>
          <w:tcPr>
            <w:tcW w:w="3539" w:type="dxa"/>
            <w:tcBorders>
              <w:top w:val="single" w:sz="6" w:space="0" w:color="auto"/>
              <w:left w:val="single" w:sz="6" w:space="0" w:color="auto"/>
              <w:bottom w:val="single" w:sz="6" w:space="0" w:color="auto"/>
              <w:right w:val="single" w:sz="6" w:space="0" w:color="auto"/>
            </w:tcBorders>
          </w:tcPr>
          <w:p w:rsidR="00E15DDB" w:rsidRPr="00151CDF" w:rsidRDefault="008F6E7F" w:rsidP="008F6E7F">
            <w:pPr>
              <w:pStyle w:val="Tabletext"/>
            </w:pPr>
            <w:r w:rsidRPr="00151CDF">
              <w:t xml:space="preserve">Se modificó la regla de negocio RN133 para que se muestre inhabilitada la opción Obtener Niveles de Señal, en caso de que el equipo activado previamente sea de tipo </w:t>
            </w:r>
            <w:proofErr w:type="spellStart"/>
            <w:r w:rsidRPr="00151CDF">
              <w:t>Acces</w:t>
            </w:r>
            <w:proofErr w:type="spellEnd"/>
            <w:r w:rsidRPr="00151CDF">
              <w:t xml:space="preserve"> Point. </w:t>
            </w:r>
          </w:p>
          <w:p w:rsidR="00BA5677" w:rsidRPr="00151CDF" w:rsidRDefault="00BA5677" w:rsidP="008F6E7F">
            <w:pPr>
              <w:pStyle w:val="Tabletext"/>
            </w:pPr>
            <w:r w:rsidRPr="00151CDF">
              <w:t>Folio CAI 672</w:t>
            </w:r>
          </w:p>
        </w:tc>
        <w:tc>
          <w:tcPr>
            <w:tcW w:w="2509" w:type="dxa"/>
            <w:tcBorders>
              <w:top w:val="single" w:sz="6" w:space="0" w:color="auto"/>
              <w:left w:val="single" w:sz="6" w:space="0" w:color="auto"/>
              <w:bottom w:val="single" w:sz="6" w:space="0" w:color="auto"/>
              <w:right w:val="single" w:sz="6" w:space="0" w:color="auto"/>
            </w:tcBorders>
          </w:tcPr>
          <w:p w:rsidR="00E15DDB" w:rsidRPr="00151CDF" w:rsidRDefault="008F6E7F" w:rsidP="00773B6C">
            <w:pPr>
              <w:pStyle w:val="Tabletext"/>
              <w:jc w:val="center"/>
            </w:pPr>
            <w:r w:rsidRPr="00151CDF">
              <w:t>Belem Jiménez</w:t>
            </w:r>
          </w:p>
        </w:tc>
      </w:tr>
      <w:tr w:rsidR="00DA4600" w:rsidRPr="00151CDF" w:rsidTr="002A40F2">
        <w:tblPrEx>
          <w:tblLook w:val="0000" w:firstRow="0" w:lastRow="0" w:firstColumn="0" w:lastColumn="0" w:noHBand="0" w:noVBand="0"/>
        </w:tblPrEx>
        <w:trPr>
          <w:jc w:val="center"/>
        </w:trPr>
        <w:tc>
          <w:tcPr>
            <w:tcW w:w="2304" w:type="dxa"/>
          </w:tcPr>
          <w:p w:rsidR="00DA4600" w:rsidRPr="00151CDF" w:rsidRDefault="00DA4600" w:rsidP="00DA4600">
            <w:pPr>
              <w:pStyle w:val="Tabletext"/>
              <w:jc w:val="center"/>
            </w:pPr>
            <w:r w:rsidRPr="00151CDF">
              <w:t>18/01/2011</w:t>
            </w:r>
          </w:p>
        </w:tc>
        <w:tc>
          <w:tcPr>
            <w:tcW w:w="1152" w:type="dxa"/>
          </w:tcPr>
          <w:p w:rsidR="00DA4600" w:rsidRPr="00151CDF" w:rsidRDefault="00DA4600" w:rsidP="00DA4600">
            <w:pPr>
              <w:pStyle w:val="Tabletext"/>
              <w:jc w:val="center"/>
            </w:pPr>
            <w:r w:rsidRPr="00151CDF">
              <w:t>1.3</w:t>
            </w:r>
          </w:p>
        </w:tc>
        <w:tc>
          <w:tcPr>
            <w:tcW w:w="3539" w:type="dxa"/>
          </w:tcPr>
          <w:p w:rsidR="00DA4600" w:rsidRPr="00151CDF" w:rsidRDefault="00DA4600" w:rsidP="00DA4600">
            <w:pPr>
              <w:pStyle w:val="Tabletext"/>
            </w:pPr>
            <w:r w:rsidRPr="00151CDF">
              <w:t>Generar una interfaz intermedia para los suscriptores visitados</w:t>
            </w:r>
          </w:p>
          <w:p w:rsidR="00DA4600" w:rsidRPr="00151CDF" w:rsidRDefault="00DA4600" w:rsidP="00DA4600">
            <w:pPr>
              <w:pStyle w:val="Tabletext"/>
            </w:pPr>
            <w:r w:rsidRPr="00151CDF">
              <w:t>Folio CAI. 786</w:t>
            </w:r>
          </w:p>
        </w:tc>
        <w:tc>
          <w:tcPr>
            <w:tcW w:w="2509" w:type="dxa"/>
          </w:tcPr>
          <w:p w:rsidR="00DA4600" w:rsidRPr="00151CDF" w:rsidRDefault="00DA4600" w:rsidP="00DA4600">
            <w:pPr>
              <w:pStyle w:val="Tabletext"/>
              <w:jc w:val="center"/>
            </w:pPr>
            <w:r w:rsidRPr="00151CDF">
              <w:t>Lizza Pasindo</w:t>
            </w:r>
          </w:p>
        </w:tc>
      </w:tr>
      <w:tr w:rsidR="00752884" w:rsidRPr="00151CDF" w:rsidTr="002A40F2">
        <w:tblPrEx>
          <w:tblLook w:val="0000" w:firstRow="0" w:lastRow="0" w:firstColumn="0" w:lastColumn="0" w:noHBand="0" w:noVBand="0"/>
        </w:tblPrEx>
        <w:trPr>
          <w:jc w:val="center"/>
        </w:trPr>
        <w:tc>
          <w:tcPr>
            <w:tcW w:w="2304" w:type="dxa"/>
          </w:tcPr>
          <w:p w:rsidR="00752884" w:rsidRPr="00151CDF" w:rsidRDefault="00752884" w:rsidP="00B14EA2">
            <w:pPr>
              <w:pStyle w:val="Tabletext"/>
              <w:jc w:val="center"/>
            </w:pPr>
            <w:r w:rsidRPr="00151CDF">
              <w:t>20/01/2011</w:t>
            </w:r>
          </w:p>
        </w:tc>
        <w:tc>
          <w:tcPr>
            <w:tcW w:w="1152" w:type="dxa"/>
          </w:tcPr>
          <w:p w:rsidR="00752884" w:rsidRPr="00151CDF" w:rsidRDefault="00752884" w:rsidP="00752884">
            <w:pPr>
              <w:pStyle w:val="Tabletext"/>
              <w:jc w:val="center"/>
            </w:pPr>
            <w:r w:rsidRPr="00151CDF">
              <w:t>1.4</w:t>
            </w:r>
          </w:p>
        </w:tc>
        <w:tc>
          <w:tcPr>
            <w:tcW w:w="3539" w:type="dxa"/>
          </w:tcPr>
          <w:p w:rsidR="00635D3B" w:rsidRPr="00151CDF" w:rsidRDefault="00635D3B" w:rsidP="00635D3B">
            <w:pPr>
              <w:pStyle w:val="Tabletext"/>
            </w:pPr>
            <w:r w:rsidRPr="00151CDF">
              <w:t xml:space="preserve">Agregar la Clave de Servicio y tipo de servicio como llave primaria en la entidad de servicio y para todas las entidades relacionadas y que lo requieren agregar también estos campos </w:t>
            </w:r>
          </w:p>
          <w:p w:rsidR="00635D3B" w:rsidRPr="00151CDF" w:rsidRDefault="00635D3B" w:rsidP="00635D3B">
            <w:pPr>
              <w:pStyle w:val="Tabletext"/>
            </w:pPr>
            <w:r w:rsidRPr="00151CDF">
              <w:t>Folio CAI. 846</w:t>
            </w:r>
          </w:p>
          <w:p w:rsidR="00635D3B" w:rsidRPr="00151CDF" w:rsidRDefault="00635D3B" w:rsidP="00635D3B">
            <w:pPr>
              <w:pStyle w:val="Tabletext"/>
            </w:pPr>
            <w:r w:rsidRPr="00151CDF">
              <w:t xml:space="preserve">Modificar interfaces de entrada y salida para agregar </w:t>
            </w:r>
            <w:proofErr w:type="spellStart"/>
            <w:r w:rsidRPr="00151CDF">
              <w:t>ClaveServicio</w:t>
            </w:r>
            <w:proofErr w:type="spellEnd"/>
            <w:r w:rsidRPr="00151CDF">
              <w:t xml:space="preserve">, </w:t>
            </w:r>
            <w:proofErr w:type="spellStart"/>
            <w:r w:rsidRPr="00151CDF">
              <w:t>TipoServicio</w:t>
            </w:r>
            <w:proofErr w:type="spellEnd"/>
          </w:p>
          <w:p w:rsidR="00635D3B" w:rsidRPr="00151CDF" w:rsidRDefault="00635D3B" w:rsidP="00635D3B">
            <w:pPr>
              <w:pStyle w:val="Tabletext"/>
            </w:pPr>
            <w:r w:rsidRPr="00151CDF">
              <w:t>Folio CAI. 847</w:t>
            </w:r>
          </w:p>
          <w:p w:rsidR="00276A78" w:rsidRPr="00151CDF" w:rsidRDefault="00276A78" w:rsidP="00276A78">
            <w:pPr>
              <w:pStyle w:val="Tabletext"/>
            </w:pPr>
            <w:r w:rsidRPr="00151CDF">
              <w:t>No solicitar que se seleccione un motivo cuando es una instalación atendida ni tampoco cuando sea una queja con problema</w:t>
            </w:r>
          </w:p>
          <w:p w:rsidR="00276A78" w:rsidRPr="00151CDF" w:rsidRDefault="00276A78" w:rsidP="00276A78">
            <w:pPr>
              <w:pStyle w:val="Tabletext"/>
            </w:pPr>
            <w:r w:rsidRPr="00151CDF">
              <w:t>Folio CAI 853</w:t>
            </w:r>
          </w:p>
          <w:p w:rsidR="00A23710" w:rsidRPr="00151CDF" w:rsidRDefault="00A23710" w:rsidP="00A23710">
            <w:pPr>
              <w:pStyle w:val="Tabletext"/>
            </w:pPr>
            <w:r w:rsidRPr="00151CDF">
              <w:t>Modificar la requisición de materiales y equipos en la terminal para permitir que el técnico pueda agregar materiales y/o equipos que no estén especificados en ella. Agregar la búsqueda como se realiza en el arqueo.</w:t>
            </w:r>
          </w:p>
          <w:p w:rsidR="00A23710" w:rsidRPr="00151CDF" w:rsidRDefault="00A23710" w:rsidP="00A23710">
            <w:pPr>
              <w:pStyle w:val="Tabletext"/>
            </w:pPr>
            <w:r w:rsidRPr="00151CDF">
              <w:t>Folio CAI 851</w:t>
            </w:r>
          </w:p>
          <w:p w:rsidR="00E27D77" w:rsidRPr="00151CDF" w:rsidRDefault="00E27D77" w:rsidP="00A23710">
            <w:pPr>
              <w:pStyle w:val="Tabletext"/>
            </w:pPr>
            <w:r w:rsidRPr="00151CDF">
              <w:t>Enviar las órdenes de trabajo cerradas antes de activar equipo cuando sea una instalación.</w:t>
            </w:r>
            <w:r w:rsidRPr="00151CDF">
              <w:br/>
            </w:r>
            <w:r w:rsidRPr="00151CDF">
              <w:lastRenderedPageBreak/>
              <w:t>Antes de sincronizar poner la visita en la orden de trabajo, enviar la interfaz de fin de visita y solo enviar las ordenes de trabajo la primera vez dentro de la actividad de activar.</w:t>
            </w:r>
          </w:p>
          <w:p w:rsidR="00E27D77" w:rsidRPr="00151CDF" w:rsidRDefault="00E27D77" w:rsidP="00A23710">
            <w:pPr>
              <w:pStyle w:val="Tabletext"/>
            </w:pPr>
            <w:r w:rsidRPr="00151CDF">
              <w:t>Folio  CAI 852</w:t>
            </w:r>
          </w:p>
        </w:tc>
        <w:tc>
          <w:tcPr>
            <w:tcW w:w="2509" w:type="dxa"/>
          </w:tcPr>
          <w:p w:rsidR="00752884" w:rsidRPr="00151CDF" w:rsidRDefault="00752884" w:rsidP="00B14EA2">
            <w:pPr>
              <w:pStyle w:val="Tabletext"/>
              <w:jc w:val="center"/>
            </w:pPr>
            <w:r w:rsidRPr="00151CDF">
              <w:lastRenderedPageBreak/>
              <w:t>Lizza Pasindo</w:t>
            </w:r>
          </w:p>
        </w:tc>
      </w:tr>
      <w:tr w:rsidR="00AB09F7" w:rsidRPr="00151CDF" w:rsidTr="002A40F2">
        <w:tblPrEx>
          <w:tblLook w:val="0000" w:firstRow="0" w:lastRow="0" w:firstColumn="0" w:lastColumn="0" w:noHBand="0" w:noVBand="0"/>
        </w:tblPrEx>
        <w:trPr>
          <w:jc w:val="center"/>
        </w:trPr>
        <w:tc>
          <w:tcPr>
            <w:tcW w:w="2304" w:type="dxa"/>
          </w:tcPr>
          <w:p w:rsidR="00AB09F7" w:rsidRPr="00151CDF" w:rsidRDefault="00AB09F7" w:rsidP="003206E4">
            <w:pPr>
              <w:pStyle w:val="Tabletext"/>
              <w:jc w:val="center"/>
            </w:pPr>
            <w:r w:rsidRPr="00151CDF">
              <w:lastRenderedPageBreak/>
              <w:t>10/02/2011</w:t>
            </w:r>
          </w:p>
        </w:tc>
        <w:tc>
          <w:tcPr>
            <w:tcW w:w="1152" w:type="dxa"/>
          </w:tcPr>
          <w:p w:rsidR="00AB09F7" w:rsidRPr="00151CDF" w:rsidRDefault="00AB09F7" w:rsidP="003206E4">
            <w:pPr>
              <w:pStyle w:val="Tabletext"/>
              <w:jc w:val="center"/>
            </w:pPr>
            <w:r w:rsidRPr="00151CDF">
              <w:t>1.5</w:t>
            </w:r>
          </w:p>
        </w:tc>
        <w:tc>
          <w:tcPr>
            <w:tcW w:w="3539" w:type="dxa"/>
          </w:tcPr>
          <w:p w:rsidR="00AB09F7" w:rsidRPr="00151CDF" w:rsidRDefault="00AB09F7" w:rsidP="003206E4">
            <w:pPr>
              <w:pStyle w:val="Tabletext"/>
            </w:pPr>
            <w:r w:rsidRPr="00151CDF">
              <w:t>Modificar la búsqueda en el catálogo de materiales para que el campo de código no sea sensitivo a mayúsculas y minúsculas.</w:t>
            </w:r>
          </w:p>
          <w:p w:rsidR="00AB09F7" w:rsidRPr="00151CDF" w:rsidRDefault="00AB09F7" w:rsidP="003206E4">
            <w:pPr>
              <w:pStyle w:val="Tabletext"/>
            </w:pPr>
            <w:r w:rsidRPr="00151CDF">
              <w:t>Folio CAI 910</w:t>
            </w:r>
          </w:p>
          <w:p w:rsidR="002C686D" w:rsidRPr="00151CDF" w:rsidRDefault="002C686D" w:rsidP="002C686D">
            <w:pPr>
              <w:pStyle w:val="Tabletext"/>
              <w:rPr>
                <w:rStyle w:val="Hipervnculo"/>
                <w:color w:val="auto"/>
                <w:u w:val="none"/>
              </w:rPr>
            </w:pPr>
            <w:r w:rsidRPr="00151CDF">
              <w:t xml:space="preserve">No subir información de los números de serie de equipos digitales de días anteriores. Se sube solo la estructura sin información de la tabla </w:t>
            </w:r>
            <w:proofErr w:type="spellStart"/>
            <w:r w:rsidRPr="00151CDF">
              <w:rPr>
                <w:rStyle w:val="Hipervnculo"/>
                <w:color w:val="auto"/>
                <w:u w:val="none"/>
              </w:rPr>
              <w:t>NumeroSerieEquipoDigital</w:t>
            </w:r>
            <w:proofErr w:type="spellEnd"/>
            <w:r w:rsidRPr="00151CDF">
              <w:rPr>
                <w:rStyle w:val="Hipervnculo"/>
                <w:color w:val="auto"/>
                <w:u w:val="none"/>
              </w:rPr>
              <w:t>. Se elimina regla de negocio 29.</w:t>
            </w:r>
          </w:p>
          <w:p w:rsidR="002C686D" w:rsidRPr="00151CDF" w:rsidRDefault="002C686D" w:rsidP="002C686D">
            <w:pPr>
              <w:pStyle w:val="Tabletext"/>
            </w:pPr>
            <w:r w:rsidRPr="00151CDF">
              <w:t>Folio CAI. 911</w:t>
            </w:r>
          </w:p>
          <w:p w:rsidR="002C686D" w:rsidRPr="00151CDF" w:rsidRDefault="002C686D" w:rsidP="003206E4">
            <w:pPr>
              <w:pStyle w:val="Tabletext"/>
            </w:pPr>
          </w:p>
        </w:tc>
        <w:tc>
          <w:tcPr>
            <w:tcW w:w="2509" w:type="dxa"/>
          </w:tcPr>
          <w:p w:rsidR="00AB09F7" w:rsidRPr="00151CDF" w:rsidRDefault="00AB09F7" w:rsidP="003206E4">
            <w:pPr>
              <w:pStyle w:val="Tabletext"/>
            </w:pPr>
            <w:r w:rsidRPr="00151CDF">
              <w:t>Lizza Pasindo</w:t>
            </w:r>
          </w:p>
        </w:tc>
      </w:tr>
      <w:tr w:rsidR="005857CE" w:rsidRPr="00151CDF" w:rsidTr="002A40F2">
        <w:tblPrEx>
          <w:tblLook w:val="0000" w:firstRow="0" w:lastRow="0" w:firstColumn="0" w:lastColumn="0" w:noHBand="0" w:noVBand="0"/>
        </w:tblPrEx>
        <w:trPr>
          <w:jc w:val="center"/>
        </w:trPr>
        <w:tc>
          <w:tcPr>
            <w:tcW w:w="2304" w:type="dxa"/>
          </w:tcPr>
          <w:p w:rsidR="004813B6" w:rsidRPr="00151CDF" w:rsidRDefault="005857CE" w:rsidP="003206E4">
            <w:pPr>
              <w:pStyle w:val="Tabletext"/>
              <w:jc w:val="center"/>
            </w:pPr>
            <w:r w:rsidRPr="00151CDF">
              <w:t>17/03/2011</w:t>
            </w: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5857CE" w:rsidRPr="00151CDF" w:rsidRDefault="004813B6" w:rsidP="004813B6">
            <w:pPr>
              <w:pStyle w:val="Tabletext"/>
              <w:jc w:val="center"/>
            </w:pPr>
            <w:r w:rsidRPr="00151CDF">
              <w:t>18/03/2011</w:t>
            </w:r>
          </w:p>
        </w:tc>
        <w:tc>
          <w:tcPr>
            <w:tcW w:w="1152" w:type="dxa"/>
          </w:tcPr>
          <w:p w:rsidR="004813B6" w:rsidRPr="00151CDF" w:rsidRDefault="005857CE" w:rsidP="003206E4">
            <w:pPr>
              <w:pStyle w:val="Tabletext"/>
              <w:jc w:val="center"/>
            </w:pPr>
            <w:r w:rsidRPr="00151CDF">
              <w:t>1.6</w:t>
            </w: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pStyle w:val="Tabletext"/>
              <w:jc w:val="center"/>
            </w:pPr>
          </w:p>
          <w:p w:rsidR="005857CE" w:rsidRPr="00151CDF" w:rsidRDefault="005857CE" w:rsidP="004813B6">
            <w:pPr>
              <w:pStyle w:val="Tabletext"/>
              <w:jc w:val="center"/>
            </w:pPr>
          </w:p>
        </w:tc>
        <w:tc>
          <w:tcPr>
            <w:tcW w:w="3539" w:type="dxa"/>
          </w:tcPr>
          <w:p w:rsidR="005857CE" w:rsidRPr="00151CDF" w:rsidRDefault="005857CE" w:rsidP="003206E4">
            <w:pPr>
              <w:pStyle w:val="Tabletext"/>
            </w:pPr>
            <w:r w:rsidRPr="00151CDF">
              <w:t>Folio 0001048 (CAI)</w:t>
            </w:r>
          </w:p>
          <w:p w:rsidR="005857CE" w:rsidRPr="00151CDF" w:rsidRDefault="005857CE" w:rsidP="003206E4">
            <w:pPr>
              <w:pStyle w:val="Tabletext"/>
            </w:pPr>
            <w:r w:rsidRPr="00151CDF">
              <w:t>Concatenar la clave de la región a las interfaces de entrada</w:t>
            </w:r>
          </w:p>
          <w:p w:rsidR="003206E4" w:rsidRPr="00151CDF" w:rsidRDefault="003206E4" w:rsidP="003206E4">
            <w:pPr>
              <w:pStyle w:val="Tabletext"/>
            </w:pPr>
          </w:p>
          <w:p w:rsidR="003206E4" w:rsidRPr="00151CDF" w:rsidRDefault="003206E4" w:rsidP="003206E4">
            <w:pPr>
              <w:pStyle w:val="Tabletext"/>
            </w:pPr>
            <w:r w:rsidRPr="00151CDF">
              <w:t>Folio 0001046 (CAI)</w:t>
            </w:r>
          </w:p>
          <w:p w:rsidR="003206E4" w:rsidRPr="00151CDF" w:rsidRDefault="003206E4" w:rsidP="003206E4">
            <w:pPr>
              <w:pStyle w:val="Tabletext"/>
            </w:pPr>
            <w:r w:rsidRPr="00151CDF">
              <w:t>Presentar la lista de regiones y dinámicamente mostrar las ciudades (sucursales, para poder seleccionar una específica. Guardar la información en el archivo de configuración</w:t>
            </w:r>
          </w:p>
          <w:p w:rsidR="004813B6" w:rsidRPr="00151CDF" w:rsidRDefault="004813B6" w:rsidP="004813B6">
            <w:pPr>
              <w:pStyle w:val="Tabletext"/>
            </w:pPr>
          </w:p>
          <w:p w:rsidR="004813B6" w:rsidRPr="00151CDF" w:rsidRDefault="004813B6" w:rsidP="004813B6">
            <w:pPr>
              <w:pStyle w:val="Tabletext"/>
            </w:pPr>
            <w:r w:rsidRPr="00151CDF">
              <w:t>Folio CAI. 0001053</w:t>
            </w:r>
          </w:p>
          <w:p w:rsidR="004813B6" w:rsidRPr="00151CDF" w:rsidRDefault="004813B6" w:rsidP="004813B6">
            <w:pPr>
              <w:pStyle w:val="Tabletext"/>
            </w:pPr>
            <w:r w:rsidRPr="00151CDF">
              <w:t xml:space="preserve">Cargar las </w:t>
            </w:r>
            <w:proofErr w:type="gramStart"/>
            <w:r w:rsidRPr="00151CDF">
              <w:t>ordenes</w:t>
            </w:r>
            <w:proofErr w:type="gramEnd"/>
            <w:r w:rsidRPr="00151CDF">
              <w:t xml:space="preserve"> de trabajo de la región en el servidor de comunicaciones.</w:t>
            </w:r>
          </w:p>
          <w:p w:rsidR="007D65FB" w:rsidRPr="00151CDF" w:rsidRDefault="007D65FB" w:rsidP="004813B6">
            <w:pPr>
              <w:pStyle w:val="Tabletext"/>
            </w:pPr>
          </w:p>
          <w:p w:rsidR="007D65FB" w:rsidRPr="00151CDF" w:rsidRDefault="007D65FB" w:rsidP="004813B6">
            <w:pPr>
              <w:pStyle w:val="Tabletext"/>
            </w:pPr>
            <w:r w:rsidRPr="00151CDF">
              <w:t>Folio CAI. 0001049</w:t>
            </w:r>
          </w:p>
          <w:p w:rsidR="007D65FB" w:rsidRPr="00151CDF" w:rsidRDefault="007D65FB" w:rsidP="004813B6">
            <w:pPr>
              <w:pStyle w:val="Tabletext"/>
            </w:pPr>
            <w:r w:rsidRPr="00151CDF">
              <w:t xml:space="preserve">Eliminar clave de la región en interfaces de salida: Inventario, Requisición, </w:t>
            </w:r>
            <w:proofErr w:type="spellStart"/>
            <w:r w:rsidRPr="00151CDF">
              <w:t>OrdenTrabajo</w:t>
            </w:r>
            <w:proofErr w:type="spellEnd"/>
            <w:r w:rsidRPr="00151CDF">
              <w:t xml:space="preserve">, IVS, FVS, </w:t>
            </w:r>
            <w:proofErr w:type="spellStart"/>
            <w:r w:rsidRPr="00151CDF">
              <w:t>NumeroSerieEquipoDigital</w:t>
            </w:r>
            <w:proofErr w:type="spellEnd"/>
            <w:r w:rsidRPr="00151CDF">
              <w:t>, Recarga.</w:t>
            </w:r>
          </w:p>
        </w:tc>
        <w:tc>
          <w:tcPr>
            <w:tcW w:w="2509" w:type="dxa"/>
          </w:tcPr>
          <w:p w:rsidR="004813B6" w:rsidRPr="00151CDF" w:rsidRDefault="005857CE" w:rsidP="003206E4">
            <w:pPr>
              <w:pStyle w:val="Tabletext"/>
            </w:pPr>
            <w:r w:rsidRPr="00151CDF">
              <w:t>Lizza Pasindo</w:t>
            </w: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4813B6" w:rsidRPr="00151CDF" w:rsidRDefault="004813B6" w:rsidP="004813B6">
            <w:pPr>
              <w:rPr>
                <w:rFonts w:cs="Arial"/>
                <w:sz w:val="20"/>
                <w:szCs w:val="20"/>
                <w:lang w:val="es-MX" w:eastAsia="en-US"/>
              </w:rPr>
            </w:pPr>
          </w:p>
          <w:p w:rsidR="007D65FB" w:rsidRPr="00151CDF" w:rsidRDefault="004813B6" w:rsidP="004813B6">
            <w:pPr>
              <w:rPr>
                <w:rFonts w:cs="Arial"/>
                <w:sz w:val="20"/>
                <w:szCs w:val="20"/>
                <w:lang w:val="es-MX" w:eastAsia="en-US"/>
              </w:rPr>
            </w:pPr>
            <w:r w:rsidRPr="00151CDF">
              <w:rPr>
                <w:rFonts w:cs="Arial"/>
                <w:sz w:val="20"/>
                <w:szCs w:val="20"/>
                <w:lang w:val="es-MX" w:eastAsia="en-US"/>
              </w:rPr>
              <w:t>Belem Jiménez</w:t>
            </w:r>
          </w:p>
          <w:p w:rsidR="007D65FB" w:rsidRPr="00151CDF" w:rsidRDefault="007D65FB" w:rsidP="007D65FB">
            <w:pPr>
              <w:rPr>
                <w:rFonts w:cs="Arial"/>
                <w:sz w:val="20"/>
                <w:szCs w:val="20"/>
                <w:lang w:val="es-MX" w:eastAsia="en-US"/>
              </w:rPr>
            </w:pPr>
          </w:p>
          <w:p w:rsidR="007D65FB" w:rsidRPr="00151CDF" w:rsidRDefault="007D65FB" w:rsidP="007D65FB">
            <w:pPr>
              <w:rPr>
                <w:rFonts w:cs="Arial"/>
                <w:sz w:val="20"/>
                <w:szCs w:val="20"/>
                <w:lang w:val="es-MX" w:eastAsia="en-US"/>
              </w:rPr>
            </w:pPr>
          </w:p>
          <w:p w:rsidR="007D65FB" w:rsidRPr="00151CDF" w:rsidRDefault="007D65FB" w:rsidP="007D65FB">
            <w:pPr>
              <w:rPr>
                <w:rFonts w:cs="Arial"/>
                <w:sz w:val="20"/>
                <w:szCs w:val="20"/>
                <w:lang w:val="es-MX" w:eastAsia="en-US"/>
              </w:rPr>
            </w:pPr>
          </w:p>
          <w:p w:rsidR="007D65FB" w:rsidRPr="00151CDF" w:rsidRDefault="007D65FB" w:rsidP="007D65FB">
            <w:pPr>
              <w:rPr>
                <w:rFonts w:cs="Arial"/>
                <w:sz w:val="20"/>
                <w:szCs w:val="20"/>
                <w:lang w:val="es-MX" w:eastAsia="en-US"/>
              </w:rPr>
            </w:pPr>
          </w:p>
          <w:p w:rsidR="005857CE" w:rsidRPr="00151CDF" w:rsidRDefault="007D65FB" w:rsidP="007D65FB">
            <w:pPr>
              <w:pStyle w:val="Tabletext"/>
            </w:pPr>
            <w:r w:rsidRPr="00151CDF">
              <w:t>Belem Jiménez</w:t>
            </w:r>
          </w:p>
        </w:tc>
      </w:tr>
      <w:tr w:rsidR="00165291" w:rsidRPr="00151CDF" w:rsidTr="002A40F2">
        <w:tblPrEx>
          <w:tblLook w:val="0000" w:firstRow="0" w:lastRow="0" w:firstColumn="0" w:lastColumn="0" w:noHBand="0" w:noVBand="0"/>
        </w:tblPrEx>
        <w:trPr>
          <w:jc w:val="center"/>
        </w:trPr>
        <w:tc>
          <w:tcPr>
            <w:tcW w:w="2304" w:type="dxa"/>
          </w:tcPr>
          <w:p w:rsidR="00165291" w:rsidRPr="00151CDF" w:rsidRDefault="00165291" w:rsidP="003206E4">
            <w:pPr>
              <w:pStyle w:val="Tabletext"/>
              <w:jc w:val="center"/>
            </w:pPr>
            <w:r w:rsidRPr="00151CDF">
              <w:t>12/07/2011</w:t>
            </w:r>
          </w:p>
          <w:p w:rsidR="00C84F94" w:rsidRPr="00151CDF" w:rsidRDefault="00C84F94" w:rsidP="003206E4">
            <w:pPr>
              <w:pStyle w:val="Tabletext"/>
              <w:jc w:val="center"/>
            </w:pPr>
          </w:p>
          <w:p w:rsidR="00C84F94" w:rsidRPr="00151CDF" w:rsidRDefault="00C84F94" w:rsidP="003206E4">
            <w:pPr>
              <w:pStyle w:val="Tabletext"/>
              <w:jc w:val="center"/>
            </w:pPr>
          </w:p>
          <w:p w:rsidR="00C84F94" w:rsidRPr="00151CDF" w:rsidRDefault="00C84F94" w:rsidP="003206E4">
            <w:pPr>
              <w:pStyle w:val="Tabletext"/>
              <w:jc w:val="center"/>
            </w:pPr>
          </w:p>
          <w:p w:rsidR="00C84F94" w:rsidRPr="00151CDF" w:rsidRDefault="00C84F94" w:rsidP="003206E4">
            <w:pPr>
              <w:pStyle w:val="Tabletext"/>
              <w:jc w:val="center"/>
            </w:pPr>
          </w:p>
          <w:p w:rsidR="00C84F94" w:rsidRPr="00151CDF" w:rsidRDefault="00C84F94" w:rsidP="003206E4">
            <w:pPr>
              <w:pStyle w:val="Tabletext"/>
              <w:jc w:val="center"/>
            </w:pPr>
          </w:p>
          <w:p w:rsidR="00C84F94" w:rsidRPr="00151CDF" w:rsidRDefault="00C84F94" w:rsidP="003206E4">
            <w:pPr>
              <w:pStyle w:val="Tabletext"/>
              <w:jc w:val="center"/>
            </w:pPr>
          </w:p>
          <w:p w:rsidR="00C84F94" w:rsidRPr="00151CDF" w:rsidRDefault="00C84F94" w:rsidP="003206E4">
            <w:pPr>
              <w:pStyle w:val="Tabletext"/>
              <w:jc w:val="center"/>
            </w:pPr>
            <w:r w:rsidRPr="00151CDF">
              <w:t>14/07/2011</w:t>
            </w: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693BAA">
            <w:pPr>
              <w:pStyle w:val="Tabletext"/>
            </w:pPr>
          </w:p>
          <w:p w:rsidR="00693BAA" w:rsidRPr="00151CDF" w:rsidRDefault="00693BAA" w:rsidP="003206E4">
            <w:pPr>
              <w:pStyle w:val="Tabletext"/>
              <w:jc w:val="center"/>
            </w:pPr>
            <w:r w:rsidRPr="00151CDF">
              <w:t>20/07/2011</w:t>
            </w:r>
          </w:p>
        </w:tc>
        <w:tc>
          <w:tcPr>
            <w:tcW w:w="1152" w:type="dxa"/>
          </w:tcPr>
          <w:p w:rsidR="00165291" w:rsidRPr="00151CDF" w:rsidRDefault="00165291" w:rsidP="003206E4">
            <w:pPr>
              <w:pStyle w:val="Tabletext"/>
              <w:jc w:val="center"/>
            </w:pPr>
            <w:r w:rsidRPr="00151CDF">
              <w:lastRenderedPageBreak/>
              <w:t>1.7</w:t>
            </w: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p w:rsidR="00693BAA" w:rsidRPr="00151CDF" w:rsidRDefault="00693BAA" w:rsidP="003206E4">
            <w:pPr>
              <w:pStyle w:val="Tabletext"/>
              <w:jc w:val="center"/>
            </w:pPr>
          </w:p>
        </w:tc>
        <w:tc>
          <w:tcPr>
            <w:tcW w:w="3539" w:type="dxa"/>
          </w:tcPr>
          <w:p w:rsidR="00165291" w:rsidRPr="00151CDF" w:rsidRDefault="00165291" w:rsidP="003206E4">
            <w:pPr>
              <w:pStyle w:val="Tabletext"/>
            </w:pPr>
            <w:r w:rsidRPr="00151CDF">
              <w:lastRenderedPageBreak/>
              <w:t xml:space="preserve">En las comunicaciones llamar al servicio para generar el XML de la </w:t>
            </w:r>
            <w:r w:rsidRPr="00151CDF">
              <w:lastRenderedPageBreak/>
              <w:t>interfaces intermedias para enviar la información del consumo de materiales al finalizar la visita</w:t>
            </w:r>
            <w:r w:rsidR="00D54157" w:rsidRPr="00151CDF">
              <w:t>. Cambio al formato de Código de Barras, solicitado a Jose María Alcala por correo  25/07/2011</w:t>
            </w:r>
          </w:p>
          <w:p w:rsidR="001E4B87" w:rsidRPr="00151CDF" w:rsidRDefault="001E4B87" w:rsidP="001E4B87">
            <w:pPr>
              <w:pStyle w:val="Tabletext"/>
            </w:pPr>
            <w:r w:rsidRPr="00151CDF">
              <w:t>Folio CAI.1346</w:t>
            </w:r>
          </w:p>
          <w:p w:rsidR="00C10B9D" w:rsidRPr="00151CDF" w:rsidRDefault="00DC735C" w:rsidP="001E4B87">
            <w:pPr>
              <w:pStyle w:val="Tabletext"/>
            </w:pPr>
            <w:r w:rsidRPr="00151CDF">
              <w:t>Versión 2.3.0.0</w:t>
            </w:r>
          </w:p>
          <w:p w:rsidR="00C84F94" w:rsidRPr="00151CDF" w:rsidRDefault="00C84F94" w:rsidP="001E4B87">
            <w:pPr>
              <w:pStyle w:val="Tabletext"/>
            </w:pPr>
          </w:p>
          <w:p w:rsidR="00C84F94" w:rsidRPr="00151CDF" w:rsidRDefault="00C84F94" w:rsidP="001E4B87">
            <w:pPr>
              <w:pStyle w:val="Tabletext"/>
            </w:pPr>
            <w:r w:rsidRPr="00151CDF">
              <w:t>Agregar campo en el servidor que indique si la información del consumo de materiales ya fue enviada al servidor (campo Enviado). Cambiar leyenda de mensaje para indicar que se requiere transferir la información antes de continuar con la recarga.</w:t>
            </w:r>
          </w:p>
          <w:p w:rsidR="00C84F94" w:rsidRPr="00151CDF" w:rsidRDefault="00C84F94" w:rsidP="00C84F94">
            <w:pPr>
              <w:pStyle w:val="Tabletext"/>
            </w:pPr>
            <w:r w:rsidRPr="00151CDF">
              <w:t>Folio CAI.1353</w:t>
            </w:r>
          </w:p>
          <w:p w:rsidR="00C84F94" w:rsidRPr="00151CDF" w:rsidRDefault="00C84F94" w:rsidP="001E4B87">
            <w:pPr>
              <w:pStyle w:val="Tabletext"/>
            </w:pPr>
            <w:r w:rsidRPr="00151CDF">
              <w:t>Versión 2.3.0.0</w:t>
            </w:r>
          </w:p>
          <w:p w:rsidR="00693BAA" w:rsidRPr="00151CDF" w:rsidRDefault="00693BAA" w:rsidP="001E4B87">
            <w:pPr>
              <w:pStyle w:val="Tabletext"/>
            </w:pPr>
          </w:p>
          <w:p w:rsidR="00693BAA" w:rsidRPr="00151CDF" w:rsidRDefault="0011189F" w:rsidP="001E4B87">
            <w:pPr>
              <w:pStyle w:val="Tabletext"/>
            </w:pPr>
            <w:r w:rsidRPr="00151CDF">
              <w:t xml:space="preserve">Modificar reglas de negocio relacionadas a la sincronización de </w:t>
            </w:r>
            <w:proofErr w:type="spellStart"/>
            <w:r w:rsidRPr="00151CDF">
              <w:t>OrdenTrabajo</w:t>
            </w:r>
            <w:proofErr w:type="spellEnd"/>
            <w:r w:rsidRPr="00151CDF">
              <w:t xml:space="preserve"> del móvil hacia el servidor, para que cada que se sincronice información se actualice Enviado = 0.</w:t>
            </w:r>
          </w:p>
          <w:p w:rsidR="0011189F" w:rsidRPr="00151CDF" w:rsidRDefault="0011189F" w:rsidP="001E4B87">
            <w:pPr>
              <w:pStyle w:val="Tabletext"/>
            </w:pPr>
            <w:r w:rsidRPr="00151CDF">
              <w:t>Folio CAI. 1373</w:t>
            </w:r>
          </w:p>
          <w:p w:rsidR="00693BAA" w:rsidRPr="00151CDF" w:rsidRDefault="0011189F" w:rsidP="001E4B87">
            <w:pPr>
              <w:pStyle w:val="Tabletext"/>
            </w:pPr>
            <w:r w:rsidRPr="00151CDF">
              <w:t>Versión 2.3.0.0</w:t>
            </w:r>
          </w:p>
        </w:tc>
        <w:tc>
          <w:tcPr>
            <w:tcW w:w="2509" w:type="dxa"/>
          </w:tcPr>
          <w:p w:rsidR="00165291" w:rsidRPr="00151CDF" w:rsidRDefault="00165291" w:rsidP="003206E4">
            <w:pPr>
              <w:pStyle w:val="Tabletext"/>
            </w:pPr>
            <w:r w:rsidRPr="00151CDF">
              <w:lastRenderedPageBreak/>
              <w:t>Lizza Pasindo</w:t>
            </w:r>
          </w:p>
          <w:p w:rsidR="00C84F94" w:rsidRPr="00151CDF" w:rsidRDefault="00C84F94" w:rsidP="003206E4">
            <w:pPr>
              <w:pStyle w:val="Tabletext"/>
            </w:pPr>
          </w:p>
          <w:p w:rsidR="00C84F94" w:rsidRPr="00151CDF" w:rsidRDefault="00C84F94" w:rsidP="003206E4">
            <w:pPr>
              <w:pStyle w:val="Tabletext"/>
            </w:pPr>
          </w:p>
          <w:p w:rsidR="00C84F94" w:rsidRPr="00151CDF" w:rsidRDefault="00C84F94" w:rsidP="003206E4">
            <w:pPr>
              <w:pStyle w:val="Tabletext"/>
            </w:pPr>
          </w:p>
          <w:p w:rsidR="00C84F94" w:rsidRPr="00151CDF" w:rsidRDefault="00C84F94" w:rsidP="003206E4">
            <w:pPr>
              <w:pStyle w:val="Tabletext"/>
            </w:pPr>
          </w:p>
          <w:p w:rsidR="00C84F94" w:rsidRPr="00151CDF" w:rsidRDefault="00C84F94" w:rsidP="003206E4">
            <w:pPr>
              <w:pStyle w:val="Tabletext"/>
            </w:pPr>
          </w:p>
          <w:p w:rsidR="00C84F94" w:rsidRPr="00151CDF" w:rsidRDefault="00C84F94" w:rsidP="003206E4">
            <w:pPr>
              <w:pStyle w:val="Tabletext"/>
            </w:pPr>
          </w:p>
          <w:p w:rsidR="00C84F94" w:rsidRPr="00151CDF" w:rsidRDefault="00C84F94" w:rsidP="00C84F94">
            <w:pPr>
              <w:pStyle w:val="Tabletext"/>
            </w:pPr>
            <w:r w:rsidRPr="00151CDF">
              <w:t>Belem Jiménez</w:t>
            </w:r>
          </w:p>
          <w:p w:rsidR="00693BAA" w:rsidRPr="00151CDF" w:rsidRDefault="00693BAA" w:rsidP="00C84F94">
            <w:pPr>
              <w:pStyle w:val="Tabletext"/>
            </w:pPr>
          </w:p>
          <w:p w:rsidR="00693BAA" w:rsidRPr="00151CDF" w:rsidRDefault="00693BAA" w:rsidP="00C84F94">
            <w:pPr>
              <w:pStyle w:val="Tabletext"/>
            </w:pPr>
          </w:p>
          <w:p w:rsidR="00693BAA" w:rsidRPr="00151CDF" w:rsidRDefault="00693BAA" w:rsidP="00C84F94">
            <w:pPr>
              <w:pStyle w:val="Tabletext"/>
            </w:pPr>
          </w:p>
          <w:p w:rsidR="00693BAA" w:rsidRPr="00151CDF" w:rsidRDefault="00693BAA" w:rsidP="00C84F94">
            <w:pPr>
              <w:pStyle w:val="Tabletext"/>
            </w:pPr>
          </w:p>
          <w:p w:rsidR="00693BAA" w:rsidRPr="00151CDF" w:rsidRDefault="00693BAA" w:rsidP="00C84F94">
            <w:pPr>
              <w:pStyle w:val="Tabletext"/>
            </w:pPr>
          </w:p>
          <w:p w:rsidR="00693BAA" w:rsidRPr="00151CDF" w:rsidRDefault="00693BAA" w:rsidP="00C84F94">
            <w:pPr>
              <w:pStyle w:val="Tabletext"/>
            </w:pPr>
          </w:p>
          <w:p w:rsidR="0011189F" w:rsidRPr="00151CDF" w:rsidRDefault="0011189F" w:rsidP="00C84F94">
            <w:pPr>
              <w:pStyle w:val="Tabletext"/>
            </w:pPr>
          </w:p>
          <w:p w:rsidR="00693BAA" w:rsidRPr="00151CDF" w:rsidRDefault="00693BAA" w:rsidP="00C84F94">
            <w:pPr>
              <w:pStyle w:val="Tabletext"/>
            </w:pPr>
            <w:r w:rsidRPr="00151CDF">
              <w:t>Belem Jiménez</w:t>
            </w:r>
          </w:p>
        </w:tc>
      </w:tr>
      <w:tr w:rsidR="008F1433" w:rsidRPr="00151CDF" w:rsidTr="002A40F2">
        <w:tblPrEx>
          <w:tblLook w:val="0000" w:firstRow="0" w:lastRow="0" w:firstColumn="0" w:lastColumn="0" w:noHBand="0" w:noVBand="0"/>
        </w:tblPrEx>
        <w:trPr>
          <w:jc w:val="center"/>
        </w:trPr>
        <w:tc>
          <w:tcPr>
            <w:tcW w:w="2304" w:type="dxa"/>
          </w:tcPr>
          <w:p w:rsidR="008F1433" w:rsidRPr="00EC48F0" w:rsidRDefault="008F1433" w:rsidP="003206E4">
            <w:pPr>
              <w:pStyle w:val="Tabletext"/>
              <w:jc w:val="center"/>
            </w:pPr>
            <w:r w:rsidRPr="00EC48F0">
              <w:lastRenderedPageBreak/>
              <w:t>25/08/2011</w:t>
            </w:r>
          </w:p>
        </w:tc>
        <w:tc>
          <w:tcPr>
            <w:tcW w:w="1152" w:type="dxa"/>
          </w:tcPr>
          <w:p w:rsidR="008F1433" w:rsidRPr="00EC48F0" w:rsidRDefault="008F1433" w:rsidP="003206E4">
            <w:pPr>
              <w:pStyle w:val="Tabletext"/>
              <w:jc w:val="center"/>
            </w:pPr>
            <w:r w:rsidRPr="00EC48F0">
              <w:t>1.8</w:t>
            </w:r>
          </w:p>
        </w:tc>
        <w:tc>
          <w:tcPr>
            <w:tcW w:w="3539" w:type="dxa"/>
          </w:tcPr>
          <w:p w:rsidR="008F1433" w:rsidRPr="00EC48F0" w:rsidRDefault="008F1433" w:rsidP="008F1433">
            <w:pPr>
              <w:pStyle w:val="Ttulo1"/>
              <w:numPr>
                <w:ilvl w:val="0"/>
                <w:numId w:val="0"/>
              </w:numPr>
              <w:tabs>
                <w:tab w:val="clear" w:pos="720"/>
              </w:tabs>
              <w:autoSpaceDE/>
              <w:autoSpaceDN/>
              <w:adjustRightInd/>
              <w:spacing w:before="120" w:after="60" w:line="240" w:lineRule="atLeast"/>
              <w:rPr>
                <w:b w:val="0"/>
                <w:bCs w:val="0"/>
                <w:sz w:val="20"/>
                <w:szCs w:val="20"/>
                <w:lang w:eastAsia="en-US"/>
              </w:rPr>
            </w:pPr>
            <w:bookmarkStart w:id="0" w:name="_Toc319401821"/>
            <w:r w:rsidRPr="00EC48F0">
              <w:rPr>
                <w:b w:val="0"/>
                <w:bCs w:val="0"/>
                <w:sz w:val="20"/>
                <w:szCs w:val="20"/>
                <w:lang w:eastAsia="en-US"/>
              </w:rPr>
              <w:t>Modificar la regla de negocio para Ajustar Inventario Requisición para que considere solamente los del material digital</w:t>
            </w:r>
            <w:bookmarkEnd w:id="0"/>
            <w:r w:rsidRPr="00EC48F0">
              <w:rPr>
                <w:b w:val="0"/>
                <w:bCs w:val="0"/>
                <w:sz w:val="20"/>
                <w:szCs w:val="20"/>
                <w:lang w:eastAsia="en-US"/>
              </w:rPr>
              <w:t xml:space="preserve"> </w:t>
            </w:r>
          </w:p>
          <w:p w:rsidR="00151CDF" w:rsidRPr="00EC48F0" w:rsidRDefault="00151CDF" w:rsidP="00151CDF">
            <w:pPr>
              <w:pStyle w:val="Tabletext"/>
            </w:pPr>
            <w:r w:rsidRPr="00EC48F0">
              <w:t>Folio CAI 0001508</w:t>
            </w:r>
          </w:p>
          <w:p w:rsidR="00FB19C4" w:rsidRPr="00EC48F0" w:rsidRDefault="00FB19C4" w:rsidP="00FB19C4">
            <w:pPr>
              <w:rPr>
                <w:rFonts w:cs="Arial"/>
                <w:sz w:val="20"/>
                <w:szCs w:val="20"/>
                <w:lang w:val="es-MX" w:eastAsia="en-US"/>
              </w:rPr>
            </w:pPr>
            <w:r w:rsidRPr="00EC48F0">
              <w:rPr>
                <w:rFonts w:cs="Arial"/>
                <w:sz w:val="20"/>
                <w:szCs w:val="20"/>
                <w:lang w:val="es-MX" w:eastAsia="en-US"/>
              </w:rPr>
              <w:t>Versión 2.3.1.0</w:t>
            </w:r>
          </w:p>
          <w:p w:rsidR="008F1433" w:rsidRPr="00EC48F0" w:rsidRDefault="008F1433" w:rsidP="003206E4">
            <w:pPr>
              <w:pStyle w:val="Tabletext"/>
            </w:pPr>
          </w:p>
        </w:tc>
        <w:tc>
          <w:tcPr>
            <w:tcW w:w="2509" w:type="dxa"/>
          </w:tcPr>
          <w:p w:rsidR="008F1433" w:rsidRPr="00EC48F0" w:rsidRDefault="00EC48F0" w:rsidP="003206E4">
            <w:pPr>
              <w:pStyle w:val="Tabletext"/>
            </w:pPr>
            <w:proofErr w:type="spellStart"/>
            <w:r w:rsidRPr="00EC48F0">
              <w:t>J</w:t>
            </w:r>
            <w:r w:rsidR="008F1433" w:rsidRPr="00EC48F0">
              <w:t>rodriguez</w:t>
            </w:r>
            <w:proofErr w:type="spellEnd"/>
          </w:p>
        </w:tc>
      </w:tr>
      <w:tr w:rsidR="00EC48F0" w:rsidRPr="00151CDF" w:rsidTr="002A40F2">
        <w:tblPrEx>
          <w:tblLook w:val="0000" w:firstRow="0" w:lastRow="0" w:firstColumn="0" w:lastColumn="0" w:noHBand="0" w:noVBand="0"/>
        </w:tblPrEx>
        <w:trPr>
          <w:jc w:val="center"/>
        </w:trPr>
        <w:tc>
          <w:tcPr>
            <w:tcW w:w="2304" w:type="dxa"/>
          </w:tcPr>
          <w:p w:rsidR="00EC48F0" w:rsidRPr="00E62433" w:rsidRDefault="00EC48F0" w:rsidP="003206E4">
            <w:pPr>
              <w:pStyle w:val="Tabletext"/>
              <w:jc w:val="center"/>
            </w:pPr>
            <w:r w:rsidRPr="00E62433">
              <w:t>24/11/2011</w:t>
            </w:r>
          </w:p>
        </w:tc>
        <w:tc>
          <w:tcPr>
            <w:tcW w:w="1152" w:type="dxa"/>
          </w:tcPr>
          <w:p w:rsidR="00EC48F0" w:rsidRPr="00E62433" w:rsidRDefault="00EC48F0" w:rsidP="003206E4">
            <w:pPr>
              <w:pStyle w:val="Tabletext"/>
              <w:jc w:val="center"/>
            </w:pPr>
            <w:r w:rsidRPr="00E62433">
              <w:t>1.9</w:t>
            </w:r>
          </w:p>
        </w:tc>
        <w:tc>
          <w:tcPr>
            <w:tcW w:w="3539" w:type="dxa"/>
          </w:tcPr>
          <w:p w:rsidR="00EC48F0" w:rsidRPr="00E62433" w:rsidRDefault="00EC48F0" w:rsidP="00EC48F0">
            <w:pPr>
              <w:pStyle w:val="Tabletext"/>
            </w:pPr>
            <w:r w:rsidRPr="00E62433">
              <w:t>Modificar la interfaz de entrada para  concatenar la ciudad al Folio de la Orden, procesarla y subir la información</w:t>
            </w:r>
          </w:p>
          <w:p w:rsidR="00EC48F0" w:rsidRPr="00E62433" w:rsidRDefault="00EC48F0" w:rsidP="00EC48F0">
            <w:pPr>
              <w:pStyle w:val="Tabletext"/>
            </w:pPr>
            <w:r w:rsidRPr="00E62433">
              <w:t>Folio CAI 0001760</w:t>
            </w:r>
          </w:p>
          <w:p w:rsidR="00EC48F0" w:rsidRPr="00E62433" w:rsidRDefault="00EC48F0" w:rsidP="00C244D9">
            <w:pPr>
              <w:pStyle w:val="Tabletext"/>
            </w:pPr>
            <w:r w:rsidRPr="00E62433">
              <w:t>Versión 2.3.</w:t>
            </w:r>
            <w:r w:rsidR="00C244D9" w:rsidRPr="00E62433">
              <w:t>3</w:t>
            </w:r>
            <w:r w:rsidRPr="00E62433">
              <w:t>.</w:t>
            </w:r>
            <w:r w:rsidR="00C244D9" w:rsidRPr="00E62433">
              <w:t>0</w:t>
            </w:r>
          </w:p>
        </w:tc>
        <w:tc>
          <w:tcPr>
            <w:tcW w:w="2509" w:type="dxa"/>
          </w:tcPr>
          <w:p w:rsidR="00EC48F0" w:rsidRPr="00E62433" w:rsidRDefault="00EC48F0" w:rsidP="00EC48F0">
            <w:pPr>
              <w:pStyle w:val="Tabletext"/>
            </w:pPr>
            <w:r w:rsidRPr="00E62433">
              <w:t>Lizza Pasindo</w:t>
            </w:r>
          </w:p>
        </w:tc>
      </w:tr>
      <w:tr w:rsidR="00E62433" w:rsidRPr="00151CDF" w:rsidTr="002A40F2">
        <w:tblPrEx>
          <w:tblLook w:val="0000" w:firstRow="0" w:lastRow="0" w:firstColumn="0" w:lastColumn="0" w:noHBand="0" w:noVBand="0"/>
        </w:tblPrEx>
        <w:trPr>
          <w:jc w:val="center"/>
        </w:trPr>
        <w:tc>
          <w:tcPr>
            <w:tcW w:w="2304" w:type="dxa"/>
          </w:tcPr>
          <w:p w:rsidR="00E62433" w:rsidRPr="00B74F5B" w:rsidRDefault="00E62433" w:rsidP="003206E4">
            <w:pPr>
              <w:pStyle w:val="Tabletext"/>
              <w:jc w:val="center"/>
            </w:pPr>
            <w:r w:rsidRPr="00B74F5B">
              <w:t>13/01/2012</w:t>
            </w:r>
          </w:p>
        </w:tc>
        <w:tc>
          <w:tcPr>
            <w:tcW w:w="1152" w:type="dxa"/>
          </w:tcPr>
          <w:p w:rsidR="00E62433" w:rsidRPr="00B74F5B" w:rsidRDefault="00E62433" w:rsidP="003206E4">
            <w:pPr>
              <w:pStyle w:val="Tabletext"/>
              <w:jc w:val="center"/>
            </w:pPr>
            <w:r w:rsidRPr="00B74F5B">
              <w:t>1.10</w:t>
            </w:r>
          </w:p>
        </w:tc>
        <w:tc>
          <w:tcPr>
            <w:tcW w:w="3539" w:type="dxa"/>
          </w:tcPr>
          <w:p w:rsidR="00E62433" w:rsidRPr="00B74F5B" w:rsidRDefault="00E62433" w:rsidP="00E62433">
            <w:pPr>
              <w:pStyle w:val="Tabletext"/>
            </w:pPr>
            <w:r w:rsidRPr="00B74F5B">
              <w:t xml:space="preserve">Dar la opción al técnico de poder seleccionar una orden de trabajo </w:t>
            </w:r>
            <w:r w:rsidRPr="00B74F5B">
              <w:lastRenderedPageBreak/>
              <w:t>específica o continuar con su agenda</w:t>
            </w:r>
          </w:p>
          <w:p w:rsidR="00E62433" w:rsidRPr="00B74F5B" w:rsidRDefault="00E62433" w:rsidP="00E62433">
            <w:pPr>
              <w:pStyle w:val="Tabletext"/>
            </w:pPr>
            <w:r w:rsidRPr="00B74F5B">
              <w:t>Folio CAI. 0001833</w:t>
            </w:r>
          </w:p>
          <w:p w:rsidR="00E62433" w:rsidRPr="00B74F5B" w:rsidRDefault="00E62433" w:rsidP="00E62433">
            <w:pPr>
              <w:pStyle w:val="Tabletext"/>
            </w:pPr>
            <w:r w:rsidRPr="00B74F5B">
              <w:t>MEG (Versión 2.3.4.0)</w:t>
            </w:r>
          </w:p>
        </w:tc>
        <w:tc>
          <w:tcPr>
            <w:tcW w:w="2509" w:type="dxa"/>
          </w:tcPr>
          <w:p w:rsidR="00E62433" w:rsidRPr="00B74F5B" w:rsidRDefault="00E62433" w:rsidP="00EC48F0">
            <w:pPr>
              <w:pStyle w:val="Tabletext"/>
            </w:pPr>
            <w:r w:rsidRPr="00B74F5B">
              <w:lastRenderedPageBreak/>
              <w:t>Lizza Pasindo</w:t>
            </w:r>
          </w:p>
        </w:tc>
      </w:tr>
      <w:tr w:rsidR="00B74F5B" w:rsidRPr="00151CDF" w:rsidTr="002A40F2">
        <w:tblPrEx>
          <w:tblLook w:val="0000" w:firstRow="0" w:lastRow="0" w:firstColumn="0" w:lastColumn="0" w:noHBand="0" w:noVBand="0"/>
        </w:tblPrEx>
        <w:trPr>
          <w:jc w:val="center"/>
        </w:trPr>
        <w:tc>
          <w:tcPr>
            <w:tcW w:w="2304" w:type="dxa"/>
          </w:tcPr>
          <w:p w:rsidR="00B74F5B" w:rsidRPr="007C6394" w:rsidRDefault="00B74F5B" w:rsidP="003206E4">
            <w:pPr>
              <w:pStyle w:val="Tabletext"/>
              <w:jc w:val="center"/>
            </w:pPr>
            <w:r w:rsidRPr="007C6394">
              <w:lastRenderedPageBreak/>
              <w:t>09/02/2012</w:t>
            </w:r>
          </w:p>
          <w:p w:rsidR="00783CB2" w:rsidRPr="007C6394" w:rsidRDefault="00783CB2" w:rsidP="003206E4">
            <w:pPr>
              <w:pStyle w:val="Tabletext"/>
              <w:jc w:val="center"/>
            </w:pPr>
          </w:p>
          <w:p w:rsidR="00783CB2" w:rsidRPr="007C6394" w:rsidRDefault="00783CB2" w:rsidP="003206E4">
            <w:pPr>
              <w:pStyle w:val="Tabletext"/>
              <w:jc w:val="center"/>
            </w:pPr>
          </w:p>
          <w:p w:rsidR="00783CB2" w:rsidRPr="007C6394" w:rsidRDefault="00783CB2" w:rsidP="003206E4">
            <w:pPr>
              <w:pStyle w:val="Tabletext"/>
              <w:jc w:val="center"/>
            </w:pPr>
          </w:p>
          <w:p w:rsidR="00783CB2" w:rsidRPr="007C6394" w:rsidRDefault="00783CB2" w:rsidP="003206E4">
            <w:pPr>
              <w:pStyle w:val="Tabletext"/>
              <w:jc w:val="center"/>
            </w:pPr>
          </w:p>
          <w:p w:rsidR="00783CB2" w:rsidRPr="007C6394" w:rsidRDefault="00783CB2" w:rsidP="003206E4">
            <w:pPr>
              <w:pStyle w:val="Tabletext"/>
              <w:jc w:val="center"/>
            </w:pPr>
          </w:p>
          <w:p w:rsidR="00783CB2" w:rsidRPr="007C6394" w:rsidRDefault="00783CB2" w:rsidP="003206E4">
            <w:pPr>
              <w:pStyle w:val="Tabletext"/>
              <w:jc w:val="center"/>
            </w:pPr>
            <w:r w:rsidRPr="007C6394">
              <w:t>09/02/2012</w:t>
            </w:r>
          </w:p>
          <w:p w:rsidR="001C2308" w:rsidRPr="007C6394" w:rsidRDefault="001C2308" w:rsidP="003206E4">
            <w:pPr>
              <w:pStyle w:val="Tabletext"/>
              <w:jc w:val="center"/>
            </w:pPr>
          </w:p>
          <w:p w:rsidR="001C2308" w:rsidRPr="007C6394" w:rsidRDefault="001C2308" w:rsidP="003206E4">
            <w:pPr>
              <w:pStyle w:val="Tabletext"/>
              <w:jc w:val="center"/>
            </w:pPr>
          </w:p>
          <w:p w:rsidR="001C2308" w:rsidRPr="007C6394" w:rsidRDefault="001C2308" w:rsidP="003206E4">
            <w:pPr>
              <w:pStyle w:val="Tabletext"/>
              <w:jc w:val="center"/>
            </w:pPr>
          </w:p>
          <w:p w:rsidR="001C2308" w:rsidRPr="007C6394" w:rsidRDefault="001C2308" w:rsidP="003206E4">
            <w:pPr>
              <w:pStyle w:val="Tabletext"/>
              <w:jc w:val="center"/>
            </w:pPr>
          </w:p>
          <w:p w:rsidR="001C2308" w:rsidRPr="007C6394" w:rsidRDefault="001C2308" w:rsidP="003206E4">
            <w:pPr>
              <w:pStyle w:val="Tabletext"/>
              <w:jc w:val="center"/>
            </w:pPr>
            <w:r w:rsidRPr="007C6394">
              <w:t>09/02/2012</w:t>
            </w:r>
          </w:p>
        </w:tc>
        <w:tc>
          <w:tcPr>
            <w:tcW w:w="1152" w:type="dxa"/>
          </w:tcPr>
          <w:p w:rsidR="00B74F5B" w:rsidRPr="007C6394" w:rsidRDefault="00B74F5B" w:rsidP="003206E4">
            <w:pPr>
              <w:pStyle w:val="Tabletext"/>
              <w:jc w:val="center"/>
            </w:pPr>
            <w:r w:rsidRPr="007C6394">
              <w:t>1.11</w:t>
            </w:r>
          </w:p>
        </w:tc>
        <w:tc>
          <w:tcPr>
            <w:tcW w:w="3539" w:type="dxa"/>
          </w:tcPr>
          <w:p w:rsidR="00B74F5B" w:rsidRPr="007C6394" w:rsidRDefault="00B74F5B" w:rsidP="00B74F5B">
            <w:pPr>
              <w:pStyle w:val="Tabletext"/>
            </w:pPr>
            <w:r w:rsidRPr="007C6394">
              <w:t>Facilitarle al técnico la captura de materiales en el arqueo, se eliminan pantallas secuenciales de materiales y se sustituye por una pantalla con listado de materiales, en donde se solicita la cantidad, por defecto se pone en cero</w:t>
            </w:r>
          </w:p>
          <w:p w:rsidR="00B74F5B" w:rsidRPr="007C6394" w:rsidRDefault="00B74F5B" w:rsidP="00B74F5B">
            <w:pPr>
              <w:pStyle w:val="Tabletext"/>
            </w:pPr>
            <w:r w:rsidRPr="007C6394">
              <w:t>Folio CAI 1869</w:t>
            </w:r>
          </w:p>
          <w:p w:rsidR="001C2308" w:rsidRPr="007C6394" w:rsidRDefault="001C2308" w:rsidP="00B74F5B">
            <w:pPr>
              <w:pStyle w:val="Tabletext"/>
            </w:pPr>
          </w:p>
          <w:p w:rsidR="001C2308" w:rsidRPr="007C6394" w:rsidRDefault="00783CB2" w:rsidP="00B74F5B">
            <w:pPr>
              <w:pStyle w:val="Tabletext"/>
            </w:pPr>
            <w:r w:rsidRPr="007C6394">
              <w:t>Agregar a las encuestas configurables una pregunta de tipo firma de acuerdo con la Especificación de Requerimientos de Software</w:t>
            </w:r>
          </w:p>
          <w:p w:rsidR="001C2308" w:rsidRPr="007C6394" w:rsidRDefault="001C2308" w:rsidP="001C2308">
            <w:pPr>
              <w:pStyle w:val="Tabletext"/>
            </w:pPr>
            <w:r w:rsidRPr="007C6394">
              <w:t>Folio CAI: 0001867</w:t>
            </w:r>
          </w:p>
          <w:p w:rsidR="001C2308" w:rsidRPr="007C6394" w:rsidRDefault="001C2308" w:rsidP="001C2308">
            <w:pPr>
              <w:pStyle w:val="Tabletext"/>
            </w:pPr>
          </w:p>
          <w:p w:rsidR="001C2308" w:rsidRPr="007C6394" w:rsidRDefault="001C2308" w:rsidP="001C2308">
            <w:pPr>
              <w:pStyle w:val="Tabletext"/>
              <w:rPr>
                <w:sz w:val="18"/>
                <w:szCs w:val="18"/>
              </w:rPr>
            </w:pPr>
            <w:r w:rsidRPr="007C6394">
              <w:rPr>
                <w:sz w:val="18"/>
                <w:szCs w:val="18"/>
              </w:rPr>
              <w:t>Cambiar para solicitar la captura de la serie final del carrete y guardar como serie inicial el mismo número.</w:t>
            </w:r>
          </w:p>
          <w:p w:rsidR="001C2308" w:rsidRPr="007C6394" w:rsidRDefault="001C2308" w:rsidP="001C2308">
            <w:pPr>
              <w:pStyle w:val="Tabletext"/>
            </w:pPr>
            <w:r w:rsidRPr="007C6394">
              <w:rPr>
                <w:sz w:val="18"/>
                <w:szCs w:val="18"/>
              </w:rPr>
              <w:t>Folio CAI 1870</w:t>
            </w:r>
          </w:p>
          <w:p w:rsidR="001C2308" w:rsidRPr="007C6394" w:rsidRDefault="001C2308" w:rsidP="00B74F5B">
            <w:pPr>
              <w:pStyle w:val="Tabletext"/>
            </w:pPr>
          </w:p>
        </w:tc>
        <w:tc>
          <w:tcPr>
            <w:tcW w:w="2509" w:type="dxa"/>
          </w:tcPr>
          <w:p w:rsidR="00B74F5B" w:rsidRPr="007C6394" w:rsidRDefault="00B74F5B" w:rsidP="00EC48F0">
            <w:pPr>
              <w:pStyle w:val="Tabletext"/>
            </w:pPr>
            <w:r w:rsidRPr="007C6394">
              <w:t>Lizza Pasindo</w:t>
            </w:r>
          </w:p>
          <w:p w:rsidR="00783CB2" w:rsidRPr="007C6394" w:rsidRDefault="00783CB2" w:rsidP="00EC48F0">
            <w:pPr>
              <w:pStyle w:val="Tabletext"/>
            </w:pPr>
          </w:p>
          <w:p w:rsidR="00783CB2" w:rsidRPr="007C6394" w:rsidRDefault="00783CB2" w:rsidP="00EC48F0">
            <w:pPr>
              <w:pStyle w:val="Tabletext"/>
            </w:pPr>
          </w:p>
          <w:p w:rsidR="00783CB2" w:rsidRPr="007C6394" w:rsidRDefault="00783CB2" w:rsidP="00EC48F0">
            <w:pPr>
              <w:pStyle w:val="Tabletext"/>
            </w:pPr>
          </w:p>
          <w:p w:rsidR="00783CB2" w:rsidRPr="007C6394" w:rsidRDefault="00783CB2" w:rsidP="00EC48F0">
            <w:pPr>
              <w:pStyle w:val="Tabletext"/>
            </w:pPr>
          </w:p>
          <w:p w:rsidR="00783CB2" w:rsidRPr="007C6394" w:rsidRDefault="00783CB2" w:rsidP="00EC48F0">
            <w:pPr>
              <w:pStyle w:val="Tabletext"/>
            </w:pPr>
          </w:p>
          <w:p w:rsidR="00783CB2" w:rsidRPr="007C6394" w:rsidRDefault="00783CB2" w:rsidP="00EC48F0">
            <w:pPr>
              <w:pStyle w:val="Tabletext"/>
            </w:pPr>
            <w:r w:rsidRPr="007C6394">
              <w:t>Sughey B. Miranda Gil</w:t>
            </w:r>
          </w:p>
          <w:p w:rsidR="001C2308" w:rsidRPr="007C6394" w:rsidRDefault="001C2308" w:rsidP="00EC48F0">
            <w:pPr>
              <w:pStyle w:val="Tabletext"/>
            </w:pPr>
          </w:p>
          <w:p w:rsidR="001C2308" w:rsidRPr="007C6394" w:rsidRDefault="001C2308" w:rsidP="00EC48F0">
            <w:pPr>
              <w:pStyle w:val="Tabletext"/>
            </w:pPr>
          </w:p>
          <w:p w:rsidR="001C2308" w:rsidRPr="007C6394" w:rsidRDefault="001C2308" w:rsidP="00EC48F0">
            <w:pPr>
              <w:pStyle w:val="Tabletext"/>
            </w:pPr>
          </w:p>
          <w:p w:rsidR="001C2308" w:rsidRPr="007C6394" w:rsidRDefault="001C2308" w:rsidP="00EC48F0">
            <w:pPr>
              <w:pStyle w:val="Tabletext"/>
            </w:pPr>
          </w:p>
          <w:p w:rsidR="001C2308" w:rsidRPr="007C6394" w:rsidRDefault="001C2308" w:rsidP="00EC48F0">
            <w:pPr>
              <w:pStyle w:val="Tabletext"/>
            </w:pPr>
            <w:r w:rsidRPr="007C6394">
              <w:t>Ana Lizza Pasindo González</w:t>
            </w:r>
          </w:p>
          <w:p w:rsidR="001C2308" w:rsidRPr="007C6394" w:rsidRDefault="001C2308" w:rsidP="00EC48F0">
            <w:pPr>
              <w:pStyle w:val="Tabletext"/>
            </w:pPr>
          </w:p>
        </w:tc>
      </w:tr>
      <w:tr w:rsidR="007C6394" w:rsidRPr="00151CDF" w:rsidTr="002A40F2">
        <w:tblPrEx>
          <w:tblLook w:val="0000" w:firstRow="0" w:lastRow="0" w:firstColumn="0" w:lastColumn="0" w:noHBand="0" w:noVBand="0"/>
        </w:tblPrEx>
        <w:trPr>
          <w:jc w:val="center"/>
        </w:trPr>
        <w:tc>
          <w:tcPr>
            <w:tcW w:w="2304" w:type="dxa"/>
          </w:tcPr>
          <w:p w:rsidR="007C6394" w:rsidRPr="006F0941" w:rsidRDefault="007C6394" w:rsidP="003206E4">
            <w:pPr>
              <w:pStyle w:val="Tabletext"/>
              <w:jc w:val="center"/>
            </w:pPr>
            <w:r w:rsidRPr="006F0941">
              <w:t>04/03/2012</w:t>
            </w:r>
          </w:p>
        </w:tc>
        <w:tc>
          <w:tcPr>
            <w:tcW w:w="1152" w:type="dxa"/>
          </w:tcPr>
          <w:p w:rsidR="007C6394" w:rsidRPr="006F0941" w:rsidRDefault="007C6394" w:rsidP="003206E4">
            <w:pPr>
              <w:pStyle w:val="Tabletext"/>
              <w:jc w:val="center"/>
            </w:pPr>
            <w:r w:rsidRPr="006F0941">
              <w:t>1.12</w:t>
            </w:r>
          </w:p>
        </w:tc>
        <w:tc>
          <w:tcPr>
            <w:tcW w:w="3539" w:type="dxa"/>
          </w:tcPr>
          <w:p w:rsidR="007C6394" w:rsidRPr="006F0941" w:rsidRDefault="007C6394" w:rsidP="005F562E">
            <w:pPr>
              <w:pStyle w:val="Tabletext"/>
            </w:pPr>
            <w:r w:rsidRPr="006F0941">
              <w:t>Modificar Tiempos y Movimientos para agregar eventos y presentar detalle de atención en ventana pop up</w:t>
            </w:r>
          </w:p>
          <w:p w:rsidR="007C6394" w:rsidRPr="006F0941" w:rsidRDefault="007C6394" w:rsidP="005F562E">
            <w:pPr>
              <w:pStyle w:val="Tabletext"/>
            </w:pPr>
            <w:r w:rsidRPr="006F0941">
              <w:t>Folio CAI 1919</w:t>
            </w:r>
          </w:p>
        </w:tc>
        <w:tc>
          <w:tcPr>
            <w:tcW w:w="2509" w:type="dxa"/>
          </w:tcPr>
          <w:p w:rsidR="007C6394" w:rsidRPr="006F0941" w:rsidRDefault="007C6394" w:rsidP="005F562E">
            <w:pPr>
              <w:pStyle w:val="Tabletext"/>
              <w:jc w:val="center"/>
              <w:rPr>
                <w:iCs/>
                <w:color w:val="000000" w:themeColor="text1"/>
              </w:rPr>
            </w:pPr>
            <w:r w:rsidRPr="006F0941">
              <w:rPr>
                <w:iCs/>
                <w:color w:val="000000" w:themeColor="text1"/>
              </w:rPr>
              <w:t>Ana Lizza Pasindo González</w:t>
            </w:r>
          </w:p>
        </w:tc>
      </w:tr>
      <w:tr w:rsidR="006F0941" w:rsidRPr="00151CDF" w:rsidTr="002A40F2">
        <w:tblPrEx>
          <w:tblLook w:val="0000" w:firstRow="0" w:lastRow="0" w:firstColumn="0" w:lastColumn="0" w:noHBand="0" w:noVBand="0"/>
        </w:tblPrEx>
        <w:trPr>
          <w:jc w:val="center"/>
        </w:trPr>
        <w:tc>
          <w:tcPr>
            <w:tcW w:w="2304" w:type="dxa"/>
          </w:tcPr>
          <w:p w:rsidR="006F0941" w:rsidRPr="00E7706B" w:rsidRDefault="006F0941" w:rsidP="003206E4">
            <w:pPr>
              <w:pStyle w:val="Tabletext"/>
              <w:jc w:val="center"/>
            </w:pPr>
            <w:r w:rsidRPr="00E7706B">
              <w:t>08/03/2012</w:t>
            </w:r>
          </w:p>
        </w:tc>
        <w:tc>
          <w:tcPr>
            <w:tcW w:w="1152" w:type="dxa"/>
          </w:tcPr>
          <w:p w:rsidR="006F0941" w:rsidRPr="00E7706B" w:rsidRDefault="006F0941" w:rsidP="003206E4">
            <w:pPr>
              <w:pStyle w:val="Tabletext"/>
              <w:jc w:val="center"/>
            </w:pPr>
            <w:r w:rsidRPr="00E7706B">
              <w:t>1.13</w:t>
            </w:r>
          </w:p>
        </w:tc>
        <w:tc>
          <w:tcPr>
            <w:tcW w:w="3539" w:type="dxa"/>
          </w:tcPr>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44"/>
            </w:tblGrid>
            <w:tr w:rsidR="0094253A" w:rsidRPr="00E7706B" w:rsidTr="00AC5084">
              <w:trPr>
                <w:jc w:val="center"/>
              </w:trPr>
              <w:tc>
                <w:tcPr>
                  <w:tcW w:w="3744" w:type="dxa"/>
                </w:tcPr>
                <w:p w:rsidR="0094253A" w:rsidRPr="00E7706B" w:rsidRDefault="0094253A" w:rsidP="00AC5084">
                  <w:pPr>
                    <w:pStyle w:val="Tabletext"/>
                  </w:pPr>
                  <w:r w:rsidRPr="00E7706B">
                    <w:t>En el mantenimiento de Auditoria de Recepción de Información agregar un concentrado de la información total sincronizada a nivel nacional y a nivel sucursal seleccionada</w:t>
                  </w:r>
                </w:p>
                <w:p w:rsidR="0094253A" w:rsidRPr="00E7706B" w:rsidRDefault="0094253A" w:rsidP="00AC5084">
                  <w:pPr>
                    <w:pStyle w:val="Tabletext"/>
                  </w:pPr>
                  <w:r w:rsidRPr="00E7706B">
                    <w:t>Folio CAI 00019</w:t>
                  </w:r>
                  <w:r w:rsidR="00957147" w:rsidRPr="00E7706B">
                    <w:t>30</w:t>
                  </w:r>
                </w:p>
                <w:p w:rsidR="00322161" w:rsidRPr="00E7706B" w:rsidRDefault="00322161" w:rsidP="00AC5084">
                  <w:pPr>
                    <w:pStyle w:val="Tabletext"/>
                  </w:pPr>
                </w:p>
                <w:p w:rsidR="00322161" w:rsidRPr="00E7706B" w:rsidRDefault="00322161" w:rsidP="00322161">
                  <w:pPr>
                    <w:pStyle w:val="Tabletext"/>
                  </w:pPr>
                  <w:r w:rsidRPr="00E7706B">
                    <w:t>En el mantenimiento de Herramientas y Equipo agregar dos columnas con los campos de Número de Empleado y Sucursal filtrar la información bajo ese criterio</w:t>
                  </w:r>
                </w:p>
                <w:p w:rsidR="00322161" w:rsidRPr="00E7706B" w:rsidRDefault="00322161" w:rsidP="00322161">
                  <w:pPr>
                    <w:pStyle w:val="Tabletext"/>
                  </w:pPr>
                  <w:r w:rsidRPr="00E7706B">
                    <w:t>Folio CAI 0001929</w:t>
                  </w:r>
                </w:p>
                <w:p w:rsidR="00322161" w:rsidRPr="00E7706B" w:rsidRDefault="00322161" w:rsidP="00AC5084">
                  <w:pPr>
                    <w:pStyle w:val="Tabletext"/>
                  </w:pPr>
                </w:p>
                <w:p w:rsidR="002E71B8" w:rsidRPr="00E7706B" w:rsidRDefault="002E71B8" w:rsidP="002E71B8">
                  <w:pPr>
                    <w:pStyle w:val="Tabletext"/>
                  </w:pPr>
                  <w:r w:rsidRPr="00E7706B">
                    <w:lastRenderedPageBreak/>
                    <w:t>Solicitar el número de contrato y no el folio de la orden de trabajo</w:t>
                  </w:r>
                </w:p>
                <w:p w:rsidR="002E71B8" w:rsidRPr="00E7706B" w:rsidRDefault="002E71B8" w:rsidP="002E71B8">
                  <w:pPr>
                    <w:pStyle w:val="Tabletext"/>
                  </w:pPr>
                  <w:r w:rsidRPr="00E7706B">
                    <w:t>Folio CAI 0001937</w:t>
                  </w:r>
                </w:p>
                <w:p w:rsidR="0094253A" w:rsidRPr="00E7706B" w:rsidRDefault="0094253A" w:rsidP="002E71B8">
                  <w:pPr>
                    <w:pStyle w:val="Tabletext"/>
                    <w:tabs>
                      <w:tab w:val="left" w:pos="2469"/>
                    </w:tabs>
                  </w:pPr>
                  <w:r w:rsidRPr="00E7706B">
                    <w:t>MEG (2.4.1.0)</w:t>
                  </w:r>
                </w:p>
                <w:p w:rsidR="00957147" w:rsidRPr="00E7706B" w:rsidRDefault="00957147" w:rsidP="00AC5084">
                  <w:pPr>
                    <w:pStyle w:val="Tabletext"/>
                    <w:rPr>
                      <w:iCs/>
                      <w:color w:val="000000" w:themeColor="text1"/>
                    </w:rPr>
                  </w:pPr>
                </w:p>
              </w:tc>
            </w:tr>
          </w:tbl>
          <w:p w:rsidR="006F0941" w:rsidRPr="00E7706B" w:rsidRDefault="006F0941" w:rsidP="005F562E">
            <w:pPr>
              <w:pStyle w:val="Tabletext"/>
            </w:pPr>
          </w:p>
        </w:tc>
        <w:tc>
          <w:tcPr>
            <w:tcW w:w="2509" w:type="dxa"/>
          </w:tcPr>
          <w:p w:rsidR="006F0941" w:rsidRPr="00E7706B" w:rsidRDefault="006F0941" w:rsidP="005F562E">
            <w:pPr>
              <w:pStyle w:val="Tabletext"/>
              <w:jc w:val="center"/>
              <w:rPr>
                <w:iCs/>
                <w:color w:val="000000" w:themeColor="text1"/>
              </w:rPr>
            </w:pPr>
            <w:r w:rsidRPr="00E7706B">
              <w:rPr>
                <w:iCs/>
                <w:color w:val="000000" w:themeColor="text1"/>
              </w:rPr>
              <w:lastRenderedPageBreak/>
              <w:t>Ana Lizza Pasindo González</w:t>
            </w:r>
          </w:p>
        </w:tc>
      </w:tr>
      <w:tr w:rsidR="00E7706B" w:rsidRPr="00151CDF" w:rsidTr="002A40F2">
        <w:tblPrEx>
          <w:tblLook w:val="0000" w:firstRow="0" w:lastRow="0" w:firstColumn="0" w:lastColumn="0" w:noHBand="0" w:noVBand="0"/>
        </w:tblPrEx>
        <w:trPr>
          <w:jc w:val="center"/>
        </w:trPr>
        <w:tc>
          <w:tcPr>
            <w:tcW w:w="2304" w:type="dxa"/>
          </w:tcPr>
          <w:p w:rsidR="00E7706B" w:rsidRPr="00E7706B" w:rsidRDefault="00E7706B" w:rsidP="003206E4">
            <w:pPr>
              <w:pStyle w:val="Tabletext"/>
              <w:jc w:val="center"/>
              <w:rPr>
                <w:highlight w:val="magenta"/>
              </w:rPr>
            </w:pPr>
            <w:r w:rsidRPr="00E7706B">
              <w:rPr>
                <w:highlight w:val="magenta"/>
              </w:rPr>
              <w:lastRenderedPageBreak/>
              <w:t>28/03/2012</w:t>
            </w:r>
          </w:p>
        </w:tc>
        <w:tc>
          <w:tcPr>
            <w:tcW w:w="1152" w:type="dxa"/>
          </w:tcPr>
          <w:p w:rsidR="00E7706B" w:rsidRPr="00E7706B" w:rsidRDefault="00E7706B" w:rsidP="003206E4">
            <w:pPr>
              <w:pStyle w:val="Tabletext"/>
              <w:jc w:val="center"/>
              <w:rPr>
                <w:highlight w:val="magenta"/>
              </w:rPr>
            </w:pPr>
            <w:r w:rsidRPr="00E7706B">
              <w:rPr>
                <w:highlight w:val="magenta"/>
              </w:rPr>
              <w:t>1.14</w:t>
            </w:r>
          </w:p>
        </w:tc>
        <w:tc>
          <w:tcPr>
            <w:tcW w:w="3539" w:type="dxa"/>
          </w:tcPr>
          <w:p w:rsidR="00E7706B" w:rsidRPr="006F70A0" w:rsidRDefault="00E7706B" w:rsidP="00E7706B">
            <w:pPr>
              <w:pStyle w:val="Tabletext"/>
              <w:rPr>
                <w:highlight w:val="magenta"/>
              </w:rPr>
            </w:pPr>
            <w:r w:rsidRPr="006F70A0">
              <w:rPr>
                <w:highlight w:val="magenta"/>
              </w:rPr>
              <w:t>Diseño del reporte: Auditoría de Material.</w:t>
            </w:r>
          </w:p>
          <w:p w:rsidR="00E7706B" w:rsidRDefault="00E7706B" w:rsidP="00E7706B">
            <w:pPr>
              <w:pStyle w:val="Tabletext"/>
            </w:pPr>
            <w:r w:rsidRPr="006F70A0">
              <w:rPr>
                <w:highlight w:val="magenta"/>
              </w:rPr>
              <w:t>Folio CAI 00</w:t>
            </w:r>
            <w:r w:rsidRPr="009A7A64">
              <w:rPr>
                <w:highlight w:val="magenta"/>
              </w:rPr>
              <w:t>01962</w:t>
            </w:r>
          </w:p>
          <w:p w:rsidR="00E7706B" w:rsidRPr="006F70A0" w:rsidRDefault="00E7706B" w:rsidP="00E7706B">
            <w:pPr>
              <w:pStyle w:val="Tabletext"/>
              <w:rPr>
                <w:highlight w:val="lightGray"/>
              </w:rPr>
            </w:pPr>
            <w:r w:rsidRPr="006F70A0">
              <w:rPr>
                <w:highlight w:val="lightGray"/>
              </w:rPr>
              <w:t>Diseño del reporte: Vehículos y Herramienta.</w:t>
            </w:r>
          </w:p>
          <w:p w:rsidR="00E7706B" w:rsidRDefault="00E7706B" w:rsidP="00E7706B">
            <w:pPr>
              <w:pStyle w:val="Tabletext"/>
            </w:pPr>
            <w:r w:rsidRPr="006F70A0">
              <w:rPr>
                <w:highlight w:val="lightGray"/>
              </w:rPr>
              <w:t>Folio CAI 00</w:t>
            </w:r>
            <w:r w:rsidRPr="009A7A64">
              <w:rPr>
                <w:highlight w:val="lightGray"/>
              </w:rPr>
              <w:t>01963</w:t>
            </w:r>
          </w:p>
          <w:p w:rsidR="00E7706B" w:rsidRPr="006F70A0" w:rsidRDefault="00E7706B" w:rsidP="00E7706B">
            <w:pPr>
              <w:pStyle w:val="Tabletext"/>
              <w:rPr>
                <w:highlight w:val="cyan"/>
              </w:rPr>
            </w:pPr>
            <w:r w:rsidRPr="006F70A0">
              <w:rPr>
                <w:highlight w:val="cyan"/>
              </w:rPr>
              <w:t>Diseño del Reporte de Encuestas</w:t>
            </w:r>
          </w:p>
          <w:p w:rsidR="00E7706B" w:rsidRPr="00E7706B" w:rsidRDefault="00E7706B" w:rsidP="00E7706B">
            <w:pPr>
              <w:pStyle w:val="Tabletext"/>
            </w:pPr>
            <w:r w:rsidRPr="006F70A0">
              <w:rPr>
                <w:highlight w:val="cyan"/>
              </w:rPr>
              <w:t>Folio CAI 000</w:t>
            </w:r>
            <w:r w:rsidRPr="009A7A64">
              <w:rPr>
                <w:highlight w:val="cyan"/>
              </w:rPr>
              <w:t>1964</w:t>
            </w:r>
          </w:p>
        </w:tc>
        <w:tc>
          <w:tcPr>
            <w:tcW w:w="2509" w:type="dxa"/>
          </w:tcPr>
          <w:p w:rsidR="00E7706B" w:rsidRPr="00E7706B" w:rsidRDefault="00E7706B" w:rsidP="005F562E">
            <w:pPr>
              <w:pStyle w:val="Tabletext"/>
              <w:jc w:val="center"/>
              <w:rPr>
                <w:iCs/>
                <w:color w:val="000000" w:themeColor="text1"/>
              </w:rPr>
            </w:pPr>
            <w:r w:rsidRPr="00E7706B">
              <w:rPr>
                <w:iCs/>
                <w:color w:val="000000" w:themeColor="text1"/>
                <w:highlight w:val="magenta"/>
              </w:rPr>
              <w:t>Ana Lizza Pasindo González</w:t>
            </w:r>
          </w:p>
        </w:tc>
      </w:tr>
    </w:tbl>
    <w:p w:rsidR="009F63D6" w:rsidRPr="00151CDF" w:rsidRDefault="009F63D6" w:rsidP="007B7EDC"/>
    <w:p w:rsidR="00E27D77" w:rsidRPr="00151CDF" w:rsidRDefault="00E27D77">
      <w:r w:rsidRPr="00151CDF">
        <w:br w:type="page"/>
      </w:r>
    </w:p>
    <w:p w:rsidR="007D0EFA" w:rsidRPr="00151CDF" w:rsidRDefault="007D0EFA" w:rsidP="007D0EFA">
      <w:pPr>
        <w:pStyle w:val="Ttulo"/>
        <w:rPr>
          <w:rFonts w:cs="Arial"/>
        </w:rPr>
      </w:pPr>
      <w:r w:rsidRPr="00151CDF">
        <w:rPr>
          <w:rFonts w:cs="Arial"/>
        </w:rPr>
        <w:lastRenderedPageBreak/>
        <w:t>Tabla de Contenido</w:t>
      </w:r>
    </w:p>
    <w:p w:rsidR="00BA6211" w:rsidRPr="00151CDF" w:rsidRDefault="00BA6211" w:rsidP="007D0EFA">
      <w:pPr>
        <w:pStyle w:val="Ttulo"/>
        <w:rPr>
          <w:rFonts w:ascii="Tahoma" w:hAnsi="Tahoma" w:cs="Tahoma"/>
        </w:rPr>
      </w:pPr>
    </w:p>
    <w:p w:rsidR="002E71B8" w:rsidRDefault="00635287">
      <w:pPr>
        <w:pStyle w:val="TDC1"/>
        <w:rPr>
          <w:rFonts w:asciiTheme="minorHAnsi" w:eastAsiaTheme="minorEastAsia" w:hAnsiTheme="minorHAnsi" w:cstheme="minorBidi"/>
          <w:iCs w:val="0"/>
          <w:sz w:val="22"/>
          <w:szCs w:val="22"/>
          <w:lang w:val="es-MX" w:eastAsia="es-MX"/>
        </w:rPr>
      </w:pPr>
      <w:r w:rsidRPr="00151CDF">
        <w:rPr>
          <w:rFonts w:ascii="Tahoma" w:hAnsi="Tahoma" w:cs="Tahoma"/>
          <w:sz w:val="20"/>
        </w:rPr>
        <w:fldChar w:fldCharType="begin"/>
      </w:r>
      <w:r w:rsidR="007D0EFA" w:rsidRPr="00151CDF">
        <w:rPr>
          <w:rFonts w:ascii="Tahoma" w:hAnsi="Tahoma" w:cs="Tahoma"/>
          <w:sz w:val="20"/>
        </w:rPr>
        <w:instrText xml:space="preserve"> TOC \o "1-3" \h \z </w:instrText>
      </w:r>
      <w:r w:rsidRPr="00151CDF">
        <w:rPr>
          <w:rFonts w:ascii="Tahoma" w:hAnsi="Tahoma" w:cs="Tahoma"/>
          <w:sz w:val="20"/>
        </w:rPr>
        <w:fldChar w:fldCharType="separate"/>
      </w:r>
      <w:hyperlink w:anchor="_Toc319401821" w:history="1">
        <w:r w:rsidR="002E71B8" w:rsidRPr="00C63EDA">
          <w:rPr>
            <w:rStyle w:val="Hipervnculo"/>
            <w:lang w:eastAsia="en-US"/>
          </w:rPr>
          <w:t>Modificar la regla de negocio para Ajustar Inventario Requisición para que considere solamente los del material digital</w:t>
        </w:r>
        <w:r w:rsidR="002E71B8">
          <w:rPr>
            <w:webHidden/>
          </w:rPr>
          <w:tab/>
        </w:r>
        <w:r w:rsidR="002E71B8">
          <w:rPr>
            <w:webHidden/>
          </w:rPr>
          <w:fldChar w:fldCharType="begin"/>
        </w:r>
        <w:r w:rsidR="002E71B8">
          <w:rPr>
            <w:webHidden/>
          </w:rPr>
          <w:instrText xml:space="preserve"> PAGEREF _Toc319401821 \h </w:instrText>
        </w:r>
        <w:r w:rsidR="002E71B8">
          <w:rPr>
            <w:webHidden/>
          </w:rPr>
        </w:r>
        <w:r w:rsidR="002E71B8">
          <w:rPr>
            <w:webHidden/>
          </w:rPr>
          <w:fldChar w:fldCharType="separate"/>
        </w:r>
        <w:r w:rsidR="002E71B8">
          <w:rPr>
            <w:webHidden/>
          </w:rPr>
          <w:t>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22" w:history="1">
        <w:r w:rsidR="002E71B8" w:rsidRPr="00C63EDA">
          <w:rPr>
            <w:rStyle w:val="Hipervnculo"/>
            <w:lang w:eastAsia="en-US"/>
          </w:rPr>
          <w:t>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Introducción</w:t>
        </w:r>
        <w:r w:rsidR="002E71B8">
          <w:rPr>
            <w:webHidden/>
          </w:rPr>
          <w:tab/>
        </w:r>
        <w:r w:rsidR="002E71B8">
          <w:rPr>
            <w:webHidden/>
          </w:rPr>
          <w:fldChar w:fldCharType="begin"/>
        </w:r>
        <w:r w:rsidR="002E71B8">
          <w:rPr>
            <w:webHidden/>
          </w:rPr>
          <w:instrText xml:space="preserve"> PAGEREF _Toc319401822 \h </w:instrText>
        </w:r>
        <w:r w:rsidR="002E71B8">
          <w:rPr>
            <w:webHidden/>
          </w:rPr>
        </w:r>
        <w:r w:rsidR="002E71B8">
          <w:rPr>
            <w:webHidden/>
          </w:rPr>
          <w:fldChar w:fldCharType="separate"/>
        </w:r>
        <w:r w:rsidR="002E71B8">
          <w:rPr>
            <w:webHidden/>
          </w:rPr>
          <w:t>17</w:t>
        </w:r>
        <w:r w:rsidR="002E71B8">
          <w:rPr>
            <w:webHidden/>
          </w:rPr>
          <w:fldChar w:fldCharType="end"/>
        </w:r>
      </w:hyperlink>
    </w:p>
    <w:p w:rsidR="002E71B8" w:rsidRDefault="008D4953">
      <w:pPr>
        <w:pStyle w:val="TDC2"/>
        <w:rPr>
          <w:rFonts w:asciiTheme="minorHAnsi" w:eastAsiaTheme="minorEastAsia" w:hAnsiTheme="minorHAnsi" w:cstheme="minorBidi"/>
          <w:iCs w:val="0"/>
          <w:noProof/>
          <w:sz w:val="22"/>
          <w:szCs w:val="22"/>
          <w:lang w:val="es-MX" w:eastAsia="es-MX"/>
        </w:rPr>
      </w:pPr>
      <w:hyperlink w:anchor="_Toc319401823" w:history="1">
        <w:r w:rsidR="002E71B8" w:rsidRPr="00C63EDA">
          <w:rPr>
            <w:rStyle w:val="Hipervnculo"/>
            <w:rFonts w:cs="Arial"/>
            <w:noProof/>
          </w:rPr>
          <w:t>1.1</w:t>
        </w:r>
        <w:r w:rsidR="002E71B8">
          <w:rPr>
            <w:rFonts w:asciiTheme="minorHAnsi" w:eastAsiaTheme="minorEastAsia" w:hAnsiTheme="minorHAnsi" w:cstheme="minorBidi"/>
            <w:iCs w:val="0"/>
            <w:noProof/>
            <w:sz w:val="22"/>
            <w:szCs w:val="22"/>
            <w:lang w:val="es-MX" w:eastAsia="es-MX"/>
          </w:rPr>
          <w:tab/>
        </w:r>
        <w:r w:rsidR="002E71B8" w:rsidRPr="00C63EDA">
          <w:rPr>
            <w:rStyle w:val="Hipervnculo"/>
            <w:rFonts w:cs="Arial"/>
            <w:noProof/>
          </w:rPr>
          <w:t>Propósito</w:t>
        </w:r>
        <w:r w:rsidR="002E71B8">
          <w:rPr>
            <w:noProof/>
            <w:webHidden/>
          </w:rPr>
          <w:tab/>
        </w:r>
        <w:r w:rsidR="002E71B8">
          <w:rPr>
            <w:noProof/>
            <w:webHidden/>
          </w:rPr>
          <w:fldChar w:fldCharType="begin"/>
        </w:r>
        <w:r w:rsidR="002E71B8">
          <w:rPr>
            <w:noProof/>
            <w:webHidden/>
          </w:rPr>
          <w:instrText xml:space="preserve"> PAGEREF _Toc319401823 \h </w:instrText>
        </w:r>
        <w:r w:rsidR="002E71B8">
          <w:rPr>
            <w:noProof/>
            <w:webHidden/>
          </w:rPr>
        </w:r>
        <w:r w:rsidR="002E71B8">
          <w:rPr>
            <w:noProof/>
            <w:webHidden/>
          </w:rPr>
          <w:fldChar w:fldCharType="separate"/>
        </w:r>
        <w:r w:rsidR="002E71B8">
          <w:rPr>
            <w:noProof/>
            <w:webHidden/>
          </w:rPr>
          <w:t>17</w:t>
        </w:r>
        <w:r w:rsidR="002E71B8">
          <w:rPr>
            <w:noProof/>
            <w:webHidden/>
          </w:rPr>
          <w:fldChar w:fldCharType="end"/>
        </w:r>
      </w:hyperlink>
    </w:p>
    <w:p w:rsidR="002E71B8" w:rsidRDefault="008D4953">
      <w:pPr>
        <w:pStyle w:val="TDC2"/>
        <w:rPr>
          <w:rFonts w:asciiTheme="minorHAnsi" w:eastAsiaTheme="minorEastAsia" w:hAnsiTheme="minorHAnsi" w:cstheme="minorBidi"/>
          <w:iCs w:val="0"/>
          <w:noProof/>
          <w:sz w:val="22"/>
          <w:szCs w:val="22"/>
          <w:lang w:val="es-MX" w:eastAsia="es-MX"/>
        </w:rPr>
      </w:pPr>
      <w:hyperlink w:anchor="_Toc319401824" w:history="1">
        <w:r w:rsidR="002E71B8" w:rsidRPr="00C63EDA">
          <w:rPr>
            <w:rStyle w:val="Hipervnculo"/>
            <w:rFonts w:cs="Arial"/>
            <w:noProof/>
          </w:rPr>
          <w:t>1.2</w:t>
        </w:r>
        <w:r w:rsidR="002E71B8">
          <w:rPr>
            <w:rFonts w:asciiTheme="minorHAnsi" w:eastAsiaTheme="minorEastAsia" w:hAnsiTheme="minorHAnsi" w:cstheme="minorBidi"/>
            <w:iCs w:val="0"/>
            <w:noProof/>
            <w:sz w:val="22"/>
            <w:szCs w:val="22"/>
            <w:lang w:val="es-MX" w:eastAsia="es-MX"/>
          </w:rPr>
          <w:tab/>
        </w:r>
        <w:r w:rsidR="002E71B8" w:rsidRPr="00C63EDA">
          <w:rPr>
            <w:rStyle w:val="Hipervnculo"/>
            <w:rFonts w:cs="Arial"/>
            <w:noProof/>
          </w:rPr>
          <w:t>Alcance</w:t>
        </w:r>
        <w:r w:rsidR="002E71B8">
          <w:rPr>
            <w:noProof/>
            <w:webHidden/>
          </w:rPr>
          <w:tab/>
        </w:r>
        <w:r w:rsidR="002E71B8">
          <w:rPr>
            <w:noProof/>
            <w:webHidden/>
          </w:rPr>
          <w:fldChar w:fldCharType="begin"/>
        </w:r>
        <w:r w:rsidR="002E71B8">
          <w:rPr>
            <w:noProof/>
            <w:webHidden/>
          </w:rPr>
          <w:instrText xml:space="preserve"> PAGEREF _Toc319401824 \h </w:instrText>
        </w:r>
        <w:r w:rsidR="002E71B8">
          <w:rPr>
            <w:noProof/>
            <w:webHidden/>
          </w:rPr>
        </w:r>
        <w:r w:rsidR="002E71B8">
          <w:rPr>
            <w:noProof/>
            <w:webHidden/>
          </w:rPr>
          <w:fldChar w:fldCharType="separate"/>
        </w:r>
        <w:r w:rsidR="002E71B8">
          <w:rPr>
            <w:noProof/>
            <w:webHidden/>
          </w:rPr>
          <w:t>17</w:t>
        </w:r>
        <w:r w:rsidR="002E71B8">
          <w:rPr>
            <w:noProof/>
            <w:webHidden/>
          </w:rPr>
          <w:fldChar w:fldCharType="end"/>
        </w:r>
      </w:hyperlink>
    </w:p>
    <w:p w:rsidR="002E71B8" w:rsidRDefault="008D4953">
      <w:pPr>
        <w:pStyle w:val="TDC2"/>
        <w:rPr>
          <w:rFonts w:asciiTheme="minorHAnsi" w:eastAsiaTheme="minorEastAsia" w:hAnsiTheme="minorHAnsi" w:cstheme="minorBidi"/>
          <w:iCs w:val="0"/>
          <w:noProof/>
          <w:sz w:val="22"/>
          <w:szCs w:val="22"/>
          <w:lang w:val="es-MX" w:eastAsia="es-MX"/>
        </w:rPr>
      </w:pPr>
      <w:hyperlink w:anchor="_Toc319401825" w:history="1">
        <w:r w:rsidR="002E71B8" w:rsidRPr="00C63EDA">
          <w:rPr>
            <w:rStyle w:val="Hipervnculo"/>
            <w:rFonts w:cs="Arial"/>
            <w:noProof/>
          </w:rPr>
          <w:t>1.3</w:t>
        </w:r>
        <w:r w:rsidR="002E71B8">
          <w:rPr>
            <w:rFonts w:asciiTheme="minorHAnsi" w:eastAsiaTheme="minorEastAsia" w:hAnsiTheme="minorHAnsi" w:cstheme="minorBidi"/>
            <w:iCs w:val="0"/>
            <w:noProof/>
            <w:sz w:val="22"/>
            <w:szCs w:val="22"/>
            <w:lang w:val="es-MX" w:eastAsia="es-MX"/>
          </w:rPr>
          <w:tab/>
        </w:r>
        <w:r w:rsidR="002E71B8" w:rsidRPr="00C63EDA">
          <w:rPr>
            <w:rStyle w:val="Hipervnculo"/>
            <w:rFonts w:cs="Arial"/>
            <w:noProof/>
          </w:rPr>
          <w:t>Referencias</w:t>
        </w:r>
        <w:r w:rsidR="002E71B8">
          <w:rPr>
            <w:noProof/>
            <w:webHidden/>
          </w:rPr>
          <w:tab/>
        </w:r>
        <w:r w:rsidR="002E71B8">
          <w:rPr>
            <w:noProof/>
            <w:webHidden/>
          </w:rPr>
          <w:fldChar w:fldCharType="begin"/>
        </w:r>
        <w:r w:rsidR="002E71B8">
          <w:rPr>
            <w:noProof/>
            <w:webHidden/>
          </w:rPr>
          <w:instrText xml:space="preserve"> PAGEREF _Toc319401825 \h </w:instrText>
        </w:r>
        <w:r w:rsidR="002E71B8">
          <w:rPr>
            <w:noProof/>
            <w:webHidden/>
          </w:rPr>
        </w:r>
        <w:r w:rsidR="002E71B8">
          <w:rPr>
            <w:noProof/>
            <w:webHidden/>
          </w:rPr>
          <w:fldChar w:fldCharType="separate"/>
        </w:r>
        <w:r w:rsidR="002E71B8">
          <w:rPr>
            <w:noProof/>
            <w:webHidden/>
          </w:rPr>
          <w:t>17</w:t>
        </w:r>
        <w:r w:rsidR="002E71B8">
          <w:rPr>
            <w:noProof/>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26" w:history="1">
        <w:r w:rsidR="002E71B8" w:rsidRPr="00C63EDA">
          <w:rPr>
            <w:rStyle w:val="Hipervnculo"/>
            <w:lang w:eastAsia="en-US"/>
          </w:rPr>
          <w:t>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Visión General</w:t>
        </w:r>
        <w:r w:rsidR="002E71B8">
          <w:rPr>
            <w:webHidden/>
          </w:rPr>
          <w:tab/>
        </w:r>
        <w:r w:rsidR="002E71B8">
          <w:rPr>
            <w:webHidden/>
          </w:rPr>
          <w:fldChar w:fldCharType="begin"/>
        </w:r>
        <w:r w:rsidR="002E71B8">
          <w:rPr>
            <w:webHidden/>
          </w:rPr>
          <w:instrText xml:space="preserve"> PAGEREF _Toc319401826 \h </w:instrText>
        </w:r>
        <w:r w:rsidR="002E71B8">
          <w:rPr>
            <w:webHidden/>
          </w:rPr>
        </w:r>
        <w:r w:rsidR="002E71B8">
          <w:rPr>
            <w:webHidden/>
          </w:rPr>
          <w:fldChar w:fldCharType="separate"/>
        </w:r>
        <w:r w:rsidR="002E71B8">
          <w:rPr>
            <w:webHidden/>
          </w:rPr>
          <w:t>17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27" w:history="1">
        <w:r w:rsidR="002E71B8" w:rsidRPr="00C63EDA">
          <w:rPr>
            <w:rStyle w:val="Hipervnculo"/>
            <w:lang w:eastAsia="en-US"/>
          </w:rPr>
          <w:t>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Definiciones</w:t>
        </w:r>
        <w:r w:rsidR="002E71B8">
          <w:rPr>
            <w:webHidden/>
          </w:rPr>
          <w:tab/>
        </w:r>
        <w:r w:rsidR="002E71B8">
          <w:rPr>
            <w:webHidden/>
          </w:rPr>
          <w:fldChar w:fldCharType="begin"/>
        </w:r>
        <w:r w:rsidR="002E71B8">
          <w:rPr>
            <w:webHidden/>
          </w:rPr>
          <w:instrText xml:space="preserve"> PAGEREF _Toc319401827 \h </w:instrText>
        </w:r>
        <w:r w:rsidR="002E71B8">
          <w:rPr>
            <w:webHidden/>
          </w:rPr>
        </w:r>
        <w:r w:rsidR="002E71B8">
          <w:rPr>
            <w:webHidden/>
          </w:rPr>
          <w:fldChar w:fldCharType="separate"/>
        </w:r>
        <w:r w:rsidR="002E71B8">
          <w:rPr>
            <w:webHidden/>
          </w:rPr>
          <w:t>17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28" w:history="1">
        <w:r w:rsidR="002E71B8" w:rsidRPr="00C63EDA">
          <w:rPr>
            <w:rStyle w:val="Hipervnculo"/>
            <w:lang w:eastAsia="en-US"/>
          </w:rPr>
          <w:t>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RN01 Ocultar Contraseña</w:t>
        </w:r>
        <w:r w:rsidR="002E71B8">
          <w:rPr>
            <w:webHidden/>
          </w:rPr>
          <w:tab/>
        </w:r>
        <w:r w:rsidR="002E71B8">
          <w:rPr>
            <w:webHidden/>
          </w:rPr>
          <w:fldChar w:fldCharType="begin"/>
        </w:r>
        <w:r w:rsidR="002E71B8">
          <w:rPr>
            <w:webHidden/>
          </w:rPr>
          <w:instrText xml:space="preserve"> PAGEREF _Toc319401828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29" w:history="1">
        <w:r w:rsidR="002E71B8" w:rsidRPr="00C63EDA">
          <w:rPr>
            <w:rStyle w:val="Hipervnculo"/>
            <w:lang w:eastAsia="en-US"/>
          </w:rPr>
          <w:t>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RN02 Perfil Configuración y Reportes</w:t>
        </w:r>
        <w:r w:rsidR="002E71B8">
          <w:rPr>
            <w:webHidden/>
          </w:rPr>
          <w:tab/>
        </w:r>
        <w:r w:rsidR="002E71B8">
          <w:rPr>
            <w:webHidden/>
          </w:rPr>
          <w:fldChar w:fldCharType="begin"/>
        </w:r>
        <w:r w:rsidR="002E71B8">
          <w:rPr>
            <w:webHidden/>
          </w:rPr>
          <w:instrText xml:space="preserve"> PAGEREF _Toc319401829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0" w:history="1">
        <w:r w:rsidR="002E71B8" w:rsidRPr="00C63EDA">
          <w:rPr>
            <w:rStyle w:val="Hipervnculo"/>
            <w:lang w:eastAsia="en-US"/>
          </w:rPr>
          <w:t>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RN03 Actividades por Perfil</w:t>
        </w:r>
        <w:r w:rsidR="002E71B8">
          <w:rPr>
            <w:webHidden/>
          </w:rPr>
          <w:tab/>
        </w:r>
        <w:r w:rsidR="002E71B8">
          <w:rPr>
            <w:webHidden/>
          </w:rPr>
          <w:fldChar w:fldCharType="begin"/>
        </w:r>
        <w:r w:rsidR="002E71B8">
          <w:rPr>
            <w:webHidden/>
          </w:rPr>
          <w:instrText xml:space="preserve"> PAGEREF _Toc319401830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1" w:history="1">
        <w:r w:rsidR="002E71B8" w:rsidRPr="00C63EDA">
          <w:rPr>
            <w:rStyle w:val="Hipervnculo"/>
            <w:lang w:eastAsia="en-US"/>
          </w:rPr>
          <w:t>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RN04 Actividades por Módulo</w:t>
        </w:r>
        <w:r w:rsidR="002E71B8">
          <w:rPr>
            <w:webHidden/>
          </w:rPr>
          <w:tab/>
        </w:r>
        <w:r w:rsidR="002E71B8">
          <w:rPr>
            <w:webHidden/>
          </w:rPr>
          <w:fldChar w:fldCharType="begin"/>
        </w:r>
        <w:r w:rsidR="002E71B8">
          <w:rPr>
            <w:webHidden/>
          </w:rPr>
          <w:instrText xml:space="preserve"> PAGEREF _Toc319401831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2" w:history="1">
        <w:r w:rsidR="002E71B8" w:rsidRPr="00C63EDA">
          <w:rPr>
            <w:rStyle w:val="Hipervnculo"/>
            <w:lang w:eastAsia="en-US"/>
          </w:rPr>
          <w:t>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RN05 Ordenar Información por Clave</w:t>
        </w:r>
        <w:r w:rsidR="002E71B8">
          <w:rPr>
            <w:webHidden/>
          </w:rPr>
          <w:tab/>
        </w:r>
        <w:r w:rsidR="002E71B8">
          <w:rPr>
            <w:webHidden/>
          </w:rPr>
          <w:fldChar w:fldCharType="begin"/>
        </w:r>
        <w:r w:rsidR="002E71B8">
          <w:rPr>
            <w:webHidden/>
          </w:rPr>
          <w:instrText xml:space="preserve"> PAGEREF _Toc319401832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3" w:history="1">
        <w:r w:rsidR="002E71B8" w:rsidRPr="00C63EDA">
          <w:rPr>
            <w:rStyle w:val="Hipervnculo"/>
            <w:lang w:eastAsia="en-US"/>
          </w:rPr>
          <w:t>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RN06 Valor por Defecto Estado</w:t>
        </w:r>
        <w:r w:rsidR="002E71B8">
          <w:rPr>
            <w:webHidden/>
          </w:rPr>
          <w:tab/>
        </w:r>
        <w:r w:rsidR="002E71B8">
          <w:rPr>
            <w:webHidden/>
          </w:rPr>
          <w:fldChar w:fldCharType="begin"/>
        </w:r>
        <w:r w:rsidR="002E71B8">
          <w:rPr>
            <w:webHidden/>
          </w:rPr>
          <w:instrText xml:space="preserve"> PAGEREF _Toc319401833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4" w:history="1">
        <w:r w:rsidR="002E71B8" w:rsidRPr="00C63EDA">
          <w:rPr>
            <w:rStyle w:val="Hipervnculo"/>
            <w:lang w:eastAsia="en-US"/>
          </w:rPr>
          <w:t>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RN07 Información Activa</w:t>
        </w:r>
        <w:r w:rsidR="002E71B8">
          <w:rPr>
            <w:webHidden/>
          </w:rPr>
          <w:tab/>
        </w:r>
        <w:r w:rsidR="002E71B8">
          <w:rPr>
            <w:webHidden/>
          </w:rPr>
          <w:fldChar w:fldCharType="begin"/>
        </w:r>
        <w:r w:rsidR="002E71B8">
          <w:rPr>
            <w:webHidden/>
          </w:rPr>
          <w:instrText xml:space="preserve"> PAGEREF _Toc319401834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5" w:history="1">
        <w:r w:rsidR="002E71B8" w:rsidRPr="00C63EDA">
          <w:rPr>
            <w:rStyle w:val="Hipervnculo"/>
            <w:lang w:eastAsia="en-US"/>
          </w:rPr>
          <w:t>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RN08 Códigos de Barras de la Sucursal</w:t>
        </w:r>
        <w:r w:rsidR="002E71B8">
          <w:rPr>
            <w:webHidden/>
          </w:rPr>
          <w:tab/>
        </w:r>
        <w:r w:rsidR="002E71B8">
          <w:rPr>
            <w:webHidden/>
          </w:rPr>
          <w:fldChar w:fldCharType="begin"/>
        </w:r>
        <w:r w:rsidR="002E71B8">
          <w:rPr>
            <w:webHidden/>
          </w:rPr>
          <w:instrText xml:space="preserve"> PAGEREF _Toc319401835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6" w:history="1">
        <w:r w:rsidR="002E71B8" w:rsidRPr="00C63EDA">
          <w:rPr>
            <w:rStyle w:val="Hipervnculo"/>
            <w:lang w:eastAsia="en-US"/>
          </w:rPr>
          <w:t>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RN09 Estados de la Orden de Trabajo</w:t>
        </w:r>
        <w:r w:rsidR="002E71B8">
          <w:rPr>
            <w:webHidden/>
          </w:rPr>
          <w:tab/>
        </w:r>
        <w:r w:rsidR="002E71B8">
          <w:rPr>
            <w:webHidden/>
          </w:rPr>
          <w:fldChar w:fldCharType="begin"/>
        </w:r>
        <w:r w:rsidR="002E71B8">
          <w:rPr>
            <w:webHidden/>
          </w:rPr>
          <w:instrText xml:space="preserve"> PAGEREF _Toc319401836 \h </w:instrText>
        </w:r>
        <w:r w:rsidR="002E71B8">
          <w:rPr>
            <w:webHidden/>
          </w:rPr>
        </w:r>
        <w:r w:rsidR="002E71B8">
          <w:rPr>
            <w:webHidden/>
          </w:rPr>
          <w:fldChar w:fldCharType="separate"/>
        </w:r>
        <w:r w:rsidR="002E71B8">
          <w:rPr>
            <w:webHidden/>
          </w:rPr>
          <w:t>18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7" w:history="1">
        <w:r w:rsidR="002E71B8" w:rsidRPr="00C63EDA">
          <w:rPr>
            <w:rStyle w:val="Hipervnculo"/>
            <w:lang w:eastAsia="en-US"/>
          </w:rPr>
          <w:t>3.10.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 Usuarios Activos por Tipo</w:t>
        </w:r>
        <w:r w:rsidR="002E71B8">
          <w:rPr>
            <w:webHidden/>
          </w:rPr>
          <w:tab/>
        </w:r>
        <w:r w:rsidR="002E71B8">
          <w:rPr>
            <w:webHidden/>
          </w:rPr>
          <w:fldChar w:fldCharType="begin"/>
        </w:r>
        <w:r w:rsidR="002E71B8">
          <w:rPr>
            <w:webHidden/>
          </w:rPr>
          <w:instrText xml:space="preserve"> PAGEREF _Toc319401837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8" w:history="1">
        <w:r w:rsidR="002E71B8" w:rsidRPr="00C63EDA">
          <w:rPr>
            <w:rStyle w:val="Hipervnculo"/>
            <w:lang w:eastAsia="en-US"/>
          </w:rPr>
          <w:t>3.11.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 Filtro de Consulta</w:t>
        </w:r>
        <w:r w:rsidR="002E71B8">
          <w:rPr>
            <w:webHidden/>
          </w:rPr>
          <w:tab/>
        </w:r>
        <w:r w:rsidR="002E71B8">
          <w:rPr>
            <w:webHidden/>
          </w:rPr>
          <w:fldChar w:fldCharType="begin"/>
        </w:r>
        <w:r w:rsidR="002E71B8">
          <w:rPr>
            <w:webHidden/>
          </w:rPr>
          <w:instrText xml:space="preserve"> PAGEREF _Toc319401838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39" w:history="1">
        <w:r w:rsidR="002E71B8" w:rsidRPr="00C63EDA">
          <w:rPr>
            <w:rStyle w:val="Hipervnculo"/>
            <w:lang w:eastAsia="en-US"/>
          </w:rPr>
          <w:t>3.12.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 Ruta de Almacenamiento de Imágenes</w:t>
        </w:r>
        <w:r w:rsidR="002E71B8">
          <w:rPr>
            <w:webHidden/>
          </w:rPr>
          <w:tab/>
        </w:r>
        <w:r w:rsidR="002E71B8">
          <w:rPr>
            <w:webHidden/>
          </w:rPr>
          <w:fldChar w:fldCharType="begin"/>
        </w:r>
        <w:r w:rsidR="002E71B8">
          <w:rPr>
            <w:webHidden/>
          </w:rPr>
          <w:instrText xml:space="preserve"> PAGEREF _Toc319401839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0" w:history="1">
        <w:r w:rsidR="002E71B8" w:rsidRPr="00C63EDA">
          <w:rPr>
            <w:rStyle w:val="Hipervnculo"/>
            <w:lang w:eastAsia="en-US"/>
          </w:rPr>
          <w:t>3.13.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 Nombre de Imágenes Capturadas</w:t>
        </w:r>
        <w:r w:rsidR="002E71B8">
          <w:rPr>
            <w:webHidden/>
          </w:rPr>
          <w:tab/>
        </w:r>
        <w:r w:rsidR="002E71B8">
          <w:rPr>
            <w:webHidden/>
          </w:rPr>
          <w:fldChar w:fldCharType="begin"/>
        </w:r>
        <w:r w:rsidR="002E71B8">
          <w:rPr>
            <w:webHidden/>
          </w:rPr>
          <w:instrText xml:space="preserve"> PAGEREF _Toc319401840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1" w:history="1">
        <w:r w:rsidR="002E71B8" w:rsidRPr="00C63EDA">
          <w:rPr>
            <w:rStyle w:val="Hipervnculo"/>
            <w:lang w:eastAsia="en-US"/>
          </w:rPr>
          <w:t>3.14.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 Usuarios Supervisores</w:t>
        </w:r>
        <w:r w:rsidR="002E71B8">
          <w:rPr>
            <w:webHidden/>
          </w:rPr>
          <w:tab/>
        </w:r>
        <w:r w:rsidR="002E71B8">
          <w:rPr>
            <w:webHidden/>
          </w:rPr>
          <w:fldChar w:fldCharType="begin"/>
        </w:r>
        <w:r w:rsidR="002E71B8">
          <w:rPr>
            <w:webHidden/>
          </w:rPr>
          <w:instrText xml:space="preserve"> PAGEREF _Toc319401841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2" w:history="1">
        <w:r w:rsidR="002E71B8" w:rsidRPr="00C63EDA">
          <w:rPr>
            <w:rStyle w:val="Hipervnculo"/>
            <w:lang w:eastAsia="en-US"/>
          </w:rPr>
          <w:t>3.15.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 Ordenar Información por Nombre</w:t>
        </w:r>
        <w:r w:rsidR="002E71B8">
          <w:rPr>
            <w:webHidden/>
          </w:rPr>
          <w:tab/>
        </w:r>
        <w:r w:rsidR="002E71B8">
          <w:rPr>
            <w:webHidden/>
          </w:rPr>
          <w:fldChar w:fldCharType="begin"/>
        </w:r>
        <w:r w:rsidR="002E71B8">
          <w:rPr>
            <w:webHidden/>
          </w:rPr>
          <w:instrText xml:space="preserve"> PAGEREF _Toc319401842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3" w:history="1">
        <w:r w:rsidR="002E71B8" w:rsidRPr="00C63EDA">
          <w:rPr>
            <w:rStyle w:val="Hipervnculo"/>
            <w:lang w:eastAsia="en-US"/>
          </w:rPr>
          <w:t>3.16.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 Valor por Defecto Fecha Actual</w:t>
        </w:r>
        <w:r w:rsidR="002E71B8">
          <w:rPr>
            <w:webHidden/>
          </w:rPr>
          <w:tab/>
        </w:r>
        <w:r w:rsidR="002E71B8">
          <w:rPr>
            <w:webHidden/>
          </w:rPr>
          <w:fldChar w:fldCharType="begin"/>
        </w:r>
        <w:r w:rsidR="002E71B8">
          <w:rPr>
            <w:webHidden/>
          </w:rPr>
          <w:instrText xml:space="preserve"> PAGEREF _Toc319401843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4" w:history="1">
        <w:r w:rsidR="002E71B8" w:rsidRPr="00C63EDA">
          <w:rPr>
            <w:rStyle w:val="Hipervnculo"/>
            <w:lang w:eastAsia="en-US"/>
          </w:rPr>
          <w:t>3.17.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 Ordenar Información por Fecha</w:t>
        </w:r>
        <w:r w:rsidR="002E71B8">
          <w:rPr>
            <w:webHidden/>
          </w:rPr>
          <w:tab/>
        </w:r>
        <w:r w:rsidR="002E71B8">
          <w:rPr>
            <w:webHidden/>
          </w:rPr>
          <w:fldChar w:fldCharType="begin"/>
        </w:r>
        <w:r w:rsidR="002E71B8">
          <w:rPr>
            <w:webHidden/>
          </w:rPr>
          <w:instrText xml:space="preserve"> PAGEREF _Toc319401844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5" w:history="1">
        <w:r w:rsidR="002E71B8" w:rsidRPr="00C63EDA">
          <w:rPr>
            <w:rStyle w:val="Hipervnculo"/>
            <w:lang w:eastAsia="en-US"/>
          </w:rPr>
          <w:t>3.18.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 Resaltar Información</w:t>
        </w:r>
        <w:r w:rsidR="002E71B8">
          <w:rPr>
            <w:webHidden/>
          </w:rPr>
          <w:tab/>
        </w:r>
        <w:r w:rsidR="002E71B8">
          <w:rPr>
            <w:webHidden/>
          </w:rPr>
          <w:fldChar w:fldCharType="begin"/>
        </w:r>
        <w:r w:rsidR="002E71B8">
          <w:rPr>
            <w:webHidden/>
          </w:rPr>
          <w:instrText xml:space="preserve"> PAGEREF _Toc319401845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6" w:history="1">
        <w:r w:rsidR="002E71B8" w:rsidRPr="00C63EDA">
          <w:rPr>
            <w:rStyle w:val="Hipervnculo"/>
            <w:lang w:eastAsia="en-US"/>
          </w:rPr>
          <w:t>3.19.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 Valores de Configuración</w:t>
        </w:r>
        <w:r w:rsidR="002E71B8">
          <w:rPr>
            <w:webHidden/>
          </w:rPr>
          <w:tab/>
        </w:r>
        <w:r w:rsidR="002E71B8">
          <w:rPr>
            <w:webHidden/>
          </w:rPr>
          <w:fldChar w:fldCharType="begin"/>
        </w:r>
        <w:r w:rsidR="002E71B8">
          <w:rPr>
            <w:webHidden/>
          </w:rPr>
          <w:instrText xml:space="preserve"> PAGEREF _Toc319401846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7" w:history="1">
        <w:r w:rsidR="002E71B8" w:rsidRPr="00C63EDA">
          <w:rPr>
            <w:rStyle w:val="Hipervnculo"/>
            <w:lang w:eastAsia="en-US"/>
          </w:rPr>
          <w:t>3.20.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 Valor por Defecto Filtro Fecha</w:t>
        </w:r>
        <w:r w:rsidR="002E71B8">
          <w:rPr>
            <w:webHidden/>
          </w:rPr>
          <w:tab/>
        </w:r>
        <w:r w:rsidR="002E71B8">
          <w:rPr>
            <w:webHidden/>
          </w:rPr>
          <w:fldChar w:fldCharType="begin"/>
        </w:r>
        <w:r w:rsidR="002E71B8">
          <w:rPr>
            <w:webHidden/>
          </w:rPr>
          <w:instrText xml:space="preserve"> PAGEREF _Toc319401847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8" w:history="1">
        <w:r w:rsidR="002E71B8" w:rsidRPr="00C63EDA">
          <w:rPr>
            <w:rStyle w:val="Hipervnculo"/>
            <w:lang w:eastAsia="en-US"/>
          </w:rPr>
          <w:t>3.21.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 Reportes Web Activos</w:t>
        </w:r>
        <w:r w:rsidR="002E71B8">
          <w:rPr>
            <w:webHidden/>
          </w:rPr>
          <w:tab/>
        </w:r>
        <w:r w:rsidR="002E71B8">
          <w:rPr>
            <w:webHidden/>
          </w:rPr>
          <w:fldChar w:fldCharType="begin"/>
        </w:r>
        <w:r w:rsidR="002E71B8">
          <w:rPr>
            <w:webHidden/>
          </w:rPr>
          <w:instrText xml:space="preserve"> PAGEREF _Toc319401848 \h </w:instrText>
        </w:r>
        <w:r w:rsidR="002E71B8">
          <w:rPr>
            <w:webHidden/>
          </w:rPr>
        </w:r>
        <w:r w:rsidR="002E71B8">
          <w:rPr>
            <w:webHidden/>
          </w:rPr>
          <w:fldChar w:fldCharType="separate"/>
        </w:r>
        <w:r w:rsidR="002E71B8">
          <w:rPr>
            <w:webHidden/>
          </w:rPr>
          <w:t>19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49" w:history="1">
        <w:r w:rsidR="002E71B8" w:rsidRPr="00C63EDA">
          <w:rPr>
            <w:rStyle w:val="Hipervnculo"/>
            <w:lang w:eastAsia="en-US"/>
          </w:rPr>
          <w:t>3.22.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 Valores de Tipos de Encuestas</w:t>
        </w:r>
        <w:r w:rsidR="002E71B8">
          <w:rPr>
            <w:webHidden/>
          </w:rPr>
          <w:tab/>
        </w:r>
        <w:r w:rsidR="002E71B8">
          <w:rPr>
            <w:webHidden/>
          </w:rPr>
          <w:fldChar w:fldCharType="begin"/>
        </w:r>
        <w:r w:rsidR="002E71B8">
          <w:rPr>
            <w:webHidden/>
          </w:rPr>
          <w:instrText xml:space="preserve"> PAGEREF _Toc319401849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0" w:history="1">
        <w:r w:rsidR="002E71B8" w:rsidRPr="00C63EDA">
          <w:rPr>
            <w:rStyle w:val="Hipervnculo"/>
            <w:lang w:eastAsia="en-US"/>
          </w:rPr>
          <w:t>3.23.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 Valores de Tipos de Pregunta</w:t>
        </w:r>
        <w:r w:rsidR="002E71B8">
          <w:rPr>
            <w:webHidden/>
          </w:rPr>
          <w:tab/>
        </w:r>
        <w:r w:rsidR="002E71B8">
          <w:rPr>
            <w:webHidden/>
          </w:rPr>
          <w:fldChar w:fldCharType="begin"/>
        </w:r>
        <w:r w:rsidR="002E71B8">
          <w:rPr>
            <w:webHidden/>
          </w:rPr>
          <w:instrText xml:space="preserve"> PAGEREF _Toc319401850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1" w:history="1">
        <w:r w:rsidR="002E71B8" w:rsidRPr="00C63EDA">
          <w:rPr>
            <w:rStyle w:val="Hipervnculo"/>
            <w:lang w:eastAsia="en-US"/>
          </w:rPr>
          <w:t>3.24.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 Criterios para Filtro de Fecha</w:t>
        </w:r>
        <w:r w:rsidR="002E71B8">
          <w:rPr>
            <w:webHidden/>
          </w:rPr>
          <w:tab/>
        </w:r>
        <w:r w:rsidR="002E71B8">
          <w:rPr>
            <w:webHidden/>
          </w:rPr>
          <w:fldChar w:fldCharType="begin"/>
        </w:r>
        <w:r w:rsidR="002E71B8">
          <w:rPr>
            <w:webHidden/>
          </w:rPr>
          <w:instrText xml:space="preserve"> PAGEREF _Toc319401851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2" w:history="1">
        <w:r w:rsidR="002E71B8" w:rsidRPr="00C63EDA">
          <w:rPr>
            <w:rStyle w:val="Hipervnculo"/>
            <w:lang w:eastAsia="en-US"/>
          </w:rPr>
          <w:t>3.25.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 Sincronización de la Orden de Trabajo para la Agenda en el Móvil</w:t>
        </w:r>
        <w:r w:rsidR="002E71B8">
          <w:rPr>
            <w:webHidden/>
          </w:rPr>
          <w:tab/>
        </w:r>
        <w:r w:rsidR="002E71B8">
          <w:rPr>
            <w:webHidden/>
          </w:rPr>
          <w:fldChar w:fldCharType="begin"/>
        </w:r>
        <w:r w:rsidR="002E71B8">
          <w:rPr>
            <w:webHidden/>
          </w:rPr>
          <w:instrText xml:space="preserve"> PAGEREF _Toc319401852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3" w:history="1">
        <w:r w:rsidR="002E71B8" w:rsidRPr="00C63EDA">
          <w:rPr>
            <w:rStyle w:val="Hipervnculo"/>
            <w:lang w:eastAsia="en-US"/>
          </w:rPr>
          <w:t>3.26.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 Sincronización de Suscriptor para la Agenda en el Móvil</w:t>
        </w:r>
        <w:r w:rsidR="002E71B8">
          <w:rPr>
            <w:webHidden/>
          </w:rPr>
          <w:tab/>
        </w:r>
        <w:r w:rsidR="002E71B8">
          <w:rPr>
            <w:webHidden/>
          </w:rPr>
          <w:fldChar w:fldCharType="begin"/>
        </w:r>
        <w:r w:rsidR="002E71B8">
          <w:rPr>
            <w:webHidden/>
          </w:rPr>
          <w:instrText xml:space="preserve"> PAGEREF _Toc319401853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4" w:history="1">
        <w:r w:rsidR="002E71B8" w:rsidRPr="00C63EDA">
          <w:rPr>
            <w:rStyle w:val="Hipervnculo"/>
            <w:lang w:eastAsia="en-US"/>
          </w:rPr>
          <w:t>3.27.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 Sincronización de Inventario para la Agenda en el Móvil</w:t>
        </w:r>
        <w:r w:rsidR="002E71B8">
          <w:rPr>
            <w:webHidden/>
          </w:rPr>
          <w:tab/>
        </w:r>
        <w:r w:rsidR="002E71B8">
          <w:rPr>
            <w:webHidden/>
          </w:rPr>
          <w:fldChar w:fldCharType="begin"/>
        </w:r>
        <w:r w:rsidR="002E71B8">
          <w:rPr>
            <w:webHidden/>
          </w:rPr>
          <w:instrText xml:space="preserve"> PAGEREF _Toc319401854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5" w:history="1">
        <w:r w:rsidR="002E71B8" w:rsidRPr="00C63EDA">
          <w:rPr>
            <w:rStyle w:val="Hipervnculo"/>
            <w:lang w:eastAsia="en-US"/>
          </w:rPr>
          <w:t>3.28.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 Sincronización de Requisición Inicial para la Agenda en el Móvil</w:t>
        </w:r>
        <w:r w:rsidR="002E71B8">
          <w:rPr>
            <w:webHidden/>
          </w:rPr>
          <w:tab/>
        </w:r>
        <w:r w:rsidR="002E71B8">
          <w:rPr>
            <w:webHidden/>
          </w:rPr>
          <w:fldChar w:fldCharType="begin"/>
        </w:r>
        <w:r w:rsidR="002E71B8">
          <w:rPr>
            <w:webHidden/>
          </w:rPr>
          <w:instrText xml:space="preserve"> PAGEREF _Toc319401855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6" w:history="1">
        <w:r w:rsidR="002E71B8" w:rsidRPr="00C63EDA">
          <w:rPr>
            <w:rStyle w:val="Hipervnculo"/>
            <w:lang w:eastAsia="en-US"/>
          </w:rPr>
          <w:t>3.29.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 Ciudades Relacionadas a la Región</w:t>
        </w:r>
        <w:r w:rsidR="002E71B8">
          <w:rPr>
            <w:webHidden/>
          </w:rPr>
          <w:tab/>
        </w:r>
        <w:r w:rsidR="002E71B8">
          <w:rPr>
            <w:webHidden/>
          </w:rPr>
          <w:fldChar w:fldCharType="begin"/>
        </w:r>
        <w:r w:rsidR="002E71B8">
          <w:rPr>
            <w:webHidden/>
          </w:rPr>
          <w:instrText xml:space="preserve"> PAGEREF _Toc319401856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7" w:history="1">
        <w:r w:rsidR="002E71B8" w:rsidRPr="00C63EDA">
          <w:rPr>
            <w:rStyle w:val="Hipervnculo"/>
            <w:lang w:eastAsia="en-US"/>
          </w:rPr>
          <w:t>3.30.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 Motivos para Terminar Servicios con Problema</w:t>
        </w:r>
        <w:r w:rsidR="002E71B8">
          <w:rPr>
            <w:webHidden/>
          </w:rPr>
          <w:tab/>
        </w:r>
        <w:r w:rsidR="002E71B8">
          <w:rPr>
            <w:webHidden/>
          </w:rPr>
          <w:fldChar w:fldCharType="begin"/>
        </w:r>
        <w:r w:rsidR="002E71B8">
          <w:rPr>
            <w:webHidden/>
          </w:rPr>
          <w:instrText xml:space="preserve"> PAGEREF _Toc319401857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8" w:history="1">
        <w:r w:rsidR="002E71B8" w:rsidRPr="00C63EDA">
          <w:rPr>
            <w:rStyle w:val="Hipervnculo"/>
            <w:lang w:eastAsia="en-US"/>
          </w:rPr>
          <w:t>3.31.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 Órdenes de Trabajo con Problema</w:t>
        </w:r>
        <w:r w:rsidR="002E71B8">
          <w:rPr>
            <w:webHidden/>
          </w:rPr>
          <w:tab/>
        </w:r>
        <w:r w:rsidR="002E71B8">
          <w:rPr>
            <w:webHidden/>
          </w:rPr>
          <w:fldChar w:fldCharType="begin"/>
        </w:r>
        <w:r w:rsidR="002E71B8">
          <w:rPr>
            <w:webHidden/>
          </w:rPr>
          <w:instrText xml:space="preserve"> PAGEREF _Toc319401858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59" w:history="1">
        <w:r w:rsidR="002E71B8" w:rsidRPr="00C63EDA">
          <w:rPr>
            <w:rStyle w:val="Hipervnculo"/>
            <w:lang w:eastAsia="en-US"/>
          </w:rPr>
          <w:t>3.32.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 Valor Tipo de Actividad</w:t>
        </w:r>
        <w:r w:rsidR="002E71B8">
          <w:rPr>
            <w:webHidden/>
          </w:rPr>
          <w:tab/>
        </w:r>
        <w:r w:rsidR="002E71B8">
          <w:rPr>
            <w:webHidden/>
          </w:rPr>
          <w:fldChar w:fldCharType="begin"/>
        </w:r>
        <w:r w:rsidR="002E71B8">
          <w:rPr>
            <w:webHidden/>
          </w:rPr>
          <w:instrText xml:space="preserve"> PAGEREF _Toc319401859 \h </w:instrText>
        </w:r>
        <w:r w:rsidR="002E71B8">
          <w:rPr>
            <w:webHidden/>
          </w:rPr>
        </w:r>
        <w:r w:rsidR="002E71B8">
          <w:rPr>
            <w:webHidden/>
          </w:rPr>
          <w:fldChar w:fldCharType="separate"/>
        </w:r>
        <w:r w:rsidR="002E71B8">
          <w:rPr>
            <w:webHidden/>
          </w:rPr>
          <w:t>20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0" w:history="1">
        <w:r w:rsidR="002E71B8" w:rsidRPr="00C63EDA">
          <w:rPr>
            <w:rStyle w:val="Hipervnculo"/>
            <w:lang w:eastAsia="en-US"/>
          </w:rPr>
          <w:t>3.33.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 Usuario PYC para Sincronizar el Dispositivo Móvil</w:t>
        </w:r>
        <w:r w:rsidR="002E71B8">
          <w:rPr>
            <w:webHidden/>
          </w:rPr>
          <w:tab/>
        </w:r>
        <w:r w:rsidR="002E71B8">
          <w:rPr>
            <w:webHidden/>
          </w:rPr>
          <w:fldChar w:fldCharType="begin"/>
        </w:r>
        <w:r w:rsidR="002E71B8">
          <w:rPr>
            <w:webHidden/>
          </w:rPr>
          <w:instrText xml:space="preserve"> PAGEREF _Toc319401860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1" w:history="1">
        <w:r w:rsidR="002E71B8" w:rsidRPr="00C63EDA">
          <w:rPr>
            <w:rStyle w:val="Hipervnculo"/>
            <w:lang w:eastAsia="en-US"/>
          </w:rPr>
          <w:t>3.34.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 Usuario Técnico para Operar el Dispositivo Móvil</w:t>
        </w:r>
        <w:r w:rsidR="002E71B8">
          <w:rPr>
            <w:webHidden/>
          </w:rPr>
          <w:tab/>
        </w:r>
        <w:r w:rsidR="002E71B8">
          <w:rPr>
            <w:webHidden/>
          </w:rPr>
          <w:fldChar w:fldCharType="begin"/>
        </w:r>
        <w:r w:rsidR="002E71B8">
          <w:rPr>
            <w:webHidden/>
          </w:rPr>
          <w:instrText xml:space="preserve"> PAGEREF _Toc319401861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2" w:history="1">
        <w:r w:rsidR="002E71B8" w:rsidRPr="00C63EDA">
          <w:rPr>
            <w:rStyle w:val="Hipervnculo"/>
            <w:lang w:eastAsia="en-US"/>
          </w:rPr>
          <w:t>3.35.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RN35 Preparar Agenda</w:t>
        </w:r>
        <w:r w:rsidR="002E71B8">
          <w:rPr>
            <w:webHidden/>
          </w:rPr>
          <w:tab/>
        </w:r>
        <w:r w:rsidR="002E71B8">
          <w:rPr>
            <w:webHidden/>
          </w:rPr>
          <w:fldChar w:fldCharType="begin"/>
        </w:r>
        <w:r w:rsidR="002E71B8">
          <w:rPr>
            <w:webHidden/>
          </w:rPr>
          <w:instrText xml:space="preserve"> PAGEREF _Toc319401862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3" w:history="1">
        <w:r w:rsidR="002E71B8" w:rsidRPr="00C63EDA">
          <w:rPr>
            <w:rStyle w:val="Hipervnculo"/>
            <w:lang w:eastAsia="en-US"/>
          </w:rPr>
          <w:t>3.36.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RN36 Archivo de Tutorial de Servicio</w:t>
        </w:r>
        <w:r w:rsidR="002E71B8">
          <w:rPr>
            <w:webHidden/>
          </w:rPr>
          <w:tab/>
        </w:r>
        <w:r w:rsidR="002E71B8">
          <w:rPr>
            <w:webHidden/>
          </w:rPr>
          <w:fldChar w:fldCharType="begin"/>
        </w:r>
        <w:r w:rsidR="002E71B8">
          <w:rPr>
            <w:webHidden/>
          </w:rPr>
          <w:instrText xml:space="preserve"> PAGEREF _Toc319401863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4" w:history="1">
        <w:r w:rsidR="002E71B8" w:rsidRPr="00C63EDA">
          <w:rPr>
            <w:rStyle w:val="Hipervnculo"/>
            <w:lang w:eastAsia="en-US"/>
          </w:rPr>
          <w:t>3.37.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RN37 Ruta de Almacenamiento de Archivo de Tutorial de Servicio en el Móvil</w:t>
        </w:r>
        <w:r w:rsidR="002E71B8">
          <w:rPr>
            <w:webHidden/>
          </w:rPr>
          <w:tab/>
        </w:r>
        <w:r w:rsidR="002E71B8">
          <w:rPr>
            <w:webHidden/>
          </w:rPr>
          <w:fldChar w:fldCharType="begin"/>
        </w:r>
        <w:r w:rsidR="002E71B8">
          <w:rPr>
            <w:webHidden/>
          </w:rPr>
          <w:instrText xml:space="preserve"> PAGEREF _Toc319401864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5" w:history="1">
        <w:r w:rsidR="002E71B8" w:rsidRPr="00C63EDA">
          <w:rPr>
            <w:rStyle w:val="Hipervnculo"/>
            <w:lang w:eastAsia="en-US"/>
          </w:rPr>
          <w:t>3.38.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RN38 Valor por Defecto Fecha y Hora Actual</w:t>
        </w:r>
        <w:r w:rsidR="002E71B8">
          <w:rPr>
            <w:webHidden/>
          </w:rPr>
          <w:tab/>
        </w:r>
        <w:r w:rsidR="002E71B8">
          <w:rPr>
            <w:webHidden/>
          </w:rPr>
          <w:fldChar w:fldCharType="begin"/>
        </w:r>
        <w:r w:rsidR="002E71B8">
          <w:rPr>
            <w:webHidden/>
          </w:rPr>
          <w:instrText xml:space="preserve"> PAGEREF _Toc319401865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6" w:history="1">
        <w:r w:rsidR="002E71B8" w:rsidRPr="00C63EDA">
          <w:rPr>
            <w:rStyle w:val="Hipervnculo"/>
            <w:lang w:eastAsia="en-US"/>
          </w:rPr>
          <w:t>3.39.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RN39 Valor por Defecto Hora Actual</w:t>
        </w:r>
        <w:r w:rsidR="002E71B8">
          <w:rPr>
            <w:webHidden/>
          </w:rPr>
          <w:tab/>
        </w:r>
        <w:r w:rsidR="002E71B8">
          <w:rPr>
            <w:webHidden/>
          </w:rPr>
          <w:fldChar w:fldCharType="begin"/>
        </w:r>
        <w:r w:rsidR="002E71B8">
          <w:rPr>
            <w:webHidden/>
          </w:rPr>
          <w:instrText xml:space="preserve"> PAGEREF _Toc319401866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7" w:history="1">
        <w:r w:rsidR="002E71B8" w:rsidRPr="00C63EDA">
          <w:rPr>
            <w:rStyle w:val="Hipervnculo"/>
            <w:lang w:eastAsia="en-US"/>
          </w:rPr>
          <w:t>3.40.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RN40 Seguimiento de Actividades</w:t>
        </w:r>
        <w:r w:rsidR="002E71B8">
          <w:rPr>
            <w:webHidden/>
          </w:rPr>
          <w:tab/>
        </w:r>
        <w:r w:rsidR="002E71B8">
          <w:rPr>
            <w:webHidden/>
          </w:rPr>
          <w:fldChar w:fldCharType="begin"/>
        </w:r>
        <w:r w:rsidR="002E71B8">
          <w:rPr>
            <w:webHidden/>
          </w:rPr>
          <w:instrText xml:space="preserve"> PAGEREF _Toc319401867 \h </w:instrText>
        </w:r>
        <w:r w:rsidR="002E71B8">
          <w:rPr>
            <w:webHidden/>
          </w:rPr>
        </w:r>
        <w:r w:rsidR="002E71B8">
          <w:rPr>
            <w:webHidden/>
          </w:rPr>
          <w:fldChar w:fldCharType="separate"/>
        </w:r>
        <w:r w:rsidR="002E71B8">
          <w:rPr>
            <w:webHidden/>
          </w:rPr>
          <w:t>21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8" w:history="1">
        <w:r w:rsidR="002E71B8" w:rsidRPr="00C63EDA">
          <w:rPr>
            <w:rStyle w:val="Hipervnculo"/>
            <w:lang w:eastAsia="en-US"/>
          </w:rPr>
          <w:t>3.41.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RN41 Inicializar Puntos Acumulados</w:t>
        </w:r>
        <w:r w:rsidR="002E71B8">
          <w:rPr>
            <w:webHidden/>
          </w:rPr>
          <w:tab/>
        </w:r>
        <w:r w:rsidR="002E71B8">
          <w:rPr>
            <w:webHidden/>
          </w:rPr>
          <w:fldChar w:fldCharType="begin"/>
        </w:r>
        <w:r w:rsidR="002E71B8">
          <w:rPr>
            <w:webHidden/>
          </w:rPr>
          <w:instrText xml:space="preserve"> PAGEREF _Toc319401868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69" w:history="1">
        <w:r w:rsidR="002E71B8" w:rsidRPr="00C63EDA">
          <w:rPr>
            <w:rStyle w:val="Hipervnculo"/>
            <w:lang w:eastAsia="en-US"/>
          </w:rPr>
          <w:t>3.42.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RN42 Valores de Estado para Cerrar un Trabajo</w:t>
        </w:r>
        <w:r w:rsidR="002E71B8">
          <w:rPr>
            <w:webHidden/>
          </w:rPr>
          <w:tab/>
        </w:r>
        <w:r w:rsidR="002E71B8">
          <w:rPr>
            <w:webHidden/>
          </w:rPr>
          <w:fldChar w:fldCharType="begin"/>
        </w:r>
        <w:r w:rsidR="002E71B8">
          <w:rPr>
            <w:webHidden/>
          </w:rPr>
          <w:instrText xml:space="preserve"> PAGEREF _Toc319401869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0" w:history="1">
        <w:r w:rsidR="002E71B8" w:rsidRPr="00C63EDA">
          <w:rPr>
            <w:rStyle w:val="Hipervnculo"/>
            <w:lang w:eastAsia="en-US"/>
          </w:rPr>
          <w:t>3.43.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RN43 Valores de Motivos para Terminar de  Trabajo</w:t>
        </w:r>
        <w:r w:rsidR="002E71B8">
          <w:rPr>
            <w:webHidden/>
          </w:rPr>
          <w:tab/>
        </w:r>
        <w:r w:rsidR="002E71B8">
          <w:rPr>
            <w:webHidden/>
          </w:rPr>
          <w:fldChar w:fldCharType="begin"/>
        </w:r>
        <w:r w:rsidR="002E71B8">
          <w:rPr>
            <w:webHidden/>
          </w:rPr>
          <w:instrText xml:space="preserve"> PAGEREF _Toc319401870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1" w:history="1">
        <w:r w:rsidR="002E71B8" w:rsidRPr="00C63EDA">
          <w:rPr>
            <w:rStyle w:val="Hipervnculo"/>
            <w:lang w:eastAsia="en-US"/>
          </w:rPr>
          <w:t>3.44.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RN44 Sincronización de la Orden de Trabajo para Cerrar Trabajo en el Servidor</w:t>
        </w:r>
        <w:r w:rsidR="002E71B8">
          <w:rPr>
            <w:webHidden/>
          </w:rPr>
          <w:tab/>
        </w:r>
        <w:r w:rsidR="002E71B8">
          <w:rPr>
            <w:webHidden/>
          </w:rPr>
          <w:fldChar w:fldCharType="begin"/>
        </w:r>
        <w:r w:rsidR="002E71B8">
          <w:rPr>
            <w:webHidden/>
          </w:rPr>
          <w:instrText xml:space="preserve"> PAGEREF _Toc319401871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2" w:history="1">
        <w:r w:rsidR="002E71B8" w:rsidRPr="00C63EDA">
          <w:rPr>
            <w:rStyle w:val="Hipervnculo"/>
            <w:lang w:eastAsia="en-US"/>
          </w:rPr>
          <w:t>3.45.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RN45 Regiones del Servidor</w:t>
        </w:r>
        <w:r w:rsidR="002E71B8">
          <w:rPr>
            <w:webHidden/>
          </w:rPr>
          <w:tab/>
        </w:r>
        <w:r w:rsidR="002E71B8">
          <w:rPr>
            <w:webHidden/>
          </w:rPr>
          <w:fldChar w:fldCharType="begin"/>
        </w:r>
        <w:r w:rsidR="002E71B8">
          <w:rPr>
            <w:webHidden/>
          </w:rPr>
          <w:instrText xml:space="preserve"> PAGEREF _Toc319401872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3" w:history="1">
        <w:r w:rsidR="002E71B8" w:rsidRPr="00C63EDA">
          <w:rPr>
            <w:rStyle w:val="Hipervnculo"/>
            <w:lang w:eastAsia="en-US"/>
          </w:rPr>
          <w:t>3.46.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RN46 Formato IP Servidor</w:t>
        </w:r>
        <w:r w:rsidR="002E71B8">
          <w:rPr>
            <w:webHidden/>
          </w:rPr>
          <w:tab/>
        </w:r>
        <w:r w:rsidR="002E71B8">
          <w:rPr>
            <w:webHidden/>
          </w:rPr>
          <w:fldChar w:fldCharType="begin"/>
        </w:r>
        <w:r w:rsidR="002E71B8">
          <w:rPr>
            <w:webHidden/>
          </w:rPr>
          <w:instrText xml:space="preserve"> PAGEREF _Toc319401873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4" w:history="1">
        <w:r w:rsidR="002E71B8" w:rsidRPr="00C63EDA">
          <w:rPr>
            <w:rStyle w:val="Hipervnculo"/>
            <w:lang w:eastAsia="en-US"/>
          </w:rPr>
          <w:t>3.47.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RN47 Sincronización de Información en el Servidor</w:t>
        </w:r>
        <w:r w:rsidR="002E71B8">
          <w:rPr>
            <w:webHidden/>
          </w:rPr>
          <w:tab/>
        </w:r>
        <w:r w:rsidR="002E71B8">
          <w:rPr>
            <w:webHidden/>
          </w:rPr>
          <w:fldChar w:fldCharType="begin"/>
        </w:r>
        <w:r w:rsidR="002E71B8">
          <w:rPr>
            <w:webHidden/>
          </w:rPr>
          <w:instrText xml:space="preserve"> PAGEREF _Toc319401874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5" w:history="1">
        <w:r w:rsidR="002E71B8" w:rsidRPr="00C63EDA">
          <w:rPr>
            <w:rStyle w:val="Hipervnculo"/>
            <w:lang w:eastAsia="en-US"/>
          </w:rPr>
          <w:t>3.48.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RN48 Asignar Consecutivo</w:t>
        </w:r>
        <w:r w:rsidR="002E71B8">
          <w:rPr>
            <w:webHidden/>
          </w:rPr>
          <w:tab/>
        </w:r>
        <w:r w:rsidR="002E71B8">
          <w:rPr>
            <w:webHidden/>
          </w:rPr>
          <w:fldChar w:fldCharType="begin"/>
        </w:r>
        <w:r w:rsidR="002E71B8">
          <w:rPr>
            <w:webHidden/>
          </w:rPr>
          <w:instrText xml:space="preserve"> PAGEREF _Toc319401875 \h </w:instrText>
        </w:r>
        <w:r w:rsidR="002E71B8">
          <w:rPr>
            <w:webHidden/>
          </w:rPr>
        </w:r>
        <w:r w:rsidR="002E71B8">
          <w:rPr>
            <w:webHidden/>
          </w:rPr>
          <w:fldChar w:fldCharType="separate"/>
        </w:r>
        <w:r w:rsidR="002E71B8">
          <w:rPr>
            <w:webHidden/>
          </w:rPr>
          <w:t>22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6" w:history="1">
        <w:r w:rsidR="002E71B8" w:rsidRPr="00C63EDA">
          <w:rPr>
            <w:rStyle w:val="Hipervnculo"/>
            <w:lang w:eastAsia="en-US"/>
          </w:rPr>
          <w:t>3.49.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RN49 Trabajos por Atender</w:t>
        </w:r>
        <w:r w:rsidR="002E71B8">
          <w:rPr>
            <w:webHidden/>
          </w:rPr>
          <w:tab/>
        </w:r>
        <w:r w:rsidR="002E71B8">
          <w:rPr>
            <w:webHidden/>
          </w:rPr>
          <w:fldChar w:fldCharType="begin"/>
        </w:r>
        <w:r w:rsidR="002E71B8">
          <w:rPr>
            <w:webHidden/>
          </w:rPr>
          <w:instrText xml:space="preserve"> PAGEREF _Toc319401876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7" w:history="1">
        <w:r w:rsidR="002E71B8" w:rsidRPr="00C63EDA">
          <w:rPr>
            <w:rStyle w:val="Hipervnculo"/>
            <w:lang w:eastAsia="en-US"/>
          </w:rPr>
          <w:t>3.50.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RN50 Resaltar Información</w:t>
        </w:r>
        <w:r w:rsidR="002E71B8">
          <w:rPr>
            <w:webHidden/>
          </w:rPr>
          <w:tab/>
        </w:r>
        <w:r w:rsidR="002E71B8">
          <w:rPr>
            <w:webHidden/>
          </w:rPr>
          <w:fldChar w:fldCharType="begin"/>
        </w:r>
        <w:r w:rsidR="002E71B8">
          <w:rPr>
            <w:webHidden/>
          </w:rPr>
          <w:instrText xml:space="preserve"> PAGEREF _Toc319401877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8" w:history="1">
        <w:r w:rsidR="002E71B8" w:rsidRPr="00C63EDA">
          <w:rPr>
            <w:rStyle w:val="Hipervnculo"/>
            <w:lang w:eastAsia="en-US"/>
          </w:rPr>
          <w:t>3.51.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RN51 Terminar Servicio</w:t>
        </w:r>
        <w:r w:rsidR="002E71B8">
          <w:rPr>
            <w:webHidden/>
          </w:rPr>
          <w:tab/>
        </w:r>
        <w:r w:rsidR="002E71B8">
          <w:rPr>
            <w:webHidden/>
          </w:rPr>
          <w:fldChar w:fldCharType="begin"/>
        </w:r>
        <w:r w:rsidR="002E71B8">
          <w:rPr>
            <w:webHidden/>
          </w:rPr>
          <w:instrText xml:space="preserve"> PAGEREF _Toc319401878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79" w:history="1">
        <w:r w:rsidR="002E71B8" w:rsidRPr="00C63EDA">
          <w:rPr>
            <w:rStyle w:val="Hipervnculo"/>
            <w:lang w:eastAsia="en-US"/>
          </w:rPr>
          <w:t>3.52.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RN52 Ajustar Inventario Requisición</w:t>
        </w:r>
        <w:r w:rsidR="002E71B8">
          <w:rPr>
            <w:webHidden/>
          </w:rPr>
          <w:tab/>
        </w:r>
        <w:r w:rsidR="002E71B8">
          <w:rPr>
            <w:webHidden/>
          </w:rPr>
          <w:fldChar w:fldCharType="begin"/>
        </w:r>
        <w:r w:rsidR="002E71B8">
          <w:rPr>
            <w:webHidden/>
          </w:rPr>
          <w:instrText xml:space="preserve"> PAGEREF _Toc319401879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0" w:history="1">
        <w:r w:rsidR="002E71B8" w:rsidRPr="00C63EDA">
          <w:rPr>
            <w:rStyle w:val="Hipervnculo"/>
            <w:lang w:eastAsia="en-US"/>
          </w:rPr>
          <w:t>3.53.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RN53 Códigos de Barras  Leídos</w:t>
        </w:r>
        <w:r w:rsidR="002E71B8">
          <w:rPr>
            <w:webHidden/>
          </w:rPr>
          <w:tab/>
        </w:r>
        <w:r w:rsidR="002E71B8">
          <w:rPr>
            <w:webHidden/>
          </w:rPr>
          <w:fldChar w:fldCharType="begin"/>
        </w:r>
        <w:r w:rsidR="002E71B8">
          <w:rPr>
            <w:webHidden/>
          </w:rPr>
          <w:instrText xml:space="preserve"> PAGEREF _Toc319401880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1" w:history="1">
        <w:r w:rsidR="002E71B8" w:rsidRPr="00C63EDA">
          <w:rPr>
            <w:rStyle w:val="Hipervnculo"/>
            <w:lang w:eastAsia="en-US"/>
          </w:rPr>
          <w:t>3.54.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RN54 Estado por Defecto Equipo Digital</w:t>
        </w:r>
        <w:r w:rsidR="002E71B8">
          <w:rPr>
            <w:webHidden/>
          </w:rPr>
          <w:tab/>
        </w:r>
        <w:r w:rsidR="002E71B8">
          <w:rPr>
            <w:webHidden/>
          </w:rPr>
          <w:fldChar w:fldCharType="begin"/>
        </w:r>
        <w:r w:rsidR="002E71B8">
          <w:rPr>
            <w:webHidden/>
          </w:rPr>
          <w:instrText xml:space="preserve"> PAGEREF _Toc319401881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2" w:history="1">
        <w:r w:rsidR="002E71B8" w:rsidRPr="00C63EDA">
          <w:rPr>
            <w:rStyle w:val="Hipervnculo"/>
            <w:lang w:eastAsia="en-US"/>
          </w:rPr>
          <w:t>3.55.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RN55 Número de Carrete</w:t>
        </w:r>
        <w:r w:rsidR="002E71B8">
          <w:rPr>
            <w:webHidden/>
          </w:rPr>
          <w:tab/>
        </w:r>
        <w:r w:rsidR="002E71B8">
          <w:rPr>
            <w:webHidden/>
          </w:rPr>
          <w:fldChar w:fldCharType="begin"/>
        </w:r>
        <w:r w:rsidR="002E71B8">
          <w:rPr>
            <w:webHidden/>
          </w:rPr>
          <w:instrText xml:space="preserve"> PAGEREF _Toc319401882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3" w:history="1">
        <w:r w:rsidR="002E71B8" w:rsidRPr="00C63EDA">
          <w:rPr>
            <w:rStyle w:val="Hipervnculo"/>
            <w:lang w:eastAsia="en-US"/>
          </w:rPr>
          <w:t>3.56.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RN56 Opciones del Menú Trabajo</w:t>
        </w:r>
        <w:r w:rsidR="002E71B8">
          <w:rPr>
            <w:webHidden/>
          </w:rPr>
          <w:tab/>
        </w:r>
        <w:r w:rsidR="002E71B8">
          <w:rPr>
            <w:webHidden/>
          </w:rPr>
          <w:fldChar w:fldCharType="begin"/>
        </w:r>
        <w:r w:rsidR="002E71B8">
          <w:rPr>
            <w:webHidden/>
          </w:rPr>
          <w:instrText xml:space="preserve"> PAGEREF _Toc319401883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4" w:history="1">
        <w:r w:rsidR="002E71B8" w:rsidRPr="00C63EDA">
          <w:rPr>
            <w:rStyle w:val="Hipervnculo"/>
            <w:lang w:eastAsia="en-US"/>
          </w:rPr>
          <w:t>3.57.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RN57 Porcentaje de Puntos Acumulados</w:t>
        </w:r>
        <w:r w:rsidR="002E71B8">
          <w:rPr>
            <w:webHidden/>
          </w:rPr>
          <w:tab/>
        </w:r>
        <w:r w:rsidR="002E71B8">
          <w:rPr>
            <w:webHidden/>
          </w:rPr>
          <w:fldChar w:fldCharType="begin"/>
        </w:r>
        <w:r w:rsidR="002E71B8">
          <w:rPr>
            <w:webHidden/>
          </w:rPr>
          <w:instrText xml:space="preserve"> PAGEREF _Toc319401884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5" w:history="1">
        <w:r w:rsidR="002E71B8" w:rsidRPr="00C63EDA">
          <w:rPr>
            <w:rStyle w:val="Hipervnculo"/>
            <w:lang w:eastAsia="en-US"/>
          </w:rPr>
          <w:t>3.58.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RN58 Información de Sucursal Configurada</w:t>
        </w:r>
        <w:r w:rsidR="002E71B8">
          <w:rPr>
            <w:webHidden/>
          </w:rPr>
          <w:tab/>
        </w:r>
        <w:r w:rsidR="002E71B8">
          <w:rPr>
            <w:webHidden/>
          </w:rPr>
          <w:fldChar w:fldCharType="begin"/>
        </w:r>
        <w:r w:rsidR="002E71B8">
          <w:rPr>
            <w:webHidden/>
          </w:rPr>
          <w:instrText xml:space="preserve"> PAGEREF _Toc319401885 \h </w:instrText>
        </w:r>
        <w:r w:rsidR="002E71B8">
          <w:rPr>
            <w:webHidden/>
          </w:rPr>
        </w:r>
        <w:r w:rsidR="002E71B8">
          <w:rPr>
            <w:webHidden/>
          </w:rPr>
          <w:fldChar w:fldCharType="separate"/>
        </w:r>
        <w:r w:rsidR="002E71B8">
          <w:rPr>
            <w:webHidden/>
          </w:rPr>
          <w:t>23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6" w:history="1">
        <w:r w:rsidR="002E71B8" w:rsidRPr="00C63EDA">
          <w:rPr>
            <w:rStyle w:val="Hipervnculo"/>
            <w:lang w:eastAsia="en-US"/>
          </w:rPr>
          <w:t>3.59.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RN59 Reinicio del Sistema Móvil</w:t>
        </w:r>
        <w:r w:rsidR="002E71B8">
          <w:rPr>
            <w:webHidden/>
          </w:rPr>
          <w:tab/>
        </w:r>
        <w:r w:rsidR="002E71B8">
          <w:rPr>
            <w:webHidden/>
          </w:rPr>
          <w:fldChar w:fldCharType="begin"/>
        </w:r>
        <w:r w:rsidR="002E71B8">
          <w:rPr>
            <w:webHidden/>
          </w:rPr>
          <w:instrText xml:space="preserve"> PAGEREF _Toc319401886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7" w:history="1">
        <w:r w:rsidR="002E71B8" w:rsidRPr="00C63EDA">
          <w:rPr>
            <w:rStyle w:val="Hipervnculo"/>
            <w:lang w:eastAsia="en-US"/>
          </w:rPr>
          <w:t>3.60.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RN60 Procesar Información del Código de Barras</w:t>
        </w:r>
        <w:r w:rsidR="002E71B8">
          <w:rPr>
            <w:webHidden/>
          </w:rPr>
          <w:tab/>
        </w:r>
        <w:r w:rsidR="002E71B8">
          <w:rPr>
            <w:webHidden/>
          </w:rPr>
          <w:fldChar w:fldCharType="begin"/>
        </w:r>
        <w:r w:rsidR="002E71B8">
          <w:rPr>
            <w:webHidden/>
          </w:rPr>
          <w:instrText xml:space="preserve"> PAGEREF _Toc319401887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8" w:history="1">
        <w:r w:rsidR="002E71B8" w:rsidRPr="00C63EDA">
          <w:rPr>
            <w:rStyle w:val="Hipervnculo"/>
            <w:lang w:eastAsia="en-US"/>
          </w:rPr>
          <w:t>3.61.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RN61 Sincronización Carga Inicial para Configurar Terminal en el Móvil</w:t>
        </w:r>
        <w:r w:rsidR="002E71B8">
          <w:rPr>
            <w:webHidden/>
          </w:rPr>
          <w:tab/>
        </w:r>
        <w:r w:rsidR="002E71B8">
          <w:rPr>
            <w:webHidden/>
          </w:rPr>
          <w:fldChar w:fldCharType="begin"/>
        </w:r>
        <w:r w:rsidR="002E71B8">
          <w:rPr>
            <w:webHidden/>
          </w:rPr>
          <w:instrText xml:space="preserve"> PAGEREF _Toc319401888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89" w:history="1">
        <w:r w:rsidR="002E71B8" w:rsidRPr="00C63EDA">
          <w:rPr>
            <w:rStyle w:val="Hipervnculo"/>
            <w:lang w:eastAsia="en-US"/>
          </w:rPr>
          <w:t>3.62.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RN62 Sincronización de Usuario para Configurar Terminal en el Móvil</w:t>
        </w:r>
        <w:r w:rsidR="002E71B8">
          <w:rPr>
            <w:webHidden/>
          </w:rPr>
          <w:tab/>
        </w:r>
        <w:r w:rsidR="002E71B8">
          <w:rPr>
            <w:webHidden/>
          </w:rPr>
          <w:fldChar w:fldCharType="begin"/>
        </w:r>
        <w:r w:rsidR="002E71B8">
          <w:rPr>
            <w:webHidden/>
          </w:rPr>
          <w:instrText xml:space="preserve"> PAGEREF _Toc319401889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0" w:history="1">
        <w:r w:rsidR="002E71B8" w:rsidRPr="00C63EDA">
          <w:rPr>
            <w:rStyle w:val="Hipervnculo"/>
            <w:lang w:eastAsia="en-US"/>
          </w:rPr>
          <w:t>3.63.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RN63 Valor Tipos de Requisición</w:t>
        </w:r>
        <w:r w:rsidR="002E71B8">
          <w:rPr>
            <w:webHidden/>
          </w:rPr>
          <w:tab/>
        </w:r>
        <w:r w:rsidR="002E71B8">
          <w:rPr>
            <w:webHidden/>
          </w:rPr>
          <w:fldChar w:fldCharType="begin"/>
        </w:r>
        <w:r w:rsidR="002E71B8">
          <w:rPr>
            <w:webHidden/>
          </w:rPr>
          <w:instrText xml:space="preserve"> PAGEREF _Toc319401890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1" w:history="1">
        <w:r w:rsidR="002E71B8" w:rsidRPr="00C63EDA">
          <w:rPr>
            <w:rStyle w:val="Hipervnculo"/>
            <w:lang w:eastAsia="en-US"/>
          </w:rPr>
          <w:t>3.64.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RN64 Valor Clasificación de materiales</w:t>
        </w:r>
        <w:r w:rsidR="002E71B8">
          <w:rPr>
            <w:webHidden/>
          </w:rPr>
          <w:tab/>
        </w:r>
        <w:r w:rsidR="002E71B8">
          <w:rPr>
            <w:webHidden/>
          </w:rPr>
          <w:fldChar w:fldCharType="begin"/>
        </w:r>
        <w:r w:rsidR="002E71B8">
          <w:rPr>
            <w:webHidden/>
          </w:rPr>
          <w:instrText xml:space="preserve"> PAGEREF _Toc319401891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2" w:history="1">
        <w:r w:rsidR="002E71B8" w:rsidRPr="00C63EDA">
          <w:rPr>
            <w:rStyle w:val="Hipervnculo"/>
            <w:lang w:eastAsia="en-US"/>
          </w:rPr>
          <w:t>3.65.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RN65 Listado de Materiales por Clasificación</w:t>
        </w:r>
        <w:r w:rsidR="002E71B8">
          <w:rPr>
            <w:webHidden/>
          </w:rPr>
          <w:tab/>
        </w:r>
        <w:r w:rsidR="002E71B8">
          <w:rPr>
            <w:webHidden/>
          </w:rPr>
          <w:fldChar w:fldCharType="begin"/>
        </w:r>
        <w:r w:rsidR="002E71B8">
          <w:rPr>
            <w:webHidden/>
          </w:rPr>
          <w:instrText xml:space="preserve"> PAGEREF _Toc319401892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3" w:history="1">
        <w:r w:rsidR="002E71B8" w:rsidRPr="00C63EDA">
          <w:rPr>
            <w:rStyle w:val="Hipervnculo"/>
            <w:lang w:eastAsia="en-US"/>
          </w:rPr>
          <w:t>3.66.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RN66 Usuarios Almacenistas</w:t>
        </w:r>
        <w:r w:rsidR="002E71B8">
          <w:rPr>
            <w:webHidden/>
          </w:rPr>
          <w:tab/>
        </w:r>
        <w:r w:rsidR="002E71B8">
          <w:rPr>
            <w:webHidden/>
          </w:rPr>
          <w:fldChar w:fldCharType="begin"/>
        </w:r>
        <w:r w:rsidR="002E71B8">
          <w:rPr>
            <w:webHidden/>
          </w:rPr>
          <w:instrText xml:space="preserve"> PAGEREF _Toc319401893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4" w:history="1">
        <w:r w:rsidR="002E71B8" w:rsidRPr="00C63EDA">
          <w:rPr>
            <w:rStyle w:val="Hipervnculo"/>
            <w:lang w:eastAsia="en-US"/>
          </w:rPr>
          <w:t>3.67.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RN67 Sincronización de Órdenes de Trabajo Confirmadas para la Agenda en el Móvil</w:t>
        </w:r>
        <w:r w:rsidR="002E71B8">
          <w:rPr>
            <w:webHidden/>
          </w:rPr>
          <w:tab/>
        </w:r>
        <w:r w:rsidR="002E71B8">
          <w:rPr>
            <w:webHidden/>
          </w:rPr>
          <w:fldChar w:fldCharType="begin"/>
        </w:r>
        <w:r w:rsidR="002E71B8">
          <w:rPr>
            <w:webHidden/>
          </w:rPr>
          <w:instrText xml:space="preserve"> PAGEREF _Toc319401894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5" w:history="1">
        <w:r w:rsidR="002E71B8" w:rsidRPr="00C63EDA">
          <w:rPr>
            <w:rStyle w:val="Hipervnculo"/>
            <w:lang w:eastAsia="en-US"/>
          </w:rPr>
          <w:t>3.68.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RN68 Sincronización de Suscriptor para Consultar Suscriptor en el Móvil</w:t>
        </w:r>
        <w:r w:rsidR="002E71B8">
          <w:rPr>
            <w:webHidden/>
          </w:rPr>
          <w:tab/>
        </w:r>
        <w:r w:rsidR="002E71B8">
          <w:rPr>
            <w:webHidden/>
          </w:rPr>
          <w:fldChar w:fldCharType="begin"/>
        </w:r>
        <w:r w:rsidR="002E71B8">
          <w:rPr>
            <w:webHidden/>
          </w:rPr>
          <w:instrText xml:space="preserve"> PAGEREF _Toc319401895 \h </w:instrText>
        </w:r>
        <w:r w:rsidR="002E71B8">
          <w:rPr>
            <w:webHidden/>
          </w:rPr>
        </w:r>
        <w:r w:rsidR="002E71B8">
          <w:rPr>
            <w:webHidden/>
          </w:rPr>
          <w:fldChar w:fldCharType="separate"/>
        </w:r>
        <w:r w:rsidR="002E71B8">
          <w:rPr>
            <w:webHidden/>
          </w:rPr>
          <w:t>24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6" w:history="1">
        <w:r w:rsidR="002E71B8" w:rsidRPr="00C63EDA">
          <w:rPr>
            <w:rStyle w:val="Hipervnculo"/>
            <w:lang w:eastAsia="en-US"/>
          </w:rPr>
          <w:t>3.69.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RN69 Órdenes de Trabajo Confirmadas y/o Asignadas con Mayor Prioridad</w:t>
        </w:r>
        <w:r w:rsidR="002E71B8">
          <w:rPr>
            <w:webHidden/>
          </w:rPr>
          <w:tab/>
        </w:r>
        <w:r w:rsidR="002E71B8">
          <w:rPr>
            <w:webHidden/>
          </w:rPr>
          <w:fldChar w:fldCharType="begin"/>
        </w:r>
        <w:r w:rsidR="002E71B8">
          <w:rPr>
            <w:webHidden/>
          </w:rPr>
          <w:instrText xml:space="preserve"> PAGEREF _Toc319401896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7" w:history="1">
        <w:r w:rsidR="002E71B8" w:rsidRPr="00C63EDA">
          <w:rPr>
            <w:rStyle w:val="Hipervnculo"/>
            <w:lang w:eastAsia="en-US"/>
          </w:rPr>
          <w:t>3.70.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RN70 Sincronización de la Recarga en el Servidor</w:t>
        </w:r>
        <w:r w:rsidR="002E71B8">
          <w:rPr>
            <w:webHidden/>
          </w:rPr>
          <w:tab/>
        </w:r>
        <w:r w:rsidR="002E71B8">
          <w:rPr>
            <w:webHidden/>
          </w:rPr>
          <w:fldChar w:fldCharType="begin"/>
        </w:r>
        <w:r w:rsidR="002E71B8">
          <w:rPr>
            <w:webHidden/>
          </w:rPr>
          <w:instrText xml:space="preserve"> PAGEREF _Toc319401897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8" w:history="1">
        <w:r w:rsidR="002E71B8" w:rsidRPr="00C63EDA">
          <w:rPr>
            <w:rStyle w:val="Hipervnculo"/>
            <w:lang w:eastAsia="en-US"/>
          </w:rPr>
          <w:t>3.71.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RN71 Sincronización de una Requisición de Tipo Recarga en el Móvil</w:t>
        </w:r>
        <w:r w:rsidR="002E71B8">
          <w:rPr>
            <w:webHidden/>
          </w:rPr>
          <w:tab/>
        </w:r>
        <w:r w:rsidR="002E71B8">
          <w:rPr>
            <w:webHidden/>
          </w:rPr>
          <w:fldChar w:fldCharType="begin"/>
        </w:r>
        <w:r w:rsidR="002E71B8">
          <w:rPr>
            <w:webHidden/>
          </w:rPr>
          <w:instrText xml:space="preserve"> PAGEREF _Toc319401898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899" w:history="1">
        <w:r w:rsidR="002E71B8" w:rsidRPr="00C63EDA">
          <w:rPr>
            <w:rStyle w:val="Hipervnculo"/>
            <w:lang w:eastAsia="en-US"/>
          </w:rPr>
          <w:t>3.72.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RN72 Valor Tipo Recarga</w:t>
        </w:r>
        <w:r w:rsidR="002E71B8">
          <w:rPr>
            <w:webHidden/>
          </w:rPr>
          <w:tab/>
        </w:r>
        <w:r w:rsidR="002E71B8">
          <w:rPr>
            <w:webHidden/>
          </w:rPr>
          <w:fldChar w:fldCharType="begin"/>
        </w:r>
        <w:r w:rsidR="002E71B8">
          <w:rPr>
            <w:webHidden/>
          </w:rPr>
          <w:instrText xml:space="preserve"> PAGEREF _Toc319401899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0" w:history="1">
        <w:r w:rsidR="002E71B8" w:rsidRPr="00C63EDA">
          <w:rPr>
            <w:rStyle w:val="Hipervnculo"/>
            <w:lang w:eastAsia="en-US"/>
          </w:rPr>
          <w:t>3.73.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RN73 Identificación de la Jornada en el Servidor</w:t>
        </w:r>
        <w:r w:rsidR="002E71B8">
          <w:rPr>
            <w:webHidden/>
          </w:rPr>
          <w:tab/>
        </w:r>
        <w:r w:rsidR="002E71B8">
          <w:rPr>
            <w:webHidden/>
          </w:rPr>
          <w:fldChar w:fldCharType="begin"/>
        </w:r>
        <w:r w:rsidR="002E71B8">
          <w:rPr>
            <w:webHidden/>
          </w:rPr>
          <w:instrText xml:space="preserve"> PAGEREF _Toc319401900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1" w:history="1">
        <w:r w:rsidR="002E71B8" w:rsidRPr="00C63EDA">
          <w:rPr>
            <w:rStyle w:val="Hipervnculo"/>
            <w:lang w:eastAsia="en-US"/>
          </w:rPr>
          <w:t>3.74.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RN74 Identificación de la Cuadrilla en el Servidor</w:t>
        </w:r>
        <w:r w:rsidR="002E71B8">
          <w:rPr>
            <w:webHidden/>
          </w:rPr>
          <w:tab/>
        </w:r>
        <w:r w:rsidR="002E71B8">
          <w:rPr>
            <w:webHidden/>
          </w:rPr>
          <w:fldChar w:fldCharType="begin"/>
        </w:r>
        <w:r w:rsidR="002E71B8">
          <w:rPr>
            <w:webHidden/>
          </w:rPr>
          <w:instrText xml:space="preserve"> PAGEREF _Toc319401901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2" w:history="1">
        <w:r w:rsidR="002E71B8" w:rsidRPr="00C63EDA">
          <w:rPr>
            <w:rStyle w:val="Hipervnculo"/>
            <w:lang w:eastAsia="en-US"/>
          </w:rPr>
          <w:t>3.75.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RN75 Información de Satélites</w:t>
        </w:r>
        <w:r w:rsidR="002E71B8">
          <w:rPr>
            <w:webHidden/>
          </w:rPr>
          <w:tab/>
        </w:r>
        <w:r w:rsidR="002E71B8">
          <w:rPr>
            <w:webHidden/>
          </w:rPr>
          <w:fldChar w:fldCharType="begin"/>
        </w:r>
        <w:r w:rsidR="002E71B8">
          <w:rPr>
            <w:webHidden/>
          </w:rPr>
          <w:instrText xml:space="preserve"> PAGEREF _Toc319401902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3" w:history="1">
        <w:r w:rsidR="002E71B8" w:rsidRPr="00C63EDA">
          <w:rPr>
            <w:rStyle w:val="Hipervnculo"/>
            <w:lang w:eastAsia="en-US"/>
          </w:rPr>
          <w:t>3.76.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RN76 Precisión de la Señal GPS</w:t>
        </w:r>
        <w:r w:rsidR="002E71B8">
          <w:rPr>
            <w:webHidden/>
          </w:rPr>
          <w:tab/>
        </w:r>
        <w:r w:rsidR="002E71B8">
          <w:rPr>
            <w:webHidden/>
          </w:rPr>
          <w:fldChar w:fldCharType="begin"/>
        </w:r>
        <w:r w:rsidR="002E71B8">
          <w:rPr>
            <w:webHidden/>
          </w:rPr>
          <w:instrText xml:space="preserve"> PAGEREF _Toc319401903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4" w:history="1">
        <w:r w:rsidR="002E71B8" w:rsidRPr="00C63EDA">
          <w:rPr>
            <w:rStyle w:val="Hipervnculo"/>
            <w:lang w:eastAsia="en-US"/>
          </w:rPr>
          <w:t>3.77.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RN77 Identificador Único</w:t>
        </w:r>
        <w:r w:rsidR="002E71B8">
          <w:rPr>
            <w:webHidden/>
          </w:rPr>
          <w:tab/>
        </w:r>
        <w:r w:rsidR="002E71B8">
          <w:rPr>
            <w:webHidden/>
          </w:rPr>
          <w:fldChar w:fldCharType="begin"/>
        </w:r>
        <w:r w:rsidR="002E71B8">
          <w:rPr>
            <w:webHidden/>
          </w:rPr>
          <w:instrText xml:space="preserve"> PAGEREF _Toc319401904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5" w:history="1">
        <w:r w:rsidR="002E71B8" w:rsidRPr="00C63EDA">
          <w:rPr>
            <w:rStyle w:val="Hipervnculo"/>
            <w:lang w:eastAsia="en-US"/>
          </w:rPr>
          <w:t>3.78.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RN78 Actualización de Órdenes de Trabajo En Proceso</w:t>
        </w:r>
        <w:r w:rsidR="002E71B8">
          <w:rPr>
            <w:webHidden/>
          </w:rPr>
          <w:tab/>
        </w:r>
        <w:r w:rsidR="002E71B8">
          <w:rPr>
            <w:webHidden/>
          </w:rPr>
          <w:fldChar w:fldCharType="begin"/>
        </w:r>
        <w:r w:rsidR="002E71B8">
          <w:rPr>
            <w:webHidden/>
          </w:rPr>
          <w:instrText xml:space="preserve"> PAGEREF _Toc319401905 \h </w:instrText>
        </w:r>
        <w:r w:rsidR="002E71B8">
          <w:rPr>
            <w:webHidden/>
          </w:rPr>
        </w:r>
        <w:r w:rsidR="002E71B8">
          <w:rPr>
            <w:webHidden/>
          </w:rPr>
          <w:fldChar w:fldCharType="separate"/>
        </w:r>
        <w:r w:rsidR="002E71B8">
          <w:rPr>
            <w:webHidden/>
          </w:rPr>
          <w:t>25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6" w:history="1">
        <w:r w:rsidR="002E71B8" w:rsidRPr="00C63EDA">
          <w:rPr>
            <w:rStyle w:val="Hipervnculo"/>
            <w:lang w:eastAsia="en-US"/>
          </w:rPr>
          <w:t>3.79.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RN79 Sincronización de la Orden de Trabajo En Proceso en el Servidor</w:t>
        </w:r>
        <w:r w:rsidR="002E71B8">
          <w:rPr>
            <w:webHidden/>
          </w:rPr>
          <w:tab/>
        </w:r>
        <w:r w:rsidR="002E71B8">
          <w:rPr>
            <w:webHidden/>
          </w:rPr>
          <w:fldChar w:fldCharType="begin"/>
        </w:r>
        <w:r w:rsidR="002E71B8">
          <w:rPr>
            <w:webHidden/>
          </w:rPr>
          <w:instrText xml:space="preserve"> PAGEREF _Toc319401906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7" w:history="1">
        <w:r w:rsidR="002E71B8" w:rsidRPr="00C63EDA">
          <w:rPr>
            <w:rStyle w:val="Hipervnculo"/>
            <w:lang w:eastAsia="en-US"/>
          </w:rPr>
          <w:t>3.80.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RN80 Sincronización de Visita en el Servidor</w:t>
        </w:r>
        <w:r w:rsidR="002E71B8">
          <w:rPr>
            <w:webHidden/>
          </w:rPr>
          <w:tab/>
        </w:r>
        <w:r w:rsidR="002E71B8">
          <w:rPr>
            <w:webHidden/>
          </w:rPr>
          <w:fldChar w:fldCharType="begin"/>
        </w:r>
        <w:r w:rsidR="002E71B8">
          <w:rPr>
            <w:webHidden/>
          </w:rPr>
          <w:instrText xml:space="preserve"> PAGEREF _Toc319401907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8" w:history="1">
        <w:r w:rsidR="002E71B8" w:rsidRPr="00C63EDA">
          <w:rPr>
            <w:rStyle w:val="Hipervnculo"/>
            <w:lang w:eastAsia="en-US"/>
          </w:rPr>
          <w:t>3.81.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RN81 Tipos de Referencia</w:t>
        </w:r>
        <w:r w:rsidR="002E71B8">
          <w:rPr>
            <w:webHidden/>
          </w:rPr>
          <w:tab/>
        </w:r>
        <w:r w:rsidR="002E71B8">
          <w:rPr>
            <w:webHidden/>
          </w:rPr>
          <w:fldChar w:fldCharType="begin"/>
        </w:r>
        <w:r w:rsidR="002E71B8">
          <w:rPr>
            <w:webHidden/>
          </w:rPr>
          <w:instrText xml:space="preserve"> PAGEREF _Toc319401908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09" w:history="1">
        <w:r w:rsidR="002E71B8" w:rsidRPr="00C63EDA">
          <w:rPr>
            <w:rStyle w:val="Hipervnculo"/>
            <w:lang w:eastAsia="en-US"/>
          </w:rPr>
          <w:t>3.82.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RN82 Actualización de Órdenes de Trabajo No Atendidas</w:t>
        </w:r>
        <w:r w:rsidR="002E71B8">
          <w:rPr>
            <w:webHidden/>
          </w:rPr>
          <w:tab/>
        </w:r>
        <w:r w:rsidR="002E71B8">
          <w:rPr>
            <w:webHidden/>
          </w:rPr>
          <w:fldChar w:fldCharType="begin"/>
        </w:r>
        <w:r w:rsidR="002E71B8">
          <w:rPr>
            <w:webHidden/>
          </w:rPr>
          <w:instrText xml:space="preserve"> PAGEREF _Toc319401909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0" w:history="1">
        <w:r w:rsidR="002E71B8" w:rsidRPr="00C63EDA">
          <w:rPr>
            <w:rStyle w:val="Hipervnculo"/>
            <w:lang w:eastAsia="en-US"/>
          </w:rPr>
          <w:t>3.83.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RN83 Sincronización de la Orden de Trabajo No Atendida en el Servidor</w:t>
        </w:r>
        <w:r w:rsidR="002E71B8">
          <w:rPr>
            <w:webHidden/>
          </w:rPr>
          <w:tab/>
        </w:r>
        <w:r w:rsidR="002E71B8">
          <w:rPr>
            <w:webHidden/>
          </w:rPr>
          <w:fldChar w:fldCharType="begin"/>
        </w:r>
        <w:r w:rsidR="002E71B8">
          <w:rPr>
            <w:webHidden/>
          </w:rPr>
          <w:instrText xml:space="preserve"> PAGEREF _Toc319401910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1" w:history="1">
        <w:r w:rsidR="002E71B8" w:rsidRPr="00C63EDA">
          <w:rPr>
            <w:rStyle w:val="Hipervnculo"/>
            <w:lang w:eastAsia="en-US"/>
          </w:rPr>
          <w:t>3.84.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RN84 Valor Actividad Firma de Aceptación del Cliente</w:t>
        </w:r>
        <w:r w:rsidR="002E71B8">
          <w:rPr>
            <w:webHidden/>
          </w:rPr>
          <w:tab/>
        </w:r>
        <w:r w:rsidR="002E71B8">
          <w:rPr>
            <w:webHidden/>
          </w:rPr>
          <w:fldChar w:fldCharType="begin"/>
        </w:r>
        <w:r w:rsidR="002E71B8">
          <w:rPr>
            <w:webHidden/>
          </w:rPr>
          <w:instrText xml:space="preserve"> PAGEREF _Toc319401911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2" w:history="1">
        <w:r w:rsidR="002E71B8" w:rsidRPr="00C63EDA">
          <w:rPr>
            <w:rStyle w:val="Hipervnculo"/>
            <w:lang w:eastAsia="en-US"/>
          </w:rPr>
          <w:t>3.85.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RN85 Valor Actividad Atender Cliente</w:t>
        </w:r>
        <w:r w:rsidR="002E71B8">
          <w:rPr>
            <w:webHidden/>
          </w:rPr>
          <w:tab/>
        </w:r>
        <w:r w:rsidR="002E71B8">
          <w:rPr>
            <w:webHidden/>
          </w:rPr>
          <w:fldChar w:fldCharType="begin"/>
        </w:r>
        <w:r w:rsidR="002E71B8">
          <w:rPr>
            <w:webHidden/>
          </w:rPr>
          <w:instrText xml:space="preserve"> PAGEREF _Toc319401912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3" w:history="1">
        <w:r w:rsidR="002E71B8" w:rsidRPr="00C63EDA">
          <w:rPr>
            <w:rStyle w:val="Hipervnculo"/>
            <w:lang w:eastAsia="en-US"/>
          </w:rPr>
          <w:t>3.86.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RN86 Valor Actividad Terminar Servicio</w:t>
        </w:r>
        <w:r w:rsidR="002E71B8">
          <w:rPr>
            <w:webHidden/>
          </w:rPr>
          <w:tab/>
        </w:r>
        <w:r w:rsidR="002E71B8">
          <w:rPr>
            <w:webHidden/>
          </w:rPr>
          <w:fldChar w:fldCharType="begin"/>
        </w:r>
        <w:r w:rsidR="002E71B8">
          <w:rPr>
            <w:webHidden/>
          </w:rPr>
          <w:instrText xml:space="preserve"> PAGEREF _Toc319401913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4" w:history="1">
        <w:r w:rsidR="002E71B8" w:rsidRPr="00C63EDA">
          <w:rPr>
            <w:rStyle w:val="Hipervnculo"/>
            <w:lang w:eastAsia="en-US"/>
          </w:rPr>
          <w:t>3.87.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RN87 Formato de la Fecha</w:t>
        </w:r>
        <w:r w:rsidR="002E71B8">
          <w:rPr>
            <w:webHidden/>
          </w:rPr>
          <w:tab/>
        </w:r>
        <w:r w:rsidR="002E71B8">
          <w:rPr>
            <w:webHidden/>
          </w:rPr>
          <w:fldChar w:fldCharType="begin"/>
        </w:r>
        <w:r w:rsidR="002E71B8">
          <w:rPr>
            <w:webHidden/>
          </w:rPr>
          <w:instrText xml:space="preserve"> PAGEREF _Toc319401914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5" w:history="1">
        <w:r w:rsidR="002E71B8" w:rsidRPr="00C63EDA">
          <w:rPr>
            <w:rStyle w:val="Hipervnculo"/>
            <w:lang w:eastAsia="en-US"/>
          </w:rPr>
          <w:t>3.88.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RN88 Órdenes de Trabajo Confirmadas y con Mayor Prioridad</w:t>
        </w:r>
        <w:r w:rsidR="002E71B8">
          <w:rPr>
            <w:webHidden/>
          </w:rPr>
          <w:tab/>
        </w:r>
        <w:r w:rsidR="002E71B8">
          <w:rPr>
            <w:webHidden/>
          </w:rPr>
          <w:fldChar w:fldCharType="begin"/>
        </w:r>
        <w:r w:rsidR="002E71B8">
          <w:rPr>
            <w:webHidden/>
          </w:rPr>
          <w:instrText xml:space="preserve"> PAGEREF _Toc319401915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6" w:history="1">
        <w:r w:rsidR="002E71B8" w:rsidRPr="00C63EDA">
          <w:rPr>
            <w:rStyle w:val="Hipervnculo"/>
            <w:lang w:eastAsia="en-US"/>
          </w:rPr>
          <w:t>3.89.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RN89 Valor del Parámetro de Configuración</w:t>
        </w:r>
        <w:r w:rsidR="002E71B8">
          <w:rPr>
            <w:webHidden/>
          </w:rPr>
          <w:tab/>
        </w:r>
        <w:r w:rsidR="002E71B8">
          <w:rPr>
            <w:webHidden/>
          </w:rPr>
          <w:fldChar w:fldCharType="begin"/>
        </w:r>
        <w:r w:rsidR="002E71B8">
          <w:rPr>
            <w:webHidden/>
          </w:rPr>
          <w:instrText xml:space="preserve"> PAGEREF _Toc319401916 \h </w:instrText>
        </w:r>
        <w:r w:rsidR="002E71B8">
          <w:rPr>
            <w:webHidden/>
          </w:rPr>
        </w:r>
        <w:r w:rsidR="002E71B8">
          <w:rPr>
            <w:webHidden/>
          </w:rPr>
          <w:fldChar w:fldCharType="separate"/>
        </w:r>
        <w:r w:rsidR="002E71B8">
          <w:rPr>
            <w:webHidden/>
          </w:rPr>
          <w:t>26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7" w:history="1">
        <w:r w:rsidR="002E71B8" w:rsidRPr="00C63EDA">
          <w:rPr>
            <w:rStyle w:val="Hipervnculo"/>
            <w:lang w:eastAsia="en-US"/>
          </w:rPr>
          <w:t>3.90.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RN90 Material de Acometida/Equipos Digitales Indispensables para el Trabajo</w:t>
        </w:r>
        <w:r w:rsidR="002E71B8">
          <w:rPr>
            <w:webHidden/>
          </w:rPr>
          <w:tab/>
        </w:r>
        <w:r w:rsidR="002E71B8">
          <w:rPr>
            <w:webHidden/>
          </w:rPr>
          <w:fldChar w:fldCharType="begin"/>
        </w:r>
        <w:r w:rsidR="002E71B8">
          <w:rPr>
            <w:webHidden/>
          </w:rPr>
          <w:instrText xml:space="preserve"> PAGEREF _Toc319401917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8" w:history="1">
        <w:r w:rsidR="002E71B8" w:rsidRPr="00C63EDA">
          <w:rPr>
            <w:rStyle w:val="Hipervnculo"/>
            <w:lang w:eastAsia="en-US"/>
          </w:rPr>
          <w:t>3.91.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RN91 Materiales de Acuerdo al Trabajo</w:t>
        </w:r>
        <w:r w:rsidR="002E71B8">
          <w:rPr>
            <w:webHidden/>
          </w:rPr>
          <w:tab/>
        </w:r>
        <w:r w:rsidR="002E71B8">
          <w:rPr>
            <w:webHidden/>
          </w:rPr>
          <w:fldChar w:fldCharType="begin"/>
        </w:r>
        <w:r w:rsidR="002E71B8">
          <w:rPr>
            <w:webHidden/>
          </w:rPr>
          <w:instrText xml:space="preserve"> PAGEREF _Toc319401918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19" w:history="1">
        <w:r w:rsidR="002E71B8" w:rsidRPr="00C63EDA">
          <w:rPr>
            <w:rStyle w:val="Hipervnculo"/>
            <w:lang w:eastAsia="en-US"/>
          </w:rPr>
          <w:t>3.92.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RN92 Trabajo con Equipos Digitales En Buenas Condiciones</w:t>
        </w:r>
        <w:r w:rsidR="002E71B8">
          <w:rPr>
            <w:webHidden/>
          </w:rPr>
          <w:tab/>
        </w:r>
        <w:r w:rsidR="002E71B8">
          <w:rPr>
            <w:webHidden/>
          </w:rPr>
          <w:fldChar w:fldCharType="begin"/>
        </w:r>
        <w:r w:rsidR="002E71B8">
          <w:rPr>
            <w:webHidden/>
          </w:rPr>
          <w:instrText xml:space="preserve"> PAGEREF _Toc319401919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0" w:history="1">
        <w:r w:rsidR="002E71B8" w:rsidRPr="00C63EDA">
          <w:rPr>
            <w:rStyle w:val="Hipervnculo"/>
            <w:lang w:eastAsia="en-US"/>
          </w:rPr>
          <w:t>3.93.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RN93 Valor Clasificación Material Equipo Digital</w:t>
        </w:r>
        <w:r w:rsidR="002E71B8">
          <w:rPr>
            <w:webHidden/>
          </w:rPr>
          <w:tab/>
        </w:r>
        <w:r w:rsidR="002E71B8">
          <w:rPr>
            <w:webHidden/>
          </w:rPr>
          <w:fldChar w:fldCharType="begin"/>
        </w:r>
        <w:r w:rsidR="002E71B8">
          <w:rPr>
            <w:webHidden/>
          </w:rPr>
          <w:instrText xml:space="preserve"> PAGEREF _Toc319401920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1" w:history="1">
        <w:r w:rsidR="002E71B8" w:rsidRPr="00C63EDA">
          <w:rPr>
            <w:rStyle w:val="Hipervnculo"/>
            <w:lang w:eastAsia="en-US"/>
          </w:rPr>
          <w:t>3.94.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RN94 Listado de Materiales de Acometida Predeterminados para la Orden de Trabajo</w:t>
        </w:r>
        <w:r w:rsidR="002E71B8">
          <w:rPr>
            <w:webHidden/>
          </w:rPr>
          <w:tab/>
        </w:r>
        <w:r w:rsidR="002E71B8">
          <w:rPr>
            <w:webHidden/>
          </w:rPr>
          <w:fldChar w:fldCharType="begin"/>
        </w:r>
        <w:r w:rsidR="002E71B8">
          <w:rPr>
            <w:webHidden/>
          </w:rPr>
          <w:instrText xml:space="preserve"> PAGEREF _Toc319401921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2" w:history="1">
        <w:r w:rsidR="002E71B8" w:rsidRPr="00C63EDA">
          <w:rPr>
            <w:rStyle w:val="Hipervnculo"/>
            <w:lang w:eastAsia="en-US"/>
          </w:rPr>
          <w:t>3.95.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RN95 Valor Tipo de Material Cable</w:t>
        </w:r>
        <w:r w:rsidR="002E71B8">
          <w:rPr>
            <w:webHidden/>
          </w:rPr>
          <w:tab/>
        </w:r>
        <w:r w:rsidR="002E71B8">
          <w:rPr>
            <w:webHidden/>
          </w:rPr>
          <w:fldChar w:fldCharType="begin"/>
        </w:r>
        <w:r w:rsidR="002E71B8">
          <w:rPr>
            <w:webHidden/>
          </w:rPr>
          <w:instrText xml:space="preserve"> PAGEREF _Toc319401922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3" w:history="1">
        <w:r w:rsidR="002E71B8" w:rsidRPr="00C63EDA">
          <w:rPr>
            <w:rStyle w:val="Hipervnculo"/>
            <w:lang w:eastAsia="en-US"/>
          </w:rPr>
          <w:t>3.96.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RN96 Descripción de Material Tipo Cable</w:t>
        </w:r>
        <w:r w:rsidR="002E71B8">
          <w:rPr>
            <w:webHidden/>
          </w:rPr>
          <w:tab/>
        </w:r>
        <w:r w:rsidR="002E71B8">
          <w:rPr>
            <w:webHidden/>
          </w:rPr>
          <w:fldChar w:fldCharType="begin"/>
        </w:r>
        <w:r w:rsidR="002E71B8">
          <w:rPr>
            <w:webHidden/>
          </w:rPr>
          <w:instrText xml:space="preserve"> PAGEREF _Toc319401923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4" w:history="1">
        <w:r w:rsidR="002E71B8" w:rsidRPr="00C63EDA">
          <w:rPr>
            <w:rStyle w:val="Hipervnculo"/>
            <w:lang w:eastAsia="en-US"/>
          </w:rPr>
          <w:t>3.97.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RN97 Motivos para Terminar un Servicio</w:t>
        </w:r>
        <w:r w:rsidR="002E71B8">
          <w:rPr>
            <w:webHidden/>
          </w:rPr>
          <w:tab/>
        </w:r>
        <w:r w:rsidR="002E71B8">
          <w:rPr>
            <w:webHidden/>
          </w:rPr>
          <w:fldChar w:fldCharType="begin"/>
        </w:r>
        <w:r w:rsidR="002E71B8">
          <w:rPr>
            <w:webHidden/>
          </w:rPr>
          <w:instrText xml:space="preserve"> PAGEREF _Toc319401924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5" w:history="1">
        <w:r w:rsidR="002E71B8" w:rsidRPr="00C63EDA">
          <w:rPr>
            <w:rStyle w:val="Hipervnculo"/>
            <w:lang w:eastAsia="en-US"/>
          </w:rPr>
          <w:t>3.98.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RN98 Motivos de Acuerdo al Estado</w:t>
        </w:r>
        <w:r w:rsidR="002E71B8">
          <w:rPr>
            <w:webHidden/>
          </w:rPr>
          <w:tab/>
        </w:r>
        <w:r w:rsidR="002E71B8">
          <w:rPr>
            <w:webHidden/>
          </w:rPr>
          <w:fldChar w:fldCharType="begin"/>
        </w:r>
        <w:r w:rsidR="002E71B8">
          <w:rPr>
            <w:webHidden/>
          </w:rPr>
          <w:instrText xml:space="preserve"> PAGEREF _Toc319401925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6" w:history="1">
        <w:r w:rsidR="002E71B8" w:rsidRPr="00C63EDA">
          <w:rPr>
            <w:rStyle w:val="Hipervnculo"/>
            <w:lang w:eastAsia="en-US"/>
          </w:rPr>
          <w:t>3.99.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RN99 Descontar Inventario</w:t>
        </w:r>
        <w:r w:rsidR="002E71B8">
          <w:rPr>
            <w:webHidden/>
          </w:rPr>
          <w:tab/>
        </w:r>
        <w:r w:rsidR="002E71B8">
          <w:rPr>
            <w:webHidden/>
          </w:rPr>
          <w:fldChar w:fldCharType="begin"/>
        </w:r>
        <w:r w:rsidR="002E71B8">
          <w:rPr>
            <w:webHidden/>
          </w:rPr>
          <w:instrText xml:space="preserve"> PAGEREF _Toc319401926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7" w:history="1">
        <w:r w:rsidR="002E71B8" w:rsidRPr="00C63EDA">
          <w:rPr>
            <w:rStyle w:val="Hipervnculo"/>
            <w:lang w:eastAsia="en-US"/>
          </w:rPr>
          <w:t>3.100.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RN100 Formato Serie Carrete</w:t>
        </w:r>
        <w:r w:rsidR="002E71B8">
          <w:rPr>
            <w:webHidden/>
          </w:rPr>
          <w:tab/>
        </w:r>
        <w:r w:rsidR="002E71B8">
          <w:rPr>
            <w:webHidden/>
          </w:rPr>
          <w:fldChar w:fldCharType="begin"/>
        </w:r>
        <w:r w:rsidR="002E71B8">
          <w:rPr>
            <w:webHidden/>
          </w:rPr>
          <w:instrText xml:space="preserve"> PAGEREF _Toc319401927 \h </w:instrText>
        </w:r>
        <w:r w:rsidR="002E71B8">
          <w:rPr>
            <w:webHidden/>
          </w:rPr>
        </w:r>
        <w:r w:rsidR="002E71B8">
          <w:rPr>
            <w:webHidden/>
          </w:rPr>
          <w:fldChar w:fldCharType="separate"/>
        </w:r>
        <w:r w:rsidR="002E71B8">
          <w:rPr>
            <w:webHidden/>
          </w:rPr>
          <w:t>27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8" w:history="1">
        <w:r w:rsidR="002E71B8" w:rsidRPr="00C63EDA">
          <w:rPr>
            <w:rStyle w:val="Hipervnculo"/>
            <w:lang w:eastAsia="en-US"/>
          </w:rPr>
          <w:t>3.101.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RN101 Estado de Equipo Digital en Proceso de Activación</w:t>
        </w:r>
        <w:r w:rsidR="002E71B8">
          <w:rPr>
            <w:webHidden/>
          </w:rPr>
          <w:tab/>
        </w:r>
        <w:r w:rsidR="002E71B8">
          <w:rPr>
            <w:webHidden/>
          </w:rPr>
          <w:fldChar w:fldCharType="begin"/>
        </w:r>
        <w:r w:rsidR="002E71B8">
          <w:rPr>
            <w:webHidden/>
          </w:rPr>
          <w:instrText xml:space="preserve"> PAGEREF _Toc319401928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29" w:history="1">
        <w:r w:rsidR="002E71B8" w:rsidRPr="00C63EDA">
          <w:rPr>
            <w:rStyle w:val="Hipervnculo"/>
            <w:lang w:eastAsia="en-US"/>
          </w:rPr>
          <w:t>3.102.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RN102 Tiempo Predefinido para Localización del Punto GPS</w:t>
        </w:r>
        <w:r w:rsidR="002E71B8">
          <w:rPr>
            <w:webHidden/>
          </w:rPr>
          <w:tab/>
        </w:r>
        <w:r w:rsidR="002E71B8">
          <w:rPr>
            <w:webHidden/>
          </w:rPr>
          <w:fldChar w:fldCharType="begin"/>
        </w:r>
        <w:r w:rsidR="002E71B8">
          <w:rPr>
            <w:webHidden/>
          </w:rPr>
          <w:instrText xml:space="preserve"> PAGEREF _Toc319401929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0" w:history="1">
        <w:r w:rsidR="002E71B8" w:rsidRPr="00C63EDA">
          <w:rPr>
            <w:rStyle w:val="Hipervnculo"/>
            <w:lang w:eastAsia="en-US"/>
          </w:rPr>
          <w:t>3.103.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RN103 Carretes de Cable Predeterminados para la Orden de Trabajo</w:t>
        </w:r>
        <w:r w:rsidR="002E71B8">
          <w:rPr>
            <w:webHidden/>
          </w:rPr>
          <w:tab/>
        </w:r>
        <w:r w:rsidR="002E71B8">
          <w:rPr>
            <w:webHidden/>
          </w:rPr>
          <w:fldChar w:fldCharType="begin"/>
        </w:r>
        <w:r w:rsidR="002E71B8">
          <w:rPr>
            <w:webHidden/>
          </w:rPr>
          <w:instrText xml:space="preserve"> PAGEREF _Toc319401930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1" w:history="1">
        <w:r w:rsidR="002E71B8" w:rsidRPr="00C63EDA">
          <w:rPr>
            <w:rStyle w:val="Hipervnculo"/>
            <w:lang w:eastAsia="en-US"/>
          </w:rPr>
          <w:t>3.104.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RN104 Serie de Inicio del Carrete</w:t>
        </w:r>
        <w:r w:rsidR="002E71B8">
          <w:rPr>
            <w:webHidden/>
          </w:rPr>
          <w:tab/>
        </w:r>
        <w:r w:rsidR="002E71B8">
          <w:rPr>
            <w:webHidden/>
          </w:rPr>
          <w:fldChar w:fldCharType="begin"/>
        </w:r>
        <w:r w:rsidR="002E71B8">
          <w:rPr>
            <w:webHidden/>
          </w:rPr>
          <w:instrText xml:space="preserve"> PAGEREF _Toc319401931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2" w:history="1">
        <w:r w:rsidR="002E71B8" w:rsidRPr="00C63EDA">
          <w:rPr>
            <w:rStyle w:val="Hipervnculo"/>
            <w:lang w:eastAsia="en-US"/>
          </w:rPr>
          <w:t>3.105.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RN105 Cantidad de Cable Utilizada</w:t>
        </w:r>
        <w:r w:rsidR="002E71B8">
          <w:rPr>
            <w:webHidden/>
          </w:rPr>
          <w:tab/>
        </w:r>
        <w:r w:rsidR="002E71B8">
          <w:rPr>
            <w:webHidden/>
          </w:rPr>
          <w:fldChar w:fldCharType="begin"/>
        </w:r>
        <w:r w:rsidR="002E71B8">
          <w:rPr>
            <w:webHidden/>
          </w:rPr>
          <w:instrText xml:space="preserve"> PAGEREF _Toc319401932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3" w:history="1">
        <w:r w:rsidR="002E71B8" w:rsidRPr="00C63EDA">
          <w:rPr>
            <w:rStyle w:val="Hipervnculo"/>
            <w:lang w:eastAsia="en-US"/>
          </w:rPr>
          <w:t>3.106.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RN106 Serie Inicial y Final del Carrete</w:t>
        </w:r>
        <w:r w:rsidR="002E71B8">
          <w:rPr>
            <w:webHidden/>
          </w:rPr>
          <w:tab/>
        </w:r>
        <w:r w:rsidR="002E71B8">
          <w:rPr>
            <w:webHidden/>
          </w:rPr>
          <w:fldChar w:fldCharType="begin"/>
        </w:r>
        <w:r w:rsidR="002E71B8">
          <w:rPr>
            <w:webHidden/>
          </w:rPr>
          <w:instrText xml:space="preserve"> PAGEREF _Toc319401933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4" w:history="1">
        <w:r w:rsidR="002E71B8" w:rsidRPr="00C63EDA">
          <w:rPr>
            <w:rStyle w:val="Hipervnculo"/>
            <w:lang w:eastAsia="en-US"/>
          </w:rPr>
          <w:t>3.107.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RN107 Motivos de Material No Utilizado</w:t>
        </w:r>
        <w:r w:rsidR="002E71B8">
          <w:rPr>
            <w:webHidden/>
          </w:rPr>
          <w:tab/>
        </w:r>
        <w:r w:rsidR="002E71B8">
          <w:rPr>
            <w:webHidden/>
          </w:rPr>
          <w:fldChar w:fldCharType="begin"/>
        </w:r>
        <w:r w:rsidR="002E71B8">
          <w:rPr>
            <w:webHidden/>
          </w:rPr>
          <w:instrText xml:space="preserve"> PAGEREF _Toc319401934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5" w:history="1">
        <w:r w:rsidR="002E71B8" w:rsidRPr="00C63EDA">
          <w:rPr>
            <w:rStyle w:val="Hipervnculo"/>
            <w:lang w:eastAsia="en-US"/>
          </w:rPr>
          <w:t>3.108.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RN108 Material Excedido</w:t>
        </w:r>
        <w:r w:rsidR="002E71B8">
          <w:rPr>
            <w:webHidden/>
          </w:rPr>
          <w:tab/>
        </w:r>
        <w:r w:rsidR="002E71B8">
          <w:rPr>
            <w:webHidden/>
          </w:rPr>
          <w:fldChar w:fldCharType="begin"/>
        </w:r>
        <w:r w:rsidR="002E71B8">
          <w:rPr>
            <w:webHidden/>
          </w:rPr>
          <w:instrText xml:space="preserve"> PAGEREF _Toc319401935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6" w:history="1">
        <w:r w:rsidR="002E71B8" w:rsidRPr="00C63EDA">
          <w:rPr>
            <w:rStyle w:val="Hipervnculo"/>
            <w:lang w:eastAsia="en-US"/>
          </w:rPr>
          <w:t>3.109.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RN109 Valores de Tipos de Incidencias</w:t>
        </w:r>
        <w:r w:rsidR="002E71B8">
          <w:rPr>
            <w:webHidden/>
          </w:rPr>
          <w:tab/>
        </w:r>
        <w:r w:rsidR="002E71B8">
          <w:rPr>
            <w:webHidden/>
          </w:rPr>
          <w:fldChar w:fldCharType="begin"/>
        </w:r>
        <w:r w:rsidR="002E71B8">
          <w:rPr>
            <w:webHidden/>
          </w:rPr>
          <w:instrText xml:space="preserve"> PAGEREF _Toc319401936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7" w:history="1">
        <w:r w:rsidR="002E71B8" w:rsidRPr="00C63EDA">
          <w:rPr>
            <w:rStyle w:val="Hipervnculo"/>
            <w:lang w:eastAsia="en-US"/>
          </w:rPr>
          <w:t>3.110.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RN110 Sincronización de una Incidencia en el Servidor</w:t>
        </w:r>
        <w:r w:rsidR="002E71B8">
          <w:rPr>
            <w:webHidden/>
          </w:rPr>
          <w:tab/>
        </w:r>
        <w:r w:rsidR="002E71B8">
          <w:rPr>
            <w:webHidden/>
          </w:rPr>
          <w:fldChar w:fldCharType="begin"/>
        </w:r>
        <w:r w:rsidR="002E71B8">
          <w:rPr>
            <w:webHidden/>
          </w:rPr>
          <w:instrText xml:space="preserve"> PAGEREF _Toc319401937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8" w:history="1">
        <w:r w:rsidR="002E71B8" w:rsidRPr="00C63EDA">
          <w:rPr>
            <w:rStyle w:val="Hipervnculo"/>
            <w:lang w:eastAsia="en-US"/>
          </w:rPr>
          <w:t>3.111.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RN111 Configuración de Envío de Consumo de Material</w:t>
        </w:r>
        <w:r w:rsidR="002E71B8">
          <w:rPr>
            <w:webHidden/>
          </w:rPr>
          <w:tab/>
        </w:r>
        <w:r w:rsidR="002E71B8">
          <w:rPr>
            <w:webHidden/>
          </w:rPr>
          <w:fldChar w:fldCharType="begin"/>
        </w:r>
        <w:r w:rsidR="002E71B8">
          <w:rPr>
            <w:webHidden/>
          </w:rPr>
          <w:instrText xml:space="preserve"> PAGEREF _Toc319401938 \h </w:instrText>
        </w:r>
        <w:r w:rsidR="002E71B8">
          <w:rPr>
            <w:webHidden/>
          </w:rPr>
        </w:r>
        <w:r w:rsidR="002E71B8">
          <w:rPr>
            <w:webHidden/>
          </w:rPr>
          <w:fldChar w:fldCharType="separate"/>
        </w:r>
        <w:r w:rsidR="002E71B8">
          <w:rPr>
            <w:webHidden/>
          </w:rPr>
          <w:t>28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39" w:history="1">
        <w:r w:rsidR="002E71B8" w:rsidRPr="00C63EDA">
          <w:rPr>
            <w:rStyle w:val="Hipervnculo"/>
            <w:lang w:eastAsia="en-US"/>
          </w:rPr>
          <w:t>3.112.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RN112 Ruta de Almacenamiento de Firmas</w:t>
        </w:r>
        <w:r w:rsidR="002E71B8">
          <w:rPr>
            <w:webHidden/>
          </w:rPr>
          <w:tab/>
        </w:r>
        <w:r w:rsidR="002E71B8">
          <w:rPr>
            <w:webHidden/>
          </w:rPr>
          <w:fldChar w:fldCharType="begin"/>
        </w:r>
        <w:r w:rsidR="002E71B8">
          <w:rPr>
            <w:webHidden/>
          </w:rPr>
          <w:instrText xml:space="preserve"> PAGEREF _Toc319401939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0" w:history="1">
        <w:r w:rsidR="002E71B8" w:rsidRPr="00C63EDA">
          <w:rPr>
            <w:rStyle w:val="Hipervnculo"/>
            <w:lang w:eastAsia="en-US"/>
          </w:rPr>
          <w:t>3.113.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RN113 Sincronización del Consumo de Materiales en el Servidor</w:t>
        </w:r>
        <w:r w:rsidR="002E71B8">
          <w:rPr>
            <w:webHidden/>
          </w:rPr>
          <w:tab/>
        </w:r>
        <w:r w:rsidR="002E71B8">
          <w:rPr>
            <w:webHidden/>
          </w:rPr>
          <w:fldChar w:fldCharType="begin"/>
        </w:r>
        <w:r w:rsidR="002E71B8">
          <w:rPr>
            <w:webHidden/>
          </w:rPr>
          <w:instrText xml:space="preserve"> PAGEREF _Toc319401940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1" w:history="1">
        <w:r w:rsidR="002E71B8" w:rsidRPr="00C63EDA">
          <w:rPr>
            <w:rStyle w:val="Hipervnculo"/>
            <w:lang w:eastAsia="en-US"/>
          </w:rPr>
          <w:t>3.114.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RN114 Sincronización del Consumo de Cable en el Servidor</w:t>
        </w:r>
        <w:r w:rsidR="002E71B8">
          <w:rPr>
            <w:webHidden/>
          </w:rPr>
          <w:tab/>
        </w:r>
        <w:r w:rsidR="002E71B8">
          <w:rPr>
            <w:webHidden/>
          </w:rPr>
          <w:fldChar w:fldCharType="begin"/>
        </w:r>
        <w:r w:rsidR="002E71B8">
          <w:rPr>
            <w:webHidden/>
          </w:rPr>
          <w:instrText xml:space="preserve"> PAGEREF _Toc319401941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2" w:history="1">
        <w:r w:rsidR="002E71B8" w:rsidRPr="00C63EDA">
          <w:rPr>
            <w:rStyle w:val="Hipervnculo"/>
            <w:lang w:eastAsia="en-US"/>
          </w:rPr>
          <w:t>3.115.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RN115 Cantidad de Órdenes de Trabajo Sin Cerrar</w:t>
        </w:r>
        <w:r w:rsidR="002E71B8">
          <w:rPr>
            <w:webHidden/>
          </w:rPr>
          <w:tab/>
        </w:r>
        <w:r w:rsidR="002E71B8">
          <w:rPr>
            <w:webHidden/>
          </w:rPr>
          <w:fldChar w:fldCharType="begin"/>
        </w:r>
        <w:r w:rsidR="002E71B8">
          <w:rPr>
            <w:webHidden/>
          </w:rPr>
          <w:instrText xml:space="preserve"> PAGEREF _Toc319401942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3" w:history="1">
        <w:r w:rsidR="002E71B8" w:rsidRPr="00C63EDA">
          <w:rPr>
            <w:rStyle w:val="Hipervnculo"/>
            <w:lang w:eastAsia="en-US"/>
          </w:rPr>
          <w:t>3.116.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RN116 Valor Tipo de Equipo Digital</w:t>
        </w:r>
        <w:r w:rsidR="002E71B8">
          <w:rPr>
            <w:webHidden/>
          </w:rPr>
          <w:tab/>
        </w:r>
        <w:r w:rsidR="002E71B8">
          <w:rPr>
            <w:webHidden/>
          </w:rPr>
          <w:fldChar w:fldCharType="begin"/>
        </w:r>
        <w:r w:rsidR="002E71B8">
          <w:rPr>
            <w:webHidden/>
          </w:rPr>
          <w:instrText xml:space="preserve"> PAGEREF _Toc319401943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4" w:history="1">
        <w:r w:rsidR="002E71B8" w:rsidRPr="00C63EDA">
          <w:rPr>
            <w:rStyle w:val="Hipervnculo"/>
            <w:lang w:eastAsia="en-US"/>
          </w:rPr>
          <w:t>3.117.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RN117 Valor Tipo de Encuestas</w:t>
        </w:r>
        <w:r w:rsidR="002E71B8">
          <w:rPr>
            <w:webHidden/>
          </w:rPr>
          <w:tab/>
        </w:r>
        <w:r w:rsidR="002E71B8">
          <w:rPr>
            <w:webHidden/>
          </w:rPr>
          <w:fldChar w:fldCharType="begin"/>
        </w:r>
        <w:r w:rsidR="002E71B8">
          <w:rPr>
            <w:webHidden/>
          </w:rPr>
          <w:instrText xml:space="preserve"> PAGEREF _Toc319401944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5" w:history="1">
        <w:r w:rsidR="002E71B8" w:rsidRPr="00C63EDA">
          <w:rPr>
            <w:rStyle w:val="Hipervnculo"/>
            <w:lang w:eastAsia="en-US"/>
          </w:rPr>
          <w:t>3.118.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RN118 Preguntas por Encuesta</w:t>
        </w:r>
        <w:r w:rsidR="002E71B8">
          <w:rPr>
            <w:webHidden/>
          </w:rPr>
          <w:tab/>
        </w:r>
        <w:r w:rsidR="002E71B8">
          <w:rPr>
            <w:webHidden/>
          </w:rPr>
          <w:fldChar w:fldCharType="begin"/>
        </w:r>
        <w:r w:rsidR="002E71B8">
          <w:rPr>
            <w:webHidden/>
          </w:rPr>
          <w:instrText xml:space="preserve"> PAGEREF _Toc319401945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6" w:history="1">
        <w:r w:rsidR="002E71B8" w:rsidRPr="00C63EDA">
          <w:rPr>
            <w:rStyle w:val="Hipervnculo"/>
            <w:lang w:eastAsia="en-US"/>
          </w:rPr>
          <w:t>3.119.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RN119 Encuestas de Revisión de Equipo</w:t>
        </w:r>
        <w:r w:rsidR="002E71B8">
          <w:rPr>
            <w:webHidden/>
          </w:rPr>
          <w:tab/>
        </w:r>
        <w:r w:rsidR="002E71B8">
          <w:rPr>
            <w:webHidden/>
          </w:rPr>
          <w:fldChar w:fldCharType="begin"/>
        </w:r>
        <w:r w:rsidR="002E71B8">
          <w:rPr>
            <w:webHidden/>
          </w:rPr>
          <w:instrText xml:space="preserve"> PAGEREF _Toc319401946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7" w:history="1">
        <w:r w:rsidR="002E71B8" w:rsidRPr="00C63EDA">
          <w:rPr>
            <w:rStyle w:val="Hipervnculo"/>
            <w:lang w:eastAsia="en-US"/>
          </w:rPr>
          <w:t>3.120.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RN120 Valor Tipo de Pregunta Opcional</w:t>
        </w:r>
        <w:r w:rsidR="002E71B8">
          <w:rPr>
            <w:webHidden/>
          </w:rPr>
          <w:tab/>
        </w:r>
        <w:r w:rsidR="002E71B8">
          <w:rPr>
            <w:webHidden/>
          </w:rPr>
          <w:fldChar w:fldCharType="begin"/>
        </w:r>
        <w:r w:rsidR="002E71B8">
          <w:rPr>
            <w:webHidden/>
          </w:rPr>
          <w:instrText xml:space="preserve"> PAGEREF _Toc319401947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8" w:history="1">
        <w:r w:rsidR="002E71B8" w:rsidRPr="00C63EDA">
          <w:rPr>
            <w:rStyle w:val="Hipervnculo"/>
            <w:lang w:eastAsia="en-US"/>
          </w:rPr>
          <w:t>3.121.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RN121 Opciones por Pregunta</w:t>
        </w:r>
        <w:r w:rsidR="002E71B8">
          <w:rPr>
            <w:webHidden/>
          </w:rPr>
          <w:tab/>
        </w:r>
        <w:r w:rsidR="002E71B8">
          <w:rPr>
            <w:webHidden/>
          </w:rPr>
          <w:fldChar w:fldCharType="begin"/>
        </w:r>
        <w:r w:rsidR="002E71B8">
          <w:rPr>
            <w:webHidden/>
          </w:rPr>
          <w:instrText xml:space="preserve"> PAGEREF _Toc319401948 \h </w:instrText>
        </w:r>
        <w:r w:rsidR="002E71B8">
          <w:rPr>
            <w:webHidden/>
          </w:rPr>
        </w:r>
        <w:r w:rsidR="002E71B8">
          <w:rPr>
            <w:webHidden/>
          </w:rPr>
          <w:fldChar w:fldCharType="separate"/>
        </w:r>
        <w:r w:rsidR="002E71B8">
          <w:rPr>
            <w:webHidden/>
          </w:rPr>
          <w:t>29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49" w:history="1">
        <w:r w:rsidR="002E71B8" w:rsidRPr="00C63EDA">
          <w:rPr>
            <w:rStyle w:val="Hipervnculo"/>
            <w:lang w:eastAsia="en-US"/>
          </w:rPr>
          <w:t>3.122.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RN122 Valor Tipo de Pregunta Imagen</w:t>
        </w:r>
        <w:r w:rsidR="002E71B8">
          <w:rPr>
            <w:webHidden/>
          </w:rPr>
          <w:tab/>
        </w:r>
        <w:r w:rsidR="002E71B8">
          <w:rPr>
            <w:webHidden/>
          </w:rPr>
          <w:fldChar w:fldCharType="begin"/>
        </w:r>
        <w:r w:rsidR="002E71B8">
          <w:rPr>
            <w:webHidden/>
          </w:rPr>
          <w:instrText xml:space="preserve"> PAGEREF _Toc319401949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0" w:history="1">
        <w:r w:rsidR="002E71B8" w:rsidRPr="00C63EDA">
          <w:rPr>
            <w:rStyle w:val="Hipervnculo"/>
            <w:lang w:eastAsia="en-US"/>
          </w:rPr>
          <w:t>3.123.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RN123 Encuesta de Calidad de Acuerdo al Tipo de Trabajo</w:t>
        </w:r>
        <w:r w:rsidR="002E71B8">
          <w:rPr>
            <w:webHidden/>
          </w:rPr>
          <w:tab/>
        </w:r>
        <w:r w:rsidR="002E71B8">
          <w:rPr>
            <w:webHidden/>
          </w:rPr>
          <w:fldChar w:fldCharType="begin"/>
        </w:r>
        <w:r w:rsidR="002E71B8">
          <w:rPr>
            <w:webHidden/>
          </w:rPr>
          <w:instrText xml:space="preserve"> PAGEREF _Toc319401950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1" w:history="1">
        <w:r w:rsidR="002E71B8" w:rsidRPr="00C63EDA">
          <w:rPr>
            <w:rStyle w:val="Hipervnculo"/>
            <w:lang w:eastAsia="en-US"/>
          </w:rPr>
          <w:t>3.124.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RN124 Promedio de Puntos Acumulados</w:t>
        </w:r>
        <w:r w:rsidR="002E71B8">
          <w:rPr>
            <w:webHidden/>
          </w:rPr>
          <w:tab/>
        </w:r>
        <w:r w:rsidR="002E71B8">
          <w:rPr>
            <w:webHidden/>
          </w:rPr>
          <w:fldChar w:fldCharType="begin"/>
        </w:r>
        <w:r w:rsidR="002E71B8">
          <w:rPr>
            <w:webHidden/>
          </w:rPr>
          <w:instrText xml:space="preserve"> PAGEREF _Toc319401951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2" w:history="1">
        <w:r w:rsidR="002E71B8" w:rsidRPr="00C63EDA">
          <w:rPr>
            <w:rStyle w:val="Hipervnculo"/>
            <w:lang w:eastAsia="en-US"/>
          </w:rPr>
          <w:t>3.125.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RN125 Órdenes de Trabajo Disponibles para la Cuadrilla</w:t>
        </w:r>
        <w:r w:rsidR="002E71B8">
          <w:rPr>
            <w:webHidden/>
          </w:rPr>
          <w:tab/>
        </w:r>
        <w:r w:rsidR="002E71B8">
          <w:rPr>
            <w:webHidden/>
          </w:rPr>
          <w:fldChar w:fldCharType="begin"/>
        </w:r>
        <w:r w:rsidR="002E71B8">
          <w:rPr>
            <w:webHidden/>
          </w:rPr>
          <w:instrText xml:space="preserve"> PAGEREF _Toc319401952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3" w:history="1">
        <w:r w:rsidR="002E71B8" w:rsidRPr="00C63EDA">
          <w:rPr>
            <w:rStyle w:val="Hipervnculo"/>
            <w:lang w:eastAsia="en-US"/>
          </w:rPr>
          <w:t>3.126.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RN126 Valor Tipo de Trabajo</w:t>
        </w:r>
        <w:r w:rsidR="002E71B8">
          <w:rPr>
            <w:webHidden/>
          </w:rPr>
          <w:tab/>
        </w:r>
        <w:r w:rsidR="002E71B8">
          <w:rPr>
            <w:webHidden/>
          </w:rPr>
          <w:fldChar w:fldCharType="begin"/>
        </w:r>
        <w:r w:rsidR="002E71B8">
          <w:rPr>
            <w:webHidden/>
          </w:rPr>
          <w:instrText xml:space="preserve"> PAGEREF _Toc319401953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4" w:history="1">
        <w:r w:rsidR="002E71B8" w:rsidRPr="00C63EDA">
          <w:rPr>
            <w:rStyle w:val="Hipervnculo"/>
            <w:lang w:eastAsia="en-US"/>
          </w:rPr>
          <w:t>3.127.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RN127 Niveles de Señal Válidos para Activación de Equipos</w:t>
        </w:r>
        <w:r w:rsidR="002E71B8">
          <w:rPr>
            <w:webHidden/>
          </w:rPr>
          <w:tab/>
        </w:r>
        <w:r w:rsidR="002E71B8">
          <w:rPr>
            <w:webHidden/>
          </w:rPr>
          <w:fldChar w:fldCharType="begin"/>
        </w:r>
        <w:r w:rsidR="002E71B8">
          <w:rPr>
            <w:webHidden/>
          </w:rPr>
          <w:instrText xml:space="preserve"> PAGEREF _Toc319401954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5" w:history="1">
        <w:r w:rsidR="002E71B8" w:rsidRPr="00C63EDA">
          <w:rPr>
            <w:rStyle w:val="Hipervnculo"/>
            <w:lang w:eastAsia="en-US"/>
          </w:rPr>
          <w:t>3.128.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RN128 Estado de Equipo Digital en Fallo</w:t>
        </w:r>
        <w:r w:rsidR="002E71B8">
          <w:rPr>
            <w:webHidden/>
          </w:rPr>
          <w:tab/>
        </w:r>
        <w:r w:rsidR="002E71B8">
          <w:rPr>
            <w:webHidden/>
          </w:rPr>
          <w:fldChar w:fldCharType="begin"/>
        </w:r>
        <w:r w:rsidR="002E71B8">
          <w:rPr>
            <w:webHidden/>
          </w:rPr>
          <w:instrText xml:space="preserve"> PAGEREF _Toc319401955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6" w:history="1">
        <w:r w:rsidR="002E71B8" w:rsidRPr="00C63EDA">
          <w:rPr>
            <w:rStyle w:val="Hipervnculo"/>
            <w:lang w:eastAsia="en-US"/>
          </w:rPr>
          <w:t>3.129.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RN129 Estado de Equipo Digital Activado</w:t>
        </w:r>
        <w:r w:rsidR="002E71B8">
          <w:rPr>
            <w:webHidden/>
          </w:rPr>
          <w:tab/>
        </w:r>
        <w:r w:rsidR="002E71B8">
          <w:rPr>
            <w:webHidden/>
          </w:rPr>
          <w:fldChar w:fldCharType="begin"/>
        </w:r>
        <w:r w:rsidR="002E71B8">
          <w:rPr>
            <w:webHidden/>
          </w:rPr>
          <w:instrText xml:space="preserve"> PAGEREF _Toc319401956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7" w:history="1">
        <w:r w:rsidR="002E71B8" w:rsidRPr="00C63EDA">
          <w:rPr>
            <w:rStyle w:val="Hipervnculo"/>
            <w:lang w:eastAsia="en-US"/>
          </w:rPr>
          <w:t>3.130.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RN130 Signo del Nivel de Señal</w:t>
        </w:r>
        <w:r w:rsidR="002E71B8">
          <w:rPr>
            <w:webHidden/>
          </w:rPr>
          <w:tab/>
        </w:r>
        <w:r w:rsidR="002E71B8">
          <w:rPr>
            <w:webHidden/>
          </w:rPr>
          <w:fldChar w:fldCharType="begin"/>
        </w:r>
        <w:r w:rsidR="002E71B8">
          <w:rPr>
            <w:webHidden/>
          </w:rPr>
          <w:instrText xml:space="preserve"> PAGEREF _Toc319401957 \h </w:instrText>
        </w:r>
        <w:r w:rsidR="002E71B8">
          <w:rPr>
            <w:webHidden/>
          </w:rPr>
        </w:r>
        <w:r w:rsidR="002E71B8">
          <w:rPr>
            <w:webHidden/>
          </w:rPr>
          <w:fldChar w:fldCharType="separate"/>
        </w:r>
        <w:r w:rsidR="002E71B8">
          <w:rPr>
            <w:webHidden/>
          </w:rPr>
          <w:t>30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8" w:history="1">
        <w:r w:rsidR="002E71B8" w:rsidRPr="00C63EDA">
          <w:rPr>
            <w:rStyle w:val="Hipervnculo"/>
            <w:lang w:eastAsia="en-US"/>
          </w:rPr>
          <w:t>3.131.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RN131 Serie Fin del Carrete</w:t>
        </w:r>
        <w:r w:rsidR="002E71B8">
          <w:rPr>
            <w:webHidden/>
          </w:rPr>
          <w:tab/>
        </w:r>
        <w:r w:rsidR="002E71B8">
          <w:rPr>
            <w:webHidden/>
          </w:rPr>
          <w:fldChar w:fldCharType="begin"/>
        </w:r>
        <w:r w:rsidR="002E71B8">
          <w:rPr>
            <w:webHidden/>
          </w:rPr>
          <w:instrText xml:space="preserve"> PAGEREF _Toc319401958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59" w:history="1">
        <w:r w:rsidR="002E71B8" w:rsidRPr="00C63EDA">
          <w:rPr>
            <w:rStyle w:val="Hipervnculo"/>
            <w:lang w:eastAsia="en-US"/>
          </w:rPr>
          <w:t>3.132.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RN132 Rango del Carrete</w:t>
        </w:r>
        <w:r w:rsidR="002E71B8">
          <w:rPr>
            <w:webHidden/>
          </w:rPr>
          <w:tab/>
        </w:r>
        <w:r w:rsidR="002E71B8">
          <w:rPr>
            <w:webHidden/>
          </w:rPr>
          <w:fldChar w:fldCharType="begin"/>
        </w:r>
        <w:r w:rsidR="002E71B8">
          <w:rPr>
            <w:webHidden/>
          </w:rPr>
          <w:instrText xml:space="preserve"> PAGEREF _Toc319401959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0" w:history="1">
        <w:r w:rsidR="002E71B8" w:rsidRPr="00C63EDA">
          <w:rPr>
            <w:rStyle w:val="Hipervnculo"/>
            <w:lang w:eastAsia="en-US"/>
          </w:rPr>
          <w:t>3.133.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RN133 Opciones por Tipo de Trabajo</w:t>
        </w:r>
        <w:r w:rsidR="002E71B8">
          <w:rPr>
            <w:webHidden/>
          </w:rPr>
          <w:tab/>
        </w:r>
        <w:r w:rsidR="002E71B8">
          <w:rPr>
            <w:webHidden/>
          </w:rPr>
          <w:fldChar w:fldCharType="begin"/>
        </w:r>
        <w:r w:rsidR="002E71B8">
          <w:rPr>
            <w:webHidden/>
          </w:rPr>
          <w:instrText xml:space="preserve"> PAGEREF _Toc319401960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1" w:history="1">
        <w:r w:rsidR="002E71B8" w:rsidRPr="00C63EDA">
          <w:rPr>
            <w:rStyle w:val="Hipervnculo"/>
            <w:lang w:eastAsia="en-US"/>
          </w:rPr>
          <w:t>3.134.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RN134 Suscriptores Confirmados</w:t>
        </w:r>
        <w:r w:rsidR="002E71B8">
          <w:rPr>
            <w:webHidden/>
          </w:rPr>
          <w:tab/>
        </w:r>
        <w:r w:rsidR="002E71B8">
          <w:rPr>
            <w:webHidden/>
          </w:rPr>
          <w:fldChar w:fldCharType="begin"/>
        </w:r>
        <w:r w:rsidR="002E71B8">
          <w:rPr>
            <w:webHidden/>
          </w:rPr>
          <w:instrText xml:space="preserve"> PAGEREF _Toc319401961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2" w:history="1">
        <w:r w:rsidR="002E71B8" w:rsidRPr="00C63EDA">
          <w:rPr>
            <w:rStyle w:val="Hipervnculo"/>
            <w:lang w:eastAsia="en-US"/>
          </w:rPr>
          <w:t>3.135.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RN135 Suscriptores Atendidos</w:t>
        </w:r>
        <w:r w:rsidR="002E71B8">
          <w:rPr>
            <w:webHidden/>
          </w:rPr>
          <w:tab/>
        </w:r>
        <w:r w:rsidR="002E71B8">
          <w:rPr>
            <w:webHidden/>
          </w:rPr>
          <w:fldChar w:fldCharType="begin"/>
        </w:r>
        <w:r w:rsidR="002E71B8">
          <w:rPr>
            <w:webHidden/>
          </w:rPr>
          <w:instrText xml:space="preserve"> PAGEREF _Toc319401962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3" w:history="1">
        <w:r w:rsidR="002E71B8" w:rsidRPr="00C63EDA">
          <w:rPr>
            <w:rStyle w:val="Hipervnculo"/>
            <w:lang w:eastAsia="en-US"/>
          </w:rPr>
          <w:t>3.136.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RN136 Porcentaje de Eficiencia</w:t>
        </w:r>
        <w:r w:rsidR="002E71B8">
          <w:rPr>
            <w:webHidden/>
          </w:rPr>
          <w:tab/>
        </w:r>
        <w:r w:rsidR="002E71B8">
          <w:rPr>
            <w:webHidden/>
          </w:rPr>
          <w:fldChar w:fldCharType="begin"/>
        </w:r>
        <w:r w:rsidR="002E71B8">
          <w:rPr>
            <w:webHidden/>
          </w:rPr>
          <w:instrText xml:space="preserve"> PAGEREF _Toc319401963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4" w:history="1">
        <w:r w:rsidR="002E71B8" w:rsidRPr="00C63EDA">
          <w:rPr>
            <w:rStyle w:val="Hipervnculo"/>
            <w:lang w:eastAsia="en-US"/>
          </w:rPr>
          <w:t>3.137.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RN137 Total de Trabajos Atendidos</w:t>
        </w:r>
        <w:r w:rsidR="002E71B8">
          <w:rPr>
            <w:webHidden/>
          </w:rPr>
          <w:tab/>
        </w:r>
        <w:r w:rsidR="002E71B8">
          <w:rPr>
            <w:webHidden/>
          </w:rPr>
          <w:fldChar w:fldCharType="begin"/>
        </w:r>
        <w:r w:rsidR="002E71B8">
          <w:rPr>
            <w:webHidden/>
          </w:rPr>
          <w:instrText xml:space="preserve"> PAGEREF _Toc319401964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5" w:history="1">
        <w:r w:rsidR="002E71B8" w:rsidRPr="00C63EDA">
          <w:rPr>
            <w:rStyle w:val="Hipervnculo"/>
            <w:lang w:eastAsia="en-US"/>
          </w:rPr>
          <w:t>3.138.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RN138 Total de Equipos Recuperados</w:t>
        </w:r>
        <w:r w:rsidR="002E71B8">
          <w:rPr>
            <w:webHidden/>
          </w:rPr>
          <w:tab/>
        </w:r>
        <w:r w:rsidR="002E71B8">
          <w:rPr>
            <w:webHidden/>
          </w:rPr>
          <w:fldChar w:fldCharType="begin"/>
        </w:r>
        <w:r w:rsidR="002E71B8">
          <w:rPr>
            <w:webHidden/>
          </w:rPr>
          <w:instrText xml:space="preserve"> PAGEREF _Toc319401965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6" w:history="1">
        <w:r w:rsidR="002E71B8" w:rsidRPr="00C63EDA">
          <w:rPr>
            <w:rStyle w:val="Hipervnculo"/>
            <w:lang w:eastAsia="en-US"/>
          </w:rPr>
          <w:t>3.139.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RN139 Sincronización de la Jornada en el Servidor</w:t>
        </w:r>
        <w:r w:rsidR="002E71B8">
          <w:rPr>
            <w:webHidden/>
          </w:rPr>
          <w:tab/>
        </w:r>
        <w:r w:rsidR="002E71B8">
          <w:rPr>
            <w:webHidden/>
          </w:rPr>
          <w:fldChar w:fldCharType="begin"/>
        </w:r>
        <w:r w:rsidR="002E71B8">
          <w:rPr>
            <w:webHidden/>
          </w:rPr>
          <w:instrText xml:space="preserve"> PAGEREF _Toc319401966 \h </w:instrText>
        </w:r>
        <w:r w:rsidR="002E71B8">
          <w:rPr>
            <w:webHidden/>
          </w:rPr>
        </w:r>
        <w:r w:rsidR="002E71B8">
          <w:rPr>
            <w:webHidden/>
          </w:rPr>
          <w:fldChar w:fldCharType="separate"/>
        </w:r>
        <w:r w:rsidR="002E71B8">
          <w:rPr>
            <w:webHidden/>
          </w:rPr>
          <w:t>31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7" w:history="1">
        <w:r w:rsidR="002E71B8" w:rsidRPr="00C63EDA">
          <w:rPr>
            <w:rStyle w:val="Hipervnculo"/>
            <w:lang w:eastAsia="en-US"/>
          </w:rPr>
          <w:t>3.140.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RN140 Valor de Estado Órdenes de Trabajo Confirmadas</w:t>
        </w:r>
        <w:r w:rsidR="002E71B8">
          <w:rPr>
            <w:webHidden/>
          </w:rPr>
          <w:tab/>
        </w:r>
        <w:r w:rsidR="002E71B8">
          <w:rPr>
            <w:webHidden/>
          </w:rPr>
          <w:fldChar w:fldCharType="begin"/>
        </w:r>
        <w:r w:rsidR="002E71B8">
          <w:rPr>
            <w:webHidden/>
          </w:rPr>
          <w:instrText xml:space="preserve"> PAGEREF _Toc319401967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8" w:history="1">
        <w:r w:rsidR="002E71B8" w:rsidRPr="00C63EDA">
          <w:rPr>
            <w:rStyle w:val="Hipervnculo"/>
            <w:lang w:eastAsia="en-US"/>
          </w:rPr>
          <w:t>3.141.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RN141 Valor de Estado Órdenes de Trabajo Atendidas</w:t>
        </w:r>
        <w:r w:rsidR="002E71B8">
          <w:rPr>
            <w:webHidden/>
          </w:rPr>
          <w:tab/>
        </w:r>
        <w:r w:rsidR="002E71B8">
          <w:rPr>
            <w:webHidden/>
          </w:rPr>
          <w:fldChar w:fldCharType="begin"/>
        </w:r>
        <w:r w:rsidR="002E71B8">
          <w:rPr>
            <w:webHidden/>
          </w:rPr>
          <w:instrText xml:space="preserve"> PAGEREF _Toc319401968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69" w:history="1">
        <w:r w:rsidR="002E71B8" w:rsidRPr="00C63EDA">
          <w:rPr>
            <w:rStyle w:val="Hipervnculo"/>
            <w:lang w:eastAsia="en-US"/>
          </w:rPr>
          <w:t>3.142.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RN142 Valor Tipo de Trabajo</w:t>
        </w:r>
        <w:r w:rsidR="002E71B8">
          <w:rPr>
            <w:webHidden/>
          </w:rPr>
          <w:tab/>
        </w:r>
        <w:r w:rsidR="002E71B8">
          <w:rPr>
            <w:webHidden/>
          </w:rPr>
          <w:fldChar w:fldCharType="begin"/>
        </w:r>
        <w:r w:rsidR="002E71B8">
          <w:rPr>
            <w:webHidden/>
          </w:rPr>
          <w:instrText xml:space="preserve"> PAGEREF _Toc319401969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0" w:history="1">
        <w:r w:rsidR="002E71B8" w:rsidRPr="00C63EDA">
          <w:rPr>
            <w:rStyle w:val="Hipervnculo"/>
            <w:lang w:eastAsia="en-US"/>
          </w:rPr>
          <w:t>3.143.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RN143 Total de Ordenes de Trabajo con Problemas</w:t>
        </w:r>
        <w:r w:rsidR="002E71B8">
          <w:rPr>
            <w:webHidden/>
          </w:rPr>
          <w:tab/>
        </w:r>
        <w:r w:rsidR="002E71B8">
          <w:rPr>
            <w:webHidden/>
          </w:rPr>
          <w:fldChar w:fldCharType="begin"/>
        </w:r>
        <w:r w:rsidR="002E71B8">
          <w:rPr>
            <w:webHidden/>
          </w:rPr>
          <w:instrText xml:space="preserve"> PAGEREF _Toc319401970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1" w:history="1">
        <w:r w:rsidR="002E71B8" w:rsidRPr="00C63EDA">
          <w:rPr>
            <w:rStyle w:val="Hipervnculo"/>
            <w:lang w:eastAsia="en-US"/>
          </w:rPr>
          <w:t>3.144.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RN144 Información Deshabilitada</w:t>
        </w:r>
        <w:r w:rsidR="002E71B8">
          <w:rPr>
            <w:webHidden/>
          </w:rPr>
          <w:tab/>
        </w:r>
        <w:r w:rsidR="002E71B8">
          <w:rPr>
            <w:webHidden/>
          </w:rPr>
          <w:fldChar w:fldCharType="begin"/>
        </w:r>
        <w:r w:rsidR="002E71B8">
          <w:rPr>
            <w:webHidden/>
          </w:rPr>
          <w:instrText xml:space="preserve"> PAGEREF _Toc319401971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2" w:history="1">
        <w:r w:rsidR="002E71B8" w:rsidRPr="00C63EDA">
          <w:rPr>
            <w:rStyle w:val="Hipervnculo"/>
            <w:lang w:eastAsia="en-US"/>
          </w:rPr>
          <w:t>3.145.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RN145 Estado de Equipo Digital Recuperado</w:t>
        </w:r>
        <w:r w:rsidR="002E71B8">
          <w:rPr>
            <w:webHidden/>
          </w:rPr>
          <w:tab/>
        </w:r>
        <w:r w:rsidR="002E71B8">
          <w:rPr>
            <w:webHidden/>
          </w:rPr>
          <w:fldChar w:fldCharType="begin"/>
        </w:r>
        <w:r w:rsidR="002E71B8">
          <w:rPr>
            <w:webHidden/>
          </w:rPr>
          <w:instrText xml:space="preserve"> PAGEREF _Toc319401972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3" w:history="1">
        <w:r w:rsidR="002E71B8" w:rsidRPr="00C63EDA">
          <w:rPr>
            <w:rStyle w:val="Hipervnculo"/>
            <w:lang w:eastAsia="en-US"/>
          </w:rPr>
          <w:t>3.146.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RN146 Características Equipo Digital</w:t>
        </w:r>
        <w:r w:rsidR="002E71B8">
          <w:rPr>
            <w:webHidden/>
          </w:rPr>
          <w:tab/>
        </w:r>
        <w:r w:rsidR="002E71B8">
          <w:rPr>
            <w:webHidden/>
          </w:rPr>
          <w:fldChar w:fldCharType="begin"/>
        </w:r>
        <w:r w:rsidR="002E71B8">
          <w:rPr>
            <w:webHidden/>
          </w:rPr>
          <w:instrText xml:space="preserve"> PAGEREF _Toc319401973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4" w:history="1">
        <w:r w:rsidR="002E71B8" w:rsidRPr="00C63EDA">
          <w:rPr>
            <w:rStyle w:val="Hipervnculo"/>
            <w:lang w:eastAsia="en-US"/>
          </w:rPr>
          <w:t>3.147.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RN147 Motivos para Terminar Servicio con Problema</w:t>
        </w:r>
        <w:r w:rsidR="002E71B8">
          <w:rPr>
            <w:webHidden/>
          </w:rPr>
          <w:tab/>
        </w:r>
        <w:r w:rsidR="002E71B8">
          <w:rPr>
            <w:webHidden/>
          </w:rPr>
          <w:fldChar w:fldCharType="begin"/>
        </w:r>
        <w:r w:rsidR="002E71B8">
          <w:rPr>
            <w:webHidden/>
          </w:rPr>
          <w:instrText xml:space="preserve"> PAGEREF _Toc319401974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5" w:history="1">
        <w:r w:rsidR="002E71B8" w:rsidRPr="00C63EDA">
          <w:rPr>
            <w:rStyle w:val="Hipervnculo"/>
            <w:lang w:eastAsia="en-US"/>
          </w:rPr>
          <w:t>3.148.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RN148 Información Filtro de Fecha</w:t>
        </w:r>
        <w:r w:rsidR="002E71B8">
          <w:rPr>
            <w:webHidden/>
          </w:rPr>
          <w:tab/>
        </w:r>
        <w:r w:rsidR="002E71B8">
          <w:rPr>
            <w:webHidden/>
          </w:rPr>
          <w:fldChar w:fldCharType="begin"/>
        </w:r>
        <w:r w:rsidR="002E71B8">
          <w:rPr>
            <w:webHidden/>
          </w:rPr>
          <w:instrText xml:space="preserve"> PAGEREF _Toc319401975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6" w:history="1">
        <w:r w:rsidR="002E71B8" w:rsidRPr="00C63EDA">
          <w:rPr>
            <w:rStyle w:val="Hipervnculo"/>
            <w:lang w:eastAsia="en-US"/>
          </w:rPr>
          <w:t>3.149.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RN149 Número de Trabajos con Excedente de Cable</w:t>
        </w:r>
        <w:r w:rsidR="002E71B8">
          <w:rPr>
            <w:webHidden/>
          </w:rPr>
          <w:tab/>
        </w:r>
        <w:r w:rsidR="002E71B8">
          <w:rPr>
            <w:webHidden/>
          </w:rPr>
          <w:fldChar w:fldCharType="begin"/>
        </w:r>
        <w:r w:rsidR="002E71B8">
          <w:rPr>
            <w:webHidden/>
          </w:rPr>
          <w:instrText xml:space="preserve"> PAGEREF _Toc319401976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7" w:history="1">
        <w:r w:rsidR="002E71B8" w:rsidRPr="00C63EDA">
          <w:rPr>
            <w:rStyle w:val="Hipervnculo"/>
            <w:lang w:eastAsia="en-US"/>
          </w:rPr>
          <w:t>3.150.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RN150 Porcentaje de Trabajos con Excedente de Cable</w:t>
        </w:r>
        <w:r w:rsidR="002E71B8">
          <w:rPr>
            <w:webHidden/>
          </w:rPr>
          <w:tab/>
        </w:r>
        <w:r w:rsidR="002E71B8">
          <w:rPr>
            <w:webHidden/>
          </w:rPr>
          <w:fldChar w:fldCharType="begin"/>
        </w:r>
        <w:r w:rsidR="002E71B8">
          <w:rPr>
            <w:webHidden/>
          </w:rPr>
          <w:instrText xml:space="preserve"> PAGEREF _Toc319401977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8" w:history="1">
        <w:r w:rsidR="002E71B8" w:rsidRPr="00C63EDA">
          <w:rPr>
            <w:rStyle w:val="Hipervnculo"/>
            <w:lang w:eastAsia="en-US"/>
          </w:rPr>
          <w:t>3.151.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RN151 Número de Contrato del Suscriptor</w:t>
        </w:r>
        <w:r w:rsidR="002E71B8">
          <w:rPr>
            <w:webHidden/>
          </w:rPr>
          <w:tab/>
        </w:r>
        <w:r w:rsidR="002E71B8">
          <w:rPr>
            <w:webHidden/>
          </w:rPr>
          <w:fldChar w:fldCharType="begin"/>
        </w:r>
        <w:r w:rsidR="002E71B8">
          <w:rPr>
            <w:webHidden/>
          </w:rPr>
          <w:instrText xml:space="preserve"> PAGEREF _Toc319401978 \h </w:instrText>
        </w:r>
        <w:r w:rsidR="002E71B8">
          <w:rPr>
            <w:webHidden/>
          </w:rPr>
        </w:r>
        <w:r w:rsidR="002E71B8">
          <w:rPr>
            <w:webHidden/>
          </w:rPr>
          <w:fldChar w:fldCharType="separate"/>
        </w:r>
        <w:r w:rsidR="002E71B8">
          <w:rPr>
            <w:webHidden/>
          </w:rPr>
          <w:t>32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79" w:history="1">
        <w:r w:rsidR="002E71B8" w:rsidRPr="00C63EDA">
          <w:rPr>
            <w:rStyle w:val="Hipervnculo"/>
            <w:lang w:eastAsia="en-US"/>
          </w:rPr>
          <w:t>3.152.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RN152 Diferencia en Metros de Excedente de Cable</w:t>
        </w:r>
        <w:r w:rsidR="002E71B8">
          <w:rPr>
            <w:webHidden/>
          </w:rPr>
          <w:tab/>
        </w:r>
        <w:r w:rsidR="002E71B8">
          <w:rPr>
            <w:webHidden/>
          </w:rPr>
          <w:fldChar w:fldCharType="begin"/>
        </w:r>
        <w:r w:rsidR="002E71B8">
          <w:rPr>
            <w:webHidden/>
          </w:rPr>
          <w:instrText xml:space="preserve"> PAGEREF _Toc319401979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0" w:history="1">
        <w:r w:rsidR="002E71B8" w:rsidRPr="00C63EDA">
          <w:rPr>
            <w:rStyle w:val="Hipervnculo"/>
            <w:lang w:eastAsia="en-US"/>
          </w:rPr>
          <w:t>3.153.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RN153 Número de Trabajos Con Problema</w:t>
        </w:r>
        <w:r w:rsidR="002E71B8">
          <w:rPr>
            <w:webHidden/>
          </w:rPr>
          <w:tab/>
        </w:r>
        <w:r w:rsidR="002E71B8">
          <w:rPr>
            <w:webHidden/>
          </w:rPr>
          <w:fldChar w:fldCharType="begin"/>
        </w:r>
        <w:r w:rsidR="002E71B8">
          <w:rPr>
            <w:webHidden/>
          </w:rPr>
          <w:instrText xml:space="preserve"> PAGEREF _Toc319401980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1" w:history="1">
        <w:r w:rsidR="002E71B8" w:rsidRPr="00C63EDA">
          <w:rPr>
            <w:rStyle w:val="Hipervnculo"/>
            <w:lang w:eastAsia="en-US"/>
          </w:rPr>
          <w:t>3.154.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RN154 Valor de Estado Órdenes de Trabajo Con Problema</w:t>
        </w:r>
        <w:r w:rsidR="002E71B8">
          <w:rPr>
            <w:webHidden/>
          </w:rPr>
          <w:tab/>
        </w:r>
        <w:r w:rsidR="002E71B8">
          <w:rPr>
            <w:webHidden/>
          </w:rPr>
          <w:fldChar w:fldCharType="begin"/>
        </w:r>
        <w:r w:rsidR="002E71B8">
          <w:rPr>
            <w:webHidden/>
          </w:rPr>
          <w:instrText xml:space="preserve"> PAGEREF _Toc319401981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2" w:history="1">
        <w:r w:rsidR="002E71B8" w:rsidRPr="00C63EDA">
          <w:rPr>
            <w:rStyle w:val="Hipervnculo"/>
            <w:lang w:eastAsia="en-US"/>
          </w:rPr>
          <w:t>3.155.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RN155 Estado de Equipo Digital No Liberado</w:t>
        </w:r>
        <w:r w:rsidR="002E71B8">
          <w:rPr>
            <w:webHidden/>
          </w:rPr>
          <w:tab/>
        </w:r>
        <w:r w:rsidR="002E71B8">
          <w:rPr>
            <w:webHidden/>
          </w:rPr>
          <w:fldChar w:fldCharType="begin"/>
        </w:r>
        <w:r w:rsidR="002E71B8">
          <w:rPr>
            <w:webHidden/>
          </w:rPr>
          <w:instrText xml:space="preserve"> PAGEREF _Toc319401982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3" w:history="1">
        <w:r w:rsidR="002E71B8" w:rsidRPr="00C63EDA">
          <w:rPr>
            <w:rStyle w:val="Hipervnculo"/>
            <w:lang w:eastAsia="en-US"/>
          </w:rPr>
          <w:t>3.156.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RN156 Número de Órdenes de Trabajo</w:t>
        </w:r>
        <w:r w:rsidR="002E71B8">
          <w:rPr>
            <w:webHidden/>
          </w:rPr>
          <w:tab/>
        </w:r>
        <w:r w:rsidR="002E71B8">
          <w:rPr>
            <w:webHidden/>
          </w:rPr>
          <w:fldChar w:fldCharType="begin"/>
        </w:r>
        <w:r w:rsidR="002E71B8">
          <w:rPr>
            <w:webHidden/>
          </w:rPr>
          <w:instrText xml:space="preserve"> PAGEREF _Toc319401983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4" w:history="1">
        <w:r w:rsidR="002E71B8" w:rsidRPr="00C63EDA">
          <w:rPr>
            <w:rStyle w:val="Hipervnculo"/>
            <w:lang w:eastAsia="en-US"/>
          </w:rPr>
          <w:t>3.157.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RN157 Número de Trabajos Confirmados</w:t>
        </w:r>
        <w:r w:rsidR="002E71B8">
          <w:rPr>
            <w:webHidden/>
          </w:rPr>
          <w:tab/>
        </w:r>
        <w:r w:rsidR="002E71B8">
          <w:rPr>
            <w:webHidden/>
          </w:rPr>
          <w:fldChar w:fldCharType="begin"/>
        </w:r>
        <w:r w:rsidR="002E71B8">
          <w:rPr>
            <w:webHidden/>
          </w:rPr>
          <w:instrText xml:space="preserve"> PAGEREF _Toc319401984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5" w:history="1">
        <w:r w:rsidR="002E71B8" w:rsidRPr="00C63EDA">
          <w:rPr>
            <w:rStyle w:val="Hipervnculo"/>
            <w:lang w:eastAsia="en-US"/>
          </w:rPr>
          <w:t>3.158.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RN158 Total de Órdenes de Trabajo por Tipo de Motivo Visita</w:t>
        </w:r>
        <w:r w:rsidR="002E71B8">
          <w:rPr>
            <w:webHidden/>
          </w:rPr>
          <w:tab/>
        </w:r>
        <w:r w:rsidR="002E71B8">
          <w:rPr>
            <w:webHidden/>
          </w:rPr>
          <w:fldChar w:fldCharType="begin"/>
        </w:r>
        <w:r w:rsidR="002E71B8">
          <w:rPr>
            <w:webHidden/>
          </w:rPr>
          <w:instrText xml:space="preserve"> PAGEREF _Toc319401985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6" w:history="1">
        <w:r w:rsidR="002E71B8" w:rsidRPr="00C63EDA">
          <w:rPr>
            <w:rStyle w:val="Hipervnculo"/>
            <w:lang w:eastAsia="en-US"/>
          </w:rPr>
          <w:t>3.159.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RN159 Porcentaje de Eficiencia Servicio</w:t>
        </w:r>
        <w:r w:rsidR="002E71B8">
          <w:rPr>
            <w:webHidden/>
          </w:rPr>
          <w:tab/>
        </w:r>
        <w:r w:rsidR="002E71B8">
          <w:rPr>
            <w:webHidden/>
          </w:rPr>
          <w:fldChar w:fldCharType="begin"/>
        </w:r>
        <w:r w:rsidR="002E71B8">
          <w:rPr>
            <w:webHidden/>
          </w:rPr>
          <w:instrText xml:space="preserve"> PAGEREF _Toc319401986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7" w:history="1">
        <w:r w:rsidR="002E71B8" w:rsidRPr="00C63EDA">
          <w:rPr>
            <w:rStyle w:val="Hipervnculo"/>
            <w:lang w:eastAsia="en-US"/>
          </w:rPr>
          <w:t>3.160.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RN160 Porcentaje de Eficiencia Técnico</w:t>
        </w:r>
        <w:r w:rsidR="002E71B8">
          <w:rPr>
            <w:webHidden/>
          </w:rPr>
          <w:tab/>
        </w:r>
        <w:r w:rsidR="002E71B8">
          <w:rPr>
            <w:webHidden/>
          </w:rPr>
          <w:fldChar w:fldCharType="begin"/>
        </w:r>
        <w:r w:rsidR="002E71B8">
          <w:rPr>
            <w:webHidden/>
          </w:rPr>
          <w:instrText xml:space="preserve"> PAGEREF _Toc319401987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8" w:history="1">
        <w:r w:rsidR="002E71B8" w:rsidRPr="00C63EDA">
          <w:rPr>
            <w:rStyle w:val="Hipervnculo"/>
            <w:lang w:eastAsia="en-US"/>
          </w:rPr>
          <w:t>3.161.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RN161 Fecha Visita</w:t>
        </w:r>
        <w:r w:rsidR="002E71B8">
          <w:rPr>
            <w:webHidden/>
          </w:rPr>
          <w:tab/>
        </w:r>
        <w:r w:rsidR="002E71B8">
          <w:rPr>
            <w:webHidden/>
          </w:rPr>
          <w:fldChar w:fldCharType="begin"/>
        </w:r>
        <w:r w:rsidR="002E71B8">
          <w:rPr>
            <w:webHidden/>
          </w:rPr>
          <w:instrText xml:space="preserve"> PAGEREF _Toc319401988 \h </w:instrText>
        </w:r>
        <w:r w:rsidR="002E71B8">
          <w:rPr>
            <w:webHidden/>
          </w:rPr>
        </w:r>
        <w:r w:rsidR="002E71B8">
          <w:rPr>
            <w:webHidden/>
          </w:rPr>
          <w:fldChar w:fldCharType="separate"/>
        </w:r>
        <w:r w:rsidR="002E71B8">
          <w:rPr>
            <w:webHidden/>
          </w:rPr>
          <w:t>33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89" w:history="1">
        <w:r w:rsidR="002E71B8" w:rsidRPr="00C63EDA">
          <w:rPr>
            <w:rStyle w:val="Hipervnculo"/>
            <w:lang w:eastAsia="en-US"/>
          </w:rPr>
          <w:t>3.162.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RN162 Hora Inicial Final</w:t>
        </w:r>
        <w:r w:rsidR="002E71B8">
          <w:rPr>
            <w:webHidden/>
          </w:rPr>
          <w:tab/>
        </w:r>
        <w:r w:rsidR="002E71B8">
          <w:rPr>
            <w:webHidden/>
          </w:rPr>
          <w:fldChar w:fldCharType="begin"/>
        </w:r>
        <w:r w:rsidR="002E71B8">
          <w:rPr>
            <w:webHidden/>
          </w:rPr>
          <w:instrText xml:space="preserve"> PAGEREF _Toc319401989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0" w:history="1">
        <w:r w:rsidR="002E71B8" w:rsidRPr="00C63EDA">
          <w:rPr>
            <w:rStyle w:val="Hipervnculo"/>
            <w:lang w:eastAsia="en-US"/>
          </w:rPr>
          <w:t>3.163.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RN163 Total de Cable Utilizado</w:t>
        </w:r>
        <w:r w:rsidR="002E71B8">
          <w:rPr>
            <w:webHidden/>
          </w:rPr>
          <w:tab/>
        </w:r>
        <w:r w:rsidR="002E71B8">
          <w:rPr>
            <w:webHidden/>
          </w:rPr>
          <w:fldChar w:fldCharType="begin"/>
        </w:r>
        <w:r w:rsidR="002E71B8">
          <w:rPr>
            <w:webHidden/>
          </w:rPr>
          <w:instrText xml:space="preserve"> PAGEREF _Toc319401990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1" w:history="1">
        <w:r w:rsidR="002E71B8" w:rsidRPr="00C63EDA">
          <w:rPr>
            <w:rStyle w:val="Hipervnculo"/>
            <w:lang w:eastAsia="en-US"/>
          </w:rPr>
          <w:t>3.164.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RN164 Material Requerido</w:t>
        </w:r>
        <w:r w:rsidR="002E71B8">
          <w:rPr>
            <w:webHidden/>
          </w:rPr>
          <w:tab/>
        </w:r>
        <w:r w:rsidR="002E71B8">
          <w:rPr>
            <w:webHidden/>
          </w:rPr>
          <w:fldChar w:fldCharType="begin"/>
        </w:r>
        <w:r w:rsidR="002E71B8">
          <w:rPr>
            <w:webHidden/>
          </w:rPr>
          <w:instrText xml:space="preserve"> PAGEREF _Toc319401991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2" w:history="1">
        <w:r w:rsidR="002E71B8" w:rsidRPr="00C63EDA">
          <w:rPr>
            <w:rStyle w:val="Hipervnculo"/>
            <w:lang w:eastAsia="en-US"/>
          </w:rPr>
          <w:t>3.165.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RN165 Motivos de Exceso de Material Utilizado</w:t>
        </w:r>
        <w:r w:rsidR="002E71B8">
          <w:rPr>
            <w:webHidden/>
          </w:rPr>
          <w:tab/>
        </w:r>
        <w:r w:rsidR="002E71B8">
          <w:rPr>
            <w:webHidden/>
          </w:rPr>
          <w:fldChar w:fldCharType="begin"/>
        </w:r>
        <w:r w:rsidR="002E71B8">
          <w:rPr>
            <w:webHidden/>
          </w:rPr>
          <w:instrText xml:space="preserve"> PAGEREF _Toc319401992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3" w:history="1">
        <w:r w:rsidR="002E71B8" w:rsidRPr="00C63EDA">
          <w:rPr>
            <w:rStyle w:val="Hipervnculo"/>
            <w:lang w:eastAsia="en-US"/>
          </w:rPr>
          <w:t>3.166.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RN166 Información de Cuadrilla y Técnico</w:t>
        </w:r>
        <w:r w:rsidR="002E71B8">
          <w:rPr>
            <w:webHidden/>
          </w:rPr>
          <w:tab/>
        </w:r>
        <w:r w:rsidR="002E71B8">
          <w:rPr>
            <w:webHidden/>
          </w:rPr>
          <w:fldChar w:fldCharType="begin"/>
        </w:r>
        <w:r w:rsidR="002E71B8">
          <w:rPr>
            <w:webHidden/>
          </w:rPr>
          <w:instrText xml:space="preserve"> PAGEREF _Toc319401993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4" w:history="1">
        <w:r w:rsidR="002E71B8" w:rsidRPr="00C63EDA">
          <w:rPr>
            <w:rStyle w:val="Hipervnculo"/>
            <w:lang w:eastAsia="en-US"/>
          </w:rPr>
          <w:t>3.167.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RN167 Trazar Ruta de Cuadrillas</w:t>
        </w:r>
        <w:r w:rsidR="002E71B8">
          <w:rPr>
            <w:webHidden/>
          </w:rPr>
          <w:tab/>
        </w:r>
        <w:r w:rsidR="002E71B8">
          <w:rPr>
            <w:webHidden/>
          </w:rPr>
          <w:fldChar w:fldCharType="begin"/>
        </w:r>
        <w:r w:rsidR="002E71B8">
          <w:rPr>
            <w:webHidden/>
          </w:rPr>
          <w:instrText xml:space="preserve"> PAGEREF _Toc319401994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5" w:history="1">
        <w:r w:rsidR="002E71B8" w:rsidRPr="00C63EDA">
          <w:rPr>
            <w:rStyle w:val="Hipervnculo"/>
            <w:lang w:eastAsia="en-US"/>
          </w:rPr>
          <w:t>3.168.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RN168 Clave de Cuadrilla</w:t>
        </w:r>
        <w:r w:rsidR="002E71B8">
          <w:rPr>
            <w:webHidden/>
          </w:rPr>
          <w:tab/>
        </w:r>
        <w:r w:rsidR="002E71B8">
          <w:rPr>
            <w:webHidden/>
          </w:rPr>
          <w:fldChar w:fldCharType="begin"/>
        </w:r>
        <w:r w:rsidR="002E71B8">
          <w:rPr>
            <w:webHidden/>
          </w:rPr>
          <w:instrText xml:space="preserve"> PAGEREF _Toc319401995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6" w:history="1">
        <w:r w:rsidR="002E71B8" w:rsidRPr="00C63EDA">
          <w:rPr>
            <w:rStyle w:val="Hipervnculo"/>
            <w:lang w:eastAsia="en-US"/>
          </w:rPr>
          <w:t>3.169.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RN169 Estatus de la Orden de Trabajo</w:t>
        </w:r>
        <w:r w:rsidR="002E71B8">
          <w:rPr>
            <w:webHidden/>
          </w:rPr>
          <w:tab/>
        </w:r>
        <w:r w:rsidR="002E71B8">
          <w:rPr>
            <w:webHidden/>
          </w:rPr>
          <w:fldChar w:fldCharType="begin"/>
        </w:r>
        <w:r w:rsidR="002E71B8">
          <w:rPr>
            <w:webHidden/>
          </w:rPr>
          <w:instrText xml:space="preserve"> PAGEREF _Toc319401996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7" w:history="1">
        <w:r w:rsidR="002E71B8" w:rsidRPr="00C63EDA">
          <w:rPr>
            <w:rStyle w:val="Hipervnculo"/>
            <w:lang w:eastAsia="en-US"/>
          </w:rPr>
          <w:t>3.170.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RN170 Ubicación al Momento</w:t>
        </w:r>
        <w:r w:rsidR="002E71B8">
          <w:rPr>
            <w:webHidden/>
          </w:rPr>
          <w:tab/>
        </w:r>
        <w:r w:rsidR="002E71B8">
          <w:rPr>
            <w:webHidden/>
          </w:rPr>
          <w:fldChar w:fldCharType="begin"/>
        </w:r>
        <w:r w:rsidR="002E71B8">
          <w:rPr>
            <w:webHidden/>
          </w:rPr>
          <w:instrText xml:space="preserve"> PAGEREF _Toc319401997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8" w:history="1">
        <w:r w:rsidR="002E71B8" w:rsidRPr="00C63EDA">
          <w:rPr>
            <w:rStyle w:val="Hipervnculo"/>
            <w:lang w:eastAsia="en-US"/>
          </w:rPr>
          <w:t>3.171.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RN171 Tiempo Promedio de Visita</w:t>
        </w:r>
        <w:r w:rsidR="002E71B8">
          <w:rPr>
            <w:webHidden/>
          </w:rPr>
          <w:tab/>
        </w:r>
        <w:r w:rsidR="002E71B8">
          <w:rPr>
            <w:webHidden/>
          </w:rPr>
          <w:fldChar w:fldCharType="begin"/>
        </w:r>
        <w:r w:rsidR="002E71B8">
          <w:rPr>
            <w:webHidden/>
          </w:rPr>
          <w:instrText xml:space="preserve"> PAGEREF _Toc319401998 \h </w:instrText>
        </w:r>
        <w:r w:rsidR="002E71B8">
          <w:rPr>
            <w:webHidden/>
          </w:rPr>
        </w:r>
        <w:r w:rsidR="002E71B8">
          <w:rPr>
            <w:webHidden/>
          </w:rPr>
          <w:fldChar w:fldCharType="separate"/>
        </w:r>
        <w:r w:rsidR="002E71B8">
          <w:rPr>
            <w:webHidden/>
          </w:rPr>
          <w:t>34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1999" w:history="1">
        <w:r w:rsidR="002E71B8" w:rsidRPr="00C63EDA">
          <w:rPr>
            <w:rStyle w:val="Hipervnculo"/>
            <w:lang w:eastAsia="en-US"/>
          </w:rPr>
          <w:t>3.172.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RN172 Tiempo Promedio de Atendidos</w:t>
        </w:r>
        <w:r w:rsidR="002E71B8">
          <w:rPr>
            <w:webHidden/>
          </w:rPr>
          <w:tab/>
        </w:r>
        <w:r w:rsidR="002E71B8">
          <w:rPr>
            <w:webHidden/>
          </w:rPr>
          <w:fldChar w:fldCharType="begin"/>
        </w:r>
        <w:r w:rsidR="002E71B8">
          <w:rPr>
            <w:webHidden/>
          </w:rPr>
          <w:instrText xml:space="preserve"> PAGEREF _Toc319401999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0" w:history="1">
        <w:r w:rsidR="002E71B8" w:rsidRPr="00C63EDA">
          <w:rPr>
            <w:rStyle w:val="Hipervnculo"/>
            <w:lang w:eastAsia="en-US"/>
          </w:rPr>
          <w:t>3.173.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RN173 Tiempo Promedio de Traslado</w:t>
        </w:r>
        <w:r w:rsidR="002E71B8">
          <w:rPr>
            <w:webHidden/>
          </w:rPr>
          <w:tab/>
        </w:r>
        <w:r w:rsidR="002E71B8">
          <w:rPr>
            <w:webHidden/>
          </w:rPr>
          <w:fldChar w:fldCharType="begin"/>
        </w:r>
        <w:r w:rsidR="002E71B8">
          <w:rPr>
            <w:webHidden/>
          </w:rPr>
          <w:instrText xml:space="preserve"> PAGEREF _Toc319402000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1" w:history="1">
        <w:r w:rsidR="002E71B8" w:rsidRPr="00C63EDA">
          <w:rPr>
            <w:rStyle w:val="Hipervnculo"/>
            <w:lang w:eastAsia="en-US"/>
          </w:rPr>
          <w:t>3.174.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RN174 Hora Inicial Final de Tiempo Muerto Gasolina</w:t>
        </w:r>
        <w:r w:rsidR="002E71B8">
          <w:rPr>
            <w:webHidden/>
          </w:rPr>
          <w:tab/>
        </w:r>
        <w:r w:rsidR="002E71B8">
          <w:rPr>
            <w:webHidden/>
          </w:rPr>
          <w:fldChar w:fldCharType="begin"/>
        </w:r>
        <w:r w:rsidR="002E71B8">
          <w:rPr>
            <w:webHidden/>
          </w:rPr>
          <w:instrText xml:space="preserve"> PAGEREF _Toc319402001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2" w:history="1">
        <w:r w:rsidR="002E71B8" w:rsidRPr="00C63EDA">
          <w:rPr>
            <w:rStyle w:val="Hipervnculo"/>
            <w:lang w:eastAsia="en-US"/>
          </w:rPr>
          <w:t>3.175.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RN175 Número de Visita</w:t>
        </w:r>
        <w:r w:rsidR="002E71B8">
          <w:rPr>
            <w:webHidden/>
          </w:rPr>
          <w:tab/>
        </w:r>
        <w:r w:rsidR="002E71B8">
          <w:rPr>
            <w:webHidden/>
          </w:rPr>
          <w:fldChar w:fldCharType="begin"/>
        </w:r>
        <w:r w:rsidR="002E71B8">
          <w:rPr>
            <w:webHidden/>
          </w:rPr>
          <w:instrText xml:space="preserve"> PAGEREF _Toc319402002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3" w:history="1">
        <w:r w:rsidR="002E71B8" w:rsidRPr="00C63EDA">
          <w:rPr>
            <w:rStyle w:val="Hipervnculo"/>
            <w:lang w:eastAsia="en-US"/>
          </w:rPr>
          <w:t>3.176.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RN176 Tiempo Traslado</w:t>
        </w:r>
        <w:r w:rsidR="002E71B8">
          <w:rPr>
            <w:webHidden/>
          </w:rPr>
          <w:tab/>
        </w:r>
        <w:r w:rsidR="002E71B8">
          <w:rPr>
            <w:webHidden/>
          </w:rPr>
          <w:fldChar w:fldCharType="begin"/>
        </w:r>
        <w:r w:rsidR="002E71B8">
          <w:rPr>
            <w:webHidden/>
          </w:rPr>
          <w:instrText xml:space="preserve"> PAGEREF _Toc319402003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4" w:history="1">
        <w:r w:rsidR="002E71B8" w:rsidRPr="00C63EDA">
          <w:rPr>
            <w:rStyle w:val="Hipervnculo"/>
            <w:lang w:eastAsia="en-US"/>
          </w:rPr>
          <w:t>3.177.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RN177 Tiempo de Visita</w:t>
        </w:r>
        <w:r w:rsidR="002E71B8">
          <w:rPr>
            <w:webHidden/>
          </w:rPr>
          <w:tab/>
        </w:r>
        <w:r w:rsidR="002E71B8">
          <w:rPr>
            <w:webHidden/>
          </w:rPr>
          <w:fldChar w:fldCharType="begin"/>
        </w:r>
        <w:r w:rsidR="002E71B8">
          <w:rPr>
            <w:webHidden/>
          </w:rPr>
          <w:instrText xml:space="preserve"> PAGEREF _Toc319402004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5" w:history="1">
        <w:r w:rsidR="002E71B8" w:rsidRPr="00C63EDA">
          <w:rPr>
            <w:rStyle w:val="Hipervnculo"/>
            <w:lang w:eastAsia="en-US"/>
          </w:rPr>
          <w:t>3.178.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RN178 Motivos para Tiempos Muertos</w:t>
        </w:r>
        <w:r w:rsidR="002E71B8">
          <w:rPr>
            <w:webHidden/>
          </w:rPr>
          <w:tab/>
        </w:r>
        <w:r w:rsidR="002E71B8">
          <w:rPr>
            <w:webHidden/>
          </w:rPr>
          <w:fldChar w:fldCharType="begin"/>
        </w:r>
        <w:r w:rsidR="002E71B8">
          <w:rPr>
            <w:webHidden/>
          </w:rPr>
          <w:instrText xml:space="preserve"> PAGEREF _Toc319402005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6" w:history="1">
        <w:r w:rsidR="002E71B8" w:rsidRPr="00C63EDA">
          <w:rPr>
            <w:rStyle w:val="Hipervnculo"/>
            <w:lang w:eastAsia="en-US"/>
          </w:rPr>
          <w:t>3.179.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RN179 Cronómetro Inicial</w:t>
        </w:r>
        <w:r w:rsidR="002E71B8">
          <w:rPr>
            <w:webHidden/>
          </w:rPr>
          <w:tab/>
        </w:r>
        <w:r w:rsidR="002E71B8">
          <w:rPr>
            <w:webHidden/>
          </w:rPr>
          <w:fldChar w:fldCharType="begin"/>
        </w:r>
        <w:r w:rsidR="002E71B8">
          <w:rPr>
            <w:webHidden/>
          </w:rPr>
          <w:instrText xml:space="preserve"> PAGEREF _Toc319402006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7" w:history="1">
        <w:r w:rsidR="002E71B8" w:rsidRPr="00C63EDA">
          <w:rPr>
            <w:rStyle w:val="Hipervnculo"/>
            <w:lang w:eastAsia="en-US"/>
          </w:rPr>
          <w:t>3.180.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RN180 Cronómetro En Progreso</w:t>
        </w:r>
        <w:r w:rsidR="002E71B8">
          <w:rPr>
            <w:webHidden/>
          </w:rPr>
          <w:tab/>
        </w:r>
        <w:r w:rsidR="002E71B8">
          <w:rPr>
            <w:webHidden/>
          </w:rPr>
          <w:fldChar w:fldCharType="begin"/>
        </w:r>
        <w:r w:rsidR="002E71B8">
          <w:rPr>
            <w:webHidden/>
          </w:rPr>
          <w:instrText xml:space="preserve"> PAGEREF _Toc319402007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8" w:history="1">
        <w:r w:rsidR="002E71B8" w:rsidRPr="00C63EDA">
          <w:rPr>
            <w:rStyle w:val="Hipervnculo"/>
            <w:lang w:eastAsia="en-US"/>
          </w:rPr>
          <w:t>3.181.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RN181 Cronómetro Detenido</w:t>
        </w:r>
        <w:r w:rsidR="002E71B8">
          <w:rPr>
            <w:webHidden/>
          </w:rPr>
          <w:tab/>
        </w:r>
        <w:r w:rsidR="002E71B8">
          <w:rPr>
            <w:webHidden/>
          </w:rPr>
          <w:fldChar w:fldCharType="begin"/>
        </w:r>
        <w:r w:rsidR="002E71B8">
          <w:rPr>
            <w:webHidden/>
          </w:rPr>
          <w:instrText xml:space="preserve"> PAGEREF _Toc319402008 \h </w:instrText>
        </w:r>
        <w:r w:rsidR="002E71B8">
          <w:rPr>
            <w:webHidden/>
          </w:rPr>
        </w:r>
        <w:r w:rsidR="002E71B8">
          <w:rPr>
            <w:webHidden/>
          </w:rPr>
          <w:fldChar w:fldCharType="separate"/>
        </w:r>
        <w:r w:rsidR="002E71B8">
          <w:rPr>
            <w:webHidden/>
          </w:rPr>
          <w:t>35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09" w:history="1">
        <w:r w:rsidR="002E71B8" w:rsidRPr="00C63EDA">
          <w:rPr>
            <w:rStyle w:val="Hipervnculo"/>
            <w:lang w:eastAsia="en-US"/>
          </w:rPr>
          <w:t>3.182.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RN182 Sincronización de un Tiempo Muerto en el Servidor</w:t>
        </w:r>
        <w:r w:rsidR="002E71B8">
          <w:rPr>
            <w:webHidden/>
          </w:rPr>
          <w:tab/>
        </w:r>
        <w:r w:rsidR="002E71B8">
          <w:rPr>
            <w:webHidden/>
          </w:rPr>
          <w:fldChar w:fldCharType="begin"/>
        </w:r>
        <w:r w:rsidR="002E71B8">
          <w:rPr>
            <w:webHidden/>
          </w:rPr>
          <w:instrText xml:space="preserve"> PAGEREF _Toc319402009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0" w:history="1">
        <w:r w:rsidR="002E71B8" w:rsidRPr="00C63EDA">
          <w:rPr>
            <w:rStyle w:val="Hipervnculo"/>
            <w:lang w:eastAsia="en-US"/>
          </w:rPr>
          <w:t>3.183.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RN183 Kilometraje</w:t>
        </w:r>
        <w:r w:rsidR="002E71B8">
          <w:rPr>
            <w:webHidden/>
          </w:rPr>
          <w:tab/>
        </w:r>
        <w:r w:rsidR="002E71B8">
          <w:rPr>
            <w:webHidden/>
          </w:rPr>
          <w:fldChar w:fldCharType="begin"/>
        </w:r>
        <w:r w:rsidR="002E71B8">
          <w:rPr>
            <w:webHidden/>
          </w:rPr>
          <w:instrText xml:space="preserve"> PAGEREF _Toc319402010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1" w:history="1">
        <w:r w:rsidR="002E71B8" w:rsidRPr="00C63EDA">
          <w:rPr>
            <w:rStyle w:val="Hipervnculo"/>
            <w:lang w:eastAsia="en-US"/>
          </w:rPr>
          <w:t>3.184.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RN184 Formato Fecha</w:t>
        </w:r>
        <w:r w:rsidR="002E71B8">
          <w:rPr>
            <w:webHidden/>
          </w:rPr>
          <w:tab/>
        </w:r>
        <w:r w:rsidR="002E71B8">
          <w:rPr>
            <w:webHidden/>
          </w:rPr>
          <w:fldChar w:fldCharType="begin"/>
        </w:r>
        <w:r w:rsidR="002E71B8">
          <w:rPr>
            <w:webHidden/>
          </w:rPr>
          <w:instrText xml:space="preserve"> PAGEREF _Toc319402011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2" w:history="1">
        <w:r w:rsidR="002E71B8" w:rsidRPr="00C63EDA">
          <w:rPr>
            <w:rStyle w:val="Hipervnculo"/>
            <w:lang w:eastAsia="en-US"/>
          </w:rPr>
          <w:t>3.185.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RN185 Serie Inicial del Carrete al Final de la Jornada</w:t>
        </w:r>
        <w:r w:rsidR="002E71B8">
          <w:rPr>
            <w:webHidden/>
          </w:rPr>
          <w:tab/>
        </w:r>
        <w:r w:rsidR="002E71B8">
          <w:rPr>
            <w:webHidden/>
          </w:rPr>
          <w:fldChar w:fldCharType="begin"/>
        </w:r>
        <w:r w:rsidR="002E71B8">
          <w:rPr>
            <w:webHidden/>
          </w:rPr>
          <w:instrText xml:space="preserve"> PAGEREF _Toc319402012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3" w:history="1">
        <w:r w:rsidR="002E71B8" w:rsidRPr="00C63EDA">
          <w:rPr>
            <w:rStyle w:val="Hipervnculo"/>
            <w:lang w:eastAsia="en-US"/>
          </w:rPr>
          <w:t>3.186.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RN186 Total de Cable Restante</w:t>
        </w:r>
        <w:r w:rsidR="002E71B8">
          <w:rPr>
            <w:webHidden/>
          </w:rPr>
          <w:tab/>
        </w:r>
        <w:r w:rsidR="002E71B8">
          <w:rPr>
            <w:webHidden/>
          </w:rPr>
          <w:fldChar w:fldCharType="begin"/>
        </w:r>
        <w:r w:rsidR="002E71B8">
          <w:rPr>
            <w:webHidden/>
          </w:rPr>
          <w:instrText xml:space="preserve"> PAGEREF _Toc319402013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4" w:history="1">
        <w:r w:rsidR="002E71B8" w:rsidRPr="00C63EDA">
          <w:rPr>
            <w:rStyle w:val="Hipervnculo"/>
            <w:lang w:eastAsia="en-US"/>
          </w:rPr>
          <w:t>3.187.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RN187 Formato Material Seleccionado</w:t>
        </w:r>
        <w:r w:rsidR="002E71B8">
          <w:rPr>
            <w:webHidden/>
          </w:rPr>
          <w:tab/>
        </w:r>
        <w:r w:rsidR="002E71B8">
          <w:rPr>
            <w:webHidden/>
          </w:rPr>
          <w:fldChar w:fldCharType="begin"/>
        </w:r>
        <w:r w:rsidR="002E71B8">
          <w:rPr>
            <w:webHidden/>
          </w:rPr>
          <w:instrText xml:space="preserve"> PAGEREF _Toc319402014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5" w:history="1">
        <w:r w:rsidR="002E71B8" w:rsidRPr="00C63EDA">
          <w:rPr>
            <w:rStyle w:val="Hipervnculo"/>
            <w:lang w:eastAsia="en-US"/>
          </w:rPr>
          <w:t>3.188.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RN188 Cantidad de Cable</w:t>
        </w:r>
        <w:r w:rsidR="002E71B8">
          <w:rPr>
            <w:webHidden/>
          </w:rPr>
          <w:tab/>
        </w:r>
        <w:r w:rsidR="002E71B8">
          <w:rPr>
            <w:webHidden/>
          </w:rPr>
          <w:fldChar w:fldCharType="begin"/>
        </w:r>
        <w:r w:rsidR="002E71B8">
          <w:rPr>
            <w:webHidden/>
          </w:rPr>
          <w:instrText xml:space="preserve"> PAGEREF _Toc319402015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6" w:history="1">
        <w:r w:rsidR="002E71B8" w:rsidRPr="00C63EDA">
          <w:rPr>
            <w:rStyle w:val="Hipervnculo"/>
            <w:lang w:eastAsia="en-US"/>
          </w:rPr>
          <w:t>3.189.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RN189 Diferencias del Arqueo de Inventario</w:t>
        </w:r>
        <w:r w:rsidR="002E71B8">
          <w:rPr>
            <w:webHidden/>
          </w:rPr>
          <w:tab/>
        </w:r>
        <w:r w:rsidR="002E71B8">
          <w:rPr>
            <w:webHidden/>
          </w:rPr>
          <w:fldChar w:fldCharType="begin"/>
        </w:r>
        <w:r w:rsidR="002E71B8">
          <w:rPr>
            <w:webHidden/>
          </w:rPr>
          <w:instrText xml:space="preserve"> PAGEREF _Toc319402016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7" w:history="1">
        <w:r w:rsidR="002E71B8" w:rsidRPr="00C63EDA">
          <w:rPr>
            <w:rStyle w:val="Hipervnculo"/>
            <w:lang w:eastAsia="en-US"/>
          </w:rPr>
          <w:t>3.190.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RN190 Conteo Físico del Material</w:t>
        </w:r>
        <w:r w:rsidR="002E71B8">
          <w:rPr>
            <w:webHidden/>
          </w:rPr>
          <w:tab/>
        </w:r>
        <w:r w:rsidR="002E71B8">
          <w:rPr>
            <w:webHidden/>
          </w:rPr>
          <w:fldChar w:fldCharType="begin"/>
        </w:r>
        <w:r w:rsidR="002E71B8">
          <w:rPr>
            <w:webHidden/>
          </w:rPr>
          <w:instrText xml:space="preserve"> PAGEREF _Toc319402017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8" w:history="1">
        <w:r w:rsidR="002E71B8" w:rsidRPr="00C63EDA">
          <w:rPr>
            <w:rStyle w:val="Hipervnculo"/>
            <w:lang w:eastAsia="en-US"/>
          </w:rPr>
          <w:t>3.191.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RN191 Información Sin Seleccionar</w:t>
        </w:r>
        <w:r w:rsidR="002E71B8">
          <w:rPr>
            <w:webHidden/>
          </w:rPr>
          <w:tab/>
        </w:r>
        <w:r w:rsidR="002E71B8">
          <w:rPr>
            <w:webHidden/>
          </w:rPr>
          <w:fldChar w:fldCharType="begin"/>
        </w:r>
        <w:r w:rsidR="002E71B8">
          <w:rPr>
            <w:webHidden/>
          </w:rPr>
          <w:instrText xml:space="preserve"> PAGEREF _Toc319402018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19" w:history="1">
        <w:r w:rsidR="002E71B8" w:rsidRPr="00C63EDA">
          <w:rPr>
            <w:rStyle w:val="Hipervnculo"/>
            <w:lang w:eastAsia="en-US"/>
          </w:rPr>
          <w:t>3.192.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RN192  Ajustar Inventario Arqueo</w:t>
        </w:r>
        <w:r w:rsidR="002E71B8">
          <w:rPr>
            <w:webHidden/>
          </w:rPr>
          <w:tab/>
        </w:r>
        <w:r w:rsidR="002E71B8">
          <w:rPr>
            <w:webHidden/>
          </w:rPr>
          <w:fldChar w:fldCharType="begin"/>
        </w:r>
        <w:r w:rsidR="002E71B8">
          <w:rPr>
            <w:webHidden/>
          </w:rPr>
          <w:instrText xml:space="preserve"> PAGEREF _Toc319402019 \h </w:instrText>
        </w:r>
        <w:r w:rsidR="002E71B8">
          <w:rPr>
            <w:webHidden/>
          </w:rPr>
        </w:r>
        <w:r w:rsidR="002E71B8">
          <w:rPr>
            <w:webHidden/>
          </w:rPr>
          <w:fldChar w:fldCharType="separate"/>
        </w:r>
        <w:r w:rsidR="002E71B8">
          <w:rPr>
            <w:webHidden/>
          </w:rPr>
          <w:t>36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0" w:history="1">
        <w:r w:rsidR="002E71B8" w:rsidRPr="00C63EDA">
          <w:rPr>
            <w:rStyle w:val="Hipervnculo"/>
            <w:lang w:eastAsia="en-US"/>
          </w:rPr>
          <w:t>3.193.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RN193  Generación de Clave Terminal</w:t>
        </w:r>
        <w:r w:rsidR="002E71B8">
          <w:rPr>
            <w:webHidden/>
          </w:rPr>
          <w:tab/>
        </w:r>
        <w:r w:rsidR="002E71B8">
          <w:rPr>
            <w:webHidden/>
          </w:rPr>
          <w:fldChar w:fldCharType="begin"/>
        </w:r>
        <w:r w:rsidR="002E71B8">
          <w:rPr>
            <w:webHidden/>
          </w:rPr>
          <w:instrText xml:space="preserve"> PAGEREF _Toc319402020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1" w:history="1">
        <w:r w:rsidR="002E71B8" w:rsidRPr="00C63EDA">
          <w:rPr>
            <w:rStyle w:val="Hipervnculo"/>
            <w:lang w:eastAsia="en-US"/>
          </w:rPr>
          <w:t>3.194.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RN194  Registrar Terminal en el Servidor</w:t>
        </w:r>
        <w:r w:rsidR="002E71B8">
          <w:rPr>
            <w:webHidden/>
          </w:rPr>
          <w:tab/>
        </w:r>
        <w:r w:rsidR="002E71B8">
          <w:rPr>
            <w:webHidden/>
          </w:rPr>
          <w:fldChar w:fldCharType="begin"/>
        </w:r>
        <w:r w:rsidR="002E71B8">
          <w:rPr>
            <w:webHidden/>
          </w:rPr>
          <w:instrText xml:space="preserve"> PAGEREF _Toc319402021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2" w:history="1">
        <w:r w:rsidR="002E71B8" w:rsidRPr="00C63EDA">
          <w:rPr>
            <w:rStyle w:val="Hipervnculo"/>
            <w:lang w:eastAsia="en-US"/>
          </w:rPr>
          <w:t>3.195.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RN195  Usuarios Supervisores</w:t>
        </w:r>
        <w:r w:rsidR="002E71B8">
          <w:rPr>
            <w:webHidden/>
          </w:rPr>
          <w:tab/>
        </w:r>
        <w:r w:rsidR="002E71B8">
          <w:rPr>
            <w:webHidden/>
          </w:rPr>
          <w:fldChar w:fldCharType="begin"/>
        </w:r>
        <w:r w:rsidR="002E71B8">
          <w:rPr>
            <w:webHidden/>
          </w:rPr>
          <w:instrText xml:space="preserve"> PAGEREF _Toc319402022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3" w:history="1">
        <w:r w:rsidR="002E71B8" w:rsidRPr="00C63EDA">
          <w:rPr>
            <w:rStyle w:val="Hipervnculo"/>
            <w:lang w:eastAsia="en-US"/>
          </w:rPr>
          <w:t>3.196.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RN196  Información Separada por Pipes</w:t>
        </w:r>
        <w:r w:rsidR="002E71B8">
          <w:rPr>
            <w:webHidden/>
          </w:rPr>
          <w:tab/>
        </w:r>
        <w:r w:rsidR="002E71B8">
          <w:rPr>
            <w:webHidden/>
          </w:rPr>
          <w:fldChar w:fldCharType="begin"/>
        </w:r>
        <w:r w:rsidR="002E71B8">
          <w:rPr>
            <w:webHidden/>
          </w:rPr>
          <w:instrText xml:space="preserve"> PAGEREF _Toc319402023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4" w:history="1">
        <w:r w:rsidR="002E71B8" w:rsidRPr="00C63EDA">
          <w:rPr>
            <w:rStyle w:val="Hipervnculo"/>
            <w:lang w:eastAsia="en-US"/>
          </w:rPr>
          <w:t>3.197.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RN197 Valor Tipo de Pregunta Código de Barras</w:t>
        </w:r>
        <w:r w:rsidR="002E71B8">
          <w:rPr>
            <w:webHidden/>
          </w:rPr>
          <w:tab/>
        </w:r>
        <w:r w:rsidR="002E71B8">
          <w:rPr>
            <w:webHidden/>
          </w:rPr>
          <w:fldChar w:fldCharType="begin"/>
        </w:r>
        <w:r w:rsidR="002E71B8">
          <w:rPr>
            <w:webHidden/>
          </w:rPr>
          <w:instrText xml:space="preserve"> PAGEREF _Toc319402024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5" w:history="1">
        <w:r w:rsidR="002E71B8" w:rsidRPr="00C63EDA">
          <w:rPr>
            <w:rStyle w:val="Hipervnculo"/>
            <w:lang w:eastAsia="en-US"/>
          </w:rPr>
          <w:t>3.198.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RN198 Cuadrillas Activas No Asignadas</w:t>
        </w:r>
        <w:r w:rsidR="002E71B8">
          <w:rPr>
            <w:webHidden/>
          </w:rPr>
          <w:tab/>
        </w:r>
        <w:r w:rsidR="002E71B8">
          <w:rPr>
            <w:webHidden/>
          </w:rPr>
          <w:fldChar w:fldCharType="begin"/>
        </w:r>
        <w:r w:rsidR="002E71B8">
          <w:rPr>
            <w:webHidden/>
          </w:rPr>
          <w:instrText xml:space="preserve"> PAGEREF _Toc319402025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6" w:history="1">
        <w:r w:rsidR="002E71B8" w:rsidRPr="00C63EDA">
          <w:rPr>
            <w:rStyle w:val="Hipervnculo"/>
            <w:lang w:eastAsia="en-US"/>
          </w:rPr>
          <w:t>3.199.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RN199 Ruta de Almacenamiento de Imágenes Cartográficas en el Móvil</w:t>
        </w:r>
        <w:r w:rsidR="002E71B8">
          <w:rPr>
            <w:webHidden/>
          </w:rPr>
          <w:tab/>
        </w:r>
        <w:r w:rsidR="002E71B8">
          <w:rPr>
            <w:webHidden/>
          </w:rPr>
          <w:fldChar w:fldCharType="begin"/>
        </w:r>
        <w:r w:rsidR="002E71B8">
          <w:rPr>
            <w:webHidden/>
          </w:rPr>
          <w:instrText xml:space="preserve"> PAGEREF _Toc319402026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7" w:history="1">
        <w:r w:rsidR="002E71B8" w:rsidRPr="00C63EDA">
          <w:rPr>
            <w:rStyle w:val="Hipervnculo"/>
            <w:lang w:eastAsia="en-US"/>
          </w:rPr>
          <w:t>3.200.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RN200 Archivo de Imágenes Cartográficas</w:t>
        </w:r>
        <w:r w:rsidR="002E71B8">
          <w:rPr>
            <w:webHidden/>
          </w:rPr>
          <w:tab/>
        </w:r>
        <w:r w:rsidR="002E71B8">
          <w:rPr>
            <w:webHidden/>
          </w:rPr>
          <w:fldChar w:fldCharType="begin"/>
        </w:r>
        <w:r w:rsidR="002E71B8">
          <w:rPr>
            <w:webHidden/>
          </w:rPr>
          <w:instrText xml:space="preserve"> PAGEREF _Toc319402027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8" w:history="1">
        <w:r w:rsidR="002E71B8" w:rsidRPr="00C63EDA">
          <w:rPr>
            <w:rStyle w:val="Hipervnculo"/>
            <w:lang w:eastAsia="en-US"/>
          </w:rPr>
          <w:t>3.201.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RN201 Sincronización de Servicio Adicional en el Servidor</w:t>
        </w:r>
        <w:r w:rsidR="002E71B8">
          <w:rPr>
            <w:webHidden/>
          </w:rPr>
          <w:tab/>
        </w:r>
        <w:r w:rsidR="002E71B8">
          <w:rPr>
            <w:webHidden/>
          </w:rPr>
          <w:fldChar w:fldCharType="begin"/>
        </w:r>
        <w:r w:rsidR="002E71B8">
          <w:rPr>
            <w:webHidden/>
          </w:rPr>
          <w:instrText xml:space="preserve"> PAGEREF _Toc319402028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29" w:history="1">
        <w:r w:rsidR="002E71B8" w:rsidRPr="00C63EDA">
          <w:rPr>
            <w:rStyle w:val="Hipervnculo"/>
            <w:lang w:eastAsia="en-US"/>
          </w:rPr>
          <w:t>3.202.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RN202 Actualización de Respuestas Opcionales</w:t>
        </w:r>
        <w:r w:rsidR="002E71B8">
          <w:rPr>
            <w:webHidden/>
          </w:rPr>
          <w:tab/>
        </w:r>
        <w:r w:rsidR="002E71B8">
          <w:rPr>
            <w:webHidden/>
          </w:rPr>
          <w:fldChar w:fldCharType="begin"/>
        </w:r>
        <w:r w:rsidR="002E71B8">
          <w:rPr>
            <w:webHidden/>
          </w:rPr>
          <w:instrText xml:space="preserve"> PAGEREF _Toc319402029 \h </w:instrText>
        </w:r>
        <w:r w:rsidR="002E71B8">
          <w:rPr>
            <w:webHidden/>
          </w:rPr>
        </w:r>
        <w:r w:rsidR="002E71B8">
          <w:rPr>
            <w:webHidden/>
          </w:rPr>
          <w:fldChar w:fldCharType="separate"/>
        </w:r>
        <w:r w:rsidR="002E71B8">
          <w:rPr>
            <w:webHidden/>
          </w:rPr>
          <w:t>37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0" w:history="1">
        <w:r w:rsidR="002E71B8" w:rsidRPr="00C63EDA">
          <w:rPr>
            <w:rStyle w:val="Hipervnculo"/>
            <w:lang w:eastAsia="en-US"/>
          </w:rPr>
          <w:t>3.203.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RN203 Nombre de Imágenes Cartográficas</w:t>
        </w:r>
        <w:r w:rsidR="002E71B8">
          <w:rPr>
            <w:webHidden/>
          </w:rPr>
          <w:tab/>
        </w:r>
        <w:r w:rsidR="002E71B8">
          <w:rPr>
            <w:webHidden/>
          </w:rPr>
          <w:fldChar w:fldCharType="begin"/>
        </w:r>
        <w:r w:rsidR="002E71B8">
          <w:rPr>
            <w:webHidden/>
          </w:rPr>
          <w:instrText xml:space="preserve"> PAGEREF _Toc319402030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1" w:history="1">
        <w:r w:rsidR="002E71B8" w:rsidRPr="00C63EDA">
          <w:rPr>
            <w:rStyle w:val="Hipervnculo"/>
            <w:lang w:eastAsia="en-US"/>
          </w:rPr>
          <w:t>3.204.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RN204 Orden Pregunta</w:t>
        </w:r>
        <w:r w:rsidR="002E71B8">
          <w:rPr>
            <w:webHidden/>
          </w:rPr>
          <w:tab/>
        </w:r>
        <w:r w:rsidR="002E71B8">
          <w:rPr>
            <w:webHidden/>
          </w:rPr>
          <w:fldChar w:fldCharType="begin"/>
        </w:r>
        <w:r w:rsidR="002E71B8">
          <w:rPr>
            <w:webHidden/>
          </w:rPr>
          <w:instrText xml:space="preserve"> PAGEREF _Toc319402031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2" w:history="1">
        <w:r w:rsidR="002E71B8" w:rsidRPr="00C63EDA">
          <w:rPr>
            <w:rStyle w:val="Hipervnculo"/>
            <w:lang w:eastAsia="en-US"/>
          </w:rPr>
          <w:t>3.205.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RN205 Encuesta No Terminada</w:t>
        </w:r>
        <w:r w:rsidR="002E71B8">
          <w:rPr>
            <w:webHidden/>
          </w:rPr>
          <w:tab/>
        </w:r>
        <w:r w:rsidR="002E71B8">
          <w:rPr>
            <w:webHidden/>
          </w:rPr>
          <w:fldChar w:fldCharType="begin"/>
        </w:r>
        <w:r w:rsidR="002E71B8">
          <w:rPr>
            <w:webHidden/>
          </w:rPr>
          <w:instrText xml:space="preserve"> PAGEREF _Toc319402032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3" w:history="1">
        <w:r w:rsidR="002E71B8" w:rsidRPr="00C63EDA">
          <w:rPr>
            <w:rStyle w:val="Hipervnculo"/>
            <w:lang w:eastAsia="en-US"/>
          </w:rPr>
          <w:t>3.206.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RN206 Limpiar Información Previa</w:t>
        </w:r>
        <w:r w:rsidR="002E71B8">
          <w:rPr>
            <w:webHidden/>
          </w:rPr>
          <w:tab/>
        </w:r>
        <w:r w:rsidR="002E71B8">
          <w:rPr>
            <w:webHidden/>
          </w:rPr>
          <w:fldChar w:fldCharType="begin"/>
        </w:r>
        <w:r w:rsidR="002E71B8">
          <w:rPr>
            <w:webHidden/>
          </w:rPr>
          <w:instrText xml:space="preserve"> PAGEREF _Toc319402033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4" w:history="1">
        <w:r w:rsidR="002E71B8" w:rsidRPr="00C63EDA">
          <w:rPr>
            <w:rStyle w:val="Hipervnculo"/>
            <w:lang w:eastAsia="en-US"/>
          </w:rPr>
          <w:t>3.207.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RN207 Formato a Dos Decimales</w:t>
        </w:r>
        <w:r w:rsidR="002E71B8">
          <w:rPr>
            <w:webHidden/>
          </w:rPr>
          <w:tab/>
        </w:r>
        <w:r w:rsidR="002E71B8">
          <w:rPr>
            <w:webHidden/>
          </w:rPr>
          <w:fldChar w:fldCharType="begin"/>
        </w:r>
        <w:r w:rsidR="002E71B8">
          <w:rPr>
            <w:webHidden/>
          </w:rPr>
          <w:instrText xml:space="preserve"> PAGEREF _Toc319402034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5" w:history="1">
        <w:r w:rsidR="002E71B8" w:rsidRPr="00C63EDA">
          <w:rPr>
            <w:rStyle w:val="Hipervnculo"/>
            <w:lang w:eastAsia="en-US"/>
          </w:rPr>
          <w:t>3.208.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RN208 Ruta de Almacenamiento de Archivos de Ayuda del Sistema en el Móvil</w:t>
        </w:r>
        <w:r w:rsidR="002E71B8">
          <w:rPr>
            <w:webHidden/>
          </w:rPr>
          <w:tab/>
        </w:r>
        <w:r w:rsidR="002E71B8">
          <w:rPr>
            <w:webHidden/>
          </w:rPr>
          <w:fldChar w:fldCharType="begin"/>
        </w:r>
        <w:r w:rsidR="002E71B8">
          <w:rPr>
            <w:webHidden/>
          </w:rPr>
          <w:instrText xml:space="preserve"> PAGEREF _Toc319402035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6" w:history="1">
        <w:r w:rsidR="002E71B8" w:rsidRPr="00C63EDA">
          <w:rPr>
            <w:rStyle w:val="Hipervnculo"/>
            <w:lang w:eastAsia="en-US"/>
          </w:rPr>
          <w:t>3.209.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RN209 Nombre de Archivos de Ayuda del Sistema</w:t>
        </w:r>
        <w:r w:rsidR="002E71B8">
          <w:rPr>
            <w:webHidden/>
          </w:rPr>
          <w:tab/>
        </w:r>
        <w:r w:rsidR="002E71B8">
          <w:rPr>
            <w:webHidden/>
          </w:rPr>
          <w:fldChar w:fldCharType="begin"/>
        </w:r>
        <w:r w:rsidR="002E71B8">
          <w:rPr>
            <w:webHidden/>
          </w:rPr>
          <w:instrText xml:space="preserve"> PAGEREF _Toc319402036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7" w:history="1">
        <w:r w:rsidR="002E71B8" w:rsidRPr="00C63EDA">
          <w:rPr>
            <w:rStyle w:val="Hipervnculo"/>
            <w:lang w:eastAsia="en-US"/>
          </w:rPr>
          <w:t>3.210.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RN210 Archivo de Ayuda del Sistema</w:t>
        </w:r>
        <w:r w:rsidR="002E71B8">
          <w:rPr>
            <w:webHidden/>
          </w:rPr>
          <w:tab/>
        </w:r>
        <w:r w:rsidR="002E71B8">
          <w:rPr>
            <w:webHidden/>
          </w:rPr>
          <w:fldChar w:fldCharType="begin"/>
        </w:r>
        <w:r w:rsidR="002E71B8">
          <w:rPr>
            <w:webHidden/>
          </w:rPr>
          <w:instrText xml:space="preserve"> PAGEREF _Toc319402037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8" w:history="1">
        <w:r w:rsidR="002E71B8" w:rsidRPr="00C63EDA">
          <w:rPr>
            <w:rStyle w:val="Hipervnculo"/>
            <w:lang w:eastAsia="en-US"/>
          </w:rPr>
          <w:t>3.211.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RN211 Inicio del Sitio de Tutorial de Servicio</w:t>
        </w:r>
        <w:r w:rsidR="002E71B8">
          <w:rPr>
            <w:webHidden/>
          </w:rPr>
          <w:tab/>
        </w:r>
        <w:r w:rsidR="002E71B8">
          <w:rPr>
            <w:webHidden/>
          </w:rPr>
          <w:fldChar w:fldCharType="begin"/>
        </w:r>
        <w:r w:rsidR="002E71B8">
          <w:rPr>
            <w:webHidden/>
          </w:rPr>
          <w:instrText xml:space="preserve"> PAGEREF _Toc319402038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39" w:history="1">
        <w:r w:rsidR="002E71B8" w:rsidRPr="00C63EDA">
          <w:rPr>
            <w:rStyle w:val="Hipervnculo"/>
            <w:lang w:eastAsia="en-US"/>
          </w:rPr>
          <w:t>3.212.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RN212 Formato de Ayuda del Sistema</w:t>
        </w:r>
        <w:r w:rsidR="002E71B8">
          <w:rPr>
            <w:webHidden/>
          </w:rPr>
          <w:tab/>
        </w:r>
        <w:r w:rsidR="002E71B8">
          <w:rPr>
            <w:webHidden/>
          </w:rPr>
          <w:fldChar w:fldCharType="begin"/>
        </w:r>
        <w:r w:rsidR="002E71B8">
          <w:rPr>
            <w:webHidden/>
          </w:rPr>
          <w:instrText xml:space="preserve"> PAGEREF _Toc319402039 \h </w:instrText>
        </w:r>
        <w:r w:rsidR="002E71B8">
          <w:rPr>
            <w:webHidden/>
          </w:rPr>
        </w:r>
        <w:r w:rsidR="002E71B8">
          <w:rPr>
            <w:webHidden/>
          </w:rPr>
          <w:fldChar w:fldCharType="separate"/>
        </w:r>
        <w:r w:rsidR="002E71B8">
          <w:rPr>
            <w:webHidden/>
          </w:rPr>
          <w:t>38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0" w:history="1">
        <w:r w:rsidR="002E71B8" w:rsidRPr="00C63EDA">
          <w:rPr>
            <w:rStyle w:val="Hipervnculo"/>
            <w:lang w:eastAsia="en-US"/>
          </w:rPr>
          <w:t>3.213.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RN213 Trabajos Activos No Asignados</w:t>
        </w:r>
        <w:r w:rsidR="002E71B8">
          <w:rPr>
            <w:webHidden/>
          </w:rPr>
          <w:tab/>
        </w:r>
        <w:r w:rsidR="002E71B8">
          <w:rPr>
            <w:webHidden/>
          </w:rPr>
          <w:fldChar w:fldCharType="begin"/>
        </w:r>
        <w:r w:rsidR="002E71B8">
          <w:rPr>
            <w:webHidden/>
          </w:rPr>
          <w:instrText xml:space="preserve"> PAGEREF _Toc319402040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1" w:history="1">
        <w:r w:rsidR="002E71B8" w:rsidRPr="00C63EDA">
          <w:rPr>
            <w:rStyle w:val="Hipervnculo"/>
            <w:lang w:eastAsia="en-US"/>
          </w:rPr>
          <w:t>3.214.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RN214 Opciones del Menú Trabajo</w:t>
        </w:r>
        <w:r w:rsidR="002E71B8">
          <w:rPr>
            <w:webHidden/>
          </w:rPr>
          <w:tab/>
        </w:r>
        <w:r w:rsidR="002E71B8">
          <w:rPr>
            <w:webHidden/>
          </w:rPr>
          <w:fldChar w:fldCharType="begin"/>
        </w:r>
        <w:r w:rsidR="002E71B8">
          <w:rPr>
            <w:webHidden/>
          </w:rPr>
          <w:instrText xml:space="preserve"> PAGEREF _Toc319402041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2" w:history="1">
        <w:r w:rsidR="002E71B8" w:rsidRPr="00C63EDA">
          <w:rPr>
            <w:rStyle w:val="Hipervnculo"/>
            <w:lang w:eastAsia="en-US"/>
          </w:rPr>
          <w:t>3.215.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RN215 Trabajos Activos Asignados</w:t>
        </w:r>
        <w:r w:rsidR="002E71B8">
          <w:rPr>
            <w:webHidden/>
          </w:rPr>
          <w:tab/>
        </w:r>
        <w:r w:rsidR="002E71B8">
          <w:rPr>
            <w:webHidden/>
          </w:rPr>
          <w:fldChar w:fldCharType="begin"/>
        </w:r>
        <w:r w:rsidR="002E71B8">
          <w:rPr>
            <w:webHidden/>
          </w:rPr>
          <w:instrText xml:space="preserve"> PAGEREF _Toc319402042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3" w:history="1">
        <w:r w:rsidR="002E71B8" w:rsidRPr="00C63EDA">
          <w:rPr>
            <w:rStyle w:val="Hipervnculo"/>
            <w:lang w:eastAsia="en-US"/>
          </w:rPr>
          <w:t>3.216.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RN216 Cuadrillas Asociadas a Sucursal</w:t>
        </w:r>
        <w:r w:rsidR="002E71B8">
          <w:rPr>
            <w:webHidden/>
          </w:rPr>
          <w:tab/>
        </w:r>
        <w:r w:rsidR="002E71B8">
          <w:rPr>
            <w:webHidden/>
          </w:rPr>
          <w:fldChar w:fldCharType="begin"/>
        </w:r>
        <w:r w:rsidR="002E71B8">
          <w:rPr>
            <w:webHidden/>
          </w:rPr>
          <w:instrText xml:space="preserve"> PAGEREF _Toc319402043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4" w:history="1">
        <w:r w:rsidR="002E71B8" w:rsidRPr="00C63EDA">
          <w:rPr>
            <w:rStyle w:val="Hipervnculo"/>
            <w:lang w:eastAsia="en-US"/>
          </w:rPr>
          <w:t>3.217.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RN217 Ciudades Asociadas a Región</w:t>
        </w:r>
        <w:r w:rsidR="002E71B8">
          <w:rPr>
            <w:webHidden/>
          </w:rPr>
          <w:tab/>
        </w:r>
        <w:r w:rsidR="002E71B8">
          <w:rPr>
            <w:webHidden/>
          </w:rPr>
          <w:fldChar w:fldCharType="begin"/>
        </w:r>
        <w:r w:rsidR="002E71B8">
          <w:rPr>
            <w:webHidden/>
          </w:rPr>
          <w:instrText xml:space="preserve"> PAGEREF _Toc319402044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5" w:history="1">
        <w:r w:rsidR="002E71B8" w:rsidRPr="00C63EDA">
          <w:rPr>
            <w:rStyle w:val="Hipervnculo"/>
            <w:lang w:eastAsia="en-US"/>
          </w:rPr>
          <w:t>3.218.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RN218 Materiales Faltantes en el Arqueo</w:t>
        </w:r>
        <w:r w:rsidR="002E71B8">
          <w:rPr>
            <w:webHidden/>
          </w:rPr>
          <w:tab/>
        </w:r>
        <w:r w:rsidR="002E71B8">
          <w:rPr>
            <w:webHidden/>
          </w:rPr>
          <w:fldChar w:fldCharType="begin"/>
        </w:r>
        <w:r w:rsidR="002E71B8">
          <w:rPr>
            <w:webHidden/>
          </w:rPr>
          <w:instrText xml:space="preserve"> PAGEREF _Toc319402045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6" w:history="1">
        <w:r w:rsidR="002E71B8" w:rsidRPr="00C63EDA">
          <w:rPr>
            <w:rStyle w:val="Hipervnculo"/>
            <w:lang w:eastAsia="en-US"/>
          </w:rPr>
          <w:t>3.219.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RN219 Actualización de la Sincronización de Agenda Más Reciente</w:t>
        </w:r>
        <w:r w:rsidR="002E71B8">
          <w:rPr>
            <w:webHidden/>
          </w:rPr>
          <w:tab/>
        </w:r>
        <w:r w:rsidR="002E71B8">
          <w:rPr>
            <w:webHidden/>
          </w:rPr>
          <w:fldChar w:fldCharType="begin"/>
        </w:r>
        <w:r w:rsidR="002E71B8">
          <w:rPr>
            <w:webHidden/>
          </w:rPr>
          <w:instrText xml:space="preserve"> PAGEREF _Toc319402046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7" w:history="1">
        <w:r w:rsidR="002E71B8" w:rsidRPr="00C63EDA">
          <w:rPr>
            <w:rStyle w:val="Hipervnculo"/>
            <w:lang w:eastAsia="en-US"/>
          </w:rPr>
          <w:t>3.220.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RN220 Ruta de Almacenamiento de Imágenes en el Servidor</w:t>
        </w:r>
        <w:r w:rsidR="002E71B8">
          <w:rPr>
            <w:webHidden/>
          </w:rPr>
          <w:tab/>
        </w:r>
        <w:r w:rsidR="002E71B8">
          <w:rPr>
            <w:webHidden/>
          </w:rPr>
          <w:fldChar w:fldCharType="begin"/>
        </w:r>
        <w:r w:rsidR="002E71B8">
          <w:rPr>
            <w:webHidden/>
          </w:rPr>
          <w:instrText xml:space="preserve"> PAGEREF _Toc319402047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8" w:history="1">
        <w:r w:rsidR="002E71B8" w:rsidRPr="00C63EDA">
          <w:rPr>
            <w:rStyle w:val="Hipervnculo"/>
            <w:lang w:eastAsia="en-US"/>
          </w:rPr>
          <w:t>3.221.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RN221 Ruta de Almacenamiento de Firmas en el Servidor</w:t>
        </w:r>
        <w:r w:rsidR="002E71B8">
          <w:rPr>
            <w:webHidden/>
          </w:rPr>
          <w:tab/>
        </w:r>
        <w:r w:rsidR="002E71B8">
          <w:rPr>
            <w:webHidden/>
          </w:rPr>
          <w:fldChar w:fldCharType="begin"/>
        </w:r>
        <w:r w:rsidR="002E71B8">
          <w:rPr>
            <w:webHidden/>
          </w:rPr>
          <w:instrText xml:space="preserve"> PAGEREF _Toc319402048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49" w:history="1">
        <w:r w:rsidR="002E71B8" w:rsidRPr="00C63EDA">
          <w:rPr>
            <w:rStyle w:val="Hipervnculo"/>
            <w:lang w:eastAsia="en-US"/>
          </w:rPr>
          <w:t>3.222.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RN222 Subir Pregunta</w:t>
        </w:r>
        <w:r w:rsidR="002E71B8">
          <w:rPr>
            <w:webHidden/>
          </w:rPr>
          <w:tab/>
        </w:r>
        <w:r w:rsidR="002E71B8">
          <w:rPr>
            <w:webHidden/>
          </w:rPr>
          <w:fldChar w:fldCharType="begin"/>
        </w:r>
        <w:r w:rsidR="002E71B8">
          <w:rPr>
            <w:webHidden/>
          </w:rPr>
          <w:instrText xml:space="preserve"> PAGEREF _Toc319402049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0" w:history="1">
        <w:r w:rsidR="002E71B8" w:rsidRPr="00C63EDA">
          <w:rPr>
            <w:rStyle w:val="Hipervnculo"/>
            <w:lang w:eastAsia="en-US"/>
          </w:rPr>
          <w:t>3.223.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RN223 Bajar Pregunta</w:t>
        </w:r>
        <w:r w:rsidR="002E71B8">
          <w:rPr>
            <w:webHidden/>
          </w:rPr>
          <w:tab/>
        </w:r>
        <w:r w:rsidR="002E71B8">
          <w:rPr>
            <w:webHidden/>
          </w:rPr>
          <w:fldChar w:fldCharType="begin"/>
        </w:r>
        <w:r w:rsidR="002E71B8">
          <w:rPr>
            <w:webHidden/>
          </w:rPr>
          <w:instrText xml:space="preserve"> PAGEREF _Toc319402050 \h </w:instrText>
        </w:r>
        <w:r w:rsidR="002E71B8">
          <w:rPr>
            <w:webHidden/>
          </w:rPr>
        </w:r>
        <w:r w:rsidR="002E71B8">
          <w:rPr>
            <w:webHidden/>
          </w:rPr>
          <w:fldChar w:fldCharType="separate"/>
        </w:r>
        <w:r w:rsidR="002E71B8">
          <w:rPr>
            <w:webHidden/>
          </w:rPr>
          <w:t>39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1" w:history="1">
        <w:r w:rsidR="002E71B8" w:rsidRPr="00C63EDA">
          <w:rPr>
            <w:rStyle w:val="Hipervnculo"/>
            <w:lang w:eastAsia="en-US"/>
          </w:rPr>
          <w:t>3.224.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RN224 Archivo de Imágenes de la Cuadrilla</w:t>
        </w:r>
        <w:r w:rsidR="002E71B8">
          <w:rPr>
            <w:webHidden/>
          </w:rPr>
          <w:tab/>
        </w:r>
        <w:r w:rsidR="002E71B8">
          <w:rPr>
            <w:webHidden/>
          </w:rPr>
          <w:fldChar w:fldCharType="begin"/>
        </w:r>
        <w:r w:rsidR="002E71B8">
          <w:rPr>
            <w:webHidden/>
          </w:rPr>
          <w:instrText xml:space="preserve"> PAGEREF _Toc319402051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2" w:history="1">
        <w:r w:rsidR="002E71B8" w:rsidRPr="00C63EDA">
          <w:rPr>
            <w:rStyle w:val="Hipervnculo"/>
            <w:lang w:eastAsia="en-US"/>
          </w:rPr>
          <w:t>3.225.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RN225 Archivo de Firmas de la Cuadrilla</w:t>
        </w:r>
        <w:r w:rsidR="002E71B8">
          <w:rPr>
            <w:webHidden/>
          </w:rPr>
          <w:tab/>
        </w:r>
        <w:r w:rsidR="002E71B8">
          <w:rPr>
            <w:webHidden/>
          </w:rPr>
          <w:fldChar w:fldCharType="begin"/>
        </w:r>
        <w:r w:rsidR="002E71B8">
          <w:rPr>
            <w:webHidden/>
          </w:rPr>
          <w:instrText xml:space="preserve"> PAGEREF _Toc319402052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3" w:history="1">
        <w:r w:rsidR="002E71B8" w:rsidRPr="00C63EDA">
          <w:rPr>
            <w:rStyle w:val="Hipervnculo"/>
            <w:lang w:eastAsia="en-US"/>
          </w:rPr>
          <w:t>3.226.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RN226 Información Propia de las Terminales Móviles</w:t>
        </w:r>
        <w:r w:rsidR="002E71B8">
          <w:rPr>
            <w:webHidden/>
          </w:rPr>
          <w:tab/>
        </w:r>
        <w:r w:rsidR="002E71B8">
          <w:rPr>
            <w:webHidden/>
          </w:rPr>
          <w:fldChar w:fldCharType="begin"/>
        </w:r>
        <w:r w:rsidR="002E71B8">
          <w:rPr>
            <w:webHidden/>
          </w:rPr>
          <w:instrText xml:space="preserve"> PAGEREF _Toc319402053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4" w:history="1">
        <w:r w:rsidR="002E71B8" w:rsidRPr="00C63EDA">
          <w:rPr>
            <w:rStyle w:val="Hipervnculo"/>
            <w:lang w:eastAsia="en-US"/>
          </w:rPr>
          <w:t>3.227.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RN227 Elemento con Información Relacionada</w:t>
        </w:r>
        <w:r w:rsidR="002E71B8">
          <w:rPr>
            <w:webHidden/>
          </w:rPr>
          <w:tab/>
        </w:r>
        <w:r w:rsidR="002E71B8">
          <w:rPr>
            <w:webHidden/>
          </w:rPr>
          <w:fldChar w:fldCharType="begin"/>
        </w:r>
        <w:r w:rsidR="002E71B8">
          <w:rPr>
            <w:webHidden/>
          </w:rPr>
          <w:instrText xml:space="preserve"> PAGEREF _Toc319402054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5" w:history="1">
        <w:r w:rsidR="002E71B8" w:rsidRPr="00C63EDA">
          <w:rPr>
            <w:rStyle w:val="Hipervnculo"/>
            <w:lang w:eastAsia="en-US"/>
          </w:rPr>
          <w:t>3.228.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RN228 Sincronización de Servicios Contratados para la Agenda en el Móvil</w:t>
        </w:r>
        <w:r w:rsidR="002E71B8">
          <w:rPr>
            <w:webHidden/>
          </w:rPr>
          <w:tab/>
        </w:r>
        <w:r w:rsidR="002E71B8">
          <w:rPr>
            <w:webHidden/>
          </w:rPr>
          <w:fldChar w:fldCharType="begin"/>
        </w:r>
        <w:r w:rsidR="002E71B8">
          <w:rPr>
            <w:webHidden/>
          </w:rPr>
          <w:instrText xml:space="preserve"> PAGEREF _Toc319402055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6" w:history="1">
        <w:r w:rsidR="002E71B8" w:rsidRPr="00C63EDA">
          <w:rPr>
            <w:rStyle w:val="Hipervnculo"/>
            <w:lang w:eastAsia="en-US"/>
          </w:rPr>
          <w:t>3.229.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RN229 Total de Órdenes de Trabajo por Tipo de Motivo con Problema</w:t>
        </w:r>
        <w:r w:rsidR="002E71B8">
          <w:rPr>
            <w:webHidden/>
          </w:rPr>
          <w:tab/>
        </w:r>
        <w:r w:rsidR="002E71B8">
          <w:rPr>
            <w:webHidden/>
          </w:rPr>
          <w:fldChar w:fldCharType="begin"/>
        </w:r>
        <w:r w:rsidR="002E71B8">
          <w:rPr>
            <w:webHidden/>
          </w:rPr>
          <w:instrText xml:space="preserve"> PAGEREF _Toc319402056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7" w:history="1">
        <w:r w:rsidR="002E71B8" w:rsidRPr="00C63EDA">
          <w:rPr>
            <w:rStyle w:val="Hipervnculo"/>
            <w:lang w:eastAsia="en-US"/>
          </w:rPr>
          <w:t>3.230.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RN230 Tipos de Usuarios Activos</w:t>
        </w:r>
        <w:r w:rsidR="002E71B8">
          <w:rPr>
            <w:webHidden/>
          </w:rPr>
          <w:tab/>
        </w:r>
        <w:r w:rsidR="002E71B8">
          <w:rPr>
            <w:webHidden/>
          </w:rPr>
          <w:fldChar w:fldCharType="begin"/>
        </w:r>
        <w:r w:rsidR="002E71B8">
          <w:rPr>
            <w:webHidden/>
          </w:rPr>
          <w:instrText xml:space="preserve"> PAGEREF _Toc319402057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8" w:history="1">
        <w:r w:rsidR="002E71B8" w:rsidRPr="00C63EDA">
          <w:rPr>
            <w:rStyle w:val="Hipervnculo"/>
            <w:lang w:eastAsia="en-US"/>
          </w:rPr>
          <w:t>3.231.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RN231 Sincronización de Servicios Contratados para Consultar Suscriptor en el Móvil</w:t>
        </w:r>
        <w:r w:rsidR="002E71B8">
          <w:rPr>
            <w:webHidden/>
          </w:rPr>
          <w:tab/>
        </w:r>
        <w:r w:rsidR="002E71B8">
          <w:rPr>
            <w:webHidden/>
          </w:rPr>
          <w:fldChar w:fldCharType="begin"/>
        </w:r>
        <w:r w:rsidR="002E71B8">
          <w:rPr>
            <w:webHidden/>
          </w:rPr>
          <w:instrText xml:space="preserve"> PAGEREF _Toc319402058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59" w:history="1">
        <w:r w:rsidR="002E71B8" w:rsidRPr="00C63EDA">
          <w:rPr>
            <w:rStyle w:val="Hipervnculo"/>
            <w:lang w:eastAsia="en-US"/>
          </w:rPr>
          <w:t>3.232.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RN232 Servicios Por Tipo y Clave</w:t>
        </w:r>
        <w:r w:rsidR="002E71B8">
          <w:rPr>
            <w:webHidden/>
          </w:rPr>
          <w:tab/>
        </w:r>
        <w:r w:rsidR="002E71B8">
          <w:rPr>
            <w:webHidden/>
          </w:rPr>
          <w:fldChar w:fldCharType="begin"/>
        </w:r>
        <w:r w:rsidR="002E71B8">
          <w:rPr>
            <w:webHidden/>
          </w:rPr>
          <w:instrText xml:space="preserve"> PAGEREF _Toc319402059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0" w:history="1">
        <w:r w:rsidR="002E71B8" w:rsidRPr="00C63EDA">
          <w:rPr>
            <w:rStyle w:val="Hipervnculo"/>
            <w:lang w:eastAsia="en-US"/>
          </w:rPr>
          <w:t>3.233.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RN233 Listado Agrupado por Fecha, Técnico y Suscriptor</w:t>
        </w:r>
        <w:r w:rsidR="002E71B8">
          <w:rPr>
            <w:webHidden/>
          </w:rPr>
          <w:tab/>
        </w:r>
        <w:r w:rsidR="002E71B8">
          <w:rPr>
            <w:webHidden/>
          </w:rPr>
          <w:fldChar w:fldCharType="begin"/>
        </w:r>
        <w:r w:rsidR="002E71B8">
          <w:rPr>
            <w:webHidden/>
          </w:rPr>
          <w:instrText xml:space="preserve"> PAGEREF _Toc319402060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1" w:history="1">
        <w:r w:rsidR="002E71B8" w:rsidRPr="00C63EDA">
          <w:rPr>
            <w:rStyle w:val="Hipervnculo"/>
            <w:lang w:eastAsia="en-US"/>
          </w:rPr>
          <w:t>3.234.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RN234 Listado Agrupado por Fecha y Técnico</w:t>
        </w:r>
        <w:r w:rsidR="002E71B8">
          <w:rPr>
            <w:webHidden/>
          </w:rPr>
          <w:tab/>
        </w:r>
        <w:r w:rsidR="002E71B8">
          <w:rPr>
            <w:webHidden/>
          </w:rPr>
          <w:fldChar w:fldCharType="begin"/>
        </w:r>
        <w:r w:rsidR="002E71B8">
          <w:rPr>
            <w:webHidden/>
          </w:rPr>
          <w:instrText xml:space="preserve"> PAGEREF _Toc319402061 \h </w:instrText>
        </w:r>
        <w:r w:rsidR="002E71B8">
          <w:rPr>
            <w:webHidden/>
          </w:rPr>
        </w:r>
        <w:r w:rsidR="002E71B8">
          <w:rPr>
            <w:webHidden/>
          </w:rPr>
          <w:fldChar w:fldCharType="separate"/>
        </w:r>
        <w:r w:rsidR="002E71B8">
          <w:rPr>
            <w:webHidden/>
          </w:rPr>
          <w:t>40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2" w:history="1">
        <w:r w:rsidR="002E71B8" w:rsidRPr="00C63EDA">
          <w:rPr>
            <w:rStyle w:val="Hipervnculo"/>
            <w:lang w:eastAsia="en-US"/>
          </w:rPr>
          <w:t>3.235.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RN235 Órdenes de Trabajos con Excedente de Cable</w:t>
        </w:r>
        <w:r w:rsidR="002E71B8">
          <w:rPr>
            <w:webHidden/>
          </w:rPr>
          <w:tab/>
        </w:r>
        <w:r w:rsidR="002E71B8">
          <w:rPr>
            <w:webHidden/>
          </w:rPr>
          <w:fldChar w:fldCharType="begin"/>
        </w:r>
        <w:r w:rsidR="002E71B8">
          <w:rPr>
            <w:webHidden/>
          </w:rPr>
          <w:instrText xml:space="preserve"> PAGEREF _Toc319402062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3" w:history="1">
        <w:r w:rsidR="002E71B8" w:rsidRPr="00C63EDA">
          <w:rPr>
            <w:rStyle w:val="Hipervnculo"/>
            <w:lang w:eastAsia="en-US"/>
          </w:rPr>
          <w:t>3.236.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RN236 Trabajos Filtrados por Fecha Inicial de la Visita</w:t>
        </w:r>
        <w:r w:rsidR="002E71B8">
          <w:rPr>
            <w:webHidden/>
          </w:rPr>
          <w:tab/>
        </w:r>
        <w:r w:rsidR="002E71B8">
          <w:rPr>
            <w:webHidden/>
          </w:rPr>
          <w:fldChar w:fldCharType="begin"/>
        </w:r>
        <w:r w:rsidR="002E71B8">
          <w:rPr>
            <w:webHidden/>
          </w:rPr>
          <w:instrText xml:space="preserve"> PAGEREF _Toc319402063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4" w:history="1">
        <w:r w:rsidR="002E71B8" w:rsidRPr="00C63EDA">
          <w:rPr>
            <w:rStyle w:val="Hipervnculo"/>
            <w:lang w:eastAsia="en-US"/>
          </w:rPr>
          <w:t>3.237.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RN237 Usuarios Técnicos</w:t>
        </w:r>
        <w:r w:rsidR="002E71B8">
          <w:rPr>
            <w:webHidden/>
          </w:rPr>
          <w:tab/>
        </w:r>
        <w:r w:rsidR="002E71B8">
          <w:rPr>
            <w:webHidden/>
          </w:rPr>
          <w:fldChar w:fldCharType="begin"/>
        </w:r>
        <w:r w:rsidR="002E71B8">
          <w:rPr>
            <w:webHidden/>
          </w:rPr>
          <w:instrText xml:space="preserve"> PAGEREF _Toc319402064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5" w:history="1">
        <w:r w:rsidR="002E71B8" w:rsidRPr="00C63EDA">
          <w:rPr>
            <w:rStyle w:val="Hipervnculo"/>
            <w:lang w:eastAsia="en-US"/>
          </w:rPr>
          <w:t>3.238.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RN238 Información Agrupada</w:t>
        </w:r>
        <w:r w:rsidR="002E71B8">
          <w:rPr>
            <w:webHidden/>
          </w:rPr>
          <w:tab/>
        </w:r>
        <w:r w:rsidR="002E71B8">
          <w:rPr>
            <w:webHidden/>
          </w:rPr>
          <w:fldChar w:fldCharType="begin"/>
        </w:r>
        <w:r w:rsidR="002E71B8">
          <w:rPr>
            <w:webHidden/>
          </w:rPr>
          <w:instrText xml:space="preserve"> PAGEREF _Toc319402065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6" w:history="1">
        <w:r w:rsidR="002E71B8" w:rsidRPr="00C63EDA">
          <w:rPr>
            <w:rStyle w:val="Hipervnculo"/>
            <w:lang w:eastAsia="en-US"/>
          </w:rPr>
          <w:t>3.239.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RN239 Órdenes de Trabajo con Motivo “Visita”</w:t>
        </w:r>
        <w:r w:rsidR="002E71B8">
          <w:rPr>
            <w:webHidden/>
          </w:rPr>
          <w:tab/>
        </w:r>
        <w:r w:rsidR="002E71B8">
          <w:rPr>
            <w:webHidden/>
          </w:rPr>
          <w:fldChar w:fldCharType="begin"/>
        </w:r>
        <w:r w:rsidR="002E71B8">
          <w:rPr>
            <w:webHidden/>
          </w:rPr>
          <w:instrText xml:space="preserve"> PAGEREF _Toc319402066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7" w:history="1">
        <w:r w:rsidR="002E71B8" w:rsidRPr="00C63EDA">
          <w:rPr>
            <w:rStyle w:val="Hipervnculo"/>
            <w:lang w:eastAsia="en-US"/>
          </w:rPr>
          <w:t>3.240.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RN240 Órdenes de Trabajo en Estado “Atendidas”</w:t>
        </w:r>
        <w:r w:rsidR="002E71B8">
          <w:rPr>
            <w:webHidden/>
          </w:rPr>
          <w:tab/>
        </w:r>
        <w:r w:rsidR="002E71B8">
          <w:rPr>
            <w:webHidden/>
          </w:rPr>
          <w:fldChar w:fldCharType="begin"/>
        </w:r>
        <w:r w:rsidR="002E71B8">
          <w:rPr>
            <w:webHidden/>
          </w:rPr>
          <w:instrText xml:space="preserve"> PAGEREF _Toc319402067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8" w:history="1">
        <w:r w:rsidR="002E71B8" w:rsidRPr="00C63EDA">
          <w:rPr>
            <w:rStyle w:val="Hipervnculo"/>
            <w:lang w:eastAsia="en-US"/>
          </w:rPr>
          <w:t>3.241.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RN241 Valor Tipos de Servicio</w:t>
        </w:r>
        <w:r w:rsidR="002E71B8">
          <w:rPr>
            <w:webHidden/>
          </w:rPr>
          <w:tab/>
        </w:r>
        <w:r w:rsidR="002E71B8">
          <w:rPr>
            <w:webHidden/>
          </w:rPr>
          <w:fldChar w:fldCharType="begin"/>
        </w:r>
        <w:r w:rsidR="002E71B8">
          <w:rPr>
            <w:webHidden/>
          </w:rPr>
          <w:instrText xml:space="preserve"> PAGEREF _Toc319402068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69" w:history="1">
        <w:r w:rsidR="002E71B8" w:rsidRPr="00C63EDA">
          <w:rPr>
            <w:rStyle w:val="Hipervnculo"/>
            <w:lang w:eastAsia="en-US"/>
          </w:rPr>
          <w:t>3.242.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RN242 Servicios de la Ciudad</w:t>
        </w:r>
        <w:r w:rsidR="002E71B8">
          <w:rPr>
            <w:webHidden/>
          </w:rPr>
          <w:tab/>
        </w:r>
        <w:r w:rsidR="002E71B8">
          <w:rPr>
            <w:webHidden/>
          </w:rPr>
          <w:fldChar w:fldCharType="begin"/>
        </w:r>
        <w:r w:rsidR="002E71B8">
          <w:rPr>
            <w:webHidden/>
          </w:rPr>
          <w:instrText xml:space="preserve"> PAGEREF _Toc319402069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0" w:history="1">
        <w:r w:rsidR="002E71B8" w:rsidRPr="00C63EDA">
          <w:rPr>
            <w:rStyle w:val="Hipervnculo"/>
            <w:lang w:eastAsia="en-US"/>
          </w:rPr>
          <w:t>3.243.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RN243 Información de la Ciudad a la que Pertenece la Sucursal</w:t>
        </w:r>
        <w:r w:rsidR="002E71B8">
          <w:rPr>
            <w:webHidden/>
          </w:rPr>
          <w:tab/>
        </w:r>
        <w:r w:rsidR="002E71B8">
          <w:rPr>
            <w:webHidden/>
          </w:rPr>
          <w:fldChar w:fldCharType="begin"/>
        </w:r>
        <w:r w:rsidR="002E71B8">
          <w:rPr>
            <w:webHidden/>
          </w:rPr>
          <w:instrText xml:space="preserve"> PAGEREF _Toc319402070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1" w:history="1">
        <w:r w:rsidR="002E71B8" w:rsidRPr="00C63EDA">
          <w:rPr>
            <w:rStyle w:val="Hipervnculo"/>
            <w:lang w:eastAsia="en-US"/>
          </w:rPr>
          <w:t>3.244.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RN244 Configuraciones del Sistema</w:t>
        </w:r>
        <w:r w:rsidR="002E71B8">
          <w:rPr>
            <w:webHidden/>
          </w:rPr>
          <w:tab/>
        </w:r>
        <w:r w:rsidR="002E71B8">
          <w:rPr>
            <w:webHidden/>
          </w:rPr>
          <w:fldChar w:fldCharType="begin"/>
        </w:r>
        <w:r w:rsidR="002E71B8">
          <w:rPr>
            <w:webHidden/>
          </w:rPr>
          <w:instrText xml:space="preserve"> PAGEREF _Toc319402071 \h </w:instrText>
        </w:r>
        <w:r w:rsidR="002E71B8">
          <w:rPr>
            <w:webHidden/>
          </w:rPr>
        </w:r>
        <w:r w:rsidR="002E71B8">
          <w:rPr>
            <w:webHidden/>
          </w:rPr>
          <w:fldChar w:fldCharType="separate"/>
        </w:r>
        <w:r w:rsidR="002E71B8">
          <w:rPr>
            <w:webHidden/>
          </w:rPr>
          <w:t>41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2" w:history="1">
        <w:r w:rsidR="002E71B8" w:rsidRPr="00C63EDA">
          <w:rPr>
            <w:rStyle w:val="Hipervnculo"/>
            <w:lang w:eastAsia="en-US"/>
          </w:rPr>
          <w:t>3.245.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RN245 Valor por Defecto Cantidad</w:t>
        </w:r>
        <w:r w:rsidR="002E71B8">
          <w:rPr>
            <w:webHidden/>
          </w:rPr>
          <w:tab/>
        </w:r>
        <w:r w:rsidR="002E71B8">
          <w:rPr>
            <w:webHidden/>
          </w:rPr>
          <w:fldChar w:fldCharType="begin"/>
        </w:r>
        <w:r w:rsidR="002E71B8">
          <w:rPr>
            <w:webHidden/>
          </w:rPr>
          <w:instrText xml:space="preserve"> PAGEREF _Toc319402072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3" w:history="1">
        <w:r w:rsidR="002E71B8" w:rsidRPr="00C63EDA">
          <w:rPr>
            <w:rStyle w:val="Hipervnculo"/>
            <w:lang w:eastAsia="en-US"/>
          </w:rPr>
          <w:t>3.246.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RN246 Dirección FTP para Transferencia de Archivos al Servidor</w:t>
        </w:r>
        <w:r w:rsidR="002E71B8">
          <w:rPr>
            <w:webHidden/>
          </w:rPr>
          <w:tab/>
        </w:r>
        <w:r w:rsidR="002E71B8">
          <w:rPr>
            <w:webHidden/>
          </w:rPr>
          <w:fldChar w:fldCharType="begin"/>
        </w:r>
        <w:r w:rsidR="002E71B8">
          <w:rPr>
            <w:webHidden/>
          </w:rPr>
          <w:instrText xml:space="preserve"> PAGEREF _Toc319402073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4" w:history="1">
        <w:r w:rsidR="002E71B8" w:rsidRPr="00C63EDA">
          <w:rPr>
            <w:rStyle w:val="Hipervnculo"/>
            <w:lang w:eastAsia="en-US"/>
          </w:rPr>
          <w:t>3.247.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RN247 Usuario de Acceso a FTP para Transferencia de Archivos al Servidor</w:t>
        </w:r>
        <w:r w:rsidR="002E71B8">
          <w:rPr>
            <w:webHidden/>
          </w:rPr>
          <w:tab/>
        </w:r>
        <w:r w:rsidR="002E71B8">
          <w:rPr>
            <w:webHidden/>
          </w:rPr>
          <w:fldChar w:fldCharType="begin"/>
        </w:r>
        <w:r w:rsidR="002E71B8">
          <w:rPr>
            <w:webHidden/>
          </w:rPr>
          <w:instrText xml:space="preserve"> PAGEREF _Toc319402074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5" w:history="1">
        <w:r w:rsidR="002E71B8" w:rsidRPr="00C63EDA">
          <w:rPr>
            <w:rStyle w:val="Hipervnculo"/>
            <w:lang w:eastAsia="en-US"/>
          </w:rPr>
          <w:t>3.248.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RN248 Password de Acceso a FTP para Transferencia de Archivos al Servidor</w:t>
        </w:r>
        <w:r w:rsidR="002E71B8">
          <w:rPr>
            <w:webHidden/>
          </w:rPr>
          <w:tab/>
        </w:r>
        <w:r w:rsidR="002E71B8">
          <w:rPr>
            <w:webHidden/>
          </w:rPr>
          <w:fldChar w:fldCharType="begin"/>
        </w:r>
        <w:r w:rsidR="002E71B8">
          <w:rPr>
            <w:webHidden/>
          </w:rPr>
          <w:instrText xml:space="preserve"> PAGEREF _Toc319402075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6" w:history="1">
        <w:r w:rsidR="002E71B8" w:rsidRPr="00C63EDA">
          <w:rPr>
            <w:rStyle w:val="Hipervnculo"/>
            <w:lang w:eastAsia="en-US"/>
          </w:rPr>
          <w:t>3.249.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RN249 FTP para Transferencia de Archivos al Servidor</w:t>
        </w:r>
        <w:r w:rsidR="002E71B8">
          <w:rPr>
            <w:webHidden/>
          </w:rPr>
          <w:tab/>
        </w:r>
        <w:r w:rsidR="002E71B8">
          <w:rPr>
            <w:webHidden/>
          </w:rPr>
          <w:fldChar w:fldCharType="begin"/>
        </w:r>
        <w:r w:rsidR="002E71B8">
          <w:rPr>
            <w:webHidden/>
          </w:rPr>
          <w:instrText xml:space="preserve"> PAGEREF _Toc319402076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7" w:history="1">
        <w:r w:rsidR="002E71B8" w:rsidRPr="00C63EDA">
          <w:rPr>
            <w:rStyle w:val="Hipervnculo"/>
            <w:lang w:eastAsia="en-US"/>
          </w:rPr>
          <w:t>3.250.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RN250 Directorios para Almacenamiento de Imágenes en el Móvil</w:t>
        </w:r>
        <w:r w:rsidR="002E71B8">
          <w:rPr>
            <w:webHidden/>
          </w:rPr>
          <w:tab/>
        </w:r>
        <w:r w:rsidR="002E71B8">
          <w:rPr>
            <w:webHidden/>
          </w:rPr>
          <w:fldChar w:fldCharType="begin"/>
        </w:r>
        <w:r w:rsidR="002E71B8">
          <w:rPr>
            <w:webHidden/>
          </w:rPr>
          <w:instrText xml:space="preserve"> PAGEREF _Toc319402077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8" w:history="1">
        <w:r w:rsidR="002E71B8" w:rsidRPr="00C63EDA">
          <w:rPr>
            <w:rStyle w:val="Hipervnculo"/>
            <w:lang w:eastAsia="en-US"/>
          </w:rPr>
          <w:t>3.251.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RN251 Sincronización de Jornada en el Servidor</w:t>
        </w:r>
        <w:r w:rsidR="002E71B8">
          <w:rPr>
            <w:webHidden/>
          </w:rPr>
          <w:tab/>
        </w:r>
        <w:r w:rsidR="002E71B8">
          <w:rPr>
            <w:webHidden/>
          </w:rPr>
          <w:fldChar w:fldCharType="begin"/>
        </w:r>
        <w:r w:rsidR="002E71B8">
          <w:rPr>
            <w:webHidden/>
          </w:rPr>
          <w:instrText xml:space="preserve"> PAGEREF _Toc319402078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79" w:history="1">
        <w:r w:rsidR="002E71B8" w:rsidRPr="00C63EDA">
          <w:rPr>
            <w:rStyle w:val="Hipervnculo"/>
            <w:lang w:eastAsia="en-US"/>
          </w:rPr>
          <w:t>3.252.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RN252 Total de Cable Contenido en Carretes</w:t>
        </w:r>
        <w:r w:rsidR="002E71B8">
          <w:rPr>
            <w:webHidden/>
          </w:rPr>
          <w:tab/>
        </w:r>
        <w:r w:rsidR="002E71B8">
          <w:rPr>
            <w:webHidden/>
          </w:rPr>
          <w:fldChar w:fldCharType="begin"/>
        </w:r>
        <w:r w:rsidR="002E71B8">
          <w:rPr>
            <w:webHidden/>
          </w:rPr>
          <w:instrText xml:space="preserve"> PAGEREF _Toc319402079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0" w:history="1">
        <w:r w:rsidR="002E71B8" w:rsidRPr="00C63EDA">
          <w:rPr>
            <w:rStyle w:val="Hipervnculo"/>
            <w:lang w:eastAsia="en-US"/>
          </w:rPr>
          <w:t>3.253.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RN253 Concatenar Cuadrilla con la Región</w:t>
        </w:r>
        <w:r w:rsidR="002E71B8">
          <w:rPr>
            <w:webHidden/>
          </w:rPr>
          <w:tab/>
        </w:r>
        <w:r w:rsidR="002E71B8">
          <w:rPr>
            <w:webHidden/>
          </w:rPr>
          <w:fldChar w:fldCharType="begin"/>
        </w:r>
        <w:r w:rsidR="002E71B8">
          <w:rPr>
            <w:webHidden/>
          </w:rPr>
          <w:instrText xml:space="preserve"> PAGEREF _Toc319402080 \h </w:instrText>
        </w:r>
        <w:r w:rsidR="002E71B8">
          <w:rPr>
            <w:webHidden/>
          </w:rPr>
        </w:r>
        <w:r w:rsidR="002E71B8">
          <w:rPr>
            <w:webHidden/>
          </w:rPr>
          <w:fldChar w:fldCharType="separate"/>
        </w:r>
        <w:r w:rsidR="002E71B8">
          <w:rPr>
            <w:webHidden/>
          </w:rPr>
          <w:t>42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1" w:history="1">
        <w:r w:rsidR="002E71B8" w:rsidRPr="00C63EDA">
          <w:rPr>
            <w:rStyle w:val="Hipervnculo"/>
            <w:lang w:eastAsia="en-US"/>
          </w:rPr>
          <w:t>3.254.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RN254 Configuración de Diferencia de Metros de Cable en Carretes</w:t>
        </w:r>
        <w:r w:rsidR="002E71B8">
          <w:rPr>
            <w:webHidden/>
          </w:rPr>
          <w:tab/>
        </w:r>
        <w:r w:rsidR="002E71B8">
          <w:rPr>
            <w:webHidden/>
          </w:rPr>
          <w:fldChar w:fldCharType="begin"/>
        </w:r>
        <w:r w:rsidR="002E71B8">
          <w:rPr>
            <w:webHidden/>
          </w:rPr>
          <w:instrText xml:space="preserve"> PAGEREF _Toc319402081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2" w:history="1">
        <w:r w:rsidR="002E71B8" w:rsidRPr="00C63EDA">
          <w:rPr>
            <w:rStyle w:val="Hipervnculo"/>
            <w:lang w:eastAsia="en-US"/>
          </w:rPr>
          <w:t>3.255.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RN255 Activos Fijos Correspondientes al Técnico</w:t>
        </w:r>
        <w:r w:rsidR="002E71B8">
          <w:rPr>
            <w:webHidden/>
          </w:rPr>
          <w:tab/>
        </w:r>
        <w:r w:rsidR="002E71B8">
          <w:rPr>
            <w:webHidden/>
          </w:rPr>
          <w:fldChar w:fldCharType="begin"/>
        </w:r>
        <w:r w:rsidR="002E71B8">
          <w:rPr>
            <w:webHidden/>
          </w:rPr>
          <w:instrText xml:space="preserve"> PAGEREF _Toc319402082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3" w:history="1">
        <w:r w:rsidR="002E71B8" w:rsidRPr="00C63EDA">
          <w:rPr>
            <w:rStyle w:val="Hipervnculo"/>
            <w:lang w:eastAsia="en-US"/>
          </w:rPr>
          <w:t>3.256.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RN256 Intentos de Generación de Interfaces de Salida</w:t>
        </w:r>
        <w:r w:rsidR="002E71B8">
          <w:rPr>
            <w:webHidden/>
          </w:rPr>
          <w:tab/>
        </w:r>
        <w:r w:rsidR="002E71B8">
          <w:rPr>
            <w:webHidden/>
          </w:rPr>
          <w:fldChar w:fldCharType="begin"/>
        </w:r>
        <w:r w:rsidR="002E71B8">
          <w:rPr>
            <w:webHidden/>
          </w:rPr>
          <w:instrText xml:space="preserve"> PAGEREF _Toc319402083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4" w:history="1">
        <w:r w:rsidR="002E71B8" w:rsidRPr="00C63EDA">
          <w:rPr>
            <w:rStyle w:val="Hipervnculo"/>
            <w:lang w:eastAsia="en-US"/>
          </w:rPr>
          <w:t>3.257.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RN257 Órdenes de Trabajo No Visitadas</w:t>
        </w:r>
        <w:r w:rsidR="002E71B8">
          <w:rPr>
            <w:webHidden/>
          </w:rPr>
          <w:tab/>
        </w:r>
        <w:r w:rsidR="002E71B8">
          <w:rPr>
            <w:webHidden/>
          </w:rPr>
          <w:fldChar w:fldCharType="begin"/>
        </w:r>
        <w:r w:rsidR="002E71B8">
          <w:rPr>
            <w:webHidden/>
          </w:rPr>
          <w:instrText xml:space="preserve"> PAGEREF _Toc319402084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5" w:history="1">
        <w:r w:rsidR="002E71B8" w:rsidRPr="00C63EDA">
          <w:rPr>
            <w:rStyle w:val="Hipervnculo"/>
            <w:lang w:eastAsia="en-US"/>
          </w:rPr>
          <w:t>3.258.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RN258 Cronómetro Iniciado y No Terminado</w:t>
        </w:r>
        <w:r w:rsidR="002E71B8">
          <w:rPr>
            <w:webHidden/>
          </w:rPr>
          <w:tab/>
        </w:r>
        <w:r w:rsidR="002E71B8">
          <w:rPr>
            <w:webHidden/>
          </w:rPr>
          <w:fldChar w:fldCharType="begin"/>
        </w:r>
        <w:r w:rsidR="002E71B8">
          <w:rPr>
            <w:webHidden/>
          </w:rPr>
          <w:instrText xml:space="preserve"> PAGEREF _Toc319402085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6" w:history="1">
        <w:r w:rsidR="002E71B8" w:rsidRPr="00C63EDA">
          <w:rPr>
            <w:rStyle w:val="Hipervnculo"/>
            <w:lang w:eastAsia="en-US"/>
          </w:rPr>
          <w:t>3.259.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RN259 Ruta de Almacenamiento de la Base de Datos en el Móvil</w:t>
        </w:r>
        <w:r w:rsidR="002E71B8">
          <w:rPr>
            <w:webHidden/>
          </w:rPr>
          <w:tab/>
        </w:r>
        <w:r w:rsidR="002E71B8">
          <w:rPr>
            <w:webHidden/>
          </w:rPr>
          <w:fldChar w:fldCharType="begin"/>
        </w:r>
        <w:r w:rsidR="002E71B8">
          <w:rPr>
            <w:webHidden/>
          </w:rPr>
          <w:instrText xml:space="preserve"> PAGEREF _Toc319402086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7" w:history="1">
        <w:r w:rsidR="002E71B8" w:rsidRPr="00C63EDA">
          <w:rPr>
            <w:rStyle w:val="Hipervnculo"/>
            <w:lang w:eastAsia="en-US"/>
          </w:rPr>
          <w:t>3.260.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RN260 Ruta Temporal de la Base de Datos en el Servidor</w:t>
        </w:r>
        <w:r w:rsidR="002E71B8">
          <w:rPr>
            <w:webHidden/>
          </w:rPr>
          <w:tab/>
        </w:r>
        <w:r w:rsidR="002E71B8">
          <w:rPr>
            <w:webHidden/>
          </w:rPr>
          <w:fldChar w:fldCharType="begin"/>
        </w:r>
        <w:r w:rsidR="002E71B8">
          <w:rPr>
            <w:webHidden/>
          </w:rPr>
          <w:instrText xml:space="preserve"> PAGEREF _Toc319402087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8" w:history="1">
        <w:r w:rsidR="002E71B8" w:rsidRPr="00C63EDA">
          <w:rPr>
            <w:rStyle w:val="Hipervnculo"/>
            <w:lang w:eastAsia="en-US"/>
          </w:rPr>
          <w:t>3.261.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RN261 Nombre del Archivo Comprimido de la Base de Datos para la Agenda</w:t>
        </w:r>
        <w:r w:rsidR="002E71B8">
          <w:rPr>
            <w:webHidden/>
          </w:rPr>
          <w:tab/>
        </w:r>
        <w:r w:rsidR="002E71B8">
          <w:rPr>
            <w:webHidden/>
          </w:rPr>
          <w:fldChar w:fldCharType="begin"/>
        </w:r>
        <w:r w:rsidR="002E71B8">
          <w:rPr>
            <w:webHidden/>
          </w:rPr>
          <w:instrText xml:space="preserve"> PAGEREF _Toc319402088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89" w:history="1">
        <w:r w:rsidR="002E71B8" w:rsidRPr="00C63EDA">
          <w:rPr>
            <w:rStyle w:val="Hipervnculo"/>
            <w:lang w:eastAsia="en-US"/>
          </w:rPr>
          <w:t>3.262.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RN262 Formato ZIP</w:t>
        </w:r>
        <w:r w:rsidR="002E71B8">
          <w:rPr>
            <w:webHidden/>
          </w:rPr>
          <w:tab/>
        </w:r>
        <w:r w:rsidR="002E71B8">
          <w:rPr>
            <w:webHidden/>
          </w:rPr>
          <w:fldChar w:fldCharType="begin"/>
        </w:r>
        <w:r w:rsidR="002E71B8">
          <w:rPr>
            <w:webHidden/>
          </w:rPr>
          <w:instrText xml:space="preserve"> PAGEREF _Toc319402089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0" w:history="1">
        <w:r w:rsidR="002E71B8" w:rsidRPr="00C63EDA">
          <w:rPr>
            <w:rStyle w:val="Hipervnculo"/>
            <w:lang w:eastAsia="en-US"/>
          </w:rPr>
          <w:t>3.263.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RN263 Nombre del Archivo Comprimido de la Base de Datos con la Sincronización de la Agenda</w:t>
        </w:r>
        <w:r w:rsidR="002E71B8">
          <w:rPr>
            <w:webHidden/>
          </w:rPr>
          <w:tab/>
        </w:r>
        <w:r w:rsidR="002E71B8">
          <w:rPr>
            <w:webHidden/>
          </w:rPr>
          <w:fldChar w:fldCharType="begin"/>
        </w:r>
        <w:r w:rsidR="002E71B8">
          <w:rPr>
            <w:webHidden/>
          </w:rPr>
          <w:instrText xml:space="preserve"> PAGEREF _Toc319402090 \h </w:instrText>
        </w:r>
        <w:r w:rsidR="002E71B8">
          <w:rPr>
            <w:webHidden/>
          </w:rPr>
        </w:r>
        <w:r w:rsidR="002E71B8">
          <w:rPr>
            <w:webHidden/>
          </w:rPr>
          <w:fldChar w:fldCharType="separate"/>
        </w:r>
        <w:r w:rsidR="002E71B8">
          <w:rPr>
            <w:webHidden/>
          </w:rPr>
          <w:t>43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1" w:history="1">
        <w:r w:rsidR="002E71B8" w:rsidRPr="00C63EDA">
          <w:rPr>
            <w:rStyle w:val="Hipervnculo"/>
            <w:lang w:eastAsia="en-US"/>
          </w:rPr>
          <w:t>3.264.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RN264 Base de Datos de la Terminal Móvil</w:t>
        </w:r>
        <w:r w:rsidR="002E71B8">
          <w:rPr>
            <w:webHidden/>
          </w:rPr>
          <w:tab/>
        </w:r>
        <w:r w:rsidR="002E71B8">
          <w:rPr>
            <w:webHidden/>
          </w:rPr>
          <w:fldChar w:fldCharType="begin"/>
        </w:r>
        <w:r w:rsidR="002E71B8">
          <w:rPr>
            <w:webHidden/>
          </w:rPr>
          <w:instrText xml:space="preserve"> PAGEREF _Toc319402091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2" w:history="1">
        <w:r w:rsidR="002E71B8" w:rsidRPr="00C63EDA">
          <w:rPr>
            <w:rStyle w:val="Hipervnculo"/>
            <w:lang w:eastAsia="en-US"/>
          </w:rPr>
          <w:t>3.265.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RN265 Servicios Promocionales</w:t>
        </w:r>
        <w:r w:rsidR="002E71B8">
          <w:rPr>
            <w:webHidden/>
          </w:rPr>
          <w:tab/>
        </w:r>
        <w:r w:rsidR="002E71B8">
          <w:rPr>
            <w:webHidden/>
          </w:rPr>
          <w:fldChar w:fldCharType="begin"/>
        </w:r>
        <w:r w:rsidR="002E71B8">
          <w:rPr>
            <w:webHidden/>
          </w:rPr>
          <w:instrText xml:space="preserve"> PAGEREF _Toc319402092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3" w:history="1">
        <w:r w:rsidR="002E71B8" w:rsidRPr="00C63EDA">
          <w:rPr>
            <w:rStyle w:val="Hipervnculo"/>
            <w:lang w:eastAsia="en-US"/>
          </w:rPr>
          <w:t>3.266.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RN266 Concatenar Folio de la Orden con el Tipo de Trabajo</w:t>
        </w:r>
        <w:r w:rsidR="002E71B8">
          <w:rPr>
            <w:webHidden/>
          </w:rPr>
          <w:tab/>
        </w:r>
        <w:r w:rsidR="002E71B8">
          <w:rPr>
            <w:webHidden/>
          </w:rPr>
          <w:fldChar w:fldCharType="begin"/>
        </w:r>
        <w:r w:rsidR="002E71B8">
          <w:rPr>
            <w:webHidden/>
          </w:rPr>
          <w:instrText xml:space="preserve"> PAGEREF _Toc319402093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4" w:history="1">
        <w:r w:rsidR="002E71B8" w:rsidRPr="00C63EDA">
          <w:rPr>
            <w:rStyle w:val="Hipervnculo"/>
            <w:lang w:eastAsia="en-US"/>
          </w:rPr>
          <w:t>3.267.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RN267 Módems y Cajas Digitales</w:t>
        </w:r>
        <w:r w:rsidR="002E71B8">
          <w:rPr>
            <w:webHidden/>
          </w:rPr>
          <w:tab/>
        </w:r>
        <w:r w:rsidR="002E71B8">
          <w:rPr>
            <w:webHidden/>
          </w:rPr>
          <w:fldChar w:fldCharType="begin"/>
        </w:r>
        <w:r w:rsidR="002E71B8">
          <w:rPr>
            <w:webHidden/>
          </w:rPr>
          <w:instrText xml:space="preserve"> PAGEREF _Toc319402094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5" w:history="1">
        <w:r w:rsidR="002E71B8" w:rsidRPr="00C63EDA">
          <w:rPr>
            <w:rStyle w:val="Hipervnculo"/>
            <w:lang w:eastAsia="en-US"/>
          </w:rPr>
          <w:t>3.268.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RN268 Valor de Terminal Activa</w:t>
        </w:r>
        <w:r w:rsidR="002E71B8">
          <w:rPr>
            <w:webHidden/>
          </w:rPr>
          <w:tab/>
        </w:r>
        <w:r w:rsidR="002E71B8">
          <w:rPr>
            <w:webHidden/>
          </w:rPr>
          <w:fldChar w:fldCharType="begin"/>
        </w:r>
        <w:r w:rsidR="002E71B8">
          <w:rPr>
            <w:webHidden/>
          </w:rPr>
          <w:instrText xml:space="preserve"> PAGEREF _Toc319402095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6" w:history="1">
        <w:r w:rsidR="002E71B8" w:rsidRPr="00C63EDA">
          <w:rPr>
            <w:rStyle w:val="Hipervnculo"/>
            <w:lang w:eastAsia="en-US"/>
          </w:rPr>
          <w:t>3.269.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RN269 Recalculo de Campos para Carretes de Cable</w:t>
        </w:r>
        <w:r w:rsidR="002E71B8">
          <w:rPr>
            <w:webHidden/>
          </w:rPr>
          <w:tab/>
        </w:r>
        <w:r w:rsidR="002E71B8">
          <w:rPr>
            <w:webHidden/>
          </w:rPr>
          <w:fldChar w:fldCharType="begin"/>
        </w:r>
        <w:r w:rsidR="002E71B8">
          <w:rPr>
            <w:webHidden/>
          </w:rPr>
          <w:instrText xml:space="preserve"> PAGEREF _Toc319402096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7" w:history="1">
        <w:r w:rsidR="002E71B8" w:rsidRPr="00C63EDA">
          <w:rPr>
            <w:rStyle w:val="Hipervnculo"/>
            <w:lang w:eastAsia="en-US"/>
          </w:rPr>
          <w:t>3.270.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RN270 Equipos por Tipo de Servicio</w:t>
        </w:r>
        <w:r w:rsidR="002E71B8">
          <w:rPr>
            <w:webHidden/>
          </w:rPr>
          <w:tab/>
        </w:r>
        <w:r w:rsidR="002E71B8">
          <w:rPr>
            <w:webHidden/>
          </w:rPr>
          <w:fldChar w:fldCharType="begin"/>
        </w:r>
        <w:r w:rsidR="002E71B8">
          <w:rPr>
            <w:webHidden/>
          </w:rPr>
          <w:instrText xml:space="preserve"> PAGEREF _Toc319402097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8" w:history="1">
        <w:r w:rsidR="002E71B8" w:rsidRPr="00C63EDA">
          <w:rPr>
            <w:rStyle w:val="Hipervnculo"/>
            <w:lang w:eastAsia="en-US"/>
          </w:rPr>
          <w:t>3.271.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RN271 Activación Satisfactoria de Equipo Digital</w:t>
        </w:r>
        <w:r w:rsidR="002E71B8">
          <w:rPr>
            <w:webHidden/>
          </w:rPr>
          <w:tab/>
        </w:r>
        <w:r w:rsidR="002E71B8">
          <w:rPr>
            <w:webHidden/>
          </w:rPr>
          <w:fldChar w:fldCharType="begin"/>
        </w:r>
        <w:r w:rsidR="002E71B8">
          <w:rPr>
            <w:webHidden/>
          </w:rPr>
          <w:instrText xml:space="preserve"> PAGEREF _Toc319402098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099" w:history="1">
        <w:r w:rsidR="002E71B8" w:rsidRPr="00C63EDA">
          <w:rPr>
            <w:rStyle w:val="Hipervnculo"/>
            <w:lang w:eastAsia="en-US"/>
          </w:rPr>
          <w:t>3.272.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RN272 Equipos Tipo Caja Digital</w:t>
        </w:r>
        <w:r w:rsidR="002E71B8">
          <w:rPr>
            <w:webHidden/>
          </w:rPr>
          <w:tab/>
        </w:r>
        <w:r w:rsidR="002E71B8">
          <w:rPr>
            <w:webHidden/>
          </w:rPr>
          <w:fldChar w:fldCharType="begin"/>
        </w:r>
        <w:r w:rsidR="002E71B8">
          <w:rPr>
            <w:webHidden/>
          </w:rPr>
          <w:instrText xml:space="preserve"> PAGEREF _Toc319402099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0" w:history="1">
        <w:r w:rsidR="002E71B8" w:rsidRPr="00C63EDA">
          <w:rPr>
            <w:rStyle w:val="Hipervnculo"/>
            <w:lang w:eastAsia="en-US"/>
          </w:rPr>
          <w:t>3.273.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RN273 Equipos Tipo Módem</w:t>
        </w:r>
        <w:r w:rsidR="002E71B8">
          <w:rPr>
            <w:webHidden/>
          </w:rPr>
          <w:tab/>
        </w:r>
        <w:r w:rsidR="002E71B8">
          <w:rPr>
            <w:webHidden/>
          </w:rPr>
          <w:fldChar w:fldCharType="begin"/>
        </w:r>
        <w:r w:rsidR="002E71B8">
          <w:rPr>
            <w:webHidden/>
          </w:rPr>
          <w:instrText xml:space="preserve"> PAGEREF _Toc319402100 \h </w:instrText>
        </w:r>
        <w:r w:rsidR="002E71B8">
          <w:rPr>
            <w:webHidden/>
          </w:rPr>
        </w:r>
        <w:r w:rsidR="002E71B8">
          <w:rPr>
            <w:webHidden/>
          </w:rPr>
          <w:fldChar w:fldCharType="separate"/>
        </w:r>
        <w:r w:rsidR="002E71B8">
          <w:rPr>
            <w:webHidden/>
          </w:rPr>
          <w:t>44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1" w:history="1">
        <w:r w:rsidR="002E71B8" w:rsidRPr="00C63EDA">
          <w:rPr>
            <w:rStyle w:val="Hipervnculo"/>
            <w:lang w:eastAsia="en-US"/>
          </w:rPr>
          <w:t>3.274.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RN274 Paginación de Información</w:t>
        </w:r>
        <w:r w:rsidR="002E71B8">
          <w:rPr>
            <w:webHidden/>
          </w:rPr>
          <w:tab/>
        </w:r>
        <w:r w:rsidR="002E71B8">
          <w:rPr>
            <w:webHidden/>
          </w:rPr>
          <w:fldChar w:fldCharType="begin"/>
        </w:r>
        <w:r w:rsidR="002E71B8">
          <w:rPr>
            <w:webHidden/>
          </w:rPr>
          <w:instrText xml:space="preserve"> PAGEREF _Toc319402101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2" w:history="1">
        <w:r w:rsidR="002E71B8" w:rsidRPr="00C63EDA">
          <w:rPr>
            <w:rStyle w:val="Hipervnculo"/>
            <w:lang w:eastAsia="en-US"/>
          </w:rPr>
          <w:t>3.275.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RN275 Información de los Materiales que Contienen los Filtros de Búsqueda</w:t>
        </w:r>
        <w:r w:rsidR="002E71B8">
          <w:rPr>
            <w:webHidden/>
          </w:rPr>
          <w:tab/>
        </w:r>
        <w:r w:rsidR="002E71B8">
          <w:rPr>
            <w:webHidden/>
          </w:rPr>
          <w:fldChar w:fldCharType="begin"/>
        </w:r>
        <w:r w:rsidR="002E71B8">
          <w:rPr>
            <w:webHidden/>
          </w:rPr>
          <w:instrText xml:space="preserve"> PAGEREF _Toc319402102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3" w:history="1">
        <w:r w:rsidR="002E71B8" w:rsidRPr="00C63EDA">
          <w:rPr>
            <w:rStyle w:val="Hipervnculo"/>
            <w:lang w:eastAsia="en-US"/>
          </w:rPr>
          <w:t>3.276.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RN276 Valor de Estado Órdenes de Trabajo Con Problema</w:t>
        </w:r>
        <w:r w:rsidR="002E71B8">
          <w:rPr>
            <w:webHidden/>
          </w:rPr>
          <w:tab/>
        </w:r>
        <w:r w:rsidR="002E71B8">
          <w:rPr>
            <w:webHidden/>
          </w:rPr>
          <w:fldChar w:fldCharType="begin"/>
        </w:r>
        <w:r w:rsidR="002E71B8">
          <w:rPr>
            <w:webHidden/>
          </w:rPr>
          <w:instrText xml:space="preserve"> PAGEREF _Toc319402103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4" w:history="1">
        <w:r w:rsidR="002E71B8" w:rsidRPr="00C63EDA">
          <w:rPr>
            <w:rStyle w:val="Hipervnculo"/>
            <w:lang w:eastAsia="en-US"/>
          </w:rPr>
          <w:t>3.277.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RN277 Consumo de Equipo Digital por Defecto</w:t>
        </w:r>
        <w:r w:rsidR="002E71B8">
          <w:rPr>
            <w:webHidden/>
          </w:rPr>
          <w:tab/>
        </w:r>
        <w:r w:rsidR="002E71B8">
          <w:rPr>
            <w:webHidden/>
          </w:rPr>
          <w:fldChar w:fldCharType="begin"/>
        </w:r>
        <w:r w:rsidR="002E71B8">
          <w:rPr>
            <w:webHidden/>
          </w:rPr>
          <w:instrText xml:space="preserve"> PAGEREF _Toc319402104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5" w:history="1">
        <w:r w:rsidR="002E71B8" w:rsidRPr="00C63EDA">
          <w:rPr>
            <w:rStyle w:val="Hipervnculo"/>
            <w:lang w:eastAsia="en-US"/>
          </w:rPr>
          <w:t>3.278.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RN278 Consumo Automático de Equipo Digital</w:t>
        </w:r>
        <w:r w:rsidR="002E71B8">
          <w:rPr>
            <w:webHidden/>
          </w:rPr>
          <w:tab/>
        </w:r>
        <w:r w:rsidR="002E71B8">
          <w:rPr>
            <w:webHidden/>
          </w:rPr>
          <w:fldChar w:fldCharType="begin"/>
        </w:r>
        <w:r w:rsidR="002E71B8">
          <w:rPr>
            <w:webHidden/>
          </w:rPr>
          <w:instrText xml:space="preserve"> PAGEREF _Toc319402105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6" w:history="1">
        <w:r w:rsidR="002E71B8" w:rsidRPr="00C63EDA">
          <w:rPr>
            <w:rStyle w:val="Hipervnculo"/>
            <w:lang w:eastAsia="en-US"/>
          </w:rPr>
          <w:t>3.279.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RN279 Trabajos con Equipos Sin Niveles de Señal</w:t>
        </w:r>
        <w:r w:rsidR="002E71B8">
          <w:rPr>
            <w:webHidden/>
          </w:rPr>
          <w:tab/>
        </w:r>
        <w:r w:rsidR="002E71B8">
          <w:rPr>
            <w:webHidden/>
          </w:rPr>
          <w:fldChar w:fldCharType="begin"/>
        </w:r>
        <w:r w:rsidR="002E71B8">
          <w:rPr>
            <w:webHidden/>
          </w:rPr>
          <w:instrText xml:space="preserve"> PAGEREF _Toc319402106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7" w:history="1">
        <w:r w:rsidR="002E71B8" w:rsidRPr="00C63EDA">
          <w:rPr>
            <w:rStyle w:val="Hipervnculo"/>
            <w:lang w:eastAsia="en-US"/>
          </w:rPr>
          <w:t>3.280.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RN280 Orden de Trabajo Atendida por Radio Operador</w:t>
        </w:r>
        <w:r w:rsidR="002E71B8">
          <w:rPr>
            <w:webHidden/>
          </w:rPr>
          <w:tab/>
        </w:r>
        <w:r w:rsidR="002E71B8">
          <w:rPr>
            <w:webHidden/>
          </w:rPr>
          <w:fldChar w:fldCharType="begin"/>
        </w:r>
        <w:r w:rsidR="002E71B8">
          <w:rPr>
            <w:webHidden/>
          </w:rPr>
          <w:instrText xml:space="preserve"> PAGEREF _Toc319402107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8" w:history="1">
        <w:r w:rsidR="002E71B8" w:rsidRPr="00C63EDA">
          <w:rPr>
            <w:rStyle w:val="Hipervnculo"/>
            <w:lang w:eastAsia="en-US"/>
          </w:rPr>
          <w:t>3.281.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RN281 Información Habilitada</w:t>
        </w:r>
        <w:r w:rsidR="002E71B8">
          <w:rPr>
            <w:webHidden/>
          </w:rPr>
          <w:tab/>
        </w:r>
        <w:r w:rsidR="002E71B8">
          <w:rPr>
            <w:webHidden/>
          </w:rPr>
          <w:fldChar w:fldCharType="begin"/>
        </w:r>
        <w:r w:rsidR="002E71B8">
          <w:rPr>
            <w:webHidden/>
          </w:rPr>
          <w:instrText xml:space="preserve"> PAGEREF _Toc319402108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09" w:history="1">
        <w:r w:rsidR="002E71B8" w:rsidRPr="00C63EDA">
          <w:rPr>
            <w:rStyle w:val="Hipervnculo"/>
            <w:lang w:eastAsia="en-US"/>
          </w:rPr>
          <w:t>3.282.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RN282 Suscriptor Visitado</w:t>
        </w:r>
        <w:r w:rsidR="002E71B8">
          <w:rPr>
            <w:webHidden/>
          </w:rPr>
          <w:tab/>
        </w:r>
        <w:r w:rsidR="002E71B8">
          <w:rPr>
            <w:webHidden/>
          </w:rPr>
          <w:fldChar w:fldCharType="begin"/>
        </w:r>
        <w:r w:rsidR="002E71B8">
          <w:rPr>
            <w:webHidden/>
          </w:rPr>
          <w:instrText xml:space="preserve"> PAGEREF _Toc319402109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0" w:history="1">
        <w:r w:rsidR="002E71B8" w:rsidRPr="00C63EDA">
          <w:rPr>
            <w:rStyle w:val="Hipervnculo"/>
            <w:lang w:eastAsia="en-US"/>
          </w:rPr>
          <w:t>3.283.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RN283 Sincronización del SuscriptorVisitado en el Servidor</w:t>
        </w:r>
        <w:r w:rsidR="002E71B8">
          <w:rPr>
            <w:webHidden/>
          </w:rPr>
          <w:tab/>
        </w:r>
        <w:r w:rsidR="002E71B8">
          <w:rPr>
            <w:webHidden/>
          </w:rPr>
          <w:fldChar w:fldCharType="begin"/>
        </w:r>
        <w:r w:rsidR="002E71B8">
          <w:rPr>
            <w:webHidden/>
          </w:rPr>
          <w:instrText xml:space="preserve"> PAGEREF _Toc319402110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1" w:history="1">
        <w:r w:rsidR="002E71B8" w:rsidRPr="00C63EDA">
          <w:rPr>
            <w:rStyle w:val="Hipervnculo"/>
            <w:lang w:eastAsia="en-US"/>
          </w:rPr>
          <w:t>3.284.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RN284 Valor de Tipo de Trabajo Instalación</w:t>
        </w:r>
        <w:r w:rsidR="002E71B8">
          <w:rPr>
            <w:webHidden/>
          </w:rPr>
          <w:tab/>
        </w:r>
        <w:r w:rsidR="002E71B8">
          <w:rPr>
            <w:webHidden/>
          </w:rPr>
          <w:fldChar w:fldCharType="begin"/>
        </w:r>
        <w:r w:rsidR="002E71B8">
          <w:rPr>
            <w:webHidden/>
          </w:rPr>
          <w:instrText xml:space="preserve"> PAGEREF _Toc319402111 \h </w:instrText>
        </w:r>
        <w:r w:rsidR="002E71B8">
          <w:rPr>
            <w:webHidden/>
          </w:rPr>
        </w:r>
        <w:r w:rsidR="002E71B8">
          <w:rPr>
            <w:webHidden/>
          </w:rPr>
          <w:fldChar w:fldCharType="separate"/>
        </w:r>
        <w:r w:rsidR="002E71B8">
          <w:rPr>
            <w:webHidden/>
          </w:rPr>
          <w:t>45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2" w:history="1">
        <w:r w:rsidR="002E71B8" w:rsidRPr="00C63EDA">
          <w:rPr>
            <w:rStyle w:val="Hipervnculo"/>
            <w:lang w:eastAsia="en-US"/>
          </w:rPr>
          <w:t>3.285.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RN285 Valor de Tipo de Trabajo Queja</w:t>
        </w:r>
        <w:r w:rsidR="002E71B8">
          <w:rPr>
            <w:webHidden/>
          </w:rPr>
          <w:tab/>
        </w:r>
        <w:r w:rsidR="002E71B8">
          <w:rPr>
            <w:webHidden/>
          </w:rPr>
          <w:fldChar w:fldCharType="begin"/>
        </w:r>
        <w:r w:rsidR="002E71B8">
          <w:rPr>
            <w:webHidden/>
          </w:rPr>
          <w:instrText xml:space="preserve"> PAGEREF _Toc319402112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3" w:history="1">
        <w:r w:rsidR="002E71B8" w:rsidRPr="00C63EDA">
          <w:rPr>
            <w:rStyle w:val="Hipervnculo"/>
            <w:lang w:eastAsia="en-US"/>
          </w:rPr>
          <w:t>3.286.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RN286 Motivos para el Grupo Con Problema</w:t>
        </w:r>
        <w:r w:rsidR="002E71B8">
          <w:rPr>
            <w:webHidden/>
          </w:rPr>
          <w:tab/>
        </w:r>
        <w:r w:rsidR="002E71B8">
          <w:rPr>
            <w:webHidden/>
          </w:rPr>
          <w:fldChar w:fldCharType="begin"/>
        </w:r>
        <w:r w:rsidR="002E71B8">
          <w:rPr>
            <w:webHidden/>
          </w:rPr>
          <w:instrText xml:space="preserve"> PAGEREF _Toc319402113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4" w:history="1">
        <w:r w:rsidR="002E71B8" w:rsidRPr="00C63EDA">
          <w:rPr>
            <w:rStyle w:val="Hipervnculo"/>
            <w:lang w:eastAsia="en-US"/>
          </w:rPr>
          <w:t>3.287.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RN287 Motivos para el Grupo Atendidas</w:t>
        </w:r>
        <w:r w:rsidR="002E71B8">
          <w:rPr>
            <w:webHidden/>
          </w:rPr>
          <w:tab/>
        </w:r>
        <w:r w:rsidR="002E71B8">
          <w:rPr>
            <w:webHidden/>
          </w:rPr>
          <w:fldChar w:fldCharType="begin"/>
        </w:r>
        <w:r w:rsidR="002E71B8">
          <w:rPr>
            <w:webHidden/>
          </w:rPr>
          <w:instrText xml:space="preserve"> PAGEREF _Toc319402114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5" w:history="1">
        <w:r w:rsidR="002E71B8" w:rsidRPr="00C63EDA">
          <w:rPr>
            <w:rStyle w:val="Hipervnculo"/>
            <w:lang w:eastAsia="en-US"/>
          </w:rPr>
          <w:t>3.288.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RN288 Materiales Faltantes en la Requisición</w:t>
        </w:r>
        <w:r w:rsidR="002E71B8">
          <w:rPr>
            <w:webHidden/>
          </w:rPr>
          <w:tab/>
        </w:r>
        <w:r w:rsidR="002E71B8">
          <w:rPr>
            <w:webHidden/>
          </w:rPr>
          <w:fldChar w:fldCharType="begin"/>
        </w:r>
        <w:r w:rsidR="002E71B8">
          <w:rPr>
            <w:webHidden/>
          </w:rPr>
          <w:instrText xml:space="preserve"> PAGEREF _Toc319402115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6" w:history="1">
        <w:r w:rsidR="002E71B8" w:rsidRPr="00C63EDA">
          <w:rPr>
            <w:rStyle w:val="Hipervnculo"/>
            <w:lang w:eastAsia="en-US"/>
          </w:rPr>
          <w:t>3.289.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RN289 Concatenar Folio de la Orden con la Ciudad</w:t>
        </w:r>
        <w:r w:rsidR="002E71B8">
          <w:rPr>
            <w:webHidden/>
          </w:rPr>
          <w:tab/>
        </w:r>
        <w:r w:rsidR="002E71B8">
          <w:rPr>
            <w:webHidden/>
          </w:rPr>
          <w:fldChar w:fldCharType="begin"/>
        </w:r>
        <w:r w:rsidR="002E71B8">
          <w:rPr>
            <w:webHidden/>
          </w:rPr>
          <w:instrText xml:space="preserve"> PAGEREF _Toc319402116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7" w:history="1">
        <w:r w:rsidR="002E71B8" w:rsidRPr="00C63EDA">
          <w:rPr>
            <w:rStyle w:val="Hipervnculo"/>
            <w:lang w:eastAsia="en-US"/>
          </w:rPr>
          <w:t>3.290.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RN290 Folio de la Requisición para Materiales Agregados a la Requisición</w:t>
        </w:r>
        <w:r w:rsidR="002E71B8">
          <w:rPr>
            <w:webHidden/>
          </w:rPr>
          <w:tab/>
        </w:r>
        <w:r w:rsidR="002E71B8">
          <w:rPr>
            <w:webHidden/>
          </w:rPr>
          <w:fldChar w:fldCharType="begin"/>
        </w:r>
        <w:r w:rsidR="002E71B8">
          <w:rPr>
            <w:webHidden/>
          </w:rPr>
          <w:instrText xml:space="preserve"> PAGEREF _Toc319402117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8" w:history="1">
        <w:r w:rsidR="002E71B8" w:rsidRPr="00C63EDA">
          <w:rPr>
            <w:rStyle w:val="Hipervnculo"/>
            <w:lang w:eastAsia="en-US"/>
          </w:rPr>
          <w:t>3.291.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RN291 Cantidad Requerida para Materiales Agregados a la Requisición</w:t>
        </w:r>
        <w:r w:rsidR="002E71B8">
          <w:rPr>
            <w:webHidden/>
          </w:rPr>
          <w:tab/>
        </w:r>
        <w:r w:rsidR="002E71B8">
          <w:rPr>
            <w:webHidden/>
          </w:rPr>
          <w:fldChar w:fldCharType="begin"/>
        </w:r>
        <w:r w:rsidR="002E71B8">
          <w:rPr>
            <w:webHidden/>
          </w:rPr>
          <w:instrText xml:space="preserve"> PAGEREF _Toc319402118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19" w:history="1">
        <w:r w:rsidR="002E71B8" w:rsidRPr="00C63EDA">
          <w:rPr>
            <w:rStyle w:val="Hipervnculo"/>
            <w:lang w:eastAsia="en-US"/>
          </w:rPr>
          <w:t>3.292.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RN292 Sincronización de las Órdenes de Trabajo Cerradas en el Servidor</w:t>
        </w:r>
        <w:r w:rsidR="002E71B8">
          <w:rPr>
            <w:webHidden/>
          </w:rPr>
          <w:tab/>
        </w:r>
        <w:r w:rsidR="002E71B8">
          <w:rPr>
            <w:webHidden/>
          </w:rPr>
          <w:fldChar w:fldCharType="begin"/>
        </w:r>
        <w:r w:rsidR="002E71B8">
          <w:rPr>
            <w:webHidden/>
          </w:rPr>
          <w:instrText xml:space="preserve"> PAGEREF _Toc319402119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0" w:history="1">
        <w:r w:rsidR="002E71B8" w:rsidRPr="00C63EDA">
          <w:rPr>
            <w:rStyle w:val="Hipervnculo"/>
            <w:lang w:eastAsia="en-US"/>
          </w:rPr>
          <w:t>3.293.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RN293 Sucursales Relacionadas a la Ciudad</w:t>
        </w:r>
        <w:r w:rsidR="002E71B8">
          <w:rPr>
            <w:webHidden/>
          </w:rPr>
          <w:tab/>
        </w:r>
        <w:r w:rsidR="002E71B8">
          <w:rPr>
            <w:webHidden/>
          </w:rPr>
          <w:fldChar w:fldCharType="begin"/>
        </w:r>
        <w:r w:rsidR="002E71B8">
          <w:rPr>
            <w:webHidden/>
          </w:rPr>
          <w:instrText xml:space="preserve"> PAGEREF _Toc319402120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1" w:history="1">
        <w:r w:rsidR="002E71B8" w:rsidRPr="00C63EDA">
          <w:rPr>
            <w:rStyle w:val="Hipervnculo"/>
            <w:lang w:eastAsia="en-US"/>
          </w:rPr>
          <w:t>3.294.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RN294 Desconcatenar Región a la Cuadrilla</w:t>
        </w:r>
        <w:r w:rsidR="002E71B8">
          <w:rPr>
            <w:webHidden/>
          </w:rPr>
          <w:tab/>
        </w:r>
        <w:r w:rsidR="002E71B8">
          <w:rPr>
            <w:webHidden/>
          </w:rPr>
          <w:fldChar w:fldCharType="begin"/>
        </w:r>
        <w:r w:rsidR="002E71B8">
          <w:rPr>
            <w:webHidden/>
          </w:rPr>
          <w:instrText xml:space="preserve"> PAGEREF _Toc319402121 \h </w:instrText>
        </w:r>
        <w:r w:rsidR="002E71B8">
          <w:rPr>
            <w:webHidden/>
          </w:rPr>
        </w:r>
        <w:r w:rsidR="002E71B8">
          <w:rPr>
            <w:webHidden/>
          </w:rPr>
          <w:fldChar w:fldCharType="separate"/>
        </w:r>
        <w:r w:rsidR="002E71B8">
          <w:rPr>
            <w:webHidden/>
          </w:rPr>
          <w:t>46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2" w:history="1">
        <w:r w:rsidR="002E71B8" w:rsidRPr="00C63EDA">
          <w:rPr>
            <w:rStyle w:val="Hipervnculo"/>
            <w:lang w:eastAsia="en-US"/>
          </w:rPr>
          <w:t>3.295.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RN295 Valor por Defecto Información Enviada</w:t>
        </w:r>
        <w:r w:rsidR="002E71B8">
          <w:rPr>
            <w:webHidden/>
          </w:rPr>
          <w:tab/>
        </w:r>
        <w:r w:rsidR="002E71B8">
          <w:rPr>
            <w:webHidden/>
          </w:rPr>
          <w:fldChar w:fldCharType="begin"/>
        </w:r>
        <w:r w:rsidR="002E71B8">
          <w:rPr>
            <w:webHidden/>
          </w:rPr>
          <w:instrText xml:space="preserve"> PAGEREF _Toc319402122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3" w:history="1">
        <w:r w:rsidR="002E71B8" w:rsidRPr="00C63EDA">
          <w:rPr>
            <w:rStyle w:val="Hipervnculo"/>
            <w:lang w:eastAsia="en-US"/>
          </w:rPr>
          <w:t>3.296.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RN296 Cantidad de Materiales Requisición</w:t>
        </w:r>
        <w:r w:rsidR="002E71B8">
          <w:rPr>
            <w:webHidden/>
          </w:rPr>
          <w:tab/>
        </w:r>
        <w:r w:rsidR="002E71B8">
          <w:rPr>
            <w:webHidden/>
          </w:rPr>
          <w:fldChar w:fldCharType="begin"/>
        </w:r>
        <w:r w:rsidR="002E71B8">
          <w:rPr>
            <w:webHidden/>
          </w:rPr>
          <w:instrText xml:space="preserve"> PAGEREF _Toc319402123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4" w:history="1">
        <w:r w:rsidR="002E71B8" w:rsidRPr="00C63EDA">
          <w:rPr>
            <w:rStyle w:val="Hipervnculo"/>
            <w:lang w:eastAsia="en-US"/>
          </w:rPr>
          <w:t>3.297.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RN297 Cantidad de Materiales Recibidos</w:t>
        </w:r>
        <w:r w:rsidR="002E71B8">
          <w:rPr>
            <w:webHidden/>
          </w:rPr>
          <w:tab/>
        </w:r>
        <w:r w:rsidR="002E71B8">
          <w:rPr>
            <w:webHidden/>
          </w:rPr>
          <w:fldChar w:fldCharType="begin"/>
        </w:r>
        <w:r w:rsidR="002E71B8">
          <w:rPr>
            <w:webHidden/>
          </w:rPr>
          <w:instrText xml:space="preserve"> PAGEREF _Toc319402124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5" w:history="1">
        <w:r w:rsidR="002E71B8" w:rsidRPr="00C63EDA">
          <w:rPr>
            <w:rStyle w:val="Hipervnculo"/>
            <w:lang w:eastAsia="en-US"/>
          </w:rPr>
          <w:t>3.298.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RN298 Diferencia de Materiales</w:t>
        </w:r>
        <w:r w:rsidR="002E71B8">
          <w:rPr>
            <w:webHidden/>
          </w:rPr>
          <w:tab/>
        </w:r>
        <w:r w:rsidR="002E71B8">
          <w:rPr>
            <w:webHidden/>
          </w:rPr>
          <w:fldChar w:fldCharType="begin"/>
        </w:r>
        <w:r w:rsidR="002E71B8">
          <w:rPr>
            <w:webHidden/>
          </w:rPr>
          <w:instrText xml:space="preserve"> PAGEREF _Toc319402125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6" w:history="1">
        <w:r w:rsidR="002E71B8" w:rsidRPr="00C63EDA">
          <w:rPr>
            <w:rStyle w:val="Hipervnculo"/>
            <w:lang w:eastAsia="en-US"/>
          </w:rPr>
          <w:t>3.299.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RN299 Formato del Encabezado del Código de Barras</w:t>
        </w:r>
        <w:r w:rsidR="002E71B8">
          <w:rPr>
            <w:webHidden/>
          </w:rPr>
          <w:tab/>
        </w:r>
        <w:r w:rsidR="002E71B8">
          <w:rPr>
            <w:webHidden/>
          </w:rPr>
          <w:fldChar w:fldCharType="begin"/>
        </w:r>
        <w:r w:rsidR="002E71B8">
          <w:rPr>
            <w:webHidden/>
          </w:rPr>
          <w:instrText xml:space="preserve"> PAGEREF _Toc319402126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7" w:history="1">
        <w:r w:rsidR="002E71B8" w:rsidRPr="00C63EDA">
          <w:rPr>
            <w:rStyle w:val="Hipervnculo"/>
            <w:lang w:eastAsia="en-US"/>
          </w:rPr>
          <w:t>3.300.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RN300 Formato del Detalle del Código de Barras</w:t>
        </w:r>
        <w:r w:rsidR="002E71B8">
          <w:rPr>
            <w:webHidden/>
          </w:rPr>
          <w:tab/>
        </w:r>
        <w:r w:rsidR="002E71B8">
          <w:rPr>
            <w:webHidden/>
          </w:rPr>
          <w:fldChar w:fldCharType="begin"/>
        </w:r>
        <w:r w:rsidR="002E71B8">
          <w:rPr>
            <w:webHidden/>
          </w:rPr>
          <w:instrText xml:space="preserve"> PAGEREF _Toc319402127 \h </w:instrText>
        </w:r>
        <w:r w:rsidR="002E71B8">
          <w:rPr>
            <w:webHidden/>
          </w:rPr>
        </w:r>
        <w:r w:rsidR="002E71B8">
          <w:rPr>
            <w:webHidden/>
          </w:rPr>
          <w:fldChar w:fldCharType="separate"/>
        </w:r>
        <w:r w:rsidR="002E71B8">
          <w:rPr>
            <w:webHidden/>
          </w:rPr>
          <w:t>47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8" w:history="1">
        <w:r w:rsidR="002E71B8" w:rsidRPr="00C63EDA">
          <w:rPr>
            <w:rStyle w:val="Hipervnculo"/>
            <w:lang w:eastAsia="en-US"/>
          </w:rPr>
          <w:t>3.301.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RN301 Secciones del Código de Barras</w:t>
        </w:r>
        <w:r w:rsidR="002E71B8">
          <w:rPr>
            <w:webHidden/>
          </w:rPr>
          <w:tab/>
        </w:r>
        <w:r w:rsidR="002E71B8">
          <w:rPr>
            <w:webHidden/>
          </w:rPr>
          <w:fldChar w:fldCharType="begin"/>
        </w:r>
        <w:r w:rsidR="002E71B8">
          <w:rPr>
            <w:webHidden/>
          </w:rPr>
          <w:instrText xml:space="preserve"> PAGEREF _Toc319402128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29" w:history="1">
        <w:r w:rsidR="002E71B8" w:rsidRPr="00C63EDA">
          <w:rPr>
            <w:rStyle w:val="Hipervnculo"/>
            <w:lang w:eastAsia="en-US"/>
          </w:rPr>
          <w:t>3.302.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RN302 Valor por Defecto Información No Enviada</w:t>
        </w:r>
        <w:r w:rsidR="002E71B8">
          <w:rPr>
            <w:webHidden/>
          </w:rPr>
          <w:tab/>
        </w:r>
        <w:r w:rsidR="002E71B8">
          <w:rPr>
            <w:webHidden/>
          </w:rPr>
          <w:fldChar w:fldCharType="begin"/>
        </w:r>
        <w:r w:rsidR="002E71B8">
          <w:rPr>
            <w:webHidden/>
          </w:rPr>
          <w:instrText xml:space="preserve"> PAGEREF _Toc319402129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0" w:history="1">
        <w:r w:rsidR="002E71B8" w:rsidRPr="00C63EDA">
          <w:rPr>
            <w:rStyle w:val="Hipervnculo"/>
            <w:lang w:eastAsia="en-US"/>
          </w:rPr>
          <w:t>3.303.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RN303 Desconcatenar Ciudad del Folio de la Orden</w:t>
        </w:r>
        <w:r w:rsidR="002E71B8">
          <w:rPr>
            <w:webHidden/>
          </w:rPr>
          <w:tab/>
        </w:r>
        <w:r w:rsidR="002E71B8">
          <w:rPr>
            <w:webHidden/>
          </w:rPr>
          <w:fldChar w:fldCharType="begin"/>
        </w:r>
        <w:r w:rsidR="002E71B8">
          <w:rPr>
            <w:webHidden/>
          </w:rPr>
          <w:instrText xml:space="preserve"> PAGEREF _Toc319402130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1" w:history="1">
        <w:r w:rsidR="002E71B8" w:rsidRPr="00C63EDA">
          <w:rPr>
            <w:rStyle w:val="Hipervnculo"/>
            <w:lang w:eastAsia="en-US"/>
          </w:rPr>
          <w:t>3.304.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RN304 Orden de Trabajo Seleccionada</w:t>
        </w:r>
        <w:r w:rsidR="002E71B8">
          <w:rPr>
            <w:webHidden/>
          </w:rPr>
          <w:tab/>
        </w:r>
        <w:r w:rsidR="002E71B8">
          <w:rPr>
            <w:webHidden/>
          </w:rPr>
          <w:fldChar w:fldCharType="begin"/>
        </w:r>
        <w:r w:rsidR="002E71B8">
          <w:rPr>
            <w:webHidden/>
          </w:rPr>
          <w:instrText xml:space="preserve"> PAGEREF _Toc319402131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2" w:history="1">
        <w:r w:rsidR="002E71B8" w:rsidRPr="00C63EDA">
          <w:rPr>
            <w:rStyle w:val="Hipervnculo"/>
            <w:lang w:eastAsia="en-US"/>
          </w:rPr>
          <w:t>3.305.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RN305 Órdenes de Trabajo con Mayor Prioridad</w:t>
        </w:r>
        <w:r w:rsidR="002E71B8">
          <w:rPr>
            <w:webHidden/>
          </w:rPr>
          <w:tab/>
        </w:r>
        <w:r w:rsidR="002E71B8">
          <w:rPr>
            <w:webHidden/>
          </w:rPr>
          <w:fldChar w:fldCharType="begin"/>
        </w:r>
        <w:r w:rsidR="002E71B8">
          <w:rPr>
            <w:webHidden/>
          </w:rPr>
          <w:instrText xml:space="preserve"> PAGEREF _Toc319402132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3" w:history="1">
        <w:r w:rsidR="002E71B8" w:rsidRPr="00C63EDA">
          <w:rPr>
            <w:rStyle w:val="Hipervnculo"/>
            <w:lang w:eastAsia="en-US"/>
          </w:rPr>
          <w:t>3.306.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RN306 Valor por Defecto Cero</w:t>
        </w:r>
        <w:r w:rsidR="002E71B8">
          <w:rPr>
            <w:webHidden/>
          </w:rPr>
          <w:tab/>
        </w:r>
        <w:r w:rsidR="002E71B8">
          <w:rPr>
            <w:webHidden/>
          </w:rPr>
          <w:fldChar w:fldCharType="begin"/>
        </w:r>
        <w:r w:rsidR="002E71B8">
          <w:rPr>
            <w:webHidden/>
          </w:rPr>
          <w:instrText xml:space="preserve"> PAGEREF _Toc319402133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4" w:history="1">
        <w:r w:rsidR="002E71B8" w:rsidRPr="00C63EDA">
          <w:rPr>
            <w:rStyle w:val="Hipervnculo"/>
            <w:lang w:eastAsia="en-US"/>
          </w:rPr>
          <w:t>3.307.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RN307 Valor Tipo de Pregunta Firma</w:t>
        </w:r>
        <w:r w:rsidR="002E71B8">
          <w:rPr>
            <w:webHidden/>
          </w:rPr>
          <w:tab/>
        </w:r>
        <w:r w:rsidR="002E71B8">
          <w:rPr>
            <w:webHidden/>
          </w:rPr>
          <w:fldChar w:fldCharType="begin"/>
        </w:r>
        <w:r w:rsidR="002E71B8">
          <w:rPr>
            <w:webHidden/>
          </w:rPr>
          <w:instrText xml:space="preserve"> PAGEREF _Toc319402134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5" w:history="1">
        <w:r w:rsidR="002E71B8" w:rsidRPr="00C63EDA">
          <w:rPr>
            <w:rStyle w:val="Hipervnculo"/>
            <w:lang w:eastAsia="en-US"/>
          </w:rPr>
          <w:t>3.308.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RN308 Igual a Serie Final</w:t>
        </w:r>
        <w:r w:rsidR="002E71B8">
          <w:rPr>
            <w:webHidden/>
          </w:rPr>
          <w:tab/>
        </w:r>
        <w:r w:rsidR="002E71B8">
          <w:rPr>
            <w:webHidden/>
          </w:rPr>
          <w:fldChar w:fldCharType="begin"/>
        </w:r>
        <w:r w:rsidR="002E71B8">
          <w:rPr>
            <w:webHidden/>
          </w:rPr>
          <w:instrText xml:space="preserve"> PAGEREF _Toc319402135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6" w:history="1">
        <w:r w:rsidR="002E71B8" w:rsidRPr="00C63EDA">
          <w:rPr>
            <w:rStyle w:val="Hipervnculo"/>
            <w:lang w:eastAsia="en-US"/>
          </w:rPr>
          <w:t>3.309.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RN309 Visita Relacionada</w:t>
        </w:r>
        <w:r w:rsidR="002E71B8">
          <w:rPr>
            <w:webHidden/>
          </w:rPr>
          <w:tab/>
        </w:r>
        <w:r w:rsidR="002E71B8">
          <w:rPr>
            <w:webHidden/>
          </w:rPr>
          <w:fldChar w:fldCharType="begin"/>
        </w:r>
        <w:r w:rsidR="002E71B8">
          <w:rPr>
            <w:webHidden/>
          </w:rPr>
          <w:instrText xml:space="preserve"> PAGEREF _Toc319402136 \h </w:instrText>
        </w:r>
        <w:r w:rsidR="002E71B8">
          <w:rPr>
            <w:webHidden/>
          </w:rPr>
        </w:r>
        <w:r w:rsidR="002E71B8">
          <w:rPr>
            <w:webHidden/>
          </w:rPr>
          <w:fldChar w:fldCharType="separate"/>
        </w:r>
        <w:r w:rsidR="002E71B8">
          <w:rPr>
            <w:webHidden/>
          </w:rPr>
          <w:t>48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7" w:history="1">
        <w:r w:rsidR="002E71B8" w:rsidRPr="00C63EDA">
          <w:rPr>
            <w:rStyle w:val="Hipervnculo"/>
            <w:lang w:eastAsia="en-US"/>
          </w:rPr>
          <w:t>3.310.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RN310 Órdenes de Trabajo Visitadas</w:t>
        </w:r>
        <w:r w:rsidR="002E71B8">
          <w:rPr>
            <w:webHidden/>
          </w:rPr>
          <w:tab/>
        </w:r>
        <w:r w:rsidR="002E71B8">
          <w:rPr>
            <w:webHidden/>
          </w:rPr>
          <w:fldChar w:fldCharType="begin"/>
        </w:r>
        <w:r w:rsidR="002E71B8">
          <w:rPr>
            <w:webHidden/>
          </w:rPr>
          <w:instrText xml:space="preserve"> PAGEREF _Toc319402137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8" w:history="1">
        <w:r w:rsidR="002E71B8" w:rsidRPr="00C63EDA">
          <w:rPr>
            <w:rStyle w:val="Hipervnculo"/>
            <w:lang w:eastAsia="en-US"/>
          </w:rPr>
          <w:t>3.311.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RN311 Primera Orden de Trabajo</w:t>
        </w:r>
        <w:r w:rsidR="002E71B8">
          <w:rPr>
            <w:webHidden/>
          </w:rPr>
          <w:tab/>
        </w:r>
        <w:r w:rsidR="002E71B8">
          <w:rPr>
            <w:webHidden/>
          </w:rPr>
          <w:fldChar w:fldCharType="begin"/>
        </w:r>
        <w:r w:rsidR="002E71B8">
          <w:rPr>
            <w:webHidden/>
          </w:rPr>
          <w:instrText xml:space="preserve"> PAGEREF _Toc319402138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39" w:history="1">
        <w:r w:rsidR="002E71B8" w:rsidRPr="00C63EDA">
          <w:rPr>
            <w:rStyle w:val="Hipervnculo"/>
            <w:lang w:eastAsia="en-US"/>
          </w:rPr>
          <w:t>3.312.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RN312 Total de Trabajos En Problema</w:t>
        </w:r>
        <w:r w:rsidR="002E71B8">
          <w:rPr>
            <w:webHidden/>
          </w:rPr>
          <w:tab/>
        </w:r>
        <w:r w:rsidR="002E71B8">
          <w:rPr>
            <w:webHidden/>
          </w:rPr>
          <w:fldChar w:fldCharType="begin"/>
        </w:r>
        <w:r w:rsidR="002E71B8">
          <w:rPr>
            <w:webHidden/>
          </w:rPr>
          <w:instrText xml:space="preserve"> PAGEREF _Toc319402139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0" w:history="1">
        <w:r w:rsidR="002E71B8" w:rsidRPr="00C63EDA">
          <w:rPr>
            <w:rStyle w:val="Hipervnculo"/>
            <w:lang w:eastAsia="en-US"/>
          </w:rPr>
          <w:t>3.313.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RN313 Total de Tiempo de Traslado</w:t>
        </w:r>
        <w:r w:rsidR="002E71B8">
          <w:rPr>
            <w:webHidden/>
          </w:rPr>
          <w:tab/>
        </w:r>
        <w:r w:rsidR="002E71B8">
          <w:rPr>
            <w:webHidden/>
          </w:rPr>
          <w:fldChar w:fldCharType="begin"/>
        </w:r>
        <w:r w:rsidR="002E71B8">
          <w:rPr>
            <w:webHidden/>
          </w:rPr>
          <w:instrText xml:space="preserve"> PAGEREF _Toc319402140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1" w:history="1">
        <w:r w:rsidR="002E71B8" w:rsidRPr="00C63EDA">
          <w:rPr>
            <w:rStyle w:val="Hipervnculo"/>
            <w:lang w:eastAsia="en-US"/>
          </w:rPr>
          <w:t>3.314.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RN314 Total de Tiempo Muerto</w:t>
        </w:r>
        <w:r w:rsidR="002E71B8">
          <w:rPr>
            <w:webHidden/>
          </w:rPr>
          <w:tab/>
        </w:r>
        <w:r w:rsidR="002E71B8">
          <w:rPr>
            <w:webHidden/>
          </w:rPr>
          <w:fldChar w:fldCharType="begin"/>
        </w:r>
        <w:r w:rsidR="002E71B8">
          <w:rPr>
            <w:webHidden/>
          </w:rPr>
          <w:instrText xml:space="preserve"> PAGEREF _Toc319402141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2" w:history="1">
        <w:r w:rsidR="002E71B8" w:rsidRPr="00C63EDA">
          <w:rPr>
            <w:rStyle w:val="Hipervnculo"/>
            <w:lang w:eastAsia="en-US"/>
          </w:rPr>
          <w:t>3.315.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RN315 Total de Puntos Acumulados</w:t>
        </w:r>
        <w:r w:rsidR="002E71B8">
          <w:rPr>
            <w:webHidden/>
          </w:rPr>
          <w:tab/>
        </w:r>
        <w:r w:rsidR="002E71B8">
          <w:rPr>
            <w:webHidden/>
          </w:rPr>
          <w:fldChar w:fldCharType="begin"/>
        </w:r>
        <w:r w:rsidR="002E71B8">
          <w:rPr>
            <w:webHidden/>
          </w:rPr>
          <w:instrText xml:space="preserve"> PAGEREF _Toc319402142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3" w:history="1">
        <w:r w:rsidR="002E71B8" w:rsidRPr="00C63EDA">
          <w:rPr>
            <w:rStyle w:val="Hipervnculo"/>
            <w:lang w:eastAsia="en-US"/>
          </w:rPr>
          <w:t>3.316.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RN316 Inicio Jornada</w:t>
        </w:r>
        <w:r w:rsidR="002E71B8">
          <w:rPr>
            <w:webHidden/>
          </w:rPr>
          <w:tab/>
        </w:r>
        <w:r w:rsidR="002E71B8">
          <w:rPr>
            <w:webHidden/>
          </w:rPr>
          <w:fldChar w:fldCharType="begin"/>
        </w:r>
        <w:r w:rsidR="002E71B8">
          <w:rPr>
            <w:webHidden/>
          </w:rPr>
          <w:instrText xml:space="preserve"> PAGEREF _Toc319402143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4" w:history="1">
        <w:r w:rsidR="002E71B8" w:rsidRPr="00C63EDA">
          <w:rPr>
            <w:rStyle w:val="Hipervnculo"/>
            <w:lang w:eastAsia="en-US"/>
          </w:rPr>
          <w:t>3.317.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RN317 Descripción de Conceptos (Eventos)</w:t>
        </w:r>
        <w:r w:rsidR="002E71B8">
          <w:rPr>
            <w:webHidden/>
          </w:rPr>
          <w:tab/>
        </w:r>
        <w:r w:rsidR="002E71B8">
          <w:rPr>
            <w:webHidden/>
          </w:rPr>
          <w:fldChar w:fldCharType="begin"/>
        </w:r>
        <w:r w:rsidR="002E71B8">
          <w:rPr>
            <w:webHidden/>
          </w:rPr>
          <w:instrText xml:space="preserve"> PAGEREF _Toc319402144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5" w:history="1">
        <w:r w:rsidR="002E71B8" w:rsidRPr="00C63EDA">
          <w:rPr>
            <w:rStyle w:val="Hipervnculo"/>
            <w:lang w:eastAsia="en-US"/>
          </w:rPr>
          <w:t>3.318.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RN318 Formato Hora</w:t>
        </w:r>
        <w:r w:rsidR="002E71B8">
          <w:rPr>
            <w:webHidden/>
          </w:rPr>
          <w:tab/>
        </w:r>
        <w:r w:rsidR="002E71B8">
          <w:rPr>
            <w:webHidden/>
          </w:rPr>
          <w:fldChar w:fldCharType="begin"/>
        </w:r>
        <w:r w:rsidR="002E71B8">
          <w:rPr>
            <w:webHidden/>
          </w:rPr>
          <w:instrText xml:space="preserve"> PAGEREF _Toc319402145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6" w:history="1">
        <w:r w:rsidR="002E71B8" w:rsidRPr="00C63EDA">
          <w:rPr>
            <w:rStyle w:val="Hipervnculo"/>
            <w:lang w:eastAsia="en-US"/>
          </w:rPr>
          <w:t>3.319.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RN319 Kilometraje Inicial</w:t>
        </w:r>
        <w:r w:rsidR="002E71B8">
          <w:rPr>
            <w:webHidden/>
          </w:rPr>
          <w:tab/>
        </w:r>
        <w:r w:rsidR="002E71B8">
          <w:rPr>
            <w:webHidden/>
          </w:rPr>
          <w:fldChar w:fldCharType="begin"/>
        </w:r>
        <w:r w:rsidR="002E71B8">
          <w:rPr>
            <w:webHidden/>
          </w:rPr>
          <w:instrText xml:space="preserve"> PAGEREF _Toc319402146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7" w:history="1">
        <w:r w:rsidR="002E71B8" w:rsidRPr="00C63EDA">
          <w:rPr>
            <w:rStyle w:val="Hipervnculo"/>
            <w:lang w:eastAsia="en-US"/>
          </w:rPr>
          <w:t>3.320.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RN320 Evento de Tiempo Muerto</w:t>
        </w:r>
        <w:r w:rsidR="002E71B8">
          <w:rPr>
            <w:webHidden/>
          </w:rPr>
          <w:tab/>
        </w:r>
        <w:r w:rsidR="002E71B8">
          <w:rPr>
            <w:webHidden/>
          </w:rPr>
          <w:fldChar w:fldCharType="begin"/>
        </w:r>
        <w:r w:rsidR="002E71B8">
          <w:rPr>
            <w:webHidden/>
          </w:rPr>
          <w:instrText xml:space="preserve"> PAGEREF _Toc319402147 \h </w:instrText>
        </w:r>
        <w:r w:rsidR="002E71B8">
          <w:rPr>
            <w:webHidden/>
          </w:rPr>
        </w:r>
        <w:r w:rsidR="002E71B8">
          <w:rPr>
            <w:webHidden/>
          </w:rPr>
          <w:fldChar w:fldCharType="separate"/>
        </w:r>
        <w:r w:rsidR="002E71B8">
          <w:rPr>
            <w:webHidden/>
          </w:rPr>
          <w:t>49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8" w:history="1">
        <w:r w:rsidR="002E71B8" w:rsidRPr="00C63EDA">
          <w:rPr>
            <w:rStyle w:val="Hipervnculo"/>
            <w:lang w:eastAsia="en-US"/>
          </w:rPr>
          <w:t>3.321.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RN321 Duración del Evento</w:t>
        </w:r>
        <w:r w:rsidR="002E71B8">
          <w:rPr>
            <w:webHidden/>
          </w:rPr>
          <w:tab/>
        </w:r>
        <w:r w:rsidR="002E71B8">
          <w:rPr>
            <w:webHidden/>
          </w:rPr>
          <w:fldChar w:fldCharType="begin"/>
        </w:r>
        <w:r w:rsidR="002E71B8">
          <w:rPr>
            <w:webHidden/>
          </w:rPr>
          <w:instrText xml:space="preserve"> PAGEREF _Toc319402148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49" w:history="1">
        <w:r w:rsidR="002E71B8" w:rsidRPr="00C63EDA">
          <w:rPr>
            <w:rStyle w:val="Hipervnculo"/>
            <w:lang w:eastAsia="en-US"/>
          </w:rPr>
          <w:t>3.322.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RN322 Puntos por Trabajo Realizado</w:t>
        </w:r>
        <w:r w:rsidR="002E71B8">
          <w:rPr>
            <w:webHidden/>
          </w:rPr>
          <w:tab/>
        </w:r>
        <w:r w:rsidR="002E71B8">
          <w:rPr>
            <w:webHidden/>
          </w:rPr>
          <w:fldChar w:fldCharType="begin"/>
        </w:r>
        <w:r w:rsidR="002E71B8">
          <w:rPr>
            <w:webHidden/>
          </w:rPr>
          <w:instrText xml:space="preserve"> PAGEREF _Toc319402149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0" w:history="1">
        <w:r w:rsidR="002E71B8" w:rsidRPr="00C63EDA">
          <w:rPr>
            <w:rStyle w:val="Hipervnculo"/>
            <w:lang w:eastAsia="en-US"/>
          </w:rPr>
          <w:t>3.323.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RN323 Inicio del Tiempo Muerto</w:t>
        </w:r>
        <w:r w:rsidR="002E71B8">
          <w:rPr>
            <w:webHidden/>
          </w:rPr>
          <w:tab/>
        </w:r>
        <w:r w:rsidR="002E71B8">
          <w:rPr>
            <w:webHidden/>
          </w:rPr>
          <w:fldChar w:fldCharType="begin"/>
        </w:r>
        <w:r w:rsidR="002E71B8">
          <w:rPr>
            <w:webHidden/>
          </w:rPr>
          <w:instrText xml:space="preserve"> PAGEREF _Toc319402150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1" w:history="1">
        <w:r w:rsidR="002E71B8" w:rsidRPr="00C63EDA">
          <w:rPr>
            <w:rStyle w:val="Hipervnculo"/>
            <w:lang w:eastAsia="en-US"/>
          </w:rPr>
          <w:t>3.324.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RN324 Fin del Tiempo Muerto</w:t>
        </w:r>
        <w:r w:rsidR="002E71B8">
          <w:rPr>
            <w:webHidden/>
          </w:rPr>
          <w:tab/>
        </w:r>
        <w:r w:rsidR="002E71B8">
          <w:rPr>
            <w:webHidden/>
          </w:rPr>
          <w:fldChar w:fldCharType="begin"/>
        </w:r>
        <w:r w:rsidR="002E71B8">
          <w:rPr>
            <w:webHidden/>
          </w:rPr>
          <w:instrText xml:space="preserve"> PAGEREF _Toc319402151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2" w:history="1">
        <w:r w:rsidR="002E71B8" w:rsidRPr="00C63EDA">
          <w:rPr>
            <w:rStyle w:val="Hipervnculo"/>
            <w:lang w:eastAsia="en-US"/>
          </w:rPr>
          <w:t>3.325.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RN325 Atención Trabajo</w:t>
        </w:r>
        <w:r w:rsidR="002E71B8">
          <w:rPr>
            <w:webHidden/>
          </w:rPr>
          <w:tab/>
        </w:r>
        <w:r w:rsidR="002E71B8">
          <w:rPr>
            <w:webHidden/>
          </w:rPr>
          <w:fldChar w:fldCharType="begin"/>
        </w:r>
        <w:r w:rsidR="002E71B8">
          <w:rPr>
            <w:webHidden/>
          </w:rPr>
          <w:instrText xml:space="preserve"> PAGEREF _Toc319402152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3" w:history="1">
        <w:r w:rsidR="002E71B8" w:rsidRPr="00C63EDA">
          <w:rPr>
            <w:rStyle w:val="Hipervnculo"/>
            <w:lang w:eastAsia="en-US"/>
          </w:rPr>
          <w:t>3.326.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RN326 Estado Atendido</w:t>
        </w:r>
        <w:r w:rsidR="002E71B8">
          <w:rPr>
            <w:webHidden/>
          </w:rPr>
          <w:tab/>
        </w:r>
        <w:r w:rsidR="002E71B8">
          <w:rPr>
            <w:webHidden/>
          </w:rPr>
          <w:fldChar w:fldCharType="begin"/>
        </w:r>
        <w:r w:rsidR="002E71B8">
          <w:rPr>
            <w:webHidden/>
          </w:rPr>
          <w:instrText xml:space="preserve"> PAGEREF _Toc319402153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4" w:history="1">
        <w:r w:rsidR="002E71B8" w:rsidRPr="00C63EDA">
          <w:rPr>
            <w:rStyle w:val="Hipervnculo"/>
            <w:lang w:eastAsia="en-US"/>
          </w:rPr>
          <w:t>3.327.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RN327 Hora del Inicio de la Atención</w:t>
        </w:r>
        <w:r w:rsidR="002E71B8">
          <w:rPr>
            <w:webHidden/>
          </w:rPr>
          <w:tab/>
        </w:r>
        <w:r w:rsidR="002E71B8">
          <w:rPr>
            <w:webHidden/>
          </w:rPr>
          <w:fldChar w:fldCharType="begin"/>
        </w:r>
        <w:r w:rsidR="002E71B8">
          <w:rPr>
            <w:webHidden/>
          </w:rPr>
          <w:instrText xml:space="preserve"> PAGEREF _Toc319402154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5" w:history="1">
        <w:r w:rsidR="002E71B8" w:rsidRPr="00C63EDA">
          <w:rPr>
            <w:rStyle w:val="Hipervnculo"/>
            <w:lang w:eastAsia="en-US"/>
          </w:rPr>
          <w:t>3.328.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RN328 Fin de Jornada</w:t>
        </w:r>
        <w:r w:rsidR="002E71B8">
          <w:rPr>
            <w:webHidden/>
          </w:rPr>
          <w:tab/>
        </w:r>
        <w:r w:rsidR="002E71B8">
          <w:rPr>
            <w:webHidden/>
          </w:rPr>
          <w:fldChar w:fldCharType="begin"/>
        </w:r>
        <w:r w:rsidR="002E71B8">
          <w:rPr>
            <w:webHidden/>
          </w:rPr>
          <w:instrText xml:space="preserve"> PAGEREF _Toc319402155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6" w:history="1">
        <w:r w:rsidR="002E71B8" w:rsidRPr="00C63EDA">
          <w:rPr>
            <w:rStyle w:val="Hipervnculo"/>
            <w:lang w:eastAsia="en-US"/>
          </w:rPr>
          <w:t>3.329.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RN329 Hora Final de la Atención</w:t>
        </w:r>
        <w:r w:rsidR="002E71B8">
          <w:rPr>
            <w:webHidden/>
          </w:rPr>
          <w:tab/>
        </w:r>
        <w:r w:rsidR="002E71B8">
          <w:rPr>
            <w:webHidden/>
          </w:rPr>
          <w:fldChar w:fldCharType="begin"/>
        </w:r>
        <w:r w:rsidR="002E71B8">
          <w:rPr>
            <w:webHidden/>
          </w:rPr>
          <w:instrText xml:space="preserve"> PAGEREF _Toc319402156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7" w:history="1">
        <w:r w:rsidR="002E71B8" w:rsidRPr="00C63EDA">
          <w:rPr>
            <w:rStyle w:val="Hipervnculo"/>
            <w:lang w:eastAsia="en-US"/>
          </w:rPr>
          <w:t>3.330.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RN330 Hora Inicial de la Visita</w:t>
        </w:r>
        <w:r w:rsidR="002E71B8">
          <w:rPr>
            <w:webHidden/>
          </w:rPr>
          <w:tab/>
        </w:r>
        <w:r w:rsidR="002E71B8">
          <w:rPr>
            <w:webHidden/>
          </w:rPr>
          <w:fldChar w:fldCharType="begin"/>
        </w:r>
        <w:r w:rsidR="002E71B8">
          <w:rPr>
            <w:webHidden/>
          </w:rPr>
          <w:instrText xml:space="preserve"> PAGEREF _Toc319402157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8" w:history="1">
        <w:r w:rsidR="002E71B8" w:rsidRPr="00C63EDA">
          <w:rPr>
            <w:rStyle w:val="Hipervnculo"/>
            <w:lang w:eastAsia="en-US"/>
          </w:rPr>
          <w:t>3.331.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RN331 Hora Final de la Visita</w:t>
        </w:r>
        <w:r w:rsidR="002E71B8">
          <w:rPr>
            <w:webHidden/>
          </w:rPr>
          <w:tab/>
        </w:r>
        <w:r w:rsidR="002E71B8">
          <w:rPr>
            <w:webHidden/>
          </w:rPr>
          <w:fldChar w:fldCharType="begin"/>
        </w:r>
        <w:r w:rsidR="002E71B8">
          <w:rPr>
            <w:webHidden/>
          </w:rPr>
          <w:instrText xml:space="preserve"> PAGEREF _Toc319402158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59" w:history="1">
        <w:r w:rsidR="002E71B8" w:rsidRPr="00C63EDA">
          <w:rPr>
            <w:rStyle w:val="Hipervnculo"/>
            <w:lang w:eastAsia="en-US"/>
          </w:rPr>
          <w:t>3.332.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RN332 Hora Final de la Jornada</w:t>
        </w:r>
        <w:r w:rsidR="002E71B8">
          <w:rPr>
            <w:webHidden/>
          </w:rPr>
          <w:tab/>
        </w:r>
        <w:r w:rsidR="002E71B8">
          <w:rPr>
            <w:webHidden/>
          </w:rPr>
          <w:fldChar w:fldCharType="begin"/>
        </w:r>
        <w:r w:rsidR="002E71B8">
          <w:rPr>
            <w:webHidden/>
          </w:rPr>
          <w:instrText xml:space="preserve"> PAGEREF _Toc319402159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0" w:history="1">
        <w:r w:rsidR="002E71B8" w:rsidRPr="00C63EDA">
          <w:rPr>
            <w:rStyle w:val="Hipervnculo"/>
            <w:lang w:eastAsia="en-US"/>
          </w:rPr>
          <w:t>3.333.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RN333 Hora Inicial de la Jornada</w:t>
        </w:r>
        <w:r w:rsidR="002E71B8">
          <w:rPr>
            <w:webHidden/>
          </w:rPr>
          <w:tab/>
        </w:r>
        <w:r w:rsidR="002E71B8">
          <w:rPr>
            <w:webHidden/>
          </w:rPr>
          <w:fldChar w:fldCharType="begin"/>
        </w:r>
        <w:r w:rsidR="002E71B8">
          <w:rPr>
            <w:webHidden/>
          </w:rPr>
          <w:instrText xml:space="preserve"> PAGEREF _Toc319402160 \h </w:instrText>
        </w:r>
        <w:r w:rsidR="002E71B8">
          <w:rPr>
            <w:webHidden/>
          </w:rPr>
        </w:r>
        <w:r w:rsidR="002E71B8">
          <w:rPr>
            <w:webHidden/>
          </w:rPr>
          <w:fldChar w:fldCharType="separate"/>
        </w:r>
        <w:r w:rsidR="002E71B8">
          <w:rPr>
            <w:webHidden/>
          </w:rPr>
          <w:t>50</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1" w:history="1">
        <w:r w:rsidR="002E71B8" w:rsidRPr="00C63EDA">
          <w:rPr>
            <w:rStyle w:val="Hipervnculo"/>
            <w:lang w:eastAsia="en-US"/>
          </w:rPr>
          <w:t>3.334.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RN334 Duración Total de la Jornada</w:t>
        </w:r>
        <w:r w:rsidR="002E71B8">
          <w:rPr>
            <w:webHidden/>
          </w:rPr>
          <w:tab/>
        </w:r>
        <w:r w:rsidR="002E71B8">
          <w:rPr>
            <w:webHidden/>
          </w:rPr>
          <w:fldChar w:fldCharType="begin"/>
        </w:r>
        <w:r w:rsidR="002E71B8">
          <w:rPr>
            <w:webHidden/>
          </w:rPr>
          <w:instrText xml:space="preserve"> PAGEREF _Toc319402161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2" w:history="1">
        <w:r w:rsidR="002E71B8" w:rsidRPr="00C63EDA">
          <w:rPr>
            <w:rStyle w:val="Hipervnculo"/>
            <w:lang w:eastAsia="en-US"/>
          </w:rPr>
          <w:t>3.335.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RN335 Kilometraje Final</w:t>
        </w:r>
        <w:r w:rsidR="002E71B8">
          <w:rPr>
            <w:webHidden/>
          </w:rPr>
          <w:tab/>
        </w:r>
        <w:r w:rsidR="002E71B8">
          <w:rPr>
            <w:webHidden/>
          </w:rPr>
          <w:fldChar w:fldCharType="begin"/>
        </w:r>
        <w:r w:rsidR="002E71B8">
          <w:rPr>
            <w:webHidden/>
          </w:rPr>
          <w:instrText xml:space="preserve"> PAGEREF _Toc319402162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3" w:history="1">
        <w:r w:rsidR="002E71B8" w:rsidRPr="00C63EDA">
          <w:rPr>
            <w:rStyle w:val="Hipervnculo"/>
            <w:lang w:eastAsia="en-US"/>
          </w:rPr>
          <w:t>3.336.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RN336 Sumatoria Total de Puntos</w:t>
        </w:r>
        <w:r w:rsidR="002E71B8">
          <w:rPr>
            <w:webHidden/>
          </w:rPr>
          <w:tab/>
        </w:r>
        <w:r w:rsidR="002E71B8">
          <w:rPr>
            <w:webHidden/>
          </w:rPr>
          <w:fldChar w:fldCharType="begin"/>
        </w:r>
        <w:r w:rsidR="002E71B8">
          <w:rPr>
            <w:webHidden/>
          </w:rPr>
          <w:instrText xml:space="preserve"> PAGEREF _Toc319402163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4" w:history="1">
        <w:r w:rsidR="002E71B8" w:rsidRPr="00C63EDA">
          <w:rPr>
            <w:rStyle w:val="Hipervnculo"/>
            <w:lang w:eastAsia="en-US"/>
          </w:rPr>
          <w:t>3.337.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RN337 Conteo de Atenciones y Visitas Realizadas</w:t>
        </w:r>
        <w:r w:rsidR="002E71B8">
          <w:rPr>
            <w:webHidden/>
          </w:rPr>
          <w:tab/>
        </w:r>
        <w:r w:rsidR="002E71B8">
          <w:rPr>
            <w:webHidden/>
          </w:rPr>
          <w:fldChar w:fldCharType="begin"/>
        </w:r>
        <w:r w:rsidR="002E71B8">
          <w:rPr>
            <w:webHidden/>
          </w:rPr>
          <w:instrText xml:space="preserve"> PAGEREF _Toc319402164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5" w:history="1">
        <w:r w:rsidR="002E71B8" w:rsidRPr="00C63EDA">
          <w:rPr>
            <w:rStyle w:val="Hipervnculo"/>
            <w:lang w:eastAsia="en-US"/>
          </w:rPr>
          <w:t>3.338.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RN338 Total del Kilometraje</w:t>
        </w:r>
        <w:r w:rsidR="002E71B8">
          <w:rPr>
            <w:webHidden/>
          </w:rPr>
          <w:tab/>
        </w:r>
        <w:r w:rsidR="002E71B8">
          <w:rPr>
            <w:webHidden/>
          </w:rPr>
          <w:fldChar w:fldCharType="begin"/>
        </w:r>
        <w:r w:rsidR="002E71B8">
          <w:rPr>
            <w:webHidden/>
          </w:rPr>
          <w:instrText xml:space="preserve"> PAGEREF _Toc319402165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6" w:history="1">
        <w:r w:rsidR="002E71B8" w:rsidRPr="00C63EDA">
          <w:rPr>
            <w:rStyle w:val="Hipervnculo"/>
            <w:lang w:eastAsia="en-US"/>
          </w:rPr>
          <w:t>3.339.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RN339 Descripción Materiales/Equipos</w:t>
        </w:r>
        <w:r w:rsidR="002E71B8">
          <w:rPr>
            <w:webHidden/>
          </w:rPr>
          <w:tab/>
        </w:r>
        <w:r w:rsidR="002E71B8">
          <w:rPr>
            <w:webHidden/>
          </w:rPr>
          <w:fldChar w:fldCharType="begin"/>
        </w:r>
        <w:r w:rsidR="002E71B8">
          <w:rPr>
            <w:webHidden/>
          </w:rPr>
          <w:instrText xml:space="preserve"> PAGEREF _Toc319402166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7" w:history="1">
        <w:r w:rsidR="002E71B8" w:rsidRPr="00C63EDA">
          <w:rPr>
            <w:rStyle w:val="Hipervnculo"/>
            <w:lang w:eastAsia="en-US"/>
          </w:rPr>
          <w:t>3.340.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RN340 Cantidad o Número de Serie</w:t>
        </w:r>
        <w:r w:rsidR="002E71B8">
          <w:rPr>
            <w:webHidden/>
          </w:rPr>
          <w:tab/>
        </w:r>
        <w:r w:rsidR="002E71B8">
          <w:rPr>
            <w:webHidden/>
          </w:rPr>
          <w:fldChar w:fldCharType="begin"/>
        </w:r>
        <w:r w:rsidR="002E71B8">
          <w:rPr>
            <w:webHidden/>
          </w:rPr>
          <w:instrText xml:space="preserve"> PAGEREF _Toc319402167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8" w:history="1">
        <w:r w:rsidR="002E71B8" w:rsidRPr="00C63EDA">
          <w:rPr>
            <w:rStyle w:val="Hipervnculo"/>
            <w:lang w:eastAsia="en-US"/>
          </w:rPr>
          <w:t>3.341.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RN341 Descripción del Trabajo</w:t>
        </w:r>
        <w:r w:rsidR="002E71B8">
          <w:rPr>
            <w:webHidden/>
          </w:rPr>
          <w:tab/>
        </w:r>
        <w:r w:rsidR="002E71B8">
          <w:rPr>
            <w:webHidden/>
          </w:rPr>
          <w:fldChar w:fldCharType="begin"/>
        </w:r>
        <w:r w:rsidR="002E71B8">
          <w:rPr>
            <w:webHidden/>
          </w:rPr>
          <w:instrText xml:space="preserve"> PAGEREF _Toc319402168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69" w:history="1">
        <w:r w:rsidR="002E71B8" w:rsidRPr="00C63EDA">
          <w:rPr>
            <w:rStyle w:val="Hipervnculo"/>
            <w:lang w:eastAsia="en-US"/>
          </w:rPr>
          <w:t>3.342.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RN342 Salida de Base</w:t>
        </w:r>
        <w:r w:rsidR="002E71B8">
          <w:rPr>
            <w:webHidden/>
          </w:rPr>
          <w:tab/>
        </w:r>
        <w:r w:rsidR="002E71B8">
          <w:rPr>
            <w:webHidden/>
          </w:rPr>
          <w:fldChar w:fldCharType="begin"/>
        </w:r>
        <w:r w:rsidR="002E71B8">
          <w:rPr>
            <w:webHidden/>
          </w:rPr>
          <w:instrText xml:space="preserve"> PAGEREF _Toc319402169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0" w:history="1">
        <w:r w:rsidR="002E71B8" w:rsidRPr="00C63EDA">
          <w:rPr>
            <w:rStyle w:val="Hipervnculo"/>
            <w:lang w:eastAsia="en-US"/>
          </w:rPr>
          <w:t>3.343.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RN343 Duración para Salir de Base</w:t>
        </w:r>
        <w:r w:rsidR="002E71B8">
          <w:rPr>
            <w:webHidden/>
          </w:rPr>
          <w:tab/>
        </w:r>
        <w:r w:rsidR="002E71B8">
          <w:rPr>
            <w:webHidden/>
          </w:rPr>
          <w:fldChar w:fldCharType="begin"/>
        </w:r>
        <w:r w:rsidR="002E71B8">
          <w:rPr>
            <w:webHidden/>
          </w:rPr>
          <w:instrText xml:space="preserve"> PAGEREF _Toc319402170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1" w:history="1">
        <w:r w:rsidR="002E71B8" w:rsidRPr="00C63EDA">
          <w:rPr>
            <w:rStyle w:val="Hipervnculo"/>
            <w:highlight w:val="magenta"/>
            <w:lang w:eastAsia="en-US"/>
          </w:rPr>
          <w:t>3.344.</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RN344 Total Nacional Número de Cuadrilas</w:t>
        </w:r>
        <w:r w:rsidR="002E71B8">
          <w:rPr>
            <w:webHidden/>
          </w:rPr>
          <w:tab/>
        </w:r>
        <w:r w:rsidR="002E71B8">
          <w:rPr>
            <w:webHidden/>
          </w:rPr>
          <w:fldChar w:fldCharType="begin"/>
        </w:r>
        <w:r w:rsidR="002E71B8">
          <w:rPr>
            <w:webHidden/>
          </w:rPr>
          <w:instrText xml:space="preserve"> PAGEREF _Toc319402171 \h </w:instrText>
        </w:r>
        <w:r w:rsidR="002E71B8">
          <w:rPr>
            <w:webHidden/>
          </w:rPr>
        </w:r>
        <w:r w:rsidR="002E71B8">
          <w:rPr>
            <w:webHidden/>
          </w:rPr>
          <w:fldChar w:fldCharType="separate"/>
        </w:r>
        <w:r w:rsidR="002E71B8">
          <w:rPr>
            <w:webHidden/>
          </w:rPr>
          <w:t>51</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2" w:history="1">
        <w:r w:rsidR="002E71B8" w:rsidRPr="00C63EDA">
          <w:rPr>
            <w:rStyle w:val="Hipervnculo"/>
            <w:highlight w:val="magenta"/>
            <w:lang w:eastAsia="en-US"/>
          </w:rPr>
          <w:t>3.345.</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RN345 Total Nacional Salieron de Base</w:t>
        </w:r>
        <w:r w:rsidR="002E71B8">
          <w:rPr>
            <w:webHidden/>
          </w:rPr>
          <w:tab/>
        </w:r>
        <w:r w:rsidR="002E71B8">
          <w:rPr>
            <w:webHidden/>
          </w:rPr>
          <w:fldChar w:fldCharType="begin"/>
        </w:r>
        <w:r w:rsidR="002E71B8">
          <w:rPr>
            <w:webHidden/>
          </w:rPr>
          <w:instrText xml:space="preserve"> PAGEREF _Toc319402172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3" w:history="1">
        <w:r w:rsidR="002E71B8" w:rsidRPr="00C63EDA">
          <w:rPr>
            <w:rStyle w:val="Hipervnculo"/>
            <w:highlight w:val="magenta"/>
            <w:lang w:eastAsia="en-US"/>
          </w:rPr>
          <w:t>3.346.</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RN346 Total Nacional Regresaron a Base</w:t>
        </w:r>
        <w:r w:rsidR="002E71B8">
          <w:rPr>
            <w:webHidden/>
          </w:rPr>
          <w:tab/>
        </w:r>
        <w:r w:rsidR="002E71B8">
          <w:rPr>
            <w:webHidden/>
          </w:rPr>
          <w:fldChar w:fldCharType="begin"/>
        </w:r>
        <w:r w:rsidR="002E71B8">
          <w:rPr>
            <w:webHidden/>
          </w:rPr>
          <w:instrText xml:space="preserve"> PAGEREF _Toc319402173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4" w:history="1">
        <w:r w:rsidR="002E71B8" w:rsidRPr="00C63EDA">
          <w:rPr>
            <w:rStyle w:val="Hipervnculo"/>
            <w:highlight w:val="magenta"/>
            <w:lang w:eastAsia="en-US"/>
          </w:rPr>
          <w:t>3.347.</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RN347 Número de Cuadrillas por Sucursal</w:t>
        </w:r>
        <w:r w:rsidR="002E71B8">
          <w:rPr>
            <w:webHidden/>
          </w:rPr>
          <w:tab/>
        </w:r>
        <w:r w:rsidR="002E71B8">
          <w:rPr>
            <w:webHidden/>
          </w:rPr>
          <w:fldChar w:fldCharType="begin"/>
        </w:r>
        <w:r w:rsidR="002E71B8">
          <w:rPr>
            <w:webHidden/>
          </w:rPr>
          <w:instrText xml:space="preserve"> PAGEREF _Toc319402174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5" w:history="1">
        <w:r w:rsidR="002E71B8" w:rsidRPr="00C63EDA">
          <w:rPr>
            <w:rStyle w:val="Hipervnculo"/>
            <w:highlight w:val="magenta"/>
            <w:lang w:eastAsia="en-US"/>
          </w:rPr>
          <w:t>3.348.</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RN348 Salieron de Base por Sucursal</w:t>
        </w:r>
        <w:r w:rsidR="002E71B8">
          <w:rPr>
            <w:webHidden/>
          </w:rPr>
          <w:tab/>
        </w:r>
        <w:r w:rsidR="002E71B8">
          <w:rPr>
            <w:webHidden/>
          </w:rPr>
          <w:fldChar w:fldCharType="begin"/>
        </w:r>
        <w:r w:rsidR="002E71B8">
          <w:rPr>
            <w:webHidden/>
          </w:rPr>
          <w:instrText xml:space="preserve"> PAGEREF _Toc319402175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6" w:history="1">
        <w:r w:rsidR="002E71B8" w:rsidRPr="00C63EDA">
          <w:rPr>
            <w:rStyle w:val="Hipervnculo"/>
            <w:highlight w:val="magenta"/>
            <w:lang w:eastAsia="en-US"/>
          </w:rPr>
          <w:t>3.349.</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magenta"/>
            <w:lang w:eastAsia="en-US"/>
          </w:rPr>
          <w:t>RN349 Regresaron a Base por Sucursal</w:t>
        </w:r>
        <w:r w:rsidR="002E71B8">
          <w:rPr>
            <w:webHidden/>
          </w:rPr>
          <w:tab/>
        </w:r>
        <w:r w:rsidR="002E71B8">
          <w:rPr>
            <w:webHidden/>
          </w:rPr>
          <w:fldChar w:fldCharType="begin"/>
        </w:r>
        <w:r w:rsidR="002E71B8">
          <w:rPr>
            <w:webHidden/>
          </w:rPr>
          <w:instrText xml:space="preserve"> PAGEREF _Toc319402176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7" w:history="1">
        <w:r w:rsidR="002E71B8" w:rsidRPr="00C63EDA">
          <w:rPr>
            <w:rStyle w:val="Hipervnculo"/>
            <w:highlight w:val="lightGray"/>
            <w:lang w:eastAsia="en-US"/>
          </w:rPr>
          <w:t>3.350.</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lightGray"/>
            <w:lang w:eastAsia="en-US"/>
          </w:rPr>
          <w:t>RN350 Clave  del Técnico</w:t>
        </w:r>
        <w:r w:rsidR="002E71B8">
          <w:rPr>
            <w:webHidden/>
          </w:rPr>
          <w:tab/>
        </w:r>
        <w:r w:rsidR="002E71B8">
          <w:rPr>
            <w:webHidden/>
          </w:rPr>
          <w:fldChar w:fldCharType="begin"/>
        </w:r>
        <w:r w:rsidR="002E71B8">
          <w:rPr>
            <w:webHidden/>
          </w:rPr>
          <w:instrText xml:space="preserve"> PAGEREF _Toc319402177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8" w:history="1">
        <w:r w:rsidR="002E71B8" w:rsidRPr="00C63EDA">
          <w:rPr>
            <w:rStyle w:val="Hipervnculo"/>
            <w:highlight w:val="lightGray"/>
            <w:lang w:eastAsia="en-US"/>
          </w:rPr>
          <w:t>3.351.</w:t>
        </w:r>
        <w:r w:rsidR="002E71B8">
          <w:rPr>
            <w:rFonts w:asciiTheme="minorHAnsi" w:eastAsiaTheme="minorEastAsia" w:hAnsiTheme="minorHAnsi" w:cstheme="minorBidi"/>
            <w:iCs w:val="0"/>
            <w:sz w:val="22"/>
            <w:szCs w:val="22"/>
            <w:lang w:val="es-MX" w:eastAsia="es-MX"/>
          </w:rPr>
          <w:tab/>
        </w:r>
        <w:r w:rsidR="002E71B8" w:rsidRPr="00C63EDA">
          <w:rPr>
            <w:rStyle w:val="Hipervnculo"/>
            <w:highlight w:val="lightGray"/>
            <w:lang w:eastAsia="en-US"/>
          </w:rPr>
          <w:t>RN351 Usuarios de la Sucursal</w:t>
        </w:r>
        <w:r w:rsidR="002E71B8">
          <w:rPr>
            <w:webHidden/>
          </w:rPr>
          <w:tab/>
        </w:r>
        <w:r w:rsidR="002E71B8">
          <w:rPr>
            <w:webHidden/>
          </w:rPr>
          <w:fldChar w:fldCharType="begin"/>
        </w:r>
        <w:r w:rsidR="002E71B8">
          <w:rPr>
            <w:webHidden/>
          </w:rPr>
          <w:instrText xml:space="preserve"> PAGEREF _Toc319402178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79" w:history="1">
        <w:r w:rsidR="002E71B8" w:rsidRPr="00C63EDA">
          <w:rPr>
            <w:rStyle w:val="Hipervnculo"/>
            <w:lang w:eastAsia="en-US"/>
          </w:rPr>
          <w:t>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Grupo Reglas de Negocio Interfaces</w:t>
        </w:r>
        <w:r w:rsidR="002E71B8">
          <w:rPr>
            <w:webHidden/>
          </w:rPr>
          <w:tab/>
        </w:r>
        <w:r w:rsidR="002E71B8">
          <w:rPr>
            <w:webHidden/>
          </w:rPr>
          <w:fldChar w:fldCharType="begin"/>
        </w:r>
        <w:r w:rsidR="002E71B8">
          <w:rPr>
            <w:webHidden/>
          </w:rPr>
          <w:instrText xml:space="preserve"> PAGEREF _Toc319402179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0" w:history="1">
        <w:r w:rsidR="002E71B8" w:rsidRPr="00C63EDA">
          <w:rPr>
            <w:rStyle w:val="Hipervnculo"/>
            <w:lang w:eastAsia="en-US"/>
          </w:rPr>
          <w:t>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RN01 Ruta de Archivos XML de Entrada</w:t>
        </w:r>
        <w:r w:rsidR="002E71B8">
          <w:rPr>
            <w:webHidden/>
          </w:rPr>
          <w:tab/>
        </w:r>
        <w:r w:rsidR="002E71B8">
          <w:rPr>
            <w:webHidden/>
          </w:rPr>
          <w:fldChar w:fldCharType="begin"/>
        </w:r>
        <w:r w:rsidR="002E71B8">
          <w:rPr>
            <w:webHidden/>
          </w:rPr>
          <w:instrText xml:space="preserve"> PAGEREF _Toc319402180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1" w:history="1">
        <w:r w:rsidR="002E71B8" w:rsidRPr="00C63EDA">
          <w:rPr>
            <w:rStyle w:val="Hipervnculo"/>
            <w:lang w:eastAsia="en-US"/>
          </w:rPr>
          <w:t>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RN02 Archivos XML de Entrada</w:t>
        </w:r>
        <w:r w:rsidR="002E71B8">
          <w:rPr>
            <w:webHidden/>
          </w:rPr>
          <w:tab/>
        </w:r>
        <w:r w:rsidR="002E71B8">
          <w:rPr>
            <w:webHidden/>
          </w:rPr>
          <w:fldChar w:fldCharType="begin"/>
        </w:r>
        <w:r w:rsidR="002E71B8">
          <w:rPr>
            <w:webHidden/>
          </w:rPr>
          <w:instrText xml:space="preserve"> PAGEREF _Toc319402181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2" w:history="1">
        <w:r w:rsidR="002E71B8" w:rsidRPr="00C63EDA">
          <w:rPr>
            <w:rStyle w:val="Hipervnculo"/>
            <w:lang w:eastAsia="en-US"/>
          </w:rPr>
          <w:t>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RN03 Orden de Procesamiento de Interfaces</w:t>
        </w:r>
        <w:r w:rsidR="002E71B8">
          <w:rPr>
            <w:webHidden/>
          </w:rPr>
          <w:tab/>
        </w:r>
        <w:r w:rsidR="002E71B8">
          <w:rPr>
            <w:webHidden/>
          </w:rPr>
          <w:fldChar w:fldCharType="begin"/>
        </w:r>
        <w:r w:rsidR="002E71B8">
          <w:rPr>
            <w:webHidden/>
          </w:rPr>
          <w:instrText xml:space="preserve"> PAGEREF _Toc319402182 \h </w:instrText>
        </w:r>
        <w:r w:rsidR="002E71B8">
          <w:rPr>
            <w:webHidden/>
          </w:rPr>
        </w:r>
        <w:r w:rsidR="002E71B8">
          <w:rPr>
            <w:webHidden/>
          </w:rPr>
          <w:fldChar w:fldCharType="separate"/>
        </w:r>
        <w:r w:rsidR="002E71B8">
          <w:rPr>
            <w:webHidden/>
          </w:rPr>
          <w:t>52</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3" w:history="1">
        <w:r w:rsidR="002E71B8" w:rsidRPr="00C63EDA">
          <w:rPr>
            <w:rStyle w:val="Hipervnculo"/>
            <w:lang w:eastAsia="en-US"/>
          </w:rPr>
          <w:t>4.4.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RN04 Estado Activo</w:t>
        </w:r>
        <w:r w:rsidR="002E71B8">
          <w:rPr>
            <w:webHidden/>
          </w:rPr>
          <w:tab/>
        </w:r>
        <w:r w:rsidR="002E71B8">
          <w:rPr>
            <w:webHidden/>
          </w:rPr>
          <w:fldChar w:fldCharType="begin"/>
        </w:r>
        <w:r w:rsidR="002E71B8">
          <w:rPr>
            <w:webHidden/>
          </w:rPr>
          <w:instrText xml:space="preserve"> PAGEREF _Toc319402183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4" w:history="1">
        <w:r w:rsidR="002E71B8" w:rsidRPr="00C63EDA">
          <w:rPr>
            <w:rStyle w:val="Hipervnculo"/>
            <w:lang w:eastAsia="en-US"/>
          </w:rPr>
          <w:t>4.5.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RN05 Cadena Binaria</w:t>
        </w:r>
        <w:r w:rsidR="002E71B8">
          <w:rPr>
            <w:webHidden/>
          </w:rPr>
          <w:tab/>
        </w:r>
        <w:r w:rsidR="002E71B8">
          <w:rPr>
            <w:webHidden/>
          </w:rPr>
          <w:fldChar w:fldCharType="begin"/>
        </w:r>
        <w:r w:rsidR="002E71B8">
          <w:rPr>
            <w:webHidden/>
          </w:rPr>
          <w:instrText xml:space="preserve"> PAGEREF _Toc319402184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5" w:history="1">
        <w:r w:rsidR="002E71B8" w:rsidRPr="00C63EDA">
          <w:rPr>
            <w:rStyle w:val="Hipervnculo"/>
            <w:lang w:eastAsia="en-US"/>
          </w:rPr>
          <w:t>4.6.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RN06 Valor Generado</w:t>
        </w:r>
        <w:r w:rsidR="002E71B8">
          <w:rPr>
            <w:webHidden/>
          </w:rPr>
          <w:tab/>
        </w:r>
        <w:r w:rsidR="002E71B8">
          <w:rPr>
            <w:webHidden/>
          </w:rPr>
          <w:fldChar w:fldCharType="begin"/>
        </w:r>
        <w:r w:rsidR="002E71B8">
          <w:rPr>
            <w:webHidden/>
          </w:rPr>
          <w:instrText xml:space="preserve"> PAGEREF _Toc319402185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6" w:history="1">
        <w:r w:rsidR="002E71B8" w:rsidRPr="00C63EDA">
          <w:rPr>
            <w:rStyle w:val="Hipervnculo"/>
            <w:lang w:eastAsia="en-US"/>
          </w:rPr>
          <w:t>4.7.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RN07 Valor Nulo</w:t>
        </w:r>
        <w:r w:rsidR="002E71B8">
          <w:rPr>
            <w:webHidden/>
          </w:rPr>
          <w:tab/>
        </w:r>
        <w:r w:rsidR="002E71B8">
          <w:rPr>
            <w:webHidden/>
          </w:rPr>
          <w:fldChar w:fldCharType="begin"/>
        </w:r>
        <w:r w:rsidR="002E71B8">
          <w:rPr>
            <w:webHidden/>
          </w:rPr>
          <w:instrText xml:space="preserve"> PAGEREF _Toc319402186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7" w:history="1">
        <w:r w:rsidR="002E71B8" w:rsidRPr="00C63EDA">
          <w:rPr>
            <w:rStyle w:val="Hipervnculo"/>
            <w:lang w:eastAsia="en-US"/>
          </w:rPr>
          <w:t>4.8.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RN08 Tipo de Requisición Activa</w:t>
        </w:r>
        <w:r w:rsidR="002E71B8">
          <w:rPr>
            <w:webHidden/>
          </w:rPr>
          <w:tab/>
        </w:r>
        <w:r w:rsidR="002E71B8">
          <w:rPr>
            <w:webHidden/>
          </w:rPr>
          <w:fldChar w:fldCharType="begin"/>
        </w:r>
        <w:r w:rsidR="002E71B8">
          <w:rPr>
            <w:webHidden/>
          </w:rPr>
          <w:instrText xml:space="preserve"> PAGEREF _Toc319402187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8" w:history="1">
        <w:r w:rsidR="002E71B8" w:rsidRPr="00C63EDA">
          <w:rPr>
            <w:rStyle w:val="Hipervnculo"/>
            <w:lang w:eastAsia="en-US"/>
          </w:rPr>
          <w:t>4.9.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RN09 Nombre de Archivo XML (Interfaz de Entrada)</w:t>
        </w:r>
        <w:r w:rsidR="002E71B8">
          <w:rPr>
            <w:webHidden/>
          </w:rPr>
          <w:tab/>
        </w:r>
        <w:r w:rsidR="002E71B8">
          <w:rPr>
            <w:webHidden/>
          </w:rPr>
          <w:fldChar w:fldCharType="begin"/>
        </w:r>
        <w:r w:rsidR="002E71B8">
          <w:rPr>
            <w:webHidden/>
          </w:rPr>
          <w:instrText xml:space="preserve"> PAGEREF _Toc319402188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89" w:history="1">
        <w:r w:rsidR="002E71B8" w:rsidRPr="00C63EDA">
          <w:rPr>
            <w:rStyle w:val="Hipervnculo"/>
            <w:lang w:eastAsia="en-US"/>
          </w:rPr>
          <w:t>4.10.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RN10 Mnemónico por Entidad</w:t>
        </w:r>
        <w:r w:rsidR="002E71B8">
          <w:rPr>
            <w:webHidden/>
          </w:rPr>
          <w:tab/>
        </w:r>
        <w:r w:rsidR="002E71B8">
          <w:rPr>
            <w:webHidden/>
          </w:rPr>
          <w:fldChar w:fldCharType="begin"/>
        </w:r>
        <w:r w:rsidR="002E71B8">
          <w:rPr>
            <w:webHidden/>
          </w:rPr>
          <w:instrText xml:space="preserve"> PAGEREF _Toc319402189 \h </w:instrText>
        </w:r>
        <w:r w:rsidR="002E71B8">
          <w:rPr>
            <w:webHidden/>
          </w:rPr>
        </w:r>
        <w:r w:rsidR="002E71B8">
          <w:rPr>
            <w:webHidden/>
          </w:rPr>
          <w:fldChar w:fldCharType="separate"/>
        </w:r>
        <w:r w:rsidR="002E71B8">
          <w:rPr>
            <w:webHidden/>
          </w:rPr>
          <w:t>53</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0" w:history="1">
        <w:r w:rsidR="002E71B8" w:rsidRPr="00C63EDA">
          <w:rPr>
            <w:rStyle w:val="Hipervnculo"/>
            <w:lang w:eastAsia="en-US"/>
          </w:rPr>
          <w:t>4.11.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RN11 Ruta de Almacenamiento de BitacoraLog en el Servidor</w:t>
        </w:r>
        <w:r w:rsidR="002E71B8">
          <w:rPr>
            <w:webHidden/>
          </w:rPr>
          <w:tab/>
        </w:r>
        <w:r w:rsidR="002E71B8">
          <w:rPr>
            <w:webHidden/>
          </w:rPr>
          <w:fldChar w:fldCharType="begin"/>
        </w:r>
        <w:r w:rsidR="002E71B8">
          <w:rPr>
            <w:webHidden/>
          </w:rPr>
          <w:instrText xml:space="preserve"> PAGEREF _Toc319402190 \h </w:instrText>
        </w:r>
        <w:r w:rsidR="002E71B8">
          <w:rPr>
            <w:webHidden/>
          </w:rPr>
        </w:r>
        <w:r w:rsidR="002E71B8">
          <w:rPr>
            <w:webHidden/>
          </w:rPr>
          <w:fldChar w:fldCharType="separate"/>
        </w:r>
        <w:r w:rsidR="002E71B8">
          <w:rPr>
            <w:webHidden/>
          </w:rPr>
          <w:t>54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1" w:history="1">
        <w:r w:rsidR="002E71B8" w:rsidRPr="00C63EDA">
          <w:rPr>
            <w:rStyle w:val="Hipervnculo"/>
            <w:lang w:eastAsia="en-US"/>
          </w:rPr>
          <w:t>4.12.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RN12 Nombre del Archivo BitacoraLog</w:t>
        </w:r>
        <w:r w:rsidR="002E71B8">
          <w:rPr>
            <w:webHidden/>
          </w:rPr>
          <w:tab/>
        </w:r>
        <w:r w:rsidR="002E71B8">
          <w:rPr>
            <w:webHidden/>
          </w:rPr>
          <w:fldChar w:fldCharType="begin"/>
        </w:r>
        <w:r w:rsidR="002E71B8">
          <w:rPr>
            <w:webHidden/>
          </w:rPr>
          <w:instrText xml:space="preserve"> PAGEREF _Toc319402191 \h </w:instrText>
        </w:r>
        <w:r w:rsidR="002E71B8">
          <w:rPr>
            <w:webHidden/>
          </w:rPr>
        </w:r>
        <w:r w:rsidR="002E71B8">
          <w:rPr>
            <w:webHidden/>
          </w:rPr>
          <w:fldChar w:fldCharType="separate"/>
        </w:r>
        <w:r w:rsidR="002E71B8">
          <w:rPr>
            <w:webHidden/>
          </w:rPr>
          <w:t>54</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2" w:history="1">
        <w:r w:rsidR="002E71B8" w:rsidRPr="00C63EDA">
          <w:rPr>
            <w:rStyle w:val="Hipervnculo"/>
            <w:lang w:eastAsia="en-US"/>
          </w:rPr>
          <w:t>4.13.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RN13 Valor True</w:t>
        </w:r>
        <w:r w:rsidR="002E71B8">
          <w:rPr>
            <w:webHidden/>
          </w:rPr>
          <w:tab/>
        </w:r>
        <w:r w:rsidR="002E71B8">
          <w:rPr>
            <w:webHidden/>
          </w:rPr>
          <w:fldChar w:fldCharType="begin"/>
        </w:r>
        <w:r w:rsidR="002E71B8">
          <w:rPr>
            <w:webHidden/>
          </w:rPr>
          <w:instrText xml:space="preserve"> PAGEREF _Toc319402192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3" w:history="1">
        <w:r w:rsidR="002E71B8" w:rsidRPr="00C63EDA">
          <w:rPr>
            <w:rStyle w:val="Hipervnculo"/>
            <w:lang w:eastAsia="en-US"/>
          </w:rPr>
          <w:t>4.14.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RN14 Valor False</w:t>
        </w:r>
        <w:r w:rsidR="002E71B8">
          <w:rPr>
            <w:webHidden/>
          </w:rPr>
          <w:tab/>
        </w:r>
        <w:r w:rsidR="002E71B8">
          <w:rPr>
            <w:webHidden/>
          </w:rPr>
          <w:fldChar w:fldCharType="begin"/>
        </w:r>
        <w:r w:rsidR="002E71B8">
          <w:rPr>
            <w:webHidden/>
          </w:rPr>
          <w:instrText xml:space="preserve"> PAGEREF _Toc319402193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4" w:history="1">
        <w:r w:rsidR="002E71B8" w:rsidRPr="00C63EDA">
          <w:rPr>
            <w:rStyle w:val="Hipervnculo"/>
            <w:lang w:eastAsia="en-US"/>
          </w:rPr>
          <w:t>4.15.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RN15 Generar Interfaz XML Recarga</w:t>
        </w:r>
        <w:r w:rsidR="002E71B8">
          <w:rPr>
            <w:webHidden/>
          </w:rPr>
          <w:tab/>
        </w:r>
        <w:r w:rsidR="002E71B8">
          <w:rPr>
            <w:webHidden/>
          </w:rPr>
          <w:fldChar w:fldCharType="begin"/>
        </w:r>
        <w:r w:rsidR="002E71B8">
          <w:rPr>
            <w:webHidden/>
          </w:rPr>
          <w:instrText xml:space="preserve"> PAGEREF _Toc319402194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5" w:history="1">
        <w:r w:rsidR="002E71B8" w:rsidRPr="00C63EDA">
          <w:rPr>
            <w:rStyle w:val="Hipervnculo"/>
            <w:lang w:eastAsia="en-US"/>
          </w:rPr>
          <w:t>4.16.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RN16 Nombre de Archivo XML (Interfaz de Salida)</w:t>
        </w:r>
        <w:r w:rsidR="002E71B8">
          <w:rPr>
            <w:webHidden/>
          </w:rPr>
          <w:tab/>
        </w:r>
        <w:r w:rsidR="002E71B8">
          <w:rPr>
            <w:webHidden/>
          </w:rPr>
          <w:fldChar w:fldCharType="begin"/>
        </w:r>
        <w:r w:rsidR="002E71B8">
          <w:rPr>
            <w:webHidden/>
          </w:rPr>
          <w:instrText xml:space="preserve"> PAGEREF _Toc319402195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6" w:history="1">
        <w:r w:rsidR="002E71B8" w:rsidRPr="00C63EDA">
          <w:rPr>
            <w:rStyle w:val="Hipervnculo"/>
            <w:lang w:eastAsia="en-US"/>
          </w:rPr>
          <w:t>4.17.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RN17 Ruta de Archivos XML de Salida</w:t>
        </w:r>
        <w:r w:rsidR="002E71B8">
          <w:rPr>
            <w:webHidden/>
          </w:rPr>
          <w:tab/>
        </w:r>
        <w:r w:rsidR="002E71B8">
          <w:rPr>
            <w:webHidden/>
          </w:rPr>
          <w:fldChar w:fldCharType="begin"/>
        </w:r>
        <w:r w:rsidR="002E71B8">
          <w:rPr>
            <w:webHidden/>
          </w:rPr>
          <w:instrText xml:space="preserve"> PAGEREF _Toc319402196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7" w:history="1">
        <w:r w:rsidR="002E71B8" w:rsidRPr="00C63EDA">
          <w:rPr>
            <w:rStyle w:val="Hipervnculo"/>
            <w:lang w:eastAsia="en-US"/>
          </w:rPr>
          <w:t>4.18.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RN18 Generar Archivos XML para Interfaces de Salida</w:t>
        </w:r>
        <w:r w:rsidR="002E71B8">
          <w:rPr>
            <w:webHidden/>
          </w:rPr>
          <w:tab/>
        </w:r>
        <w:r w:rsidR="002E71B8">
          <w:rPr>
            <w:webHidden/>
          </w:rPr>
          <w:fldChar w:fldCharType="begin"/>
        </w:r>
        <w:r w:rsidR="002E71B8">
          <w:rPr>
            <w:webHidden/>
          </w:rPr>
          <w:instrText xml:space="preserve"> PAGEREF _Toc319402197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8" w:history="1">
        <w:r w:rsidR="002E71B8" w:rsidRPr="00C63EDA">
          <w:rPr>
            <w:rStyle w:val="Hipervnculo"/>
            <w:lang w:eastAsia="en-US"/>
          </w:rPr>
          <w:t>4.19.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RN19 FTP para Interfaces</w:t>
        </w:r>
        <w:r w:rsidR="002E71B8">
          <w:rPr>
            <w:webHidden/>
          </w:rPr>
          <w:tab/>
        </w:r>
        <w:r w:rsidR="002E71B8">
          <w:rPr>
            <w:webHidden/>
          </w:rPr>
          <w:fldChar w:fldCharType="begin"/>
        </w:r>
        <w:r w:rsidR="002E71B8">
          <w:rPr>
            <w:webHidden/>
          </w:rPr>
          <w:instrText xml:space="preserve"> PAGEREF _Toc319402198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199" w:history="1">
        <w:r w:rsidR="002E71B8" w:rsidRPr="00C63EDA">
          <w:rPr>
            <w:rStyle w:val="Hipervnculo"/>
            <w:lang w:eastAsia="en-US"/>
          </w:rPr>
          <w:t>4.20.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RN20 Interfaz de Salida para Inventario</w:t>
        </w:r>
        <w:r w:rsidR="002E71B8">
          <w:rPr>
            <w:webHidden/>
          </w:rPr>
          <w:tab/>
        </w:r>
        <w:r w:rsidR="002E71B8">
          <w:rPr>
            <w:webHidden/>
          </w:rPr>
          <w:fldChar w:fldCharType="begin"/>
        </w:r>
        <w:r w:rsidR="002E71B8">
          <w:rPr>
            <w:webHidden/>
          </w:rPr>
          <w:instrText xml:space="preserve"> PAGEREF _Toc319402199 \h </w:instrText>
        </w:r>
        <w:r w:rsidR="002E71B8">
          <w:rPr>
            <w:webHidden/>
          </w:rPr>
        </w:r>
        <w:r w:rsidR="002E71B8">
          <w:rPr>
            <w:webHidden/>
          </w:rPr>
          <w:fldChar w:fldCharType="separate"/>
        </w:r>
        <w:r w:rsidR="002E71B8">
          <w:rPr>
            <w:webHidden/>
          </w:rPr>
          <w:t>55</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0" w:history="1">
        <w:r w:rsidR="002E71B8" w:rsidRPr="00C63EDA">
          <w:rPr>
            <w:rStyle w:val="Hipervnculo"/>
            <w:lang w:eastAsia="en-US"/>
          </w:rPr>
          <w:t>4.21.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RN21 Interfaz de Salida para Requisición</w:t>
        </w:r>
        <w:r w:rsidR="002E71B8">
          <w:rPr>
            <w:webHidden/>
          </w:rPr>
          <w:tab/>
        </w:r>
        <w:r w:rsidR="002E71B8">
          <w:rPr>
            <w:webHidden/>
          </w:rPr>
          <w:fldChar w:fldCharType="begin"/>
        </w:r>
        <w:r w:rsidR="002E71B8">
          <w:rPr>
            <w:webHidden/>
          </w:rPr>
          <w:instrText xml:space="preserve"> PAGEREF _Toc319402200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1" w:history="1">
        <w:r w:rsidR="002E71B8" w:rsidRPr="00C63EDA">
          <w:rPr>
            <w:rStyle w:val="Hipervnculo"/>
            <w:lang w:eastAsia="en-US"/>
          </w:rPr>
          <w:t>4.22.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RN22 Interfaz de Salida para Tiempo Muerto</w:t>
        </w:r>
        <w:r w:rsidR="002E71B8">
          <w:rPr>
            <w:webHidden/>
          </w:rPr>
          <w:tab/>
        </w:r>
        <w:r w:rsidR="002E71B8">
          <w:rPr>
            <w:webHidden/>
          </w:rPr>
          <w:fldChar w:fldCharType="begin"/>
        </w:r>
        <w:r w:rsidR="002E71B8">
          <w:rPr>
            <w:webHidden/>
          </w:rPr>
          <w:instrText xml:space="preserve"> PAGEREF _Toc319402201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2" w:history="1">
        <w:r w:rsidR="002E71B8" w:rsidRPr="00C63EDA">
          <w:rPr>
            <w:rStyle w:val="Hipervnculo"/>
            <w:lang w:eastAsia="en-US"/>
          </w:rPr>
          <w:t>4.23.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RN23 Interfaz de Salida para Diferencia de Inventario</w:t>
        </w:r>
        <w:r w:rsidR="002E71B8">
          <w:rPr>
            <w:webHidden/>
          </w:rPr>
          <w:tab/>
        </w:r>
        <w:r w:rsidR="002E71B8">
          <w:rPr>
            <w:webHidden/>
          </w:rPr>
          <w:fldChar w:fldCharType="begin"/>
        </w:r>
        <w:r w:rsidR="002E71B8">
          <w:rPr>
            <w:webHidden/>
          </w:rPr>
          <w:instrText xml:space="preserve"> PAGEREF _Toc319402202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3" w:history="1">
        <w:r w:rsidR="002E71B8" w:rsidRPr="00C63EDA">
          <w:rPr>
            <w:rStyle w:val="Hipervnculo"/>
            <w:lang w:eastAsia="en-US"/>
          </w:rPr>
          <w:t>4.24.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RN24 Interfaz de Salida para Suscriptor</w:t>
        </w:r>
        <w:r w:rsidR="002E71B8">
          <w:rPr>
            <w:webHidden/>
          </w:rPr>
          <w:tab/>
        </w:r>
        <w:r w:rsidR="002E71B8">
          <w:rPr>
            <w:webHidden/>
          </w:rPr>
          <w:fldChar w:fldCharType="begin"/>
        </w:r>
        <w:r w:rsidR="002E71B8">
          <w:rPr>
            <w:webHidden/>
          </w:rPr>
          <w:instrText xml:space="preserve"> PAGEREF _Toc319402203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4" w:history="1">
        <w:r w:rsidR="002E71B8" w:rsidRPr="00C63EDA">
          <w:rPr>
            <w:rStyle w:val="Hipervnculo"/>
            <w:lang w:eastAsia="en-US"/>
          </w:rPr>
          <w:t>4.25.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RN25 Interfaz de Salida para Visita</w:t>
        </w:r>
        <w:r w:rsidR="002E71B8">
          <w:rPr>
            <w:webHidden/>
          </w:rPr>
          <w:tab/>
        </w:r>
        <w:r w:rsidR="002E71B8">
          <w:rPr>
            <w:webHidden/>
          </w:rPr>
          <w:fldChar w:fldCharType="begin"/>
        </w:r>
        <w:r w:rsidR="002E71B8">
          <w:rPr>
            <w:webHidden/>
          </w:rPr>
          <w:instrText xml:space="preserve"> PAGEREF _Toc319402204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5" w:history="1">
        <w:r w:rsidR="002E71B8" w:rsidRPr="00C63EDA">
          <w:rPr>
            <w:rStyle w:val="Hipervnculo"/>
            <w:lang w:eastAsia="en-US"/>
          </w:rPr>
          <w:t>4.26.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RN26 Interfaz de Salida para Orden de Trabajo</w:t>
        </w:r>
        <w:r w:rsidR="002E71B8">
          <w:rPr>
            <w:webHidden/>
          </w:rPr>
          <w:tab/>
        </w:r>
        <w:r w:rsidR="002E71B8">
          <w:rPr>
            <w:webHidden/>
          </w:rPr>
          <w:fldChar w:fldCharType="begin"/>
        </w:r>
        <w:r w:rsidR="002E71B8">
          <w:rPr>
            <w:webHidden/>
          </w:rPr>
          <w:instrText xml:space="preserve"> PAGEREF _Toc319402205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6" w:history="1">
        <w:r w:rsidR="002E71B8" w:rsidRPr="00C63EDA">
          <w:rPr>
            <w:rStyle w:val="Hipervnculo"/>
            <w:lang w:eastAsia="en-US"/>
          </w:rPr>
          <w:t>4.27.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RN27 Interfaz de Salida para Suscriptor Visitado</w:t>
        </w:r>
        <w:r w:rsidR="002E71B8">
          <w:rPr>
            <w:webHidden/>
          </w:rPr>
          <w:tab/>
        </w:r>
        <w:r w:rsidR="002E71B8">
          <w:rPr>
            <w:webHidden/>
          </w:rPr>
          <w:fldChar w:fldCharType="begin"/>
        </w:r>
        <w:r w:rsidR="002E71B8">
          <w:rPr>
            <w:webHidden/>
          </w:rPr>
          <w:instrText xml:space="preserve"> PAGEREF _Toc319402206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7" w:history="1">
        <w:r w:rsidR="002E71B8" w:rsidRPr="00C63EDA">
          <w:rPr>
            <w:rStyle w:val="Hipervnculo"/>
            <w:lang w:eastAsia="en-US"/>
          </w:rPr>
          <w:t>4.28.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RN28 Interfaz de Salida para Incidencia</w:t>
        </w:r>
        <w:r w:rsidR="002E71B8">
          <w:rPr>
            <w:webHidden/>
          </w:rPr>
          <w:tab/>
        </w:r>
        <w:r w:rsidR="002E71B8">
          <w:rPr>
            <w:webHidden/>
          </w:rPr>
          <w:fldChar w:fldCharType="begin"/>
        </w:r>
        <w:r w:rsidR="002E71B8">
          <w:rPr>
            <w:webHidden/>
          </w:rPr>
          <w:instrText xml:space="preserve"> PAGEREF _Toc319402207 \h </w:instrText>
        </w:r>
        <w:r w:rsidR="002E71B8">
          <w:rPr>
            <w:webHidden/>
          </w:rPr>
        </w:r>
        <w:r w:rsidR="002E71B8">
          <w:rPr>
            <w:webHidden/>
          </w:rPr>
          <w:fldChar w:fldCharType="separate"/>
        </w:r>
        <w:r w:rsidR="002E71B8">
          <w:rPr>
            <w:webHidden/>
          </w:rPr>
          <w:t>56</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8" w:history="1">
        <w:r w:rsidR="002E71B8" w:rsidRPr="00C63EDA">
          <w:rPr>
            <w:rStyle w:val="Hipervnculo"/>
            <w:lang w:eastAsia="en-US"/>
          </w:rPr>
          <w:t>4.29.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RN29 Interfaz de Salida para Servicio Adicional</w:t>
        </w:r>
        <w:r w:rsidR="002E71B8">
          <w:rPr>
            <w:webHidden/>
          </w:rPr>
          <w:tab/>
        </w:r>
        <w:r w:rsidR="002E71B8">
          <w:rPr>
            <w:webHidden/>
          </w:rPr>
          <w:fldChar w:fldCharType="begin"/>
        </w:r>
        <w:r w:rsidR="002E71B8">
          <w:rPr>
            <w:webHidden/>
          </w:rPr>
          <w:instrText xml:space="preserve"> PAGEREF _Toc319402208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09" w:history="1">
        <w:r w:rsidR="002E71B8" w:rsidRPr="00C63EDA">
          <w:rPr>
            <w:rStyle w:val="Hipervnculo"/>
            <w:lang w:eastAsia="en-US"/>
          </w:rPr>
          <w:t>4.30.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RN30 Interfaz de Salida para Número de Serie de Equipo Digital</w:t>
        </w:r>
        <w:r w:rsidR="002E71B8">
          <w:rPr>
            <w:webHidden/>
          </w:rPr>
          <w:tab/>
        </w:r>
        <w:r w:rsidR="002E71B8">
          <w:rPr>
            <w:webHidden/>
          </w:rPr>
          <w:fldChar w:fldCharType="begin"/>
        </w:r>
        <w:r w:rsidR="002E71B8">
          <w:rPr>
            <w:webHidden/>
          </w:rPr>
          <w:instrText xml:space="preserve"> PAGEREF _Toc319402209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0" w:history="1">
        <w:r w:rsidR="002E71B8" w:rsidRPr="00C63EDA">
          <w:rPr>
            <w:rStyle w:val="Hipervnculo"/>
            <w:lang w:eastAsia="en-US"/>
          </w:rPr>
          <w:t>4.31.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RN31 Interfaz de Salida para Recuperación de Equipo</w:t>
        </w:r>
        <w:r w:rsidR="002E71B8">
          <w:rPr>
            <w:webHidden/>
          </w:rPr>
          <w:tab/>
        </w:r>
        <w:r w:rsidR="002E71B8">
          <w:rPr>
            <w:webHidden/>
          </w:rPr>
          <w:fldChar w:fldCharType="begin"/>
        </w:r>
        <w:r w:rsidR="002E71B8">
          <w:rPr>
            <w:webHidden/>
          </w:rPr>
          <w:instrText xml:space="preserve"> PAGEREF _Toc319402210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1" w:history="1">
        <w:r w:rsidR="002E71B8" w:rsidRPr="00C63EDA">
          <w:rPr>
            <w:rStyle w:val="Hipervnculo"/>
            <w:lang w:eastAsia="en-US"/>
          </w:rPr>
          <w:t>4.32.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RN32 Interfaz de Salida para Consumo de Trabajo</w:t>
        </w:r>
        <w:r w:rsidR="002E71B8">
          <w:rPr>
            <w:webHidden/>
          </w:rPr>
          <w:tab/>
        </w:r>
        <w:r w:rsidR="002E71B8">
          <w:rPr>
            <w:webHidden/>
          </w:rPr>
          <w:fldChar w:fldCharType="begin"/>
        </w:r>
        <w:r w:rsidR="002E71B8">
          <w:rPr>
            <w:webHidden/>
          </w:rPr>
          <w:instrText xml:space="preserve"> PAGEREF _Toc319402211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2" w:history="1">
        <w:r w:rsidR="002E71B8" w:rsidRPr="00C63EDA">
          <w:rPr>
            <w:rStyle w:val="Hipervnculo"/>
            <w:lang w:eastAsia="en-US"/>
          </w:rPr>
          <w:t>4.33.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RN33 Interfaz de Salida para Consumo de Cable en Trabajo</w:t>
        </w:r>
        <w:r w:rsidR="002E71B8">
          <w:rPr>
            <w:webHidden/>
          </w:rPr>
          <w:tab/>
        </w:r>
        <w:r w:rsidR="002E71B8">
          <w:rPr>
            <w:webHidden/>
          </w:rPr>
          <w:fldChar w:fldCharType="begin"/>
        </w:r>
        <w:r w:rsidR="002E71B8">
          <w:rPr>
            <w:webHidden/>
          </w:rPr>
          <w:instrText xml:space="preserve"> PAGEREF _Toc319402212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3" w:history="1">
        <w:r w:rsidR="002E71B8" w:rsidRPr="00C63EDA">
          <w:rPr>
            <w:rStyle w:val="Hipervnculo"/>
            <w:lang w:eastAsia="en-US"/>
          </w:rPr>
          <w:t>4.34.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RN34 Interfaz de Salida para Niveles de Señal</w:t>
        </w:r>
        <w:r w:rsidR="002E71B8">
          <w:rPr>
            <w:webHidden/>
          </w:rPr>
          <w:tab/>
        </w:r>
        <w:r w:rsidR="002E71B8">
          <w:rPr>
            <w:webHidden/>
          </w:rPr>
          <w:fldChar w:fldCharType="begin"/>
        </w:r>
        <w:r w:rsidR="002E71B8">
          <w:rPr>
            <w:webHidden/>
          </w:rPr>
          <w:instrText xml:space="preserve"> PAGEREF _Toc319402213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4" w:history="1">
        <w:r w:rsidR="002E71B8" w:rsidRPr="00C63EDA">
          <w:rPr>
            <w:rStyle w:val="Hipervnculo"/>
            <w:lang w:eastAsia="en-US"/>
          </w:rPr>
          <w:t>4.35.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RN35 Interfaz de Salida para Niveles de Señal de Queja</w:t>
        </w:r>
        <w:r w:rsidR="002E71B8">
          <w:rPr>
            <w:webHidden/>
          </w:rPr>
          <w:tab/>
        </w:r>
        <w:r w:rsidR="002E71B8">
          <w:rPr>
            <w:webHidden/>
          </w:rPr>
          <w:fldChar w:fldCharType="begin"/>
        </w:r>
        <w:r w:rsidR="002E71B8">
          <w:rPr>
            <w:webHidden/>
          </w:rPr>
          <w:instrText xml:space="preserve"> PAGEREF _Toc319402214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5" w:history="1">
        <w:r w:rsidR="002E71B8" w:rsidRPr="00C63EDA">
          <w:rPr>
            <w:rStyle w:val="Hipervnculo"/>
            <w:lang w:eastAsia="en-US"/>
          </w:rPr>
          <w:t>4.36.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RN36 Valor Tipo Cable</w:t>
        </w:r>
        <w:r w:rsidR="002E71B8">
          <w:rPr>
            <w:webHidden/>
          </w:rPr>
          <w:tab/>
        </w:r>
        <w:r w:rsidR="002E71B8">
          <w:rPr>
            <w:webHidden/>
          </w:rPr>
          <w:fldChar w:fldCharType="begin"/>
        </w:r>
        <w:r w:rsidR="002E71B8">
          <w:rPr>
            <w:webHidden/>
          </w:rPr>
          <w:instrText xml:space="preserve"> PAGEREF _Toc319402215 \h </w:instrText>
        </w:r>
        <w:r w:rsidR="002E71B8">
          <w:rPr>
            <w:webHidden/>
          </w:rPr>
        </w:r>
        <w:r w:rsidR="002E71B8">
          <w:rPr>
            <w:webHidden/>
          </w:rPr>
          <w:fldChar w:fldCharType="separate"/>
        </w:r>
        <w:r w:rsidR="002E71B8">
          <w:rPr>
            <w:webHidden/>
          </w:rPr>
          <w:t>57</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6" w:history="1">
        <w:r w:rsidR="002E71B8" w:rsidRPr="00C63EDA">
          <w:rPr>
            <w:rStyle w:val="Hipervnculo"/>
            <w:lang w:eastAsia="en-US"/>
          </w:rPr>
          <w:t>4.37.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RN37 Registro de Sucursal Previo a su Administración</w:t>
        </w:r>
        <w:r w:rsidR="002E71B8">
          <w:rPr>
            <w:webHidden/>
          </w:rPr>
          <w:tab/>
        </w:r>
        <w:r w:rsidR="002E71B8">
          <w:rPr>
            <w:webHidden/>
          </w:rPr>
          <w:fldChar w:fldCharType="begin"/>
        </w:r>
        <w:r w:rsidR="002E71B8">
          <w:rPr>
            <w:webHidden/>
          </w:rPr>
          <w:instrText xml:space="preserve"> PAGEREF _Toc319402216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7" w:history="1">
        <w:r w:rsidR="002E71B8" w:rsidRPr="00C63EDA">
          <w:rPr>
            <w:rStyle w:val="Hipervnculo"/>
            <w:lang w:eastAsia="en-US"/>
          </w:rPr>
          <w:t>4.38.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RN38 Generar Interfaz XML para Inicio de Visita al Suscriptor</w:t>
        </w:r>
        <w:r w:rsidR="002E71B8">
          <w:rPr>
            <w:webHidden/>
          </w:rPr>
          <w:tab/>
        </w:r>
        <w:r w:rsidR="002E71B8">
          <w:rPr>
            <w:webHidden/>
          </w:rPr>
          <w:fldChar w:fldCharType="begin"/>
        </w:r>
        <w:r w:rsidR="002E71B8">
          <w:rPr>
            <w:webHidden/>
          </w:rPr>
          <w:instrText xml:space="preserve"> PAGEREF _Toc319402217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8" w:history="1">
        <w:r w:rsidR="002E71B8" w:rsidRPr="00C63EDA">
          <w:rPr>
            <w:rStyle w:val="Hipervnculo"/>
            <w:lang w:eastAsia="en-US"/>
          </w:rPr>
          <w:t>4.39.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RN39 Generar Interfaz XML para Finalización de Visita al Suscriptor</w:t>
        </w:r>
        <w:r w:rsidR="002E71B8">
          <w:rPr>
            <w:webHidden/>
          </w:rPr>
          <w:tab/>
        </w:r>
        <w:r w:rsidR="002E71B8">
          <w:rPr>
            <w:webHidden/>
          </w:rPr>
          <w:fldChar w:fldCharType="begin"/>
        </w:r>
        <w:r w:rsidR="002E71B8">
          <w:rPr>
            <w:webHidden/>
          </w:rPr>
          <w:instrText xml:space="preserve"> PAGEREF _Toc319402218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19" w:history="1">
        <w:r w:rsidR="002E71B8" w:rsidRPr="00C63EDA">
          <w:rPr>
            <w:rStyle w:val="Hipervnculo"/>
            <w:lang w:eastAsia="en-US"/>
          </w:rPr>
          <w:t>4.40.</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RN40 Generar Interfaz XML Tiempo Muerto</w:t>
        </w:r>
        <w:r w:rsidR="002E71B8">
          <w:rPr>
            <w:webHidden/>
          </w:rPr>
          <w:tab/>
        </w:r>
        <w:r w:rsidR="002E71B8">
          <w:rPr>
            <w:webHidden/>
          </w:rPr>
          <w:fldChar w:fldCharType="begin"/>
        </w:r>
        <w:r w:rsidR="002E71B8">
          <w:rPr>
            <w:webHidden/>
          </w:rPr>
          <w:instrText xml:space="preserve"> PAGEREF _Toc319402219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0" w:history="1">
        <w:r w:rsidR="002E71B8" w:rsidRPr="00C63EDA">
          <w:rPr>
            <w:rStyle w:val="Hipervnculo"/>
            <w:lang w:eastAsia="en-US"/>
          </w:rPr>
          <w:t>4.41.</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RN41 Generar Interfaz XML Servicio Adicional</w:t>
        </w:r>
        <w:r w:rsidR="002E71B8">
          <w:rPr>
            <w:webHidden/>
          </w:rPr>
          <w:tab/>
        </w:r>
        <w:r w:rsidR="002E71B8">
          <w:rPr>
            <w:webHidden/>
          </w:rPr>
          <w:fldChar w:fldCharType="begin"/>
        </w:r>
        <w:r w:rsidR="002E71B8">
          <w:rPr>
            <w:webHidden/>
          </w:rPr>
          <w:instrText xml:space="preserve"> PAGEREF _Toc319402220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1" w:history="1">
        <w:r w:rsidR="002E71B8" w:rsidRPr="00C63EDA">
          <w:rPr>
            <w:rStyle w:val="Hipervnculo"/>
            <w:lang w:eastAsia="en-US"/>
          </w:rPr>
          <w:t>4.42.</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RN42 Generar Interfaz XML Incidencia</w:t>
        </w:r>
        <w:r w:rsidR="002E71B8">
          <w:rPr>
            <w:webHidden/>
          </w:rPr>
          <w:tab/>
        </w:r>
        <w:r w:rsidR="002E71B8">
          <w:rPr>
            <w:webHidden/>
          </w:rPr>
          <w:fldChar w:fldCharType="begin"/>
        </w:r>
        <w:r w:rsidR="002E71B8">
          <w:rPr>
            <w:webHidden/>
          </w:rPr>
          <w:instrText xml:space="preserve"> PAGEREF _Toc319402221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2" w:history="1">
        <w:r w:rsidR="002E71B8" w:rsidRPr="00C63EDA">
          <w:rPr>
            <w:rStyle w:val="Hipervnculo"/>
            <w:lang w:eastAsia="en-US"/>
          </w:rPr>
          <w:t>4.43.</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RN43 Valor Tipo Caja Digital</w:t>
        </w:r>
        <w:r w:rsidR="002E71B8">
          <w:rPr>
            <w:webHidden/>
          </w:rPr>
          <w:tab/>
        </w:r>
        <w:r w:rsidR="002E71B8">
          <w:rPr>
            <w:webHidden/>
          </w:rPr>
          <w:fldChar w:fldCharType="begin"/>
        </w:r>
        <w:r w:rsidR="002E71B8">
          <w:rPr>
            <w:webHidden/>
          </w:rPr>
          <w:instrText xml:space="preserve"> PAGEREF _Toc319402222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3" w:history="1">
        <w:r w:rsidR="002E71B8" w:rsidRPr="00C63EDA">
          <w:rPr>
            <w:rStyle w:val="Hipervnculo"/>
            <w:lang w:eastAsia="en-US"/>
          </w:rPr>
          <w:t>4.44.</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RN44 Valor Tipo Modem</w:t>
        </w:r>
        <w:r w:rsidR="002E71B8">
          <w:rPr>
            <w:webHidden/>
          </w:rPr>
          <w:tab/>
        </w:r>
        <w:r w:rsidR="002E71B8">
          <w:rPr>
            <w:webHidden/>
          </w:rPr>
          <w:fldChar w:fldCharType="begin"/>
        </w:r>
        <w:r w:rsidR="002E71B8">
          <w:rPr>
            <w:webHidden/>
          </w:rPr>
          <w:instrText xml:space="preserve"> PAGEREF _Toc319402223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4" w:history="1">
        <w:r w:rsidR="002E71B8" w:rsidRPr="00C63EDA">
          <w:rPr>
            <w:rStyle w:val="Hipervnculo"/>
            <w:lang w:eastAsia="en-US"/>
          </w:rPr>
          <w:t>4.45.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RN45 Valor Opción Menú</w:t>
        </w:r>
        <w:r w:rsidR="002E71B8">
          <w:rPr>
            <w:webHidden/>
          </w:rPr>
          <w:tab/>
        </w:r>
        <w:r w:rsidR="002E71B8">
          <w:rPr>
            <w:webHidden/>
          </w:rPr>
          <w:fldChar w:fldCharType="begin"/>
        </w:r>
        <w:r w:rsidR="002E71B8">
          <w:rPr>
            <w:webHidden/>
          </w:rPr>
          <w:instrText xml:space="preserve"> PAGEREF _Toc319402224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5" w:history="1">
        <w:r w:rsidR="002E71B8" w:rsidRPr="00C63EDA">
          <w:rPr>
            <w:rStyle w:val="Hipervnculo"/>
            <w:lang w:eastAsia="en-US"/>
          </w:rPr>
          <w:t>4.46.</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RN46 Identificación del Tipo de Trabajo en Interfaces de Salida</w:t>
        </w:r>
        <w:r w:rsidR="002E71B8">
          <w:rPr>
            <w:webHidden/>
          </w:rPr>
          <w:tab/>
        </w:r>
        <w:r w:rsidR="002E71B8">
          <w:rPr>
            <w:webHidden/>
          </w:rPr>
          <w:fldChar w:fldCharType="begin"/>
        </w:r>
        <w:r w:rsidR="002E71B8">
          <w:rPr>
            <w:webHidden/>
          </w:rPr>
          <w:instrText xml:space="preserve"> PAGEREF _Toc319402225 \h </w:instrText>
        </w:r>
        <w:r w:rsidR="002E71B8">
          <w:rPr>
            <w:webHidden/>
          </w:rPr>
        </w:r>
        <w:r w:rsidR="002E71B8">
          <w:rPr>
            <w:webHidden/>
          </w:rPr>
          <w:fldChar w:fldCharType="separate"/>
        </w:r>
        <w:r w:rsidR="002E71B8">
          <w:rPr>
            <w:webHidden/>
          </w:rPr>
          <w:t>58</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6" w:history="1">
        <w:r w:rsidR="002E71B8" w:rsidRPr="00C63EDA">
          <w:rPr>
            <w:rStyle w:val="Hipervnculo"/>
            <w:lang w:eastAsia="en-US"/>
          </w:rPr>
          <w:t>4.47.</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RN47 Generar Interfaz XML Suscriptor Visitado</w:t>
        </w:r>
        <w:r w:rsidR="002E71B8">
          <w:rPr>
            <w:webHidden/>
          </w:rPr>
          <w:tab/>
        </w:r>
        <w:r w:rsidR="002E71B8">
          <w:rPr>
            <w:webHidden/>
          </w:rPr>
          <w:fldChar w:fldCharType="begin"/>
        </w:r>
        <w:r w:rsidR="002E71B8">
          <w:rPr>
            <w:webHidden/>
          </w:rPr>
          <w:instrText xml:space="preserve"> PAGEREF _Toc319402226 \h </w:instrText>
        </w:r>
        <w:r w:rsidR="002E71B8">
          <w:rPr>
            <w:webHidden/>
          </w:rPr>
        </w:r>
        <w:r w:rsidR="002E71B8">
          <w:rPr>
            <w:webHidden/>
          </w:rPr>
          <w:fldChar w:fldCharType="separate"/>
        </w:r>
        <w:r w:rsidR="002E71B8">
          <w:rPr>
            <w:webHidden/>
          </w:rPr>
          <w:t>59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7" w:history="1">
        <w:r w:rsidR="002E71B8" w:rsidRPr="00C63EDA">
          <w:rPr>
            <w:rStyle w:val="Hipervnculo"/>
            <w:lang w:eastAsia="en-US"/>
          </w:rPr>
          <w:t>4.48.</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RN48 Generar Interfaz XML Consumos</w:t>
        </w:r>
        <w:r w:rsidR="002E71B8">
          <w:rPr>
            <w:webHidden/>
          </w:rPr>
          <w:tab/>
        </w:r>
        <w:r w:rsidR="002E71B8">
          <w:rPr>
            <w:webHidden/>
          </w:rPr>
          <w:fldChar w:fldCharType="begin"/>
        </w:r>
        <w:r w:rsidR="002E71B8">
          <w:rPr>
            <w:webHidden/>
          </w:rPr>
          <w:instrText xml:space="preserve"> PAGEREF _Toc319402227 \h </w:instrText>
        </w:r>
        <w:r w:rsidR="002E71B8">
          <w:rPr>
            <w:webHidden/>
          </w:rPr>
        </w:r>
        <w:r w:rsidR="002E71B8">
          <w:rPr>
            <w:webHidden/>
          </w:rPr>
          <w:fldChar w:fldCharType="separate"/>
        </w:r>
        <w:r w:rsidR="002E71B8">
          <w:rPr>
            <w:webHidden/>
          </w:rPr>
          <w:t>59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8" w:history="1">
        <w:r w:rsidR="002E71B8" w:rsidRPr="00C63EDA">
          <w:rPr>
            <w:rStyle w:val="Hipervnculo"/>
            <w:lang w:eastAsia="en-US"/>
          </w:rPr>
          <w:t>4.49.</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RN49 Identificación de la Ciudad en Interfaces de Salida</w:t>
        </w:r>
        <w:r w:rsidR="002E71B8">
          <w:rPr>
            <w:webHidden/>
          </w:rPr>
          <w:tab/>
        </w:r>
        <w:r w:rsidR="002E71B8">
          <w:rPr>
            <w:webHidden/>
          </w:rPr>
          <w:fldChar w:fldCharType="begin"/>
        </w:r>
        <w:r w:rsidR="002E71B8">
          <w:rPr>
            <w:webHidden/>
          </w:rPr>
          <w:instrText xml:space="preserve"> PAGEREF _Toc319402228 \h </w:instrText>
        </w:r>
        <w:r w:rsidR="002E71B8">
          <w:rPr>
            <w:webHidden/>
          </w:rPr>
        </w:r>
        <w:r w:rsidR="002E71B8">
          <w:rPr>
            <w:webHidden/>
          </w:rPr>
          <w:fldChar w:fldCharType="separate"/>
        </w:r>
        <w:r w:rsidR="002E71B8">
          <w:rPr>
            <w:webHidden/>
          </w:rPr>
          <w:t>59</w:t>
        </w:r>
        <w:r w:rsidR="002E71B8">
          <w:rPr>
            <w:webHidden/>
          </w:rPr>
          <w:fldChar w:fldCharType="end"/>
        </w:r>
      </w:hyperlink>
    </w:p>
    <w:p w:rsidR="002E71B8" w:rsidRDefault="008D4953">
      <w:pPr>
        <w:pStyle w:val="TDC1"/>
        <w:rPr>
          <w:rFonts w:asciiTheme="minorHAnsi" w:eastAsiaTheme="minorEastAsia" w:hAnsiTheme="minorHAnsi" w:cstheme="minorBidi"/>
          <w:iCs w:val="0"/>
          <w:sz w:val="22"/>
          <w:szCs w:val="22"/>
          <w:lang w:val="es-MX" w:eastAsia="es-MX"/>
        </w:rPr>
      </w:pPr>
      <w:hyperlink w:anchor="_Toc319402229" w:history="1">
        <w:r w:rsidR="002E71B8" w:rsidRPr="00C63EDA">
          <w:rPr>
            <w:rStyle w:val="Hipervnculo"/>
            <w:lang w:eastAsia="en-US"/>
          </w:rPr>
          <w:t>5</w:t>
        </w:r>
        <w:r w:rsidR="002E71B8">
          <w:rPr>
            <w:rFonts w:asciiTheme="minorHAnsi" w:eastAsiaTheme="minorEastAsia" w:hAnsiTheme="minorHAnsi" w:cstheme="minorBidi"/>
            <w:iCs w:val="0"/>
            <w:sz w:val="22"/>
            <w:szCs w:val="22"/>
            <w:lang w:val="es-MX" w:eastAsia="es-MX"/>
          </w:rPr>
          <w:tab/>
        </w:r>
        <w:r w:rsidR="002E71B8" w:rsidRPr="00C63EDA">
          <w:rPr>
            <w:rStyle w:val="Hipervnculo"/>
            <w:lang w:eastAsia="en-US"/>
          </w:rPr>
          <w:t>Firmas de Aceptación</w:t>
        </w:r>
        <w:r w:rsidR="002E71B8">
          <w:rPr>
            <w:webHidden/>
          </w:rPr>
          <w:tab/>
        </w:r>
        <w:r w:rsidR="002E71B8">
          <w:rPr>
            <w:webHidden/>
          </w:rPr>
          <w:fldChar w:fldCharType="begin"/>
        </w:r>
        <w:r w:rsidR="002E71B8">
          <w:rPr>
            <w:webHidden/>
          </w:rPr>
          <w:instrText xml:space="preserve"> PAGEREF _Toc319402229 \h </w:instrText>
        </w:r>
        <w:r w:rsidR="002E71B8">
          <w:rPr>
            <w:webHidden/>
          </w:rPr>
        </w:r>
        <w:r w:rsidR="002E71B8">
          <w:rPr>
            <w:webHidden/>
          </w:rPr>
          <w:fldChar w:fldCharType="separate"/>
        </w:r>
        <w:r w:rsidR="002E71B8">
          <w:rPr>
            <w:webHidden/>
          </w:rPr>
          <w:t>60</w:t>
        </w:r>
        <w:r w:rsidR="002E71B8">
          <w:rPr>
            <w:webHidden/>
          </w:rPr>
          <w:fldChar w:fldCharType="end"/>
        </w:r>
      </w:hyperlink>
    </w:p>
    <w:p w:rsidR="005B6AFF" w:rsidRPr="00151CDF" w:rsidRDefault="00635287" w:rsidP="002B19D1">
      <w:pPr>
        <w:pStyle w:val="Ttulo"/>
        <w:jc w:val="left"/>
        <w:rPr>
          <w:rFonts w:ascii="Tahoma" w:hAnsi="Tahoma" w:cs="Tahoma"/>
          <w:b w:val="0"/>
          <w:sz w:val="20"/>
        </w:rPr>
      </w:pPr>
      <w:r w:rsidRPr="00151CDF">
        <w:rPr>
          <w:rFonts w:ascii="Tahoma" w:hAnsi="Tahoma" w:cs="Tahoma"/>
          <w:b w:val="0"/>
          <w:sz w:val="20"/>
        </w:rPr>
        <w:fldChar w:fldCharType="end"/>
      </w:r>
    </w:p>
    <w:p w:rsidR="001A1131" w:rsidRPr="00151CDF" w:rsidRDefault="001A1131" w:rsidP="002B19D1">
      <w:pPr>
        <w:pStyle w:val="Ttulo"/>
        <w:jc w:val="left"/>
        <w:rPr>
          <w:rFonts w:ascii="Tahoma" w:hAnsi="Tahoma" w:cs="Tahoma"/>
          <w:b w:val="0"/>
        </w:rPr>
      </w:pPr>
    </w:p>
    <w:p w:rsidR="005B6AFF" w:rsidRPr="00151CDF" w:rsidRDefault="009A2E9D" w:rsidP="009A2E9D">
      <w:pPr>
        <w:pStyle w:val="Textoindependiente"/>
        <w:jc w:val="center"/>
        <w:rPr>
          <w:sz w:val="28"/>
          <w:szCs w:val="28"/>
          <w:lang w:eastAsia="en-US"/>
        </w:rPr>
      </w:pPr>
      <w:r w:rsidRPr="00151CDF">
        <w:rPr>
          <w:sz w:val="28"/>
          <w:szCs w:val="28"/>
          <w:lang w:eastAsia="en-US"/>
        </w:rPr>
        <w:t>Reglas de Negocio</w:t>
      </w:r>
    </w:p>
    <w:p w:rsidR="007D0EFA" w:rsidRPr="00151CDF" w:rsidRDefault="007D0EFA" w:rsidP="007D0EFA">
      <w:pPr>
        <w:pStyle w:val="Textoindependiente"/>
      </w:pPr>
    </w:p>
    <w:p w:rsidR="007D0EFA" w:rsidRPr="00151CDF" w:rsidRDefault="007D0EFA" w:rsidP="0023417C">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1" w:name="_Toc319401822"/>
      <w:r w:rsidRPr="00151CDF">
        <w:rPr>
          <w:bCs w:val="0"/>
          <w:szCs w:val="20"/>
          <w:lang w:eastAsia="en-US"/>
        </w:rPr>
        <w:t>Introducción</w:t>
      </w:r>
      <w:bookmarkEnd w:id="1"/>
    </w:p>
    <w:p w:rsidR="007D0EFA" w:rsidRPr="00151CDF" w:rsidRDefault="00C6597A" w:rsidP="006D26A1">
      <w:pPr>
        <w:pStyle w:val="InfoBlue"/>
      </w:pPr>
      <w:r w:rsidRPr="00151CDF">
        <w:t xml:space="preserve">Este documento contiene la descripción de las políticas, normas, operaciones, restricciones presentes en el proyecto de </w:t>
      </w:r>
      <w:proofErr w:type="spellStart"/>
      <w:r w:rsidRPr="00151CDF">
        <w:t>Megacable</w:t>
      </w:r>
      <w:proofErr w:type="spellEnd"/>
      <w:r w:rsidRPr="00151CDF">
        <w:t xml:space="preserve">, Comunicaciones. Estas reglas de negocio son un medio por el cual la estrategia es implementada y especifican en un nivel adecuado de detalle lo que el proyecto de </w:t>
      </w:r>
      <w:proofErr w:type="spellStart"/>
      <w:r w:rsidRPr="00151CDF">
        <w:t>Megacable</w:t>
      </w:r>
      <w:proofErr w:type="spellEnd"/>
      <w:r w:rsidRPr="00151CDF">
        <w:t xml:space="preserve">, Comunicaciones debe de hacer. </w:t>
      </w:r>
    </w:p>
    <w:p w:rsidR="007D0EFA" w:rsidRPr="00151CDF" w:rsidRDefault="007D0EFA" w:rsidP="007D0EFA">
      <w:pPr>
        <w:pStyle w:val="Textoindependiente"/>
        <w:rPr>
          <w:lang w:val="es-ES" w:eastAsia="en-US"/>
        </w:rPr>
      </w:pPr>
    </w:p>
    <w:p w:rsidR="007D0EFA" w:rsidRPr="00151CDF" w:rsidRDefault="007D0EFA" w:rsidP="00D024BA">
      <w:pPr>
        <w:pStyle w:val="Ttulo2"/>
        <w:jc w:val="left"/>
        <w:rPr>
          <w:rFonts w:cs="Arial"/>
        </w:rPr>
      </w:pPr>
      <w:bookmarkStart w:id="2" w:name="_Toc319401823"/>
      <w:r w:rsidRPr="00151CDF">
        <w:rPr>
          <w:rFonts w:cs="Arial"/>
        </w:rPr>
        <w:t>Propósito</w:t>
      </w:r>
      <w:bookmarkEnd w:id="2"/>
    </w:p>
    <w:p w:rsidR="007D0EFA" w:rsidRPr="00151CDF" w:rsidRDefault="006300FF" w:rsidP="006D26A1">
      <w:pPr>
        <w:pStyle w:val="InfoBlue"/>
      </w:pPr>
      <w:r w:rsidRPr="00151CDF">
        <w:t>El objetivo de este documento es administrar, organizar y</w:t>
      </w:r>
      <w:r w:rsidR="00943D86" w:rsidRPr="00151CDF">
        <w:t xml:space="preserve"> </w:t>
      </w:r>
      <w:r w:rsidRPr="00151CDF">
        <w:t xml:space="preserve">centralizar </w:t>
      </w:r>
      <w:r w:rsidR="00943D86" w:rsidRPr="00151CDF">
        <w:t xml:space="preserve">las reglas de negocio de modo que sea sencillo consultarlas, entenderlas, utilizarlas y cambiarlas. </w:t>
      </w:r>
    </w:p>
    <w:p w:rsidR="0085371F" w:rsidRPr="00151CDF" w:rsidRDefault="0085371F" w:rsidP="0085371F">
      <w:pPr>
        <w:pStyle w:val="Textoindependiente"/>
        <w:rPr>
          <w:lang w:val="es-ES" w:eastAsia="en-US"/>
        </w:rPr>
      </w:pPr>
    </w:p>
    <w:p w:rsidR="007D0EFA" w:rsidRPr="00151CDF" w:rsidRDefault="007D0EFA" w:rsidP="006D26A1">
      <w:pPr>
        <w:pStyle w:val="Ttulo2"/>
        <w:jc w:val="left"/>
        <w:rPr>
          <w:rFonts w:cs="Arial"/>
        </w:rPr>
      </w:pPr>
      <w:bookmarkStart w:id="3" w:name="_Toc319401824"/>
      <w:r w:rsidRPr="00151CDF">
        <w:rPr>
          <w:rFonts w:cs="Arial"/>
        </w:rPr>
        <w:t>Alcance</w:t>
      </w:r>
      <w:bookmarkEnd w:id="3"/>
    </w:p>
    <w:p w:rsidR="00943D86" w:rsidRPr="00151CDF" w:rsidRDefault="00943D86" w:rsidP="00943D86">
      <w:pPr>
        <w:pStyle w:val="InfoBlue"/>
      </w:pPr>
      <w:r w:rsidRPr="00151CDF">
        <w:t xml:space="preserve">El alcance de este documento incluye la descripción de las reglas de negocio encontradas en las diferentes fases del desarrollo del </w:t>
      </w:r>
      <w:r w:rsidR="001E3626" w:rsidRPr="00151CDF">
        <w:t xml:space="preserve">proyecto de </w:t>
      </w:r>
      <w:proofErr w:type="spellStart"/>
      <w:r w:rsidR="001E3626" w:rsidRPr="00151CDF">
        <w:t>Megacable</w:t>
      </w:r>
      <w:proofErr w:type="spellEnd"/>
      <w:r w:rsidR="001E3626" w:rsidRPr="00151CDF">
        <w:t>, Comunicaciones.</w:t>
      </w:r>
    </w:p>
    <w:p w:rsidR="00943D86" w:rsidRPr="00151CDF" w:rsidRDefault="00943D86" w:rsidP="00943D86"/>
    <w:p w:rsidR="0085371F" w:rsidRPr="00151CDF" w:rsidRDefault="0085371F" w:rsidP="0085371F">
      <w:pPr>
        <w:pStyle w:val="Textoindependiente"/>
        <w:rPr>
          <w:lang w:val="es-ES" w:eastAsia="en-US"/>
        </w:rPr>
      </w:pPr>
    </w:p>
    <w:p w:rsidR="007D0EFA" w:rsidRPr="00151CDF" w:rsidRDefault="007D0EFA" w:rsidP="00D024BA">
      <w:pPr>
        <w:pStyle w:val="Ttulo2"/>
        <w:jc w:val="left"/>
        <w:rPr>
          <w:rFonts w:cs="Arial"/>
        </w:rPr>
      </w:pPr>
      <w:bookmarkStart w:id="4" w:name="_Toc319401825"/>
      <w:r w:rsidRPr="00151CDF">
        <w:rPr>
          <w:rFonts w:cs="Arial"/>
        </w:rPr>
        <w:t>Referencias</w:t>
      </w:r>
      <w:bookmarkEnd w:id="4"/>
    </w:p>
    <w:p w:rsidR="008B3F2C" w:rsidRPr="00151CDF" w:rsidRDefault="008B3F2C" w:rsidP="006D26A1">
      <w:pPr>
        <w:pStyle w:val="InfoBlue"/>
      </w:pPr>
    </w:p>
    <w:p w:rsidR="007D0EFA" w:rsidRPr="00151CDF" w:rsidRDefault="008B3F2C" w:rsidP="006D26A1">
      <w:pPr>
        <w:pStyle w:val="InfoBlue"/>
      </w:pPr>
      <w:r w:rsidRPr="00151CDF">
        <w:t>Glosario de Negocio del Proyecto -  “MEG_Glosario_de_Negocio.docx”</w:t>
      </w:r>
    </w:p>
    <w:p w:rsidR="0085371F" w:rsidRPr="00151CDF" w:rsidRDefault="0085371F" w:rsidP="0085371F">
      <w:pPr>
        <w:pStyle w:val="Textoindependiente"/>
        <w:rPr>
          <w:lang w:val="es-ES" w:eastAsia="en-US"/>
        </w:rPr>
      </w:pPr>
    </w:p>
    <w:p w:rsidR="007D0EFA" w:rsidRPr="00151CDF" w:rsidRDefault="007D0EFA" w:rsidP="00026D41">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5" w:name="_Toc319401826"/>
      <w:r w:rsidRPr="00151CDF">
        <w:rPr>
          <w:bCs w:val="0"/>
          <w:szCs w:val="20"/>
          <w:lang w:eastAsia="en-US"/>
        </w:rPr>
        <w:t>Visión General</w:t>
      </w:r>
      <w:bookmarkEnd w:id="5"/>
    </w:p>
    <w:p w:rsidR="007D0EFA" w:rsidRPr="00151CDF" w:rsidRDefault="005149DA" w:rsidP="006D26A1">
      <w:pPr>
        <w:pStyle w:val="InfoBlue"/>
      </w:pPr>
      <w:r w:rsidRPr="00151CDF">
        <w:t>El documento contiene una lista de reglas de negocio del proyecto que son referenciadas por cada especificación de caso de uso del proyecto.</w:t>
      </w:r>
      <w:r w:rsidR="002435D1" w:rsidRPr="00151CDF">
        <w:t xml:space="preserve"> </w:t>
      </w:r>
    </w:p>
    <w:p w:rsidR="0085371F" w:rsidRPr="00151CDF" w:rsidRDefault="0085371F" w:rsidP="0085371F">
      <w:pPr>
        <w:pStyle w:val="Textoindependiente"/>
        <w:rPr>
          <w:lang w:val="es-ES" w:eastAsia="en-US"/>
        </w:rPr>
      </w:pPr>
    </w:p>
    <w:p w:rsidR="007D0EFA" w:rsidRPr="00151CDF" w:rsidRDefault="007D0EFA" w:rsidP="0023417C">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6" w:name="_Toc319401827"/>
      <w:r w:rsidRPr="00151CDF">
        <w:rPr>
          <w:bCs w:val="0"/>
          <w:szCs w:val="20"/>
          <w:lang w:eastAsia="en-US"/>
        </w:rPr>
        <w:t>Definiciones</w:t>
      </w:r>
      <w:bookmarkEnd w:id="6"/>
    </w:p>
    <w:p w:rsidR="007D0EFA" w:rsidRPr="00151CDF" w:rsidRDefault="008B3F2C" w:rsidP="006D26A1">
      <w:pPr>
        <w:pStyle w:val="InfoBlue"/>
      </w:pPr>
      <w:r w:rsidRPr="00151CDF">
        <w:t>Para consultar algún término o definición utilizado en este documento revisar el glosario de negocio del proyecto.</w:t>
      </w:r>
    </w:p>
    <w:p w:rsidR="0085371F" w:rsidRPr="00151CDF" w:rsidRDefault="0085371F" w:rsidP="0085371F">
      <w:pPr>
        <w:pStyle w:val="Textoindependiente"/>
        <w:rPr>
          <w:lang w:val="es-ES" w:eastAsia="en-US"/>
        </w:rPr>
      </w:pPr>
    </w:p>
    <w:p w:rsidR="007D0EFA" w:rsidRPr="00151CDF" w:rsidRDefault="0084202C" w:rsidP="00753A0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 w:name="RN01"/>
      <w:bookmarkStart w:id="8" w:name="_Toc319401828"/>
      <w:bookmarkEnd w:id="7"/>
      <w:r w:rsidRPr="00151CDF">
        <w:rPr>
          <w:bCs w:val="0"/>
          <w:szCs w:val="20"/>
          <w:lang w:eastAsia="en-US"/>
        </w:rPr>
        <w:t xml:space="preserve">RN01 </w:t>
      </w:r>
      <w:r w:rsidR="006D26A1" w:rsidRPr="00151CDF">
        <w:rPr>
          <w:bCs w:val="0"/>
          <w:szCs w:val="20"/>
          <w:lang w:eastAsia="en-US"/>
        </w:rPr>
        <w:t>Ocultar Contraseña</w:t>
      </w:r>
      <w:bookmarkEnd w:id="8"/>
    </w:p>
    <w:p w:rsidR="007D0EFA" w:rsidRPr="00151CDF" w:rsidRDefault="006D26A1" w:rsidP="006D26A1">
      <w:pPr>
        <w:pStyle w:val="InfoBlue"/>
      </w:pPr>
      <w:r w:rsidRPr="00151CDF">
        <w:t>Al validar el acceso al sistema,  la contraseña deberá de ser confidencial y no se deberá visualizar al momento de introducirla.</w:t>
      </w:r>
    </w:p>
    <w:p w:rsidR="0085371F" w:rsidRPr="00151CDF" w:rsidRDefault="0085371F" w:rsidP="0085371F">
      <w:pPr>
        <w:pStyle w:val="Textoindependiente"/>
        <w:rPr>
          <w:lang w:val="es-ES" w:eastAsia="en-US"/>
        </w:rPr>
      </w:pPr>
    </w:p>
    <w:p w:rsidR="007D0EFA" w:rsidRPr="00151CDF" w:rsidRDefault="005E316D" w:rsidP="00753A0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9" w:name="RN02"/>
      <w:bookmarkStart w:id="10" w:name="_Toc319401829"/>
      <w:bookmarkEnd w:id="9"/>
      <w:r w:rsidRPr="00151CDF">
        <w:rPr>
          <w:bCs w:val="0"/>
          <w:szCs w:val="20"/>
          <w:lang w:eastAsia="en-US"/>
        </w:rPr>
        <w:t>RN02 Perfil Configuración y Reportes</w:t>
      </w:r>
      <w:bookmarkEnd w:id="10"/>
    </w:p>
    <w:p w:rsidR="007D0EFA" w:rsidRPr="00151CDF" w:rsidRDefault="005E316D" w:rsidP="006D26A1">
      <w:pPr>
        <w:pStyle w:val="InfoBlue"/>
      </w:pPr>
      <w:r w:rsidRPr="00151CDF">
        <w:t xml:space="preserve">El perfil de Administrador deberá ser utilizado para las funciones de configuración del sistema así como la administración de los catálogos, además de poder revisar y generar reportes. El perfil de Supervisor podrá también consultar y generar reportes. </w:t>
      </w:r>
    </w:p>
    <w:p w:rsidR="0085371F" w:rsidRPr="00151CDF" w:rsidRDefault="0085371F" w:rsidP="0085371F">
      <w:pPr>
        <w:pStyle w:val="Textoindependiente"/>
        <w:rPr>
          <w:lang w:val="es-ES" w:eastAsia="en-US"/>
        </w:rPr>
      </w:pPr>
    </w:p>
    <w:p w:rsidR="00DB53D1" w:rsidRPr="00151CDF" w:rsidRDefault="00DB53D1" w:rsidP="00DB53D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1" w:name="_Toc319401830"/>
      <w:r w:rsidRPr="00151CDF">
        <w:rPr>
          <w:bCs w:val="0"/>
          <w:szCs w:val="20"/>
          <w:lang w:eastAsia="en-US"/>
        </w:rPr>
        <w:t>RN03 Actividades por Perfil</w:t>
      </w:r>
      <w:bookmarkEnd w:id="11"/>
    </w:p>
    <w:p w:rsidR="00DB53D1" w:rsidRPr="00151CDF" w:rsidRDefault="00E4797A" w:rsidP="00DB53D1">
      <w:pPr>
        <w:rPr>
          <w:rFonts w:cs="Arial"/>
          <w:sz w:val="20"/>
          <w:szCs w:val="20"/>
          <w:lang w:eastAsia="en-US"/>
        </w:rPr>
      </w:pPr>
      <w:r w:rsidRPr="00151CDF">
        <w:rPr>
          <w:rFonts w:cs="Arial"/>
          <w:sz w:val="20"/>
          <w:szCs w:val="20"/>
          <w:lang w:eastAsia="en-US"/>
        </w:rPr>
        <w:t>Cada perfil de usuario podrá tener privilegios para realizar ciertas actividades presentarle al usuario únicamente las actividades de acuerdo a su perfil</w:t>
      </w:r>
      <w:r w:rsidR="00E45734" w:rsidRPr="00151CDF">
        <w:rPr>
          <w:rFonts w:cs="Arial"/>
          <w:sz w:val="20"/>
          <w:szCs w:val="20"/>
          <w:lang w:eastAsia="en-US"/>
        </w:rPr>
        <w:t>.</w:t>
      </w:r>
    </w:p>
    <w:p w:rsidR="00522520" w:rsidRPr="00151CDF" w:rsidRDefault="00522520" w:rsidP="0085371F">
      <w:pPr>
        <w:pStyle w:val="Textoindependiente"/>
        <w:rPr>
          <w:lang w:val="es-ES" w:eastAsia="en-US"/>
        </w:rPr>
      </w:pPr>
    </w:p>
    <w:p w:rsidR="002F0D38" w:rsidRPr="00151CDF" w:rsidRDefault="002F0D38" w:rsidP="002F0D3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2" w:name="RN04"/>
      <w:bookmarkStart w:id="13" w:name="_Toc319401831"/>
      <w:bookmarkEnd w:id="12"/>
      <w:r w:rsidRPr="00151CDF">
        <w:rPr>
          <w:bCs w:val="0"/>
          <w:szCs w:val="20"/>
          <w:lang w:eastAsia="en-US"/>
        </w:rPr>
        <w:t>RN0</w:t>
      </w:r>
      <w:r w:rsidR="00240FDF" w:rsidRPr="00151CDF">
        <w:rPr>
          <w:bCs w:val="0"/>
          <w:szCs w:val="20"/>
          <w:lang w:eastAsia="en-US"/>
        </w:rPr>
        <w:t>4</w:t>
      </w:r>
      <w:r w:rsidRPr="00151CDF">
        <w:rPr>
          <w:bCs w:val="0"/>
          <w:szCs w:val="20"/>
          <w:lang w:eastAsia="en-US"/>
        </w:rPr>
        <w:t xml:space="preserve"> Actividades por Módulo</w:t>
      </w:r>
      <w:bookmarkEnd w:id="13"/>
    </w:p>
    <w:p w:rsidR="002F0D38" w:rsidRPr="00151CDF" w:rsidRDefault="002F0D38" w:rsidP="002F0D38">
      <w:pPr>
        <w:rPr>
          <w:rFonts w:cs="Arial"/>
          <w:sz w:val="20"/>
          <w:szCs w:val="20"/>
          <w:lang w:eastAsia="en-US"/>
        </w:rPr>
      </w:pPr>
      <w:r w:rsidRPr="00151CDF">
        <w:rPr>
          <w:rFonts w:cs="Arial"/>
          <w:sz w:val="20"/>
          <w:szCs w:val="20"/>
          <w:lang w:eastAsia="en-US"/>
        </w:rPr>
        <w:t>Todas las actividades que se pueden realizar dentro del sistema deberán estar asociadas a un módulo y se presentarán agrupadas de acuerdo al módulo al que pertenecen.</w:t>
      </w:r>
    </w:p>
    <w:p w:rsidR="00240FDF" w:rsidRPr="00151CDF" w:rsidRDefault="00240FDF" w:rsidP="002F0D38">
      <w:pPr>
        <w:rPr>
          <w:rFonts w:cs="Arial"/>
          <w:sz w:val="20"/>
          <w:szCs w:val="20"/>
          <w:lang w:eastAsia="en-US"/>
        </w:rPr>
      </w:pPr>
    </w:p>
    <w:p w:rsidR="00240FDF" w:rsidRPr="00151CDF" w:rsidRDefault="00240FDF" w:rsidP="00240FD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 w:name="RN05"/>
      <w:bookmarkStart w:id="15" w:name="_Toc319401832"/>
      <w:bookmarkEnd w:id="14"/>
      <w:r w:rsidRPr="00151CDF">
        <w:rPr>
          <w:bCs w:val="0"/>
          <w:szCs w:val="20"/>
          <w:lang w:eastAsia="en-US"/>
        </w:rPr>
        <w:t>RN05 Ordenar Información por Clave</w:t>
      </w:r>
      <w:bookmarkEnd w:id="15"/>
    </w:p>
    <w:p w:rsidR="00240FDF" w:rsidRPr="00151CDF" w:rsidRDefault="00240FDF" w:rsidP="00240FDF">
      <w:pPr>
        <w:rPr>
          <w:rFonts w:cs="Arial"/>
          <w:sz w:val="20"/>
          <w:szCs w:val="20"/>
          <w:lang w:eastAsia="en-US"/>
        </w:rPr>
      </w:pPr>
      <w:r w:rsidRPr="00151CDF">
        <w:rPr>
          <w:rFonts w:cs="Arial"/>
          <w:sz w:val="20"/>
          <w:szCs w:val="20"/>
          <w:lang w:eastAsia="en-US"/>
        </w:rPr>
        <w:t>Ordenar la información por la clave de la entidad en orden ascendente alfabética o numéricamente.</w:t>
      </w:r>
    </w:p>
    <w:p w:rsidR="00522520" w:rsidRPr="00151CDF" w:rsidRDefault="00522520" w:rsidP="0085371F">
      <w:pPr>
        <w:pStyle w:val="Textoindependiente"/>
        <w:rPr>
          <w:lang w:val="es-ES" w:eastAsia="en-US"/>
        </w:rPr>
      </w:pPr>
    </w:p>
    <w:p w:rsidR="00240FDF" w:rsidRPr="00151CDF" w:rsidRDefault="00240FDF" w:rsidP="00240FD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6" w:name="RN06"/>
      <w:bookmarkStart w:id="17" w:name="_Toc319401833"/>
      <w:bookmarkEnd w:id="16"/>
      <w:r w:rsidRPr="00151CDF">
        <w:rPr>
          <w:bCs w:val="0"/>
          <w:szCs w:val="20"/>
          <w:lang w:eastAsia="en-US"/>
        </w:rPr>
        <w:t>RN06 Valor por Defecto Estado</w:t>
      </w:r>
      <w:bookmarkEnd w:id="17"/>
    </w:p>
    <w:p w:rsidR="00240FDF" w:rsidRPr="00151CDF" w:rsidRDefault="00F079E6" w:rsidP="00240FDF">
      <w:pPr>
        <w:rPr>
          <w:rFonts w:cs="Arial"/>
          <w:sz w:val="20"/>
          <w:szCs w:val="20"/>
          <w:lang w:eastAsia="en-US"/>
        </w:rPr>
      </w:pPr>
      <w:r w:rsidRPr="00151CDF">
        <w:rPr>
          <w:rFonts w:cs="Arial"/>
          <w:sz w:val="20"/>
          <w:szCs w:val="20"/>
          <w:lang w:eastAsia="en-US"/>
        </w:rPr>
        <w:t>El valor por defecto siempre será activo</w:t>
      </w:r>
      <w:r w:rsidR="00240FDF" w:rsidRPr="00151CDF">
        <w:rPr>
          <w:rFonts w:cs="Arial"/>
          <w:sz w:val="20"/>
          <w:szCs w:val="20"/>
          <w:lang w:eastAsia="en-US"/>
        </w:rPr>
        <w:t>.</w:t>
      </w:r>
    </w:p>
    <w:p w:rsidR="00240FDF" w:rsidRPr="00151CDF" w:rsidRDefault="00240FDF" w:rsidP="00240FDF">
      <w:pPr>
        <w:pStyle w:val="Textoindependiente"/>
        <w:rPr>
          <w:lang w:val="es-ES" w:eastAsia="en-US"/>
        </w:rPr>
      </w:pPr>
    </w:p>
    <w:p w:rsidR="00240FDF" w:rsidRPr="00151CDF" w:rsidRDefault="00240FDF" w:rsidP="00240FD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8" w:name="RN07"/>
      <w:bookmarkStart w:id="19" w:name="_Toc319401834"/>
      <w:bookmarkEnd w:id="18"/>
      <w:r w:rsidRPr="00151CDF">
        <w:rPr>
          <w:bCs w:val="0"/>
          <w:szCs w:val="20"/>
          <w:lang w:eastAsia="en-US"/>
        </w:rPr>
        <w:t>RN07 Información Activa</w:t>
      </w:r>
      <w:bookmarkEnd w:id="19"/>
    </w:p>
    <w:p w:rsidR="00240FDF" w:rsidRPr="00151CDF" w:rsidRDefault="00E037A3" w:rsidP="00240FDF">
      <w:pPr>
        <w:rPr>
          <w:rFonts w:cs="Arial"/>
          <w:sz w:val="20"/>
          <w:szCs w:val="20"/>
          <w:lang w:eastAsia="en-US"/>
        </w:rPr>
      </w:pPr>
      <w:r w:rsidRPr="00151CDF">
        <w:rPr>
          <w:rFonts w:cs="Arial"/>
          <w:sz w:val="20"/>
          <w:szCs w:val="20"/>
          <w:lang w:val="es-MX" w:eastAsia="en-US"/>
        </w:rPr>
        <w:t>L</w:t>
      </w:r>
      <w:r w:rsidR="00F079E6" w:rsidRPr="00151CDF">
        <w:rPr>
          <w:rFonts w:cs="Arial"/>
          <w:sz w:val="20"/>
          <w:szCs w:val="20"/>
          <w:lang w:eastAsia="en-US"/>
        </w:rPr>
        <w:t>a información</w:t>
      </w:r>
      <w:r w:rsidR="00586E2D" w:rsidRPr="00151CDF">
        <w:rPr>
          <w:rFonts w:cs="Arial"/>
          <w:sz w:val="20"/>
          <w:szCs w:val="20"/>
          <w:lang w:eastAsia="en-US"/>
        </w:rPr>
        <w:t xml:space="preserve"> que se encuentre en el estado de activa.</w:t>
      </w:r>
    </w:p>
    <w:p w:rsidR="00BC1F1D" w:rsidRPr="00151CDF" w:rsidRDefault="00BC1F1D" w:rsidP="00240FDF">
      <w:pPr>
        <w:rPr>
          <w:rFonts w:cs="Arial"/>
          <w:sz w:val="20"/>
          <w:szCs w:val="20"/>
          <w:lang w:eastAsia="en-US"/>
        </w:rPr>
      </w:pPr>
    </w:p>
    <w:p w:rsidR="00BC1F1D" w:rsidRPr="00151CDF" w:rsidRDefault="00BC1F1D" w:rsidP="00BC1F1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0" w:name="_Toc319401835"/>
      <w:bookmarkStart w:id="21" w:name="RN08"/>
      <w:r w:rsidRPr="00151CDF">
        <w:rPr>
          <w:bCs w:val="0"/>
          <w:szCs w:val="20"/>
          <w:lang w:eastAsia="en-US"/>
        </w:rPr>
        <w:t>RN08 Códigos de Barras de la Sucursal</w:t>
      </w:r>
      <w:bookmarkEnd w:id="20"/>
    </w:p>
    <w:bookmarkEnd w:id="21"/>
    <w:p w:rsidR="00BC1F1D" w:rsidRPr="00151CDF" w:rsidRDefault="00BC1F1D" w:rsidP="00BC1F1D">
      <w:pPr>
        <w:rPr>
          <w:rFonts w:cs="Arial"/>
          <w:sz w:val="20"/>
          <w:szCs w:val="20"/>
          <w:lang w:eastAsia="en-US"/>
        </w:rPr>
      </w:pPr>
      <w:r w:rsidRPr="00151CDF">
        <w:rPr>
          <w:rFonts w:cs="Arial"/>
          <w:sz w:val="20"/>
          <w:szCs w:val="20"/>
          <w:lang w:eastAsia="en-US"/>
        </w:rPr>
        <w:t>Los códigos de barras de salida y llegada de la sucursal deben ser diferentes entre sí.</w:t>
      </w:r>
    </w:p>
    <w:p w:rsidR="0048579A" w:rsidRPr="00151CDF" w:rsidRDefault="0048579A" w:rsidP="00BC1F1D">
      <w:pPr>
        <w:rPr>
          <w:rFonts w:cs="Arial"/>
          <w:sz w:val="20"/>
          <w:szCs w:val="20"/>
          <w:lang w:eastAsia="en-US"/>
        </w:rPr>
      </w:pPr>
    </w:p>
    <w:p w:rsidR="0048579A" w:rsidRPr="00151CDF" w:rsidRDefault="00773B6C" w:rsidP="0048579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2" w:name="_Toc319401836"/>
      <w:bookmarkStart w:id="23" w:name="RN09"/>
      <w:r w:rsidRPr="00151CDF">
        <w:rPr>
          <w:bCs w:val="0"/>
          <w:szCs w:val="20"/>
          <w:lang w:eastAsia="en-US"/>
        </w:rPr>
        <w:t>RN09</w:t>
      </w:r>
      <w:r w:rsidR="0048579A" w:rsidRPr="00151CDF">
        <w:rPr>
          <w:bCs w:val="0"/>
          <w:szCs w:val="20"/>
          <w:lang w:eastAsia="en-US"/>
        </w:rPr>
        <w:t xml:space="preserve"> Estados de</w:t>
      </w:r>
      <w:r w:rsidR="00752854" w:rsidRPr="00151CDF">
        <w:rPr>
          <w:bCs w:val="0"/>
          <w:szCs w:val="20"/>
          <w:lang w:eastAsia="en-US"/>
        </w:rPr>
        <w:t xml:space="preserve"> la</w:t>
      </w:r>
      <w:r w:rsidR="0048579A" w:rsidRPr="00151CDF">
        <w:rPr>
          <w:bCs w:val="0"/>
          <w:szCs w:val="20"/>
          <w:lang w:eastAsia="en-US"/>
        </w:rPr>
        <w:t xml:space="preserve"> Orden de Trabajo</w:t>
      </w:r>
      <w:bookmarkEnd w:id="22"/>
    </w:p>
    <w:bookmarkEnd w:id="23"/>
    <w:p w:rsidR="0048579A" w:rsidRPr="00151CDF" w:rsidRDefault="0048579A" w:rsidP="0048579A">
      <w:pPr>
        <w:rPr>
          <w:rFonts w:cs="Arial"/>
          <w:sz w:val="20"/>
          <w:szCs w:val="20"/>
          <w:lang w:eastAsia="en-US"/>
        </w:rPr>
      </w:pPr>
      <w:r w:rsidRPr="00151CDF">
        <w:rPr>
          <w:rFonts w:cs="Arial"/>
          <w:sz w:val="20"/>
          <w:szCs w:val="20"/>
          <w:lang w:eastAsia="en-US"/>
        </w:rPr>
        <w:t>Los estados</w:t>
      </w:r>
      <w:r w:rsidR="00773B6C" w:rsidRPr="00151CDF">
        <w:rPr>
          <w:rFonts w:cs="Arial"/>
          <w:sz w:val="20"/>
          <w:szCs w:val="20"/>
          <w:lang w:eastAsia="en-US"/>
        </w:rPr>
        <w:t xml:space="preserve"> que puede adoptar la orden de trabajo</w:t>
      </w:r>
      <w:r w:rsidRPr="00151CDF">
        <w:rPr>
          <w:rFonts w:cs="Arial"/>
          <w:sz w:val="20"/>
          <w:szCs w:val="20"/>
          <w:lang w:eastAsia="en-US"/>
        </w:rPr>
        <w:t xml:space="preserve"> </w:t>
      </w:r>
      <w:r w:rsidR="00773B6C" w:rsidRPr="00151CDF">
        <w:rPr>
          <w:rFonts w:cs="Arial"/>
          <w:sz w:val="20"/>
          <w:szCs w:val="20"/>
          <w:lang w:eastAsia="en-US"/>
        </w:rPr>
        <w:t>son los siguientes:</w:t>
      </w:r>
    </w:p>
    <w:p w:rsidR="00773B6C" w:rsidRPr="00151CDF" w:rsidRDefault="00773B6C" w:rsidP="0048579A">
      <w:pPr>
        <w:rPr>
          <w:rFonts w:cs="Arial"/>
          <w:sz w:val="20"/>
          <w:szCs w:val="20"/>
          <w:lang w:eastAsia="en-US"/>
        </w:rPr>
      </w:pPr>
    </w:p>
    <w:p w:rsidR="00773B6C" w:rsidRPr="00151CDF" w:rsidRDefault="00773B6C" w:rsidP="00A7372D">
      <w:pPr>
        <w:tabs>
          <w:tab w:val="left" w:pos="1701"/>
          <w:tab w:val="left" w:pos="3969"/>
        </w:tabs>
        <w:rPr>
          <w:rFonts w:cs="Arial"/>
          <w:b/>
          <w:sz w:val="20"/>
          <w:szCs w:val="20"/>
          <w:lang w:eastAsia="en-US"/>
        </w:rPr>
      </w:pPr>
      <w:r w:rsidRPr="00151CDF">
        <w:rPr>
          <w:rFonts w:cs="Arial"/>
          <w:b/>
          <w:sz w:val="20"/>
          <w:szCs w:val="20"/>
          <w:lang w:eastAsia="en-US"/>
        </w:rPr>
        <w:t>Estado       Descripción</w:t>
      </w:r>
      <w:r w:rsidR="00A7372D" w:rsidRPr="00151CDF">
        <w:rPr>
          <w:rFonts w:cs="Arial"/>
          <w:b/>
          <w:sz w:val="20"/>
          <w:szCs w:val="20"/>
          <w:lang w:eastAsia="en-US"/>
        </w:rPr>
        <w:tab/>
        <w:t>Reglas Cambio de Estado</w:t>
      </w:r>
      <w:r w:rsidRPr="00151CDF">
        <w:rPr>
          <w:rFonts w:cs="Arial"/>
          <w:b/>
          <w:sz w:val="20"/>
          <w:szCs w:val="20"/>
          <w:lang w:eastAsia="en-US"/>
        </w:rPr>
        <w:t xml:space="preserve">  </w:t>
      </w:r>
      <w:r w:rsidR="00A7372D" w:rsidRPr="00151CDF">
        <w:rPr>
          <w:rFonts w:cs="Arial"/>
          <w:b/>
          <w:sz w:val="20"/>
          <w:szCs w:val="20"/>
          <w:lang w:eastAsia="en-US"/>
        </w:rPr>
        <w:tab/>
      </w:r>
      <w:r w:rsidR="00A7372D" w:rsidRPr="00151CDF">
        <w:rPr>
          <w:rFonts w:cs="Arial"/>
          <w:b/>
          <w:sz w:val="20"/>
          <w:szCs w:val="20"/>
          <w:lang w:eastAsia="en-US"/>
        </w:rPr>
        <w:tab/>
        <w:t xml:space="preserve">         </w:t>
      </w:r>
    </w:p>
    <w:p w:rsidR="00773B6C" w:rsidRPr="00151CDF" w:rsidRDefault="00773B6C" w:rsidP="00A7372D">
      <w:pPr>
        <w:tabs>
          <w:tab w:val="left" w:pos="1701"/>
          <w:tab w:val="left" w:pos="3969"/>
        </w:tabs>
        <w:rPr>
          <w:rFonts w:cs="Arial"/>
          <w:sz w:val="20"/>
          <w:szCs w:val="20"/>
          <w:lang w:eastAsia="en-US"/>
        </w:rPr>
      </w:pPr>
      <w:r w:rsidRPr="00151CDF">
        <w:rPr>
          <w:rFonts w:cs="Arial"/>
          <w:sz w:val="20"/>
          <w:szCs w:val="20"/>
          <w:lang w:eastAsia="en-US"/>
        </w:rPr>
        <w:t>ASI        –    Asignada</w:t>
      </w:r>
      <w:r w:rsidR="00301C7A" w:rsidRPr="00151CDF">
        <w:rPr>
          <w:rFonts w:cs="Arial"/>
          <w:sz w:val="20"/>
          <w:szCs w:val="20"/>
          <w:lang w:eastAsia="en-US"/>
        </w:rPr>
        <w:tab/>
        <w:t>Puede pasar a CON, PRO</w:t>
      </w:r>
      <w:r w:rsidR="00B842FB" w:rsidRPr="00151CDF">
        <w:rPr>
          <w:rFonts w:cs="Arial"/>
          <w:sz w:val="20"/>
          <w:szCs w:val="20"/>
          <w:lang w:eastAsia="en-US"/>
        </w:rPr>
        <w:t>, PCS</w:t>
      </w:r>
    </w:p>
    <w:p w:rsidR="00773B6C" w:rsidRPr="00151CDF" w:rsidRDefault="008722EA" w:rsidP="00301C7A">
      <w:pPr>
        <w:tabs>
          <w:tab w:val="left" w:pos="1701"/>
          <w:tab w:val="left" w:pos="3969"/>
        </w:tabs>
        <w:rPr>
          <w:rFonts w:cs="Arial"/>
          <w:sz w:val="20"/>
          <w:szCs w:val="20"/>
          <w:lang w:eastAsia="en-US"/>
        </w:rPr>
      </w:pPr>
      <w:r w:rsidRPr="00151CDF">
        <w:rPr>
          <w:rFonts w:cs="Arial"/>
          <w:sz w:val="20"/>
          <w:szCs w:val="20"/>
          <w:lang w:eastAsia="en-US"/>
        </w:rPr>
        <w:t xml:space="preserve">CON      </w:t>
      </w:r>
      <w:r w:rsidR="00773B6C" w:rsidRPr="00151CDF">
        <w:rPr>
          <w:rFonts w:cs="Arial"/>
          <w:sz w:val="20"/>
          <w:szCs w:val="20"/>
          <w:lang w:eastAsia="en-US"/>
        </w:rPr>
        <w:t>–    Confirmada</w:t>
      </w:r>
      <w:r w:rsidR="00301C7A" w:rsidRPr="00151CDF">
        <w:rPr>
          <w:rFonts w:cs="Arial"/>
          <w:sz w:val="20"/>
          <w:szCs w:val="20"/>
          <w:lang w:eastAsia="en-US"/>
        </w:rPr>
        <w:tab/>
        <w:t>Puede pasar a ASI, PRO, ATE</w:t>
      </w:r>
      <w:r w:rsidR="00B842FB" w:rsidRPr="00151CDF">
        <w:rPr>
          <w:rFonts w:cs="Arial"/>
          <w:sz w:val="20"/>
          <w:szCs w:val="20"/>
          <w:lang w:eastAsia="en-US"/>
        </w:rPr>
        <w:t>, PCS</w:t>
      </w:r>
      <w:r w:rsidR="00301C7A" w:rsidRPr="00151CDF">
        <w:rPr>
          <w:rFonts w:cs="Arial"/>
          <w:sz w:val="20"/>
          <w:szCs w:val="20"/>
          <w:lang w:eastAsia="en-US"/>
        </w:rPr>
        <w:tab/>
      </w:r>
      <w:r w:rsidR="00301C7A" w:rsidRPr="00151CDF">
        <w:rPr>
          <w:rFonts w:cs="Arial"/>
          <w:sz w:val="20"/>
          <w:szCs w:val="20"/>
          <w:lang w:eastAsia="en-US"/>
        </w:rPr>
        <w:tab/>
      </w:r>
    </w:p>
    <w:p w:rsidR="00773B6C" w:rsidRPr="00151CDF" w:rsidRDefault="008722EA" w:rsidP="00A7372D">
      <w:pPr>
        <w:tabs>
          <w:tab w:val="left" w:pos="1701"/>
          <w:tab w:val="left" w:pos="3969"/>
        </w:tabs>
        <w:rPr>
          <w:rFonts w:cs="Arial"/>
          <w:sz w:val="20"/>
          <w:szCs w:val="20"/>
          <w:lang w:eastAsia="en-US"/>
        </w:rPr>
      </w:pPr>
      <w:r w:rsidRPr="00151CDF">
        <w:rPr>
          <w:rFonts w:cs="Arial"/>
          <w:sz w:val="20"/>
          <w:szCs w:val="20"/>
          <w:lang w:eastAsia="en-US"/>
        </w:rPr>
        <w:t>PCS      –     En Proceso</w:t>
      </w:r>
      <w:r w:rsidR="00A7372D" w:rsidRPr="00151CDF">
        <w:rPr>
          <w:rFonts w:cs="Arial"/>
          <w:sz w:val="20"/>
          <w:szCs w:val="20"/>
          <w:lang w:eastAsia="en-US"/>
        </w:rPr>
        <w:tab/>
      </w:r>
      <w:r w:rsidRPr="00151CDF">
        <w:rPr>
          <w:rFonts w:cs="Arial"/>
          <w:sz w:val="20"/>
          <w:szCs w:val="20"/>
          <w:lang w:eastAsia="en-US"/>
        </w:rPr>
        <w:t>Puede pasar a ASI</w:t>
      </w:r>
      <w:r w:rsidR="00A7372D" w:rsidRPr="00151CDF">
        <w:rPr>
          <w:rFonts w:cs="Arial"/>
          <w:sz w:val="20"/>
          <w:szCs w:val="20"/>
          <w:lang w:eastAsia="en-US"/>
        </w:rPr>
        <w:tab/>
      </w:r>
      <w:r w:rsidRPr="00151CDF">
        <w:rPr>
          <w:rFonts w:cs="Arial"/>
          <w:sz w:val="20"/>
          <w:szCs w:val="20"/>
          <w:lang w:eastAsia="en-US"/>
        </w:rPr>
        <w:t>, ATE, PRO</w:t>
      </w:r>
    </w:p>
    <w:p w:rsidR="00773B6C" w:rsidRPr="00151CDF" w:rsidRDefault="00773B6C" w:rsidP="00301C7A">
      <w:pPr>
        <w:tabs>
          <w:tab w:val="left" w:pos="1701"/>
          <w:tab w:val="left" w:pos="3969"/>
        </w:tabs>
        <w:rPr>
          <w:rFonts w:cs="Arial"/>
          <w:sz w:val="20"/>
          <w:szCs w:val="20"/>
          <w:lang w:eastAsia="en-US"/>
        </w:rPr>
      </w:pPr>
      <w:r w:rsidRPr="00151CDF">
        <w:rPr>
          <w:rFonts w:cs="Arial"/>
          <w:sz w:val="20"/>
          <w:szCs w:val="20"/>
          <w:lang w:eastAsia="en-US"/>
        </w:rPr>
        <w:t>PRO      –    Con Problema</w:t>
      </w:r>
      <w:r w:rsidR="00301C7A" w:rsidRPr="00151CDF">
        <w:rPr>
          <w:rFonts w:cs="Arial"/>
          <w:sz w:val="20"/>
          <w:szCs w:val="20"/>
          <w:lang w:eastAsia="en-US"/>
        </w:rPr>
        <w:tab/>
        <w:t>Puede pasar a</w:t>
      </w:r>
      <w:r w:rsidR="00E40023" w:rsidRPr="00151CDF">
        <w:rPr>
          <w:rFonts w:cs="Arial"/>
          <w:sz w:val="20"/>
          <w:szCs w:val="20"/>
          <w:lang w:eastAsia="en-US"/>
        </w:rPr>
        <w:t xml:space="preserve"> ASI</w:t>
      </w:r>
      <w:r w:rsidR="00301C7A" w:rsidRPr="00151CDF">
        <w:rPr>
          <w:rFonts w:cs="Arial"/>
          <w:sz w:val="20"/>
          <w:szCs w:val="20"/>
          <w:lang w:eastAsia="en-US"/>
        </w:rPr>
        <w:t xml:space="preserve"> </w:t>
      </w:r>
    </w:p>
    <w:p w:rsidR="00773B6C" w:rsidRPr="00151CDF" w:rsidRDefault="00773B6C" w:rsidP="00E660A8">
      <w:pPr>
        <w:tabs>
          <w:tab w:val="left" w:pos="1701"/>
          <w:tab w:val="left" w:pos="3969"/>
        </w:tabs>
        <w:rPr>
          <w:rFonts w:cs="Arial"/>
          <w:sz w:val="20"/>
          <w:szCs w:val="20"/>
          <w:lang w:eastAsia="en-US"/>
        </w:rPr>
      </w:pPr>
      <w:r w:rsidRPr="00151CDF">
        <w:rPr>
          <w:rFonts w:cs="Arial"/>
          <w:sz w:val="20"/>
          <w:szCs w:val="20"/>
          <w:lang w:eastAsia="en-US"/>
        </w:rPr>
        <w:t xml:space="preserve">ATE      </w:t>
      </w:r>
      <w:r w:rsidR="008722EA" w:rsidRPr="00151CDF">
        <w:rPr>
          <w:rFonts w:cs="Arial"/>
          <w:sz w:val="20"/>
          <w:szCs w:val="20"/>
          <w:lang w:eastAsia="en-US"/>
        </w:rPr>
        <w:t xml:space="preserve"> </w:t>
      </w:r>
      <w:r w:rsidRPr="00151CDF">
        <w:rPr>
          <w:rFonts w:cs="Arial"/>
          <w:sz w:val="20"/>
          <w:szCs w:val="20"/>
          <w:lang w:eastAsia="en-US"/>
        </w:rPr>
        <w:t>–    Atendida</w:t>
      </w:r>
      <w:r w:rsidR="00A7372D" w:rsidRPr="00151CDF">
        <w:rPr>
          <w:rFonts w:cs="Arial"/>
          <w:sz w:val="20"/>
          <w:szCs w:val="20"/>
          <w:lang w:eastAsia="en-US"/>
        </w:rPr>
        <w:tab/>
      </w:r>
      <w:r w:rsidR="00E660A8" w:rsidRPr="00151CDF">
        <w:rPr>
          <w:rFonts w:cs="Arial"/>
          <w:sz w:val="20"/>
          <w:szCs w:val="20"/>
          <w:lang w:eastAsia="en-US"/>
        </w:rPr>
        <w:t>No cambia</w:t>
      </w:r>
    </w:p>
    <w:p w:rsidR="00E660A8" w:rsidRPr="00151CDF" w:rsidRDefault="00E660A8" w:rsidP="00E660A8">
      <w:pPr>
        <w:tabs>
          <w:tab w:val="left" w:pos="1701"/>
          <w:tab w:val="left" w:pos="3969"/>
        </w:tabs>
        <w:rPr>
          <w:rFonts w:cs="Arial"/>
          <w:sz w:val="20"/>
          <w:szCs w:val="20"/>
          <w:lang w:eastAsia="en-US"/>
        </w:rPr>
      </w:pPr>
    </w:p>
    <w:p w:rsidR="00752785" w:rsidRPr="00151CDF" w:rsidRDefault="00752785" w:rsidP="00752785">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4" w:name="RN010"/>
      <w:bookmarkStart w:id="25" w:name="_Toc319401837"/>
      <w:bookmarkEnd w:id="24"/>
      <w:r w:rsidRPr="00151CDF">
        <w:rPr>
          <w:bCs w:val="0"/>
          <w:szCs w:val="20"/>
          <w:lang w:eastAsia="en-US"/>
        </w:rPr>
        <w:lastRenderedPageBreak/>
        <w:t>RN10 Usuarios Activos por Tipo</w:t>
      </w:r>
      <w:bookmarkEnd w:id="25"/>
    </w:p>
    <w:p w:rsidR="00752785" w:rsidRPr="00151CDF" w:rsidRDefault="00F77918" w:rsidP="00752785">
      <w:pPr>
        <w:rPr>
          <w:rFonts w:cs="Arial"/>
          <w:sz w:val="20"/>
          <w:szCs w:val="20"/>
          <w:lang w:eastAsia="en-US"/>
        </w:rPr>
      </w:pPr>
      <w:r w:rsidRPr="00151CDF">
        <w:rPr>
          <w:rFonts w:cs="Arial"/>
          <w:sz w:val="20"/>
          <w:szCs w:val="20"/>
          <w:lang w:val="es-MX" w:eastAsia="en-US"/>
        </w:rPr>
        <w:t>Usuarios</w:t>
      </w:r>
      <w:r w:rsidR="00752785" w:rsidRPr="00151CDF">
        <w:rPr>
          <w:rFonts w:cs="Arial"/>
          <w:sz w:val="20"/>
          <w:szCs w:val="20"/>
          <w:lang w:eastAsia="en-US"/>
        </w:rPr>
        <w:t xml:space="preserve"> que se encuentren en el estado de activo y pertenezca al tipo de usuario “Técnico”.</w:t>
      </w:r>
    </w:p>
    <w:p w:rsidR="00773B6C" w:rsidRPr="00151CDF" w:rsidRDefault="00773B6C" w:rsidP="00773B6C">
      <w:pPr>
        <w:rPr>
          <w:rFonts w:cs="Arial"/>
          <w:sz w:val="20"/>
          <w:szCs w:val="20"/>
          <w:lang w:eastAsia="en-US"/>
        </w:rPr>
      </w:pPr>
    </w:p>
    <w:p w:rsidR="00B26AC0" w:rsidRPr="00151CDF" w:rsidRDefault="00B26AC0" w:rsidP="00B26AC0">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6" w:name="RN011"/>
      <w:bookmarkStart w:id="27" w:name="_Toc319401838"/>
      <w:bookmarkEnd w:id="26"/>
      <w:r w:rsidRPr="00151CDF">
        <w:rPr>
          <w:bCs w:val="0"/>
          <w:szCs w:val="20"/>
          <w:lang w:eastAsia="en-US"/>
        </w:rPr>
        <w:t>RN11 Filtro de Consulta</w:t>
      </w:r>
      <w:bookmarkEnd w:id="27"/>
    </w:p>
    <w:p w:rsidR="00F15259" w:rsidRPr="00151CDF" w:rsidRDefault="00F15259" w:rsidP="00240FDF">
      <w:pPr>
        <w:pStyle w:val="Textoindependiente"/>
        <w:rPr>
          <w:b w:val="0"/>
          <w:bCs w:val="0"/>
          <w:sz w:val="20"/>
          <w:szCs w:val="20"/>
          <w:lang w:val="es-ES" w:eastAsia="en-US"/>
        </w:rPr>
      </w:pPr>
      <w:r w:rsidRPr="00151CDF">
        <w:rPr>
          <w:b w:val="0"/>
          <w:bCs w:val="0"/>
          <w:sz w:val="20"/>
          <w:szCs w:val="20"/>
          <w:lang w:val="es-ES" w:eastAsia="en-US"/>
        </w:rPr>
        <w:t>Al escribir uno o más caracteres se desplegarán</w:t>
      </w:r>
      <w:r w:rsidR="00637BCC" w:rsidRPr="00151CDF">
        <w:rPr>
          <w:b w:val="0"/>
          <w:bCs w:val="0"/>
          <w:sz w:val="20"/>
          <w:szCs w:val="20"/>
          <w:lang w:val="es-ES" w:eastAsia="en-US"/>
        </w:rPr>
        <w:t xml:space="preserve"> los </w:t>
      </w:r>
      <w:r w:rsidRPr="00151CDF">
        <w:rPr>
          <w:b w:val="0"/>
          <w:bCs w:val="0"/>
          <w:sz w:val="20"/>
          <w:szCs w:val="20"/>
          <w:lang w:val="es-ES" w:eastAsia="en-US"/>
        </w:rPr>
        <w:t>resultados de búsqueda que coincidan con la información proporcionada (criterio de autocompletar).</w:t>
      </w:r>
    </w:p>
    <w:p w:rsidR="000D2B49" w:rsidRPr="00151CDF" w:rsidRDefault="000D2B49" w:rsidP="00240FDF">
      <w:pPr>
        <w:pStyle w:val="Textoindependiente"/>
        <w:rPr>
          <w:b w:val="0"/>
          <w:bCs w:val="0"/>
          <w:sz w:val="20"/>
          <w:szCs w:val="20"/>
          <w:lang w:val="es-ES" w:eastAsia="en-US"/>
        </w:rPr>
      </w:pPr>
    </w:p>
    <w:p w:rsidR="000D2B49" w:rsidRPr="00151CDF" w:rsidRDefault="000D2B49" w:rsidP="000D2B4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28" w:name="_Toc319401839"/>
      <w:bookmarkStart w:id="29" w:name="RN012"/>
      <w:r w:rsidRPr="00151CDF">
        <w:rPr>
          <w:bCs w:val="0"/>
          <w:szCs w:val="20"/>
          <w:lang w:eastAsia="en-US"/>
        </w:rPr>
        <w:t>RN12 Ruta de Almacenamiento de Imágenes</w:t>
      </w:r>
      <w:bookmarkEnd w:id="28"/>
    </w:p>
    <w:bookmarkEnd w:id="29"/>
    <w:p w:rsidR="00ED2911" w:rsidRPr="00151CDF" w:rsidRDefault="00A97179" w:rsidP="005632D1">
      <w:pPr>
        <w:pStyle w:val="Textoindependiente"/>
        <w:rPr>
          <w:b w:val="0"/>
          <w:bCs w:val="0"/>
          <w:sz w:val="20"/>
          <w:szCs w:val="20"/>
          <w:lang w:val="es-ES" w:eastAsia="en-US"/>
        </w:rPr>
      </w:pPr>
      <w:r w:rsidRPr="00151CDF">
        <w:rPr>
          <w:b w:val="0"/>
          <w:bCs w:val="0"/>
          <w:sz w:val="20"/>
          <w:szCs w:val="20"/>
          <w:lang w:val="es-ES" w:eastAsia="en-US"/>
        </w:rPr>
        <w:t xml:space="preserve">La ruta en la cual serán almacenadas las imágenes capturadas </w:t>
      </w:r>
      <w:r w:rsidR="00EA1049" w:rsidRPr="00151CDF">
        <w:rPr>
          <w:b w:val="0"/>
          <w:bCs w:val="0"/>
          <w:sz w:val="20"/>
          <w:szCs w:val="20"/>
          <w:lang w:val="es-ES" w:eastAsia="en-US"/>
        </w:rPr>
        <w:t xml:space="preserve">en el móvil </w:t>
      </w:r>
      <w:r w:rsidRPr="00151CDF">
        <w:rPr>
          <w:b w:val="0"/>
          <w:bCs w:val="0"/>
          <w:sz w:val="20"/>
          <w:szCs w:val="20"/>
          <w:lang w:val="es-ES" w:eastAsia="en-US"/>
        </w:rPr>
        <w:t xml:space="preserve">será </w:t>
      </w:r>
      <w:r w:rsidR="00EA1049" w:rsidRPr="00151CDF">
        <w:rPr>
          <w:b w:val="0"/>
          <w:bCs w:val="0"/>
          <w:sz w:val="20"/>
          <w:szCs w:val="20"/>
          <w:lang w:val="es-ES" w:eastAsia="en-US"/>
        </w:rPr>
        <w:t>el</w:t>
      </w:r>
      <w:r w:rsidRPr="00151CDF">
        <w:rPr>
          <w:b w:val="0"/>
          <w:bCs w:val="0"/>
          <w:sz w:val="20"/>
          <w:szCs w:val="20"/>
          <w:lang w:val="es-ES" w:eastAsia="en-US"/>
        </w:rPr>
        <w:t xml:space="preserve"> </w:t>
      </w:r>
      <w:r w:rsidR="005632D1" w:rsidRPr="00151CDF">
        <w:rPr>
          <w:b w:val="0"/>
          <w:bCs w:val="0"/>
          <w:sz w:val="20"/>
          <w:szCs w:val="20"/>
          <w:lang w:val="es-ES" w:eastAsia="en-US"/>
        </w:rPr>
        <w:t xml:space="preserve">valor </w:t>
      </w:r>
      <w:r w:rsidR="008A09BD" w:rsidRPr="00151CDF">
        <w:rPr>
          <w:b w:val="0"/>
          <w:bCs w:val="0"/>
          <w:sz w:val="20"/>
          <w:szCs w:val="20"/>
          <w:lang w:val="es-ES" w:eastAsia="en-US"/>
        </w:rPr>
        <w:t>del</w:t>
      </w:r>
      <w:r w:rsidR="00EA1049" w:rsidRPr="00151CDF">
        <w:rPr>
          <w:b w:val="0"/>
          <w:bCs w:val="0"/>
          <w:sz w:val="20"/>
          <w:szCs w:val="20"/>
          <w:lang w:val="es-ES" w:eastAsia="en-US"/>
        </w:rPr>
        <w:t xml:space="preserve"> parámetro </w:t>
      </w:r>
      <w:r w:rsidR="000503E4" w:rsidRPr="00151CDF">
        <w:rPr>
          <w:b w:val="0"/>
          <w:bCs w:val="0"/>
          <w:sz w:val="20"/>
          <w:szCs w:val="20"/>
          <w:lang w:val="es-ES" w:eastAsia="en-US"/>
        </w:rPr>
        <w:t>correspondiente a la “</w:t>
      </w:r>
      <w:r w:rsidR="00451051" w:rsidRPr="00151CDF">
        <w:rPr>
          <w:b w:val="0"/>
          <w:bCs w:val="0"/>
          <w:sz w:val="20"/>
          <w:szCs w:val="20"/>
          <w:lang w:val="es-ES" w:eastAsia="en-US"/>
        </w:rPr>
        <w:t>Ruta de Almacenamiento de Imágenes en el Móvil</w:t>
      </w:r>
      <w:r w:rsidR="000503E4" w:rsidRPr="00151CDF">
        <w:rPr>
          <w:b w:val="0"/>
          <w:bCs w:val="0"/>
          <w:sz w:val="20"/>
          <w:szCs w:val="20"/>
          <w:lang w:val="es-ES" w:eastAsia="en-US"/>
        </w:rPr>
        <w:t>”</w:t>
      </w:r>
      <w:r w:rsidR="00EA1049" w:rsidRPr="00151CDF">
        <w:rPr>
          <w:b w:val="0"/>
          <w:bCs w:val="0"/>
          <w:sz w:val="20"/>
          <w:szCs w:val="20"/>
          <w:lang w:val="es-ES" w:eastAsia="en-US"/>
        </w:rPr>
        <w:t xml:space="preserve">, </w:t>
      </w:r>
      <w:r w:rsidR="00EA1049" w:rsidRPr="00151CDF">
        <w:rPr>
          <w:rStyle w:val="Hipervnculo"/>
          <w:b w:val="0"/>
          <w:color w:val="auto"/>
          <w:sz w:val="20"/>
          <w:szCs w:val="20"/>
          <w:u w:val="none"/>
        </w:rPr>
        <w:t>del</w:t>
      </w:r>
      <w:r w:rsidR="00922C1C" w:rsidRPr="00151CDF">
        <w:rPr>
          <w:rStyle w:val="Hipervnculo"/>
          <w:b w:val="0"/>
          <w:color w:val="auto"/>
          <w:sz w:val="20"/>
          <w:szCs w:val="20"/>
          <w:u w:val="none"/>
        </w:rPr>
        <w:t xml:space="preserve"> catálogo de configuraciones del sistema.</w:t>
      </w:r>
    </w:p>
    <w:p w:rsidR="005D148B" w:rsidRPr="00151CDF" w:rsidRDefault="005D148B" w:rsidP="005632D1">
      <w:pPr>
        <w:pStyle w:val="Textoindependiente"/>
        <w:rPr>
          <w:b w:val="0"/>
          <w:bCs w:val="0"/>
          <w:sz w:val="20"/>
          <w:szCs w:val="20"/>
          <w:lang w:val="es-ES" w:eastAsia="en-US"/>
        </w:rPr>
      </w:pPr>
    </w:p>
    <w:p w:rsidR="000D2B49" w:rsidRPr="00151CDF" w:rsidRDefault="000D2B49" w:rsidP="00ED2911">
      <w:pPr>
        <w:pStyle w:val="Ttulo1"/>
        <w:numPr>
          <w:ilvl w:val="1"/>
          <w:numId w:val="1"/>
        </w:numPr>
        <w:tabs>
          <w:tab w:val="clear" w:pos="720"/>
          <w:tab w:val="clear" w:pos="792"/>
          <w:tab w:val="num" w:pos="567"/>
        </w:tabs>
        <w:autoSpaceDE/>
        <w:autoSpaceDN/>
        <w:adjustRightInd/>
        <w:spacing w:before="120" w:after="60" w:line="240" w:lineRule="atLeast"/>
        <w:ind w:hanging="792"/>
        <w:jc w:val="left"/>
        <w:rPr>
          <w:b w:val="0"/>
          <w:bCs w:val="0"/>
          <w:sz w:val="20"/>
          <w:szCs w:val="20"/>
          <w:lang w:val="es-ES" w:eastAsia="en-US"/>
        </w:rPr>
      </w:pPr>
      <w:bookmarkStart w:id="30" w:name="_Toc319401840"/>
      <w:bookmarkStart w:id="31" w:name="RN013"/>
      <w:r w:rsidRPr="00151CDF">
        <w:rPr>
          <w:bCs w:val="0"/>
          <w:szCs w:val="20"/>
          <w:lang w:eastAsia="en-US"/>
        </w:rPr>
        <w:t>RN13 Nombre de Imágenes Capturadas</w:t>
      </w:r>
      <w:bookmarkEnd w:id="30"/>
    </w:p>
    <w:bookmarkEnd w:id="31"/>
    <w:p w:rsidR="000D2B49" w:rsidRPr="00151CDF" w:rsidRDefault="000D2B49" w:rsidP="000D2B49">
      <w:pPr>
        <w:pStyle w:val="Textoindependiente"/>
        <w:rPr>
          <w:b w:val="0"/>
          <w:bCs w:val="0"/>
          <w:sz w:val="20"/>
          <w:szCs w:val="20"/>
          <w:lang w:val="es-ES" w:eastAsia="en-US"/>
        </w:rPr>
      </w:pPr>
      <w:r w:rsidRPr="00151CDF">
        <w:rPr>
          <w:b w:val="0"/>
          <w:bCs w:val="0"/>
          <w:sz w:val="20"/>
          <w:szCs w:val="20"/>
          <w:lang w:val="es-ES" w:eastAsia="en-US"/>
        </w:rPr>
        <w:t xml:space="preserve">Al capturar una imagen se generará un identificador único para ella, el cual fungirá como su nombre y se registrará en la entidad a la </w:t>
      </w:r>
      <w:r w:rsidR="005D148B" w:rsidRPr="00151CDF">
        <w:rPr>
          <w:b w:val="0"/>
          <w:bCs w:val="0"/>
          <w:sz w:val="20"/>
          <w:szCs w:val="20"/>
          <w:lang w:val="es-ES" w:eastAsia="en-US"/>
        </w:rPr>
        <w:t xml:space="preserve">que </w:t>
      </w:r>
      <w:r w:rsidRPr="00151CDF">
        <w:rPr>
          <w:b w:val="0"/>
          <w:bCs w:val="0"/>
          <w:sz w:val="20"/>
          <w:szCs w:val="20"/>
          <w:lang w:val="es-ES" w:eastAsia="en-US"/>
        </w:rPr>
        <w:t>corresponde dicha imagen</w:t>
      </w:r>
      <w:r w:rsidR="00A97179" w:rsidRPr="00151CDF">
        <w:rPr>
          <w:b w:val="0"/>
          <w:bCs w:val="0"/>
          <w:sz w:val="20"/>
          <w:szCs w:val="20"/>
          <w:lang w:val="es-ES" w:eastAsia="en-US"/>
        </w:rPr>
        <w:t>.</w:t>
      </w:r>
      <w:r w:rsidRPr="00151CDF">
        <w:rPr>
          <w:b w:val="0"/>
          <w:bCs w:val="0"/>
          <w:sz w:val="20"/>
          <w:szCs w:val="20"/>
          <w:lang w:val="es-ES" w:eastAsia="en-US"/>
        </w:rPr>
        <w:t xml:space="preserve"> </w:t>
      </w:r>
    </w:p>
    <w:p w:rsidR="00240FDF" w:rsidRPr="00151CDF" w:rsidRDefault="00240FDF" w:rsidP="00240FDF">
      <w:pPr>
        <w:pStyle w:val="Textoindependiente"/>
        <w:rPr>
          <w:lang w:val="es-ES" w:eastAsia="en-US"/>
        </w:rPr>
      </w:pPr>
    </w:p>
    <w:p w:rsidR="005632D1" w:rsidRPr="00151CDF" w:rsidRDefault="005632D1" w:rsidP="005632D1">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32" w:name="_Toc319401841"/>
      <w:bookmarkStart w:id="33" w:name="RN014"/>
      <w:r w:rsidRPr="00151CDF">
        <w:rPr>
          <w:bCs w:val="0"/>
          <w:szCs w:val="20"/>
          <w:lang w:eastAsia="en-US"/>
        </w:rPr>
        <w:t>RN14 Usuarios Supervisores</w:t>
      </w:r>
      <w:bookmarkEnd w:id="32"/>
    </w:p>
    <w:bookmarkEnd w:id="33"/>
    <w:p w:rsidR="005632D1" w:rsidRPr="00151CDF" w:rsidRDefault="00F77918" w:rsidP="00C96C80">
      <w:pPr>
        <w:pStyle w:val="Textoindependiente"/>
        <w:rPr>
          <w:b w:val="0"/>
          <w:bCs w:val="0"/>
          <w:sz w:val="20"/>
          <w:szCs w:val="20"/>
          <w:lang w:val="es-ES" w:eastAsia="en-US"/>
        </w:rPr>
      </w:pPr>
      <w:r w:rsidRPr="00151CDF">
        <w:rPr>
          <w:b w:val="0"/>
          <w:bCs w:val="0"/>
          <w:sz w:val="20"/>
          <w:szCs w:val="20"/>
          <w:lang w:val="es-ES" w:eastAsia="en-US"/>
        </w:rPr>
        <w:t>C</w:t>
      </w:r>
      <w:r w:rsidR="005632D1" w:rsidRPr="00151CDF">
        <w:rPr>
          <w:b w:val="0"/>
          <w:bCs w:val="0"/>
          <w:sz w:val="20"/>
          <w:szCs w:val="20"/>
          <w:lang w:val="es-ES" w:eastAsia="en-US"/>
        </w:rPr>
        <w:t xml:space="preserve">atálogo de </w:t>
      </w:r>
      <w:r w:rsidR="00CF3A87" w:rsidRPr="00151CDF">
        <w:rPr>
          <w:b w:val="0"/>
          <w:bCs w:val="0"/>
          <w:sz w:val="20"/>
          <w:szCs w:val="20"/>
          <w:lang w:val="es-ES" w:eastAsia="en-US"/>
        </w:rPr>
        <w:t xml:space="preserve">valores por referencia de </w:t>
      </w:r>
      <w:r w:rsidR="005632D1" w:rsidRPr="00151CDF">
        <w:rPr>
          <w:b w:val="0"/>
          <w:bCs w:val="0"/>
          <w:sz w:val="20"/>
          <w:szCs w:val="20"/>
          <w:lang w:val="es-ES" w:eastAsia="en-US"/>
        </w:rPr>
        <w:t>tipos de usuario que correspondan al valor de “Supervisor”.</w:t>
      </w:r>
    </w:p>
    <w:p w:rsidR="006E3073" w:rsidRPr="00151CDF" w:rsidRDefault="006E3073" w:rsidP="00C96C80">
      <w:pPr>
        <w:pStyle w:val="Textoindependiente"/>
        <w:rPr>
          <w:b w:val="0"/>
          <w:bCs w:val="0"/>
          <w:sz w:val="20"/>
          <w:szCs w:val="20"/>
          <w:lang w:val="es-ES" w:eastAsia="en-US"/>
        </w:rPr>
      </w:pPr>
    </w:p>
    <w:p w:rsidR="006E3073" w:rsidRPr="00151CDF" w:rsidRDefault="006E3073" w:rsidP="00C96C8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4" w:name="RN15"/>
      <w:bookmarkStart w:id="35" w:name="_Toc319401842"/>
      <w:bookmarkEnd w:id="34"/>
      <w:r w:rsidRPr="00151CDF">
        <w:rPr>
          <w:bCs w:val="0"/>
          <w:szCs w:val="20"/>
          <w:lang w:eastAsia="en-US"/>
        </w:rPr>
        <w:t>RN15 Ordenar Información por Nombre</w:t>
      </w:r>
      <w:bookmarkEnd w:id="35"/>
    </w:p>
    <w:p w:rsidR="006E3073" w:rsidRPr="00151CDF" w:rsidRDefault="006E3073" w:rsidP="00C96C80">
      <w:pPr>
        <w:jc w:val="both"/>
        <w:rPr>
          <w:rFonts w:cs="Arial"/>
          <w:sz w:val="20"/>
          <w:szCs w:val="20"/>
          <w:lang w:eastAsia="en-US"/>
        </w:rPr>
      </w:pPr>
      <w:r w:rsidRPr="00151CDF">
        <w:rPr>
          <w:rFonts w:cs="Arial"/>
          <w:sz w:val="20"/>
          <w:szCs w:val="20"/>
          <w:lang w:eastAsia="en-US"/>
        </w:rPr>
        <w:t>Ordenar la información por el nombre de la entidad en orden ascendente alfabética o numéricamente.</w:t>
      </w:r>
    </w:p>
    <w:p w:rsidR="00B47D59" w:rsidRPr="00151CDF" w:rsidRDefault="00B47D59" w:rsidP="00C96C80">
      <w:pPr>
        <w:jc w:val="both"/>
        <w:rPr>
          <w:rFonts w:cs="Arial"/>
          <w:sz w:val="20"/>
          <w:szCs w:val="20"/>
          <w:lang w:eastAsia="en-US"/>
        </w:rPr>
      </w:pPr>
    </w:p>
    <w:p w:rsidR="00B47D59" w:rsidRPr="00151CDF" w:rsidRDefault="00B47D59" w:rsidP="00C96C8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6" w:name="RN16"/>
      <w:bookmarkStart w:id="37" w:name="_Toc319401843"/>
      <w:bookmarkEnd w:id="36"/>
      <w:r w:rsidRPr="00151CDF">
        <w:rPr>
          <w:bCs w:val="0"/>
          <w:szCs w:val="20"/>
          <w:lang w:eastAsia="en-US"/>
        </w:rPr>
        <w:t>RN16 Valor por Defecto Fecha Actual</w:t>
      </w:r>
      <w:bookmarkEnd w:id="37"/>
    </w:p>
    <w:p w:rsidR="00B47D59" w:rsidRPr="00151CDF" w:rsidRDefault="00B47D59" w:rsidP="00C96C80">
      <w:pPr>
        <w:jc w:val="both"/>
        <w:rPr>
          <w:rFonts w:cs="Arial"/>
          <w:sz w:val="20"/>
          <w:szCs w:val="20"/>
          <w:lang w:eastAsia="en-US"/>
        </w:rPr>
      </w:pPr>
      <w:r w:rsidRPr="00151CDF">
        <w:rPr>
          <w:rFonts w:cs="Arial"/>
          <w:sz w:val="20"/>
          <w:szCs w:val="20"/>
          <w:lang w:eastAsia="en-US"/>
        </w:rPr>
        <w:t>El valor por defecto siempre será la fecha actual.</w:t>
      </w:r>
    </w:p>
    <w:p w:rsidR="005632D1" w:rsidRPr="00151CDF" w:rsidRDefault="005632D1" w:rsidP="00C96C80">
      <w:pPr>
        <w:pStyle w:val="Textoindependiente"/>
        <w:rPr>
          <w:lang w:val="es-ES" w:eastAsia="en-US"/>
        </w:rPr>
      </w:pPr>
    </w:p>
    <w:p w:rsidR="0096683C" w:rsidRPr="00151CDF" w:rsidRDefault="0096683C" w:rsidP="00C96C80">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lang w:eastAsia="en-US"/>
        </w:rPr>
      </w:pPr>
      <w:bookmarkStart w:id="38" w:name="_Toc319401844"/>
      <w:r w:rsidRPr="00151CDF">
        <w:rPr>
          <w:bCs w:val="0"/>
          <w:szCs w:val="20"/>
          <w:lang w:eastAsia="en-US"/>
        </w:rPr>
        <w:t>RN1</w:t>
      </w:r>
      <w:r w:rsidR="00963083" w:rsidRPr="00151CDF">
        <w:rPr>
          <w:bCs w:val="0"/>
          <w:szCs w:val="20"/>
          <w:lang w:eastAsia="en-US"/>
        </w:rPr>
        <w:t>7</w:t>
      </w:r>
      <w:r w:rsidRPr="00151CDF">
        <w:rPr>
          <w:bCs w:val="0"/>
          <w:szCs w:val="20"/>
          <w:lang w:eastAsia="en-US"/>
        </w:rPr>
        <w:t xml:space="preserve"> Ordenar Información por </w:t>
      </w:r>
      <w:r w:rsidR="00963083" w:rsidRPr="00151CDF">
        <w:rPr>
          <w:bCs w:val="0"/>
          <w:szCs w:val="20"/>
          <w:lang w:eastAsia="en-US"/>
        </w:rPr>
        <w:t>Fecha</w:t>
      </w:r>
      <w:bookmarkEnd w:id="38"/>
    </w:p>
    <w:p w:rsidR="0096683C" w:rsidRPr="00151CDF" w:rsidRDefault="0096683C" w:rsidP="00C96C80">
      <w:pPr>
        <w:jc w:val="both"/>
        <w:rPr>
          <w:rFonts w:cs="Arial"/>
          <w:sz w:val="20"/>
          <w:szCs w:val="20"/>
          <w:lang w:eastAsia="en-US"/>
        </w:rPr>
      </w:pPr>
      <w:r w:rsidRPr="00151CDF">
        <w:rPr>
          <w:rFonts w:cs="Arial"/>
          <w:sz w:val="20"/>
          <w:szCs w:val="20"/>
          <w:lang w:eastAsia="en-US"/>
        </w:rPr>
        <w:t xml:space="preserve">Ordenar la información por la fecha y hora </w:t>
      </w:r>
      <w:r w:rsidR="00963083" w:rsidRPr="00151CDF">
        <w:rPr>
          <w:rFonts w:cs="Arial"/>
          <w:sz w:val="20"/>
          <w:szCs w:val="20"/>
          <w:lang w:eastAsia="en-US"/>
        </w:rPr>
        <w:t>en que se pidió</w:t>
      </w:r>
      <w:r w:rsidRPr="00151CDF">
        <w:rPr>
          <w:rFonts w:cs="Arial"/>
          <w:sz w:val="20"/>
          <w:szCs w:val="20"/>
          <w:lang w:eastAsia="en-US"/>
        </w:rPr>
        <w:t xml:space="preserve"> </w:t>
      </w:r>
      <w:r w:rsidR="00963083" w:rsidRPr="00151CDF">
        <w:rPr>
          <w:rFonts w:cs="Arial"/>
          <w:sz w:val="20"/>
          <w:szCs w:val="20"/>
          <w:lang w:eastAsia="en-US"/>
        </w:rPr>
        <w:t>agenda</w:t>
      </w:r>
      <w:r w:rsidRPr="00151CDF">
        <w:rPr>
          <w:rFonts w:cs="Arial"/>
          <w:sz w:val="20"/>
          <w:szCs w:val="20"/>
          <w:lang w:eastAsia="en-US"/>
        </w:rPr>
        <w:t xml:space="preserve"> en orden ascendente.</w:t>
      </w:r>
    </w:p>
    <w:p w:rsidR="0096683C" w:rsidRPr="00151CDF" w:rsidRDefault="0096683C" w:rsidP="00C96C80">
      <w:pPr>
        <w:pStyle w:val="Textoindependiente"/>
        <w:rPr>
          <w:lang w:val="es-ES" w:eastAsia="en-US"/>
        </w:rPr>
      </w:pPr>
    </w:p>
    <w:p w:rsidR="00AC44AC" w:rsidRPr="00151CDF" w:rsidRDefault="00AC44AC" w:rsidP="00C96C80">
      <w:pPr>
        <w:pStyle w:val="Ttulo1"/>
        <w:numPr>
          <w:ilvl w:val="1"/>
          <w:numId w:val="1"/>
        </w:numPr>
        <w:tabs>
          <w:tab w:val="clear" w:pos="720"/>
          <w:tab w:val="clear" w:pos="792"/>
          <w:tab w:val="num" w:pos="567"/>
        </w:tabs>
        <w:autoSpaceDE/>
        <w:autoSpaceDN/>
        <w:adjustRightInd/>
        <w:spacing w:before="120" w:after="60" w:line="240" w:lineRule="atLeast"/>
        <w:ind w:hanging="792"/>
        <w:rPr>
          <w:sz w:val="20"/>
          <w:szCs w:val="20"/>
          <w:lang w:eastAsia="en-US"/>
        </w:rPr>
      </w:pPr>
      <w:bookmarkStart w:id="39" w:name="_Toc319401845"/>
      <w:r w:rsidRPr="00151CDF">
        <w:rPr>
          <w:bCs w:val="0"/>
          <w:szCs w:val="20"/>
          <w:lang w:eastAsia="en-US"/>
        </w:rPr>
        <w:t>RN18 Resaltar Información</w:t>
      </w:r>
      <w:bookmarkEnd w:id="39"/>
    </w:p>
    <w:p w:rsidR="00AC44AC" w:rsidRPr="00151CDF" w:rsidRDefault="00AC44AC" w:rsidP="00C96C80">
      <w:pPr>
        <w:jc w:val="both"/>
        <w:rPr>
          <w:rFonts w:cs="Arial"/>
          <w:sz w:val="20"/>
          <w:szCs w:val="20"/>
          <w:lang w:eastAsia="en-US"/>
        </w:rPr>
      </w:pPr>
      <w:r w:rsidRPr="00151CDF">
        <w:rPr>
          <w:rFonts w:cs="Arial"/>
          <w:sz w:val="20"/>
          <w:szCs w:val="20"/>
          <w:lang w:eastAsia="en-US"/>
        </w:rPr>
        <w:t>La información de cuadrillas que no han sincronizado resaltarlas de color amarillo.</w:t>
      </w:r>
    </w:p>
    <w:p w:rsidR="00AC44AC" w:rsidRPr="00151CDF" w:rsidRDefault="00AC44AC" w:rsidP="00C96C80">
      <w:pPr>
        <w:pStyle w:val="Textoindependiente"/>
        <w:rPr>
          <w:lang w:val="es-ES" w:eastAsia="en-US"/>
        </w:rPr>
      </w:pPr>
    </w:p>
    <w:p w:rsidR="00790EE5" w:rsidRPr="00151CDF" w:rsidRDefault="00790EE5" w:rsidP="00C96C8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40" w:name="RN19"/>
      <w:bookmarkStart w:id="41" w:name="_Toc319401846"/>
      <w:bookmarkEnd w:id="40"/>
      <w:r w:rsidRPr="00151CDF">
        <w:rPr>
          <w:bCs w:val="0"/>
          <w:szCs w:val="20"/>
          <w:lang w:eastAsia="en-US"/>
        </w:rPr>
        <w:t>RN19 Valores de Configuración</w:t>
      </w:r>
      <w:bookmarkEnd w:id="41"/>
    </w:p>
    <w:p w:rsidR="00790EE5" w:rsidRPr="00151CDF" w:rsidRDefault="00F77918" w:rsidP="00C96C80">
      <w:pPr>
        <w:pStyle w:val="Textoindependiente"/>
        <w:rPr>
          <w:b w:val="0"/>
          <w:bCs w:val="0"/>
          <w:sz w:val="20"/>
          <w:szCs w:val="20"/>
          <w:lang w:val="es-ES" w:eastAsia="en-US"/>
        </w:rPr>
      </w:pPr>
      <w:r w:rsidRPr="00151CDF">
        <w:rPr>
          <w:b w:val="0"/>
          <w:bCs w:val="0"/>
          <w:sz w:val="20"/>
          <w:szCs w:val="20"/>
          <w:lang w:val="es-ES" w:eastAsia="en-US"/>
        </w:rPr>
        <w:t>C</w:t>
      </w:r>
      <w:r w:rsidR="00F02F66" w:rsidRPr="00151CDF">
        <w:rPr>
          <w:b w:val="0"/>
          <w:bCs w:val="0"/>
          <w:sz w:val="20"/>
          <w:szCs w:val="20"/>
          <w:lang w:val="es-ES" w:eastAsia="en-US"/>
        </w:rPr>
        <w:t>atálogo de valores de configuración.</w:t>
      </w:r>
    </w:p>
    <w:p w:rsidR="00790EE5" w:rsidRPr="00151CDF" w:rsidRDefault="00790EE5" w:rsidP="00C96C80">
      <w:pPr>
        <w:pStyle w:val="Textoindependiente"/>
        <w:rPr>
          <w:lang w:val="es-ES" w:eastAsia="en-US"/>
        </w:rPr>
      </w:pPr>
    </w:p>
    <w:p w:rsidR="002721C3" w:rsidRPr="00151CDF" w:rsidRDefault="002721C3" w:rsidP="00C96C8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42" w:name="RN20"/>
      <w:bookmarkStart w:id="43" w:name="_Toc319401847"/>
      <w:bookmarkEnd w:id="42"/>
      <w:r w:rsidRPr="00151CDF">
        <w:rPr>
          <w:bCs w:val="0"/>
          <w:szCs w:val="20"/>
          <w:lang w:eastAsia="en-US"/>
        </w:rPr>
        <w:t>RN</w:t>
      </w:r>
      <w:r w:rsidR="002C7B4D" w:rsidRPr="00151CDF">
        <w:rPr>
          <w:bCs w:val="0"/>
          <w:szCs w:val="20"/>
          <w:lang w:eastAsia="en-US"/>
        </w:rPr>
        <w:t>20</w:t>
      </w:r>
      <w:r w:rsidRPr="00151CDF">
        <w:rPr>
          <w:bCs w:val="0"/>
          <w:szCs w:val="20"/>
          <w:lang w:eastAsia="en-US"/>
        </w:rPr>
        <w:t xml:space="preserve"> Valor por Defecto </w:t>
      </w:r>
      <w:r w:rsidR="002C7B4D" w:rsidRPr="00151CDF">
        <w:rPr>
          <w:bCs w:val="0"/>
          <w:szCs w:val="20"/>
          <w:lang w:eastAsia="en-US"/>
        </w:rPr>
        <w:t>Filtro Fecha</w:t>
      </w:r>
      <w:bookmarkEnd w:id="43"/>
    </w:p>
    <w:p w:rsidR="002721C3" w:rsidRPr="00151CDF" w:rsidRDefault="00CA754A" w:rsidP="00C96C80">
      <w:pPr>
        <w:jc w:val="both"/>
        <w:rPr>
          <w:rFonts w:cs="Arial"/>
          <w:sz w:val="20"/>
          <w:szCs w:val="20"/>
          <w:lang w:eastAsia="en-US"/>
        </w:rPr>
      </w:pPr>
      <w:r w:rsidRPr="00151CDF">
        <w:rPr>
          <w:rFonts w:cs="Arial"/>
          <w:sz w:val="20"/>
          <w:szCs w:val="20"/>
          <w:lang w:val="es-MX" w:eastAsia="en-US"/>
        </w:rPr>
        <w:t xml:space="preserve">El filtro de fecha debe contener por default el </w:t>
      </w:r>
      <w:r w:rsidRPr="00151CDF">
        <w:rPr>
          <w:rFonts w:cs="Arial"/>
          <w:sz w:val="20"/>
          <w:szCs w:val="20"/>
          <w:lang w:eastAsia="en-US"/>
        </w:rPr>
        <w:t>criterio “</w:t>
      </w:r>
      <w:r w:rsidR="002C7B4D" w:rsidRPr="00151CDF">
        <w:rPr>
          <w:rFonts w:cs="Arial"/>
          <w:sz w:val="20"/>
          <w:szCs w:val="20"/>
          <w:lang w:eastAsia="en-US"/>
        </w:rPr>
        <w:t>igual</w:t>
      </w:r>
      <w:r w:rsidRPr="00151CDF">
        <w:rPr>
          <w:rFonts w:cs="Arial"/>
          <w:sz w:val="20"/>
          <w:szCs w:val="20"/>
          <w:lang w:eastAsia="en-US"/>
        </w:rPr>
        <w:t>”</w:t>
      </w:r>
      <w:r w:rsidR="002721C3" w:rsidRPr="00151CDF">
        <w:rPr>
          <w:rFonts w:cs="Arial"/>
          <w:sz w:val="20"/>
          <w:szCs w:val="20"/>
          <w:lang w:eastAsia="en-US"/>
        </w:rPr>
        <w:t>.</w:t>
      </w:r>
    </w:p>
    <w:p w:rsidR="002721C3" w:rsidRPr="00151CDF" w:rsidRDefault="002721C3" w:rsidP="00C96C80">
      <w:pPr>
        <w:pStyle w:val="Textoindependiente"/>
        <w:rPr>
          <w:lang w:val="es-ES" w:eastAsia="en-US"/>
        </w:rPr>
      </w:pPr>
    </w:p>
    <w:p w:rsidR="00322235" w:rsidRPr="00151CDF" w:rsidRDefault="00322235" w:rsidP="00C96C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4" w:name="RN21"/>
      <w:bookmarkStart w:id="45" w:name="_Toc319401848"/>
      <w:bookmarkEnd w:id="44"/>
      <w:r w:rsidRPr="00151CDF">
        <w:rPr>
          <w:lang w:val="es-ES" w:eastAsia="en-US"/>
        </w:rPr>
        <w:t>RN21 Reportes Web Activos</w:t>
      </w:r>
      <w:bookmarkEnd w:id="45"/>
    </w:p>
    <w:p w:rsidR="00322235" w:rsidRPr="00151CDF" w:rsidRDefault="00F77918" w:rsidP="00C96C80">
      <w:pPr>
        <w:pStyle w:val="Prrafodelista"/>
        <w:ind w:left="0"/>
        <w:jc w:val="both"/>
        <w:rPr>
          <w:rFonts w:cs="Arial"/>
          <w:sz w:val="20"/>
          <w:szCs w:val="20"/>
          <w:lang w:eastAsia="en-US"/>
        </w:rPr>
      </w:pPr>
      <w:r w:rsidRPr="00151CDF">
        <w:rPr>
          <w:rFonts w:cs="Arial"/>
          <w:sz w:val="20"/>
          <w:szCs w:val="20"/>
          <w:lang w:eastAsia="en-US"/>
        </w:rPr>
        <w:t>C</w:t>
      </w:r>
      <w:r w:rsidR="00322235" w:rsidRPr="00151CDF">
        <w:rPr>
          <w:rFonts w:cs="Arial"/>
          <w:sz w:val="20"/>
          <w:szCs w:val="20"/>
          <w:lang w:eastAsia="en-US"/>
        </w:rPr>
        <w:t>atálogo de valores por referencia que correspondan a “Reportes Web” y que estén activos.</w:t>
      </w:r>
    </w:p>
    <w:p w:rsidR="00322235" w:rsidRPr="00151CDF" w:rsidRDefault="00322235" w:rsidP="00C96C80">
      <w:pPr>
        <w:jc w:val="both"/>
        <w:rPr>
          <w:lang w:eastAsia="en-US"/>
        </w:rPr>
      </w:pPr>
    </w:p>
    <w:p w:rsidR="00FE03B6" w:rsidRPr="00151CDF" w:rsidRDefault="005469BB" w:rsidP="00C96C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 w:name="RN22"/>
      <w:bookmarkStart w:id="47" w:name="_Toc319401849"/>
      <w:r w:rsidRPr="00151CDF">
        <w:rPr>
          <w:lang w:val="es-ES" w:eastAsia="en-US"/>
        </w:rPr>
        <w:lastRenderedPageBreak/>
        <w:t>RN</w:t>
      </w:r>
      <w:r w:rsidR="00FE03B6" w:rsidRPr="00151CDF">
        <w:rPr>
          <w:lang w:val="es-ES" w:eastAsia="en-US"/>
        </w:rPr>
        <w:t>22 Valores de Tipos de Encuestas</w:t>
      </w:r>
      <w:bookmarkEnd w:id="46"/>
      <w:bookmarkEnd w:id="47"/>
    </w:p>
    <w:p w:rsidR="00FE03B6" w:rsidRPr="00151CDF" w:rsidRDefault="00F77918" w:rsidP="00C96C80">
      <w:pPr>
        <w:pStyle w:val="Prrafodelista"/>
        <w:ind w:left="0"/>
        <w:jc w:val="both"/>
        <w:rPr>
          <w:rFonts w:cs="Arial"/>
          <w:sz w:val="20"/>
          <w:szCs w:val="20"/>
          <w:lang w:eastAsia="en-US"/>
        </w:rPr>
      </w:pPr>
      <w:r w:rsidRPr="00151CDF">
        <w:rPr>
          <w:rFonts w:cs="Arial"/>
          <w:sz w:val="20"/>
          <w:szCs w:val="20"/>
          <w:lang w:eastAsia="en-US"/>
        </w:rPr>
        <w:t>C</w:t>
      </w:r>
      <w:r w:rsidR="00FE03B6" w:rsidRPr="00151CDF">
        <w:rPr>
          <w:rFonts w:cs="Arial"/>
          <w:sz w:val="20"/>
          <w:szCs w:val="20"/>
          <w:lang w:eastAsia="en-US"/>
        </w:rPr>
        <w:t>atálogo de valores por referencia que correspondan a “Tipos de Encuesta”.</w:t>
      </w:r>
    </w:p>
    <w:p w:rsidR="00FE03B6" w:rsidRPr="00151CDF" w:rsidRDefault="00FE03B6" w:rsidP="00C96C80">
      <w:pPr>
        <w:jc w:val="both"/>
        <w:rPr>
          <w:lang w:eastAsia="en-US"/>
        </w:rPr>
      </w:pPr>
    </w:p>
    <w:p w:rsidR="00FE03B6" w:rsidRPr="00151CDF" w:rsidRDefault="00FE03B6" w:rsidP="00C96C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8" w:name="RN23"/>
      <w:bookmarkStart w:id="49" w:name="_Toc319401850"/>
      <w:r w:rsidRPr="00151CDF">
        <w:rPr>
          <w:lang w:val="es-ES" w:eastAsia="en-US"/>
        </w:rPr>
        <w:t>RN23 Valores de Tipos de Pregunta</w:t>
      </w:r>
      <w:bookmarkEnd w:id="48"/>
      <w:bookmarkEnd w:id="49"/>
    </w:p>
    <w:p w:rsidR="00FE03B6" w:rsidRPr="00151CDF" w:rsidRDefault="00F77918" w:rsidP="00C96C80">
      <w:pPr>
        <w:pStyle w:val="Prrafodelista"/>
        <w:ind w:left="0"/>
        <w:jc w:val="both"/>
        <w:rPr>
          <w:rFonts w:cs="Arial"/>
          <w:sz w:val="20"/>
          <w:szCs w:val="20"/>
          <w:lang w:eastAsia="en-US"/>
        </w:rPr>
      </w:pPr>
      <w:r w:rsidRPr="00151CDF">
        <w:rPr>
          <w:rFonts w:cs="Arial"/>
          <w:sz w:val="20"/>
          <w:szCs w:val="20"/>
          <w:lang w:eastAsia="en-US"/>
        </w:rPr>
        <w:t>C</w:t>
      </w:r>
      <w:r w:rsidR="00FE03B6" w:rsidRPr="00151CDF">
        <w:rPr>
          <w:rFonts w:cs="Arial"/>
          <w:sz w:val="20"/>
          <w:szCs w:val="20"/>
          <w:lang w:eastAsia="en-US"/>
        </w:rPr>
        <w:t>atálogo de valores por referencia que correspondan a “Tipos de Pregunta”.</w:t>
      </w:r>
    </w:p>
    <w:p w:rsidR="00FE03B6" w:rsidRPr="00151CDF" w:rsidRDefault="00FE03B6" w:rsidP="00C96C80">
      <w:pPr>
        <w:jc w:val="both"/>
        <w:rPr>
          <w:lang w:eastAsia="en-US"/>
        </w:rPr>
      </w:pPr>
    </w:p>
    <w:p w:rsidR="009E5C6D" w:rsidRPr="00151CDF" w:rsidRDefault="009E5C6D" w:rsidP="00C96C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0" w:name="RN24"/>
      <w:bookmarkStart w:id="51" w:name="_Toc319401851"/>
      <w:bookmarkEnd w:id="50"/>
      <w:r w:rsidRPr="00151CDF">
        <w:rPr>
          <w:lang w:val="es-ES" w:eastAsia="en-US"/>
        </w:rPr>
        <w:t>RN24 Criterios para Filtro de Fecha</w:t>
      </w:r>
      <w:bookmarkEnd w:id="51"/>
    </w:p>
    <w:p w:rsidR="009E5C6D" w:rsidRPr="00151CDF" w:rsidRDefault="00F77918" w:rsidP="00C96C80">
      <w:pPr>
        <w:pStyle w:val="Prrafodelista"/>
        <w:ind w:left="0"/>
        <w:jc w:val="both"/>
        <w:rPr>
          <w:rFonts w:cs="Arial"/>
          <w:sz w:val="20"/>
          <w:szCs w:val="20"/>
          <w:lang w:eastAsia="en-US"/>
        </w:rPr>
      </w:pPr>
      <w:r w:rsidRPr="00151CDF">
        <w:rPr>
          <w:rFonts w:cs="Arial"/>
          <w:sz w:val="20"/>
          <w:szCs w:val="20"/>
          <w:lang w:eastAsia="en-US"/>
        </w:rPr>
        <w:t>C</w:t>
      </w:r>
      <w:r w:rsidR="009E5C6D" w:rsidRPr="00151CDF">
        <w:rPr>
          <w:rFonts w:cs="Arial"/>
          <w:sz w:val="20"/>
          <w:szCs w:val="20"/>
          <w:lang w:eastAsia="en-US"/>
        </w:rPr>
        <w:t>atálogo de valores por referencia que correspondan a “Criterios Filtro Fecha” y que estén activos.</w:t>
      </w:r>
    </w:p>
    <w:p w:rsidR="005D148B" w:rsidRPr="00151CDF" w:rsidRDefault="005D148B" w:rsidP="00C96C80">
      <w:pPr>
        <w:tabs>
          <w:tab w:val="left" w:pos="4230"/>
        </w:tabs>
        <w:jc w:val="both"/>
        <w:rPr>
          <w:lang w:eastAsia="en-US"/>
        </w:rPr>
      </w:pPr>
    </w:p>
    <w:p w:rsidR="00574754" w:rsidRPr="00151CDF" w:rsidRDefault="00574754" w:rsidP="005747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2" w:name="_Toc319401852"/>
      <w:bookmarkStart w:id="53" w:name="RN25"/>
      <w:r w:rsidRPr="00151CDF">
        <w:rPr>
          <w:lang w:val="es-ES" w:eastAsia="en-US"/>
        </w:rPr>
        <w:t>RN25 Sincronización de la Orden de Trabajo para la Agenda en el Móvil</w:t>
      </w:r>
      <w:bookmarkEnd w:id="52"/>
    </w:p>
    <w:bookmarkEnd w:id="53"/>
    <w:p w:rsidR="00C96C80" w:rsidRPr="00151CDF" w:rsidRDefault="00C96C80" w:rsidP="00C96C80">
      <w:pPr>
        <w:pStyle w:val="Prrafodelista"/>
        <w:ind w:left="0"/>
        <w:jc w:val="both"/>
        <w:rPr>
          <w:rFonts w:cs="Arial"/>
          <w:sz w:val="20"/>
          <w:szCs w:val="20"/>
          <w:lang w:eastAsia="en-US"/>
        </w:rPr>
      </w:pPr>
      <w:r w:rsidRPr="00151CDF">
        <w:rPr>
          <w:rFonts w:cs="Arial"/>
          <w:sz w:val="20"/>
          <w:szCs w:val="20"/>
          <w:lang w:eastAsia="en-US"/>
        </w:rPr>
        <w:t>La carga inicial de órdenes de trabajo debe incluir todas aquellas que se encuentren en estado ASI</w:t>
      </w:r>
      <w:r w:rsidR="008F4EF6" w:rsidRPr="00151CDF">
        <w:rPr>
          <w:rFonts w:cs="Arial"/>
          <w:sz w:val="20"/>
          <w:szCs w:val="20"/>
          <w:lang w:eastAsia="en-US"/>
        </w:rPr>
        <w:t>GNADA</w:t>
      </w:r>
      <w:r w:rsidRPr="00151CDF">
        <w:rPr>
          <w:rFonts w:cs="Arial"/>
          <w:sz w:val="20"/>
          <w:szCs w:val="20"/>
          <w:lang w:eastAsia="en-US"/>
        </w:rPr>
        <w:t xml:space="preserve"> y</w:t>
      </w:r>
      <w:r w:rsidR="008F4EF6" w:rsidRPr="00151CDF">
        <w:rPr>
          <w:rFonts w:cs="Arial"/>
          <w:sz w:val="20"/>
          <w:szCs w:val="20"/>
          <w:lang w:eastAsia="en-US"/>
        </w:rPr>
        <w:t xml:space="preserve"> CONFIRMADA, que</w:t>
      </w:r>
      <w:r w:rsidRPr="00151CDF">
        <w:rPr>
          <w:rFonts w:cs="Arial"/>
          <w:sz w:val="20"/>
          <w:szCs w:val="20"/>
          <w:lang w:eastAsia="en-US"/>
        </w:rPr>
        <w:t xml:space="preserve"> correspondan </w:t>
      </w:r>
      <w:r w:rsidR="00187A0F" w:rsidRPr="00151CDF">
        <w:rPr>
          <w:rFonts w:cs="Arial"/>
          <w:sz w:val="20"/>
          <w:szCs w:val="20"/>
          <w:lang w:eastAsia="en-US"/>
        </w:rPr>
        <w:t xml:space="preserve">a la </w:t>
      </w:r>
      <w:r w:rsidR="004813B6" w:rsidRPr="00151CDF">
        <w:rPr>
          <w:rFonts w:cs="Arial"/>
          <w:sz w:val="20"/>
          <w:szCs w:val="20"/>
          <w:lang w:eastAsia="en-US"/>
        </w:rPr>
        <w:t xml:space="preserve">región, </w:t>
      </w:r>
      <w:r w:rsidR="00187A0F" w:rsidRPr="00151CDF">
        <w:rPr>
          <w:rFonts w:cs="Arial"/>
          <w:sz w:val="20"/>
          <w:szCs w:val="20"/>
          <w:lang w:eastAsia="en-US"/>
        </w:rPr>
        <w:t xml:space="preserve">cuadrilla y </w:t>
      </w:r>
      <w:r w:rsidRPr="00151CDF">
        <w:rPr>
          <w:rFonts w:cs="Arial"/>
          <w:sz w:val="20"/>
          <w:szCs w:val="20"/>
          <w:lang w:eastAsia="en-US"/>
        </w:rPr>
        <w:t xml:space="preserve">día de trabajo para </w:t>
      </w:r>
      <w:r w:rsidR="00187A0F" w:rsidRPr="00151CDF">
        <w:rPr>
          <w:rFonts w:cs="Arial"/>
          <w:sz w:val="20"/>
          <w:szCs w:val="20"/>
          <w:lang w:eastAsia="en-US"/>
        </w:rPr>
        <w:t>los que</w:t>
      </w:r>
      <w:r w:rsidRPr="00151CDF">
        <w:rPr>
          <w:rFonts w:cs="Arial"/>
          <w:sz w:val="20"/>
          <w:szCs w:val="20"/>
          <w:lang w:eastAsia="en-US"/>
        </w:rPr>
        <w:t xml:space="preserve"> se realiza la carga de datos.</w:t>
      </w:r>
    </w:p>
    <w:p w:rsidR="005D148B" w:rsidRPr="00151CDF" w:rsidRDefault="00C96C80" w:rsidP="00C96C80">
      <w:pPr>
        <w:pStyle w:val="Prrafodelista"/>
        <w:ind w:left="0"/>
        <w:jc w:val="both"/>
        <w:rPr>
          <w:rFonts w:cs="Arial"/>
          <w:sz w:val="20"/>
          <w:szCs w:val="20"/>
          <w:lang w:eastAsia="en-US"/>
        </w:rPr>
      </w:pPr>
      <w:r w:rsidRPr="00151CDF">
        <w:rPr>
          <w:rFonts w:cs="Arial"/>
          <w:sz w:val="20"/>
          <w:szCs w:val="20"/>
          <w:lang w:eastAsia="en-US"/>
        </w:rPr>
        <w:t xml:space="preserve"> </w:t>
      </w:r>
    </w:p>
    <w:p w:rsidR="00187A0F" w:rsidRPr="00151CDF" w:rsidRDefault="00187A0F" w:rsidP="00187A0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 w:name="_Toc319401853"/>
      <w:bookmarkStart w:id="55" w:name="RN26"/>
      <w:r w:rsidRPr="00151CDF">
        <w:rPr>
          <w:lang w:val="es-ES" w:eastAsia="en-US"/>
        </w:rPr>
        <w:t xml:space="preserve">RN26 </w:t>
      </w:r>
      <w:r w:rsidR="00D73347" w:rsidRPr="00151CDF">
        <w:rPr>
          <w:lang w:val="es-ES" w:eastAsia="en-US"/>
        </w:rPr>
        <w:t>Si</w:t>
      </w:r>
      <w:r w:rsidR="00AF2577" w:rsidRPr="00151CDF">
        <w:rPr>
          <w:lang w:val="es-ES" w:eastAsia="en-US"/>
        </w:rPr>
        <w:t>ncronización de</w:t>
      </w:r>
      <w:r w:rsidR="00D73347" w:rsidRPr="00151CDF">
        <w:rPr>
          <w:lang w:val="es-ES" w:eastAsia="en-US"/>
        </w:rPr>
        <w:t xml:space="preserve"> </w:t>
      </w:r>
      <w:r w:rsidR="00574754" w:rsidRPr="00151CDF">
        <w:rPr>
          <w:lang w:val="es-ES" w:eastAsia="en-US"/>
        </w:rPr>
        <w:t>Suscriptor para la Agenda en el Móvil</w:t>
      </w:r>
      <w:bookmarkEnd w:id="54"/>
    </w:p>
    <w:bookmarkEnd w:id="55"/>
    <w:p w:rsidR="00187A0F" w:rsidRPr="00151CDF" w:rsidRDefault="00187A0F" w:rsidP="00187A0F">
      <w:pPr>
        <w:pStyle w:val="Prrafodelista"/>
        <w:ind w:left="0"/>
        <w:jc w:val="both"/>
        <w:rPr>
          <w:rFonts w:cs="Arial"/>
          <w:sz w:val="20"/>
          <w:szCs w:val="20"/>
          <w:lang w:eastAsia="en-US"/>
        </w:rPr>
      </w:pPr>
      <w:r w:rsidRPr="00151CDF">
        <w:rPr>
          <w:rFonts w:cs="Arial"/>
          <w:sz w:val="20"/>
          <w:szCs w:val="20"/>
          <w:lang w:eastAsia="en-US"/>
        </w:rPr>
        <w:t>La carga inicial de suscriptores debe inclu</w:t>
      </w:r>
      <w:r w:rsidR="00763C3F" w:rsidRPr="00151CDF">
        <w:rPr>
          <w:rFonts w:cs="Arial"/>
          <w:sz w:val="20"/>
          <w:szCs w:val="20"/>
          <w:lang w:eastAsia="en-US"/>
        </w:rPr>
        <w:t>ir todos aquellos a quienes esté</w:t>
      </w:r>
      <w:r w:rsidRPr="00151CDF">
        <w:rPr>
          <w:rFonts w:cs="Arial"/>
          <w:sz w:val="20"/>
          <w:szCs w:val="20"/>
          <w:lang w:eastAsia="en-US"/>
        </w:rPr>
        <w:t>n asignadas las órdenes de trabajo cargadas.</w:t>
      </w:r>
    </w:p>
    <w:p w:rsidR="005D148B" w:rsidRPr="00151CDF" w:rsidRDefault="005D148B" w:rsidP="009E5C6D">
      <w:pPr>
        <w:tabs>
          <w:tab w:val="left" w:pos="4230"/>
        </w:tabs>
        <w:rPr>
          <w:lang w:eastAsia="en-US"/>
        </w:rPr>
      </w:pPr>
    </w:p>
    <w:p w:rsidR="00C518C3" w:rsidRPr="00151CDF" w:rsidRDefault="00C518C3" w:rsidP="00C518C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6" w:name="_Toc319401854"/>
      <w:bookmarkStart w:id="57" w:name="RN27"/>
      <w:r w:rsidRPr="00151CDF">
        <w:rPr>
          <w:lang w:val="es-ES" w:eastAsia="en-US"/>
        </w:rPr>
        <w:t xml:space="preserve">RN27 </w:t>
      </w:r>
      <w:r w:rsidR="00AF2577" w:rsidRPr="00151CDF">
        <w:rPr>
          <w:lang w:val="es-ES" w:eastAsia="en-US"/>
        </w:rPr>
        <w:t xml:space="preserve">Sincronización </w:t>
      </w:r>
      <w:r w:rsidR="00574754" w:rsidRPr="00151CDF">
        <w:rPr>
          <w:lang w:val="es-ES" w:eastAsia="en-US"/>
        </w:rPr>
        <w:t xml:space="preserve">de </w:t>
      </w:r>
      <w:r w:rsidRPr="00151CDF">
        <w:rPr>
          <w:lang w:val="es-ES" w:eastAsia="en-US"/>
        </w:rPr>
        <w:t xml:space="preserve">Inventario </w:t>
      </w:r>
      <w:r w:rsidR="00574754" w:rsidRPr="00151CDF">
        <w:rPr>
          <w:lang w:val="es-ES" w:eastAsia="en-US"/>
        </w:rPr>
        <w:t>para la Agenda en el Móvil</w:t>
      </w:r>
      <w:bookmarkEnd w:id="56"/>
    </w:p>
    <w:bookmarkEnd w:id="57"/>
    <w:p w:rsidR="00187A0F" w:rsidRPr="00151CDF" w:rsidRDefault="00900768" w:rsidP="009E5C6D">
      <w:pPr>
        <w:tabs>
          <w:tab w:val="left" w:pos="4230"/>
        </w:tabs>
        <w:rPr>
          <w:rFonts w:cs="Arial"/>
          <w:sz w:val="20"/>
          <w:szCs w:val="20"/>
          <w:lang w:eastAsia="en-US"/>
        </w:rPr>
      </w:pPr>
      <w:r w:rsidRPr="00151CDF">
        <w:rPr>
          <w:rFonts w:cs="Arial"/>
          <w:sz w:val="20"/>
          <w:szCs w:val="20"/>
          <w:lang w:eastAsia="en-US"/>
        </w:rPr>
        <w:t xml:space="preserve">El inventario inicial a cargar diariamente debe ser aquel que corresponda </w:t>
      </w:r>
      <w:r w:rsidR="004A523C" w:rsidRPr="00151CDF">
        <w:rPr>
          <w:rFonts w:cs="Arial"/>
          <w:sz w:val="20"/>
          <w:szCs w:val="20"/>
          <w:lang w:eastAsia="en-US"/>
        </w:rPr>
        <w:t>a la cuadrilla</w:t>
      </w:r>
      <w:r w:rsidRPr="00151CDF">
        <w:rPr>
          <w:rFonts w:cs="Arial"/>
          <w:sz w:val="20"/>
          <w:szCs w:val="20"/>
          <w:lang w:eastAsia="en-US"/>
        </w:rPr>
        <w:t xml:space="preserve"> para </w:t>
      </w:r>
      <w:r w:rsidR="004A523C" w:rsidRPr="00151CDF">
        <w:rPr>
          <w:rFonts w:cs="Arial"/>
          <w:sz w:val="20"/>
          <w:szCs w:val="20"/>
          <w:lang w:eastAsia="en-US"/>
        </w:rPr>
        <w:t>la</w:t>
      </w:r>
      <w:r w:rsidRPr="00151CDF">
        <w:rPr>
          <w:rFonts w:cs="Arial"/>
          <w:sz w:val="20"/>
          <w:szCs w:val="20"/>
          <w:lang w:eastAsia="en-US"/>
        </w:rPr>
        <w:t xml:space="preserve"> que se realiza la carga de datos</w:t>
      </w:r>
      <w:r w:rsidR="004A523C" w:rsidRPr="00151CDF">
        <w:rPr>
          <w:rFonts w:cs="Arial"/>
          <w:sz w:val="20"/>
          <w:szCs w:val="20"/>
          <w:lang w:eastAsia="en-US"/>
        </w:rPr>
        <w:t>.</w:t>
      </w:r>
    </w:p>
    <w:p w:rsidR="00900768" w:rsidRPr="00151CDF" w:rsidRDefault="00900768" w:rsidP="009E5C6D">
      <w:pPr>
        <w:tabs>
          <w:tab w:val="left" w:pos="4230"/>
        </w:tabs>
        <w:rPr>
          <w:lang w:eastAsia="en-US"/>
        </w:rPr>
      </w:pPr>
    </w:p>
    <w:p w:rsidR="000A0948" w:rsidRPr="00151CDF" w:rsidRDefault="000A0948" w:rsidP="000A09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8" w:name="_Toc319401855"/>
      <w:bookmarkStart w:id="59" w:name="RN28"/>
      <w:r w:rsidRPr="00151CDF">
        <w:rPr>
          <w:lang w:val="es-ES" w:eastAsia="en-US"/>
        </w:rPr>
        <w:t xml:space="preserve">RN28 </w:t>
      </w:r>
      <w:r w:rsidR="00AF2577" w:rsidRPr="00151CDF">
        <w:rPr>
          <w:lang w:val="es-ES" w:eastAsia="en-US"/>
        </w:rPr>
        <w:t>Sincronización de</w:t>
      </w:r>
      <w:r w:rsidR="00D73347" w:rsidRPr="00151CDF">
        <w:rPr>
          <w:lang w:val="es-ES" w:eastAsia="en-US"/>
        </w:rPr>
        <w:t xml:space="preserve"> </w:t>
      </w:r>
      <w:r w:rsidRPr="00151CDF">
        <w:rPr>
          <w:lang w:val="es-ES" w:eastAsia="en-US"/>
        </w:rPr>
        <w:t>Requisición Inicial</w:t>
      </w:r>
      <w:r w:rsidR="00574754" w:rsidRPr="00151CDF">
        <w:rPr>
          <w:lang w:val="es-ES" w:eastAsia="en-US"/>
        </w:rPr>
        <w:t xml:space="preserve"> para la Agenda en el Móvil</w:t>
      </w:r>
      <w:bookmarkEnd w:id="58"/>
    </w:p>
    <w:bookmarkEnd w:id="59"/>
    <w:p w:rsidR="000A0948" w:rsidRPr="00151CDF" w:rsidRDefault="000A0948" w:rsidP="000A0948">
      <w:pPr>
        <w:pStyle w:val="Prrafodelista"/>
        <w:ind w:left="0"/>
        <w:jc w:val="both"/>
        <w:rPr>
          <w:rFonts w:cs="Arial"/>
          <w:sz w:val="20"/>
          <w:szCs w:val="20"/>
          <w:lang w:eastAsia="en-US"/>
        </w:rPr>
      </w:pPr>
      <w:r w:rsidRPr="00151CDF">
        <w:rPr>
          <w:rFonts w:cs="Arial"/>
          <w:sz w:val="20"/>
          <w:szCs w:val="20"/>
          <w:lang w:eastAsia="en-US"/>
        </w:rPr>
        <w:t xml:space="preserve">La requisición inicial </w:t>
      </w:r>
      <w:r w:rsidR="00543625" w:rsidRPr="00151CDF">
        <w:rPr>
          <w:rFonts w:cs="Arial"/>
          <w:sz w:val="20"/>
          <w:szCs w:val="20"/>
          <w:lang w:eastAsia="en-US"/>
        </w:rPr>
        <w:t xml:space="preserve">a cargar debe ser de tipo diferente a Recarga y corresponder a la cuadrilla y día de trabajo para los que se realiza la carga de datos. </w:t>
      </w:r>
    </w:p>
    <w:p w:rsidR="008722EA" w:rsidRPr="00151CDF" w:rsidRDefault="008722EA" w:rsidP="009E5C6D">
      <w:pPr>
        <w:tabs>
          <w:tab w:val="left" w:pos="4230"/>
        </w:tabs>
        <w:rPr>
          <w:lang w:eastAsia="en-US"/>
        </w:rPr>
      </w:pPr>
    </w:p>
    <w:p w:rsidR="008722EA" w:rsidRPr="00151CDF" w:rsidRDefault="008722EA" w:rsidP="00D87CDE">
      <w:pPr>
        <w:pStyle w:val="Ttulo1"/>
        <w:numPr>
          <w:ilvl w:val="1"/>
          <w:numId w:val="1"/>
        </w:numPr>
        <w:tabs>
          <w:tab w:val="clear" w:pos="720"/>
          <w:tab w:val="clear" w:pos="792"/>
          <w:tab w:val="num" w:pos="567"/>
        </w:tabs>
        <w:autoSpaceDE/>
        <w:autoSpaceDN/>
        <w:adjustRightInd/>
        <w:spacing w:before="120" w:after="60" w:line="240" w:lineRule="atLeast"/>
        <w:ind w:left="0" w:firstLine="0"/>
        <w:rPr>
          <w:lang w:val="es-ES" w:eastAsia="en-US"/>
        </w:rPr>
      </w:pPr>
      <w:bookmarkStart w:id="60" w:name="_Toc319401856"/>
      <w:bookmarkStart w:id="61" w:name="RN29"/>
      <w:r w:rsidRPr="00151CDF">
        <w:rPr>
          <w:lang w:val="es-ES" w:eastAsia="en-US"/>
        </w:rPr>
        <w:t>RN29</w:t>
      </w:r>
      <w:r w:rsidR="00C5003E" w:rsidRPr="00151CDF">
        <w:rPr>
          <w:lang w:val="es-ES" w:eastAsia="en-US"/>
        </w:rPr>
        <w:t xml:space="preserve"> </w:t>
      </w:r>
      <w:r w:rsidR="00CD6FB5" w:rsidRPr="00151CDF">
        <w:rPr>
          <w:lang w:val="es-ES" w:eastAsia="en-US"/>
        </w:rPr>
        <w:t>Ciudades Relacionadas a la Región</w:t>
      </w:r>
      <w:bookmarkEnd w:id="60"/>
    </w:p>
    <w:bookmarkEnd w:id="61"/>
    <w:p w:rsidR="00CD6FB5" w:rsidRPr="00151CDF" w:rsidRDefault="00CD6FB5" w:rsidP="00CD6FB5">
      <w:pPr>
        <w:pStyle w:val="Prrafodelista"/>
        <w:ind w:left="0"/>
        <w:jc w:val="both"/>
        <w:rPr>
          <w:rFonts w:cs="Arial"/>
          <w:sz w:val="20"/>
          <w:szCs w:val="20"/>
          <w:lang w:eastAsia="en-US"/>
        </w:rPr>
      </w:pPr>
      <w:r w:rsidRPr="00151CDF">
        <w:rPr>
          <w:rFonts w:cs="Arial"/>
          <w:sz w:val="20"/>
          <w:szCs w:val="20"/>
          <w:lang w:eastAsia="en-US"/>
        </w:rPr>
        <w:t xml:space="preserve">Manejar dinámicamente la información de las ciudades, filtrando únicamente las ciudades relacionadas a la región seleccionada. </w:t>
      </w:r>
    </w:p>
    <w:p w:rsidR="00E037A3" w:rsidRPr="00151CDF" w:rsidRDefault="00E037A3" w:rsidP="00C5003E">
      <w:pPr>
        <w:tabs>
          <w:tab w:val="left" w:pos="4230"/>
        </w:tabs>
        <w:jc w:val="both"/>
        <w:rPr>
          <w:sz w:val="20"/>
          <w:szCs w:val="20"/>
          <w:lang w:eastAsia="en-US"/>
        </w:rPr>
      </w:pPr>
    </w:p>
    <w:p w:rsidR="00D93DF9" w:rsidRPr="00151CDF" w:rsidRDefault="00D93DF9" w:rsidP="00D93DF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2" w:name="RN30"/>
      <w:bookmarkStart w:id="63" w:name="_Toc319401857"/>
      <w:bookmarkEnd w:id="62"/>
      <w:r w:rsidRPr="00151CDF">
        <w:rPr>
          <w:lang w:val="es-ES" w:eastAsia="en-US"/>
        </w:rPr>
        <w:t xml:space="preserve">RN30 Motivos </w:t>
      </w:r>
      <w:r w:rsidR="00981F38" w:rsidRPr="00151CDF">
        <w:rPr>
          <w:lang w:val="es-ES" w:eastAsia="en-US"/>
        </w:rPr>
        <w:t>para Terminar Servicios con</w:t>
      </w:r>
      <w:r w:rsidRPr="00151CDF">
        <w:rPr>
          <w:lang w:val="es-ES" w:eastAsia="en-US"/>
        </w:rPr>
        <w:t xml:space="preserve"> Problema</w:t>
      </w:r>
      <w:bookmarkEnd w:id="63"/>
    </w:p>
    <w:p w:rsidR="00D93DF9" w:rsidRPr="00151CDF" w:rsidRDefault="00F77918" w:rsidP="00D93DF9">
      <w:pPr>
        <w:pStyle w:val="Prrafodelista"/>
        <w:ind w:left="0"/>
        <w:rPr>
          <w:rFonts w:cs="Arial"/>
          <w:sz w:val="20"/>
          <w:szCs w:val="20"/>
          <w:lang w:eastAsia="en-US"/>
        </w:rPr>
      </w:pPr>
      <w:r w:rsidRPr="00151CDF">
        <w:rPr>
          <w:rFonts w:cs="Arial"/>
          <w:sz w:val="20"/>
          <w:szCs w:val="20"/>
          <w:lang w:eastAsia="en-US"/>
        </w:rPr>
        <w:t>C</w:t>
      </w:r>
      <w:r w:rsidR="00D93DF9" w:rsidRPr="00151CDF">
        <w:rPr>
          <w:rFonts w:cs="Arial"/>
          <w:sz w:val="20"/>
          <w:szCs w:val="20"/>
          <w:lang w:eastAsia="en-US"/>
        </w:rPr>
        <w:t xml:space="preserve">atálogo de valores por referencia que correspondan a </w:t>
      </w:r>
      <w:r w:rsidR="00E87DF4" w:rsidRPr="00151CDF">
        <w:rPr>
          <w:rFonts w:cs="Arial"/>
          <w:sz w:val="20"/>
          <w:szCs w:val="20"/>
          <w:lang w:eastAsia="en-US"/>
        </w:rPr>
        <w:t xml:space="preserve">“Motivos para Terminar Servicio” del grupo </w:t>
      </w:r>
      <w:r w:rsidR="00D93DF9" w:rsidRPr="00151CDF">
        <w:rPr>
          <w:rFonts w:cs="Arial"/>
          <w:sz w:val="20"/>
          <w:szCs w:val="20"/>
          <w:lang w:eastAsia="en-US"/>
        </w:rPr>
        <w:t>“</w:t>
      </w:r>
      <w:r w:rsidR="00A16A08" w:rsidRPr="00151CDF">
        <w:rPr>
          <w:rFonts w:cs="Arial"/>
          <w:sz w:val="20"/>
          <w:szCs w:val="20"/>
          <w:lang w:eastAsia="en-US"/>
        </w:rPr>
        <w:t xml:space="preserve">Con </w:t>
      </w:r>
      <w:r w:rsidR="00D93DF9" w:rsidRPr="00151CDF">
        <w:rPr>
          <w:rFonts w:cs="Arial"/>
          <w:sz w:val="20"/>
          <w:szCs w:val="20"/>
          <w:lang w:eastAsia="en-US"/>
        </w:rPr>
        <w:t>Problema”.</w:t>
      </w:r>
    </w:p>
    <w:p w:rsidR="009E5C6D" w:rsidRPr="00151CDF" w:rsidRDefault="009E5C6D" w:rsidP="009E5C6D">
      <w:pPr>
        <w:tabs>
          <w:tab w:val="left" w:pos="4230"/>
        </w:tabs>
        <w:rPr>
          <w:lang w:eastAsia="en-US"/>
        </w:rPr>
      </w:pPr>
      <w:r w:rsidRPr="00151CDF">
        <w:rPr>
          <w:lang w:eastAsia="en-US"/>
        </w:rPr>
        <w:tab/>
      </w:r>
    </w:p>
    <w:p w:rsidR="00FF1C18" w:rsidRPr="00151CDF" w:rsidRDefault="00220580" w:rsidP="00FF1C1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4" w:name="RN31"/>
      <w:bookmarkStart w:id="65" w:name="_Toc319401858"/>
      <w:bookmarkEnd w:id="64"/>
      <w:r w:rsidRPr="00151CDF">
        <w:rPr>
          <w:lang w:val="es-ES" w:eastAsia="en-US"/>
        </w:rPr>
        <w:t>RN31</w:t>
      </w:r>
      <w:r w:rsidR="00FF1C18" w:rsidRPr="00151CDF">
        <w:rPr>
          <w:lang w:val="es-ES" w:eastAsia="en-US"/>
        </w:rPr>
        <w:t xml:space="preserve"> </w:t>
      </w:r>
      <w:r w:rsidR="00F77918" w:rsidRPr="00151CDF">
        <w:rPr>
          <w:lang w:val="es-ES" w:eastAsia="en-US"/>
        </w:rPr>
        <w:t>Ó</w:t>
      </w:r>
      <w:r w:rsidR="00FF1C18" w:rsidRPr="00151CDF">
        <w:rPr>
          <w:lang w:val="es-ES" w:eastAsia="en-US"/>
        </w:rPr>
        <w:t>rdenes de Trabajo con Problema</w:t>
      </w:r>
      <w:bookmarkEnd w:id="65"/>
    </w:p>
    <w:p w:rsidR="00FF1C18" w:rsidRPr="00151CDF" w:rsidRDefault="00F77918" w:rsidP="00FF1C18">
      <w:pPr>
        <w:pStyle w:val="Prrafodelista"/>
        <w:ind w:left="0"/>
        <w:rPr>
          <w:rFonts w:cs="Arial"/>
          <w:sz w:val="20"/>
          <w:szCs w:val="20"/>
          <w:lang w:eastAsia="en-US"/>
        </w:rPr>
      </w:pPr>
      <w:r w:rsidRPr="00151CDF">
        <w:rPr>
          <w:rFonts w:cs="Arial"/>
          <w:sz w:val="20"/>
          <w:szCs w:val="20"/>
          <w:lang w:eastAsia="en-US"/>
        </w:rPr>
        <w:t>La información de</w:t>
      </w:r>
      <w:r w:rsidR="00FF1C18" w:rsidRPr="00151CDF">
        <w:rPr>
          <w:rFonts w:cs="Arial"/>
          <w:sz w:val="20"/>
          <w:szCs w:val="20"/>
          <w:lang w:eastAsia="en-US"/>
        </w:rPr>
        <w:t xml:space="preserve"> las órdenes de trabajo que fueron terminadas con estado “</w:t>
      </w:r>
      <w:r w:rsidR="00206BFD" w:rsidRPr="00151CDF">
        <w:rPr>
          <w:rFonts w:cs="Arial"/>
          <w:sz w:val="20"/>
          <w:szCs w:val="20"/>
          <w:lang w:eastAsia="en-US"/>
        </w:rPr>
        <w:t>Con Problema</w:t>
      </w:r>
      <w:r w:rsidR="00FF1C18" w:rsidRPr="00151CDF">
        <w:rPr>
          <w:rFonts w:cs="Arial"/>
          <w:sz w:val="20"/>
          <w:szCs w:val="20"/>
          <w:lang w:eastAsia="en-US"/>
        </w:rPr>
        <w:t>”.</w:t>
      </w:r>
    </w:p>
    <w:p w:rsidR="00C40ADE" w:rsidRPr="00151CDF" w:rsidRDefault="00C40ADE" w:rsidP="00FF1C18">
      <w:pPr>
        <w:pStyle w:val="Prrafodelista"/>
        <w:ind w:left="0"/>
        <w:rPr>
          <w:rFonts w:cs="Arial"/>
          <w:sz w:val="20"/>
          <w:szCs w:val="20"/>
          <w:lang w:eastAsia="en-US"/>
        </w:rPr>
      </w:pPr>
    </w:p>
    <w:p w:rsidR="00C40ADE" w:rsidRPr="00151CDF" w:rsidRDefault="00C40ADE" w:rsidP="00C40ADE">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6" w:name="RN32"/>
      <w:bookmarkStart w:id="67" w:name="_Toc319401859"/>
      <w:r w:rsidRPr="00151CDF">
        <w:rPr>
          <w:lang w:val="es-ES" w:eastAsia="en-US"/>
        </w:rPr>
        <w:t>RN32 Valor Tipo de Actividad</w:t>
      </w:r>
      <w:bookmarkEnd w:id="66"/>
      <w:bookmarkEnd w:id="67"/>
    </w:p>
    <w:p w:rsidR="00C40ADE" w:rsidRPr="00151CDF" w:rsidRDefault="00C40ADE" w:rsidP="00C40ADE">
      <w:pPr>
        <w:pStyle w:val="Prrafodelista"/>
        <w:ind w:left="0"/>
        <w:jc w:val="both"/>
        <w:rPr>
          <w:rFonts w:cs="Arial"/>
          <w:sz w:val="20"/>
          <w:szCs w:val="20"/>
          <w:lang w:eastAsia="en-US"/>
        </w:rPr>
      </w:pPr>
      <w:r w:rsidRPr="00151CDF">
        <w:rPr>
          <w:rFonts w:cs="Arial"/>
          <w:sz w:val="20"/>
          <w:szCs w:val="20"/>
          <w:lang w:eastAsia="en-US"/>
        </w:rPr>
        <w:t xml:space="preserve">Del </w:t>
      </w:r>
      <w:r w:rsidR="00CF4C15" w:rsidRPr="00151CDF">
        <w:rPr>
          <w:rFonts w:cs="Arial"/>
          <w:sz w:val="20"/>
          <w:szCs w:val="20"/>
          <w:lang w:eastAsia="en-US"/>
        </w:rPr>
        <w:t>c</w:t>
      </w:r>
      <w:r w:rsidRPr="00151CDF">
        <w:rPr>
          <w:rFonts w:cs="Arial"/>
          <w:sz w:val="20"/>
          <w:szCs w:val="20"/>
          <w:lang w:eastAsia="en-US"/>
        </w:rPr>
        <w:t xml:space="preserve">atálogo de valores por referencia que correspondan a “Tipos de </w:t>
      </w:r>
      <w:r w:rsidR="00705AD9" w:rsidRPr="00151CDF">
        <w:rPr>
          <w:rFonts w:cs="Arial"/>
          <w:sz w:val="20"/>
          <w:szCs w:val="20"/>
          <w:lang w:eastAsia="en-US"/>
        </w:rPr>
        <w:t>Actividad</w:t>
      </w:r>
      <w:r w:rsidRPr="00151CDF">
        <w:rPr>
          <w:rFonts w:cs="Arial"/>
          <w:sz w:val="20"/>
          <w:szCs w:val="20"/>
          <w:lang w:eastAsia="en-US"/>
        </w:rPr>
        <w:t>”</w:t>
      </w:r>
      <w:r w:rsidR="00CF4C15" w:rsidRPr="00151CDF">
        <w:rPr>
          <w:rFonts w:cs="Arial"/>
          <w:sz w:val="20"/>
          <w:szCs w:val="20"/>
          <w:lang w:eastAsia="en-US"/>
        </w:rPr>
        <w:t>,</w:t>
      </w:r>
      <w:r w:rsidR="00705AD9" w:rsidRPr="00151CDF">
        <w:rPr>
          <w:rFonts w:cs="Arial"/>
          <w:sz w:val="20"/>
          <w:szCs w:val="20"/>
          <w:lang w:eastAsia="en-US"/>
        </w:rPr>
        <w:t xml:space="preserve"> traer</w:t>
      </w:r>
      <w:r w:rsidR="00CF4C15" w:rsidRPr="00151CDF">
        <w:rPr>
          <w:rFonts w:cs="Arial"/>
          <w:sz w:val="20"/>
          <w:szCs w:val="20"/>
          <w:lang w:eastAsia="en-US"/>
        </w:rPr>
        <w:t xml:space="preserve"> la información con el valor para una actividad determinada</w:t>
      </w:r>
      <w:r w:rsidRPr="00151CDF">
        <w:rPr>
          <w:rFonts w:cs="Arial"/>
          <w:sz w:val="20"/>
          <w:szCs w:val="20"/>
          <w:lang w:eastAsia="en-US"/>
        </w:rPr>
        <w:t>.</w:t>
      </w:r>
    </w:p>
    <w:p w:rsidR="00C40ADE" w:rsidRPr="00151CDF" w:rsidRDefault="00C40ADE" w:rsidP="00C40ADE">
      <w:pPr>
        <w:pStyle w:val="Prrafodelista"/>
        <w:ind w:left="0"/>
        <w:rPr>
          <w:rFonts w:cs="Arial"/>
          <w:sz w:val="20"/>
          <w:szCs w:val="20"/>
          <w:lang w:eastAsia="en-US"/>
        </w:rPr>
      </w:pPr>
    </w:p>
    <w:p w:rsidR="008910F7" w:rsidRPr="00151CDF" w:rsidRDefault="008910F7" w:rsidP="008910F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8" w:name="_Toc319401860"/>
      <w:bookmarkStart w:id="69" w:name="RN33"/>
      <w:r w:rsidRPr="00151CDF">
        <w:rPr>
          <w:lang w:val="es-ES" w:eastAsia="en-US"/>
        </w:rPr>
        <w:lastRenderedPageBreak/>
        <w:t>RN33 Usuario PYC para Sincronizar el Dispositivo Móvil</w:t>
      </w:r>
      <w:bookmarkEnd w:id="68"/>
    </w:p>
    <w:bookmarkEnd w:id="69"/>
    <w:p w:rsidR="008910F7" w:rsidRPr="00151CDF" w:rsidRDefault="008910F7" w:rsidP="008910F7">
      <w:pPr>
        <w:pStyle w:val="Prrafodelista"/>
        <w:ind w:left="0"/>
        <w:jc w:val="both"/>
        <w:rPr>
          <w:rFonts w:cs="Arial"/>
          <w:sz w:val="20"/>
          <w:szCs w:val="20"/>
          <w:lang w:eastAsia="en-US"/>
        </w:rPr>
      </w:pPr>
      <w:r w:rsidRPr="00151CDF">
        <w:rPr>
          <w:rFonts w:cs="Arial"/>
          <w:sz w:val="20"/>
          <w:szCs w:val="20"/>
          <w:lang w:eastAsia="en-US"/>
        </w:rPr>
        <w:t xml:space="preserve">El usuario PYC deberá ser utilizado para las funciones de sincronización de información para la generación de la agenda y para la replicación al servidor una vez terminada la jornada de trabajo, </w:t>
      </w:r>
      <w:r w:rsidR="00293E7D" w:rsidRPr="00151CDF">
        <w:rPr>
          <w:rFonts w:cs="Arial"/>
          <w:sz w:val="20"/>
          <w:szCs w:val="20"/>
          <w:lang w:eastAsia="en-US"/>
        </w:rPr>
        <w:t xml:space="preserve">utilizar </w:t>
      </w:r>
      <w:r w:rsidRPr="00151CDF">
        <w:rPr>
          <w:rFonts w:cs="Arial"/>
          <w:sz w:val="20"/>
          <w:szCs w:val="20"/>
          <w:lang w:eastAsia="en-US"/>
        </w:rPr>
        <w:t xml:space="preserve">únicamente este  tipo de usuario para esas funciones. </w:t>
      </w:r>
    </w:p>
    <w:p w:rsidR="001824D7" w:rsidRPr="00151CDF" w:rsidRDefault="001824D7" w:rsidP="001824D7">
      <w:pPr>
        <w:pStyle w:val="Prrafodelista"/>
        <w:ind w:left="0"/>
        <w:jc w:val="both"/>
        <w:rPr>
          <w:rFonts w:cs="Arial"/>
          <w:sz w:val="20"/>
          <w:szCs w:val="20"/>
          <w:lang w:eastAsia="en-US"/>
        </w:rPr>
      </w:pPr>
    </w:p>
    <w:p w:rsidR="00976BBA" w:rsidRPr="00151CDF" w:rsidRDefault="00976BBA" w:rsidP="00976BB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70" w:name="RN34"/>
      <w:bookmarkStart w:id="71" w:name="_Toc319401861"/>
      <w:r w:rsidRPr="00151CDF">
        <w:rPr>
          <w:lang w:val="es-ES" w:eastAsia="en-US"/>
        </w:rPr>
        <w:t>RN34</w:t>
      </w:r>
      <w:bookmarkEnd w:id="70"/>
      <w:r w:rsidRPr="00151CDF">
        <w:rPr>
          <w:lang w:val="es-ES" w:eastAsia="en-US"/>
        </w:rPr>
        <w:t xml:space="preserve"> </w:t>
      </w:r>
      <w:r w:rsidR="00200CB5" w:rsidRPr="00151CDF">
        <w:rPr>
          <w:lang w:val="es-ES" w:eastAsia="en-US"/>
        </w:rPr>
        <w:t>U</w:t>
      </w:r>
      <w:r w:rsidR="00E54883" w:rsidRPr="00151CDF">
        <w:rPr>
          <w:lang w:val="es-ES" w:eastAsia="en-US"/>
        </w:rPr>
        <w:t>suario Técnico</w:t>
      </w:r>
      <w:r w:rsidRPr="00151CDF">
        <w:rPr>
          <w:lang w:val="es-ES" w:eastAsia="en-US"/>
        </w:rPr>
        <w:t xml:space="preserve"> para Operar el Dispositivo Móvil</w:t>
      </w:r>
      <w:bookmarkEnd w:id="71"/>
    </w:p>
    <w:p w:rsidR="00976BBA" w:rsidRPr="00151CDF" w:rsidRDefault="00976BBA" w:rsidP="00976BBA">
      <w:pPr>
        <w:pStyle w:val="Prrafodelista"/>
        <w:ind w:left="0"/>
        <w:jc w:val="both"/>
        <w:rPr>
          <w:rFonts w:cs="Arial"/>
          <w:sz w:val="20"/>
          <w:szCs w:val="20"/>
          <w:lang w:eastAsia="en-US"/>
        </w:rPr>
      </w:pPr>
      <w:r w:rsidRPr="00151CDF">
        <w:rPr>
          <w:rFonts w:cs="Arial"/>
          <w:sz w:val="20"/>
          <w:szCs w:val="20"/>
          <w:lang w:eastAsia="en-US"/>
        </w:rPr>
        <w:t xml:space="preserve">El </w:t>
      </w:r>
      <w:r w:rsidR="00E54883" w:rsidRPr="00151CDF">
        <w:rPr>
          <w:rFonts w:cs="Arial"/>
          <w:sz w:val="20"/>
          <w:szCs w:val="20"/>
          <w:lang w:eastAsia="en-US"/>
        </w:rPr>
        <w:t xml:space="preserve">usuario de tipo </w:t>
      </w:r>
      <w:r w:rsidRPr="00151CDF">
        <w:rPr>
          <w:rFonts w:cs="Arial"/>
          <w:sz w:val="20"/>
          <w:szCs w:val="20"/>
          <w:lang w:eastAsia="en-US"/>
        </w:rPr>
        <w:t xml:space="preserve">Técnico </w:t>
      </w:r>
      <w:r w:rsidR="004E0B5C" w:rsidRPr="00151CDF">
        <w:rPr>
          <w:rFonts w:cs="Arial"/>
          <w:sz w:val="20"/>
          <w:szCs w:val="20"/>
          <w:lang w:eastAsia="en-US"/>
        </w:rPr>
        <w:t xml:space="preserve">es el responsable de la operación del día a día </w:t>
      </w:r>
      <w:r w:rsidR="006648C1" w:rsidRPr="00151CDF">
        <w:rPr>
          <w:rFonts w:cs="Arial"/>
          <w:sz w:val="20"/>
          <w:szCs w:val="20"/>
          <w:lang w:eastAsia="en-US"/>
        </w:rPr>
        <w:t xml:space="preserve">del sistema </w:t>
      </w:r>
      <w:r w:rsidR="008A79FE" w:rsidRPr="00151CDF">
        <w:rPr>
          <w:rFonts w:cs="Arial"/>
          <w:sz w:val="20"/>
          <w:szCs w:val="20"/>
          <w:lang w:eastAsia="en-US"/>
        </w:rPr>
        <w:t>para el seguimiento de sus</w:t>
      </w:r>
      <w:r w:rsidR="006648C1" w:rsidRPr="00151CDF">
        <w:rPr>
          <w:rFonts w:cs="Arial"/>
          <w:sz w:val="20"/>
          <w:szCs w:val="20"/>
          <w:lang w:eastAsia="en-US"/>
        </w:rPr>
        <w:t xml:space="preserve"> rutas</w:t>
      </w:r>
      <w:r w:rsidR="008A79FE" w:rsidRPr="00151CDF">
        <w:rPr>
          <w:rFonts w:cs="Arial"/>
          <w:sz w:val="20"/>
          <w:szCs w:val="20"/>
          <w:lang w:eastAsia="en-US"/>
        </w:rPr>
        <w:t>,</w:t>
      </w:r>
      <w:r w:rsidR="006648C1" w:rsidRPr="00151CDF">
        <w:rPr>
          <w:rFonts w:cs="Arial"/>
          <w:sz w:val="20"/>
          <w:szCs w:val="20"/>
          <w:lang w:eastAsia="en-US"/>
        </w:rPr>
        <w:t xml:space="preserve"> en el</w:t>
      </w:r>
      <w:r w:rsidR="004E0B5C" w:rsidRPr="00151CDF">
        <w:rPr>
          <w:rFonts w:cs="Arial"/>
          <w:sz w:val="20"/>
          <w:szCs w:val="20"/>
          <w:lang w:eastAsia="en-US"/>
        </w:rPr>
        <w:t xml:space="preserve"> dispositivo móvil</w:t>
      </w:r>
      <w:r w:rsidRPr="00151CDF">
        <w:rPr>
          <w:rFonts w:cs="Arial"/>
          <w:sz w:val="20"/>
          <w:szCs w:val="20"/>
          <w:lang w:eastAsia="en-US"/>
        </w:rPr>
        <w:t xml:space="preserve">. </w:t>
      </w:r>
    </w:p>
    <w:p w:rsidR="00976BBA" w:rsidRPr="00151CDF" w:rsidRDefault="00976BBA" w:rsidP="00976BBA">
      <w:pPr>
        <w:pStyle w:val="Prrafodelista"/>
        <w:ind w:left="0"/>
        <w:jc w:val="both"/>
        <w:rPr>
          <w:rFonts w:cs="Arial"/>
          <w:sz w:val="20"/>
          <w:szCs w:val="20"/>
          <w:lang w:eastAsia="en-US"/>
        </w:rPr>
      </w:pPr>
    </w:p>
    <w:p w:rsidR="004404E3" w:rsidRPr="00151CDF" w:rsidRDefault="004404E3" w:rsidP="004404E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2" w:name="_Toc319401862"/>
      <w:bookmarkStart w:id="73" w:name="RN35"/>
      <w:r w:rsidRPr="00151CDF">
        <w:rPr>
          <w:lang w:val="es-ES" w:eastAsia="en-US"/>
        </w:rPr>
        <w:t>RN35 Preparar Agenda</w:t>
      </w:r>
      <w:bookmarkEnd w:id="72"/>
      <w:r w:rsidRPr="00151CDF">
        <w:rPr>
          <w:lang w:val="es-ES" w:eastAsia="en-US"/>
        </w:rPr>
        <w:t xml:space="preserve"> </w:t>
      </w:r>
    </w:p>
    <w:p w:rsidR="004404E3" w:rsidRPr="00151CDF" w:rsidRDefault="004404E3" w:rsidP="004404E3">
      <w:pPr>
        <w:tabs>
          <w:tab w:val="left" w:pos="4230"/>
        </w:tabs>
        <w:jc w:val="both"/>
        <w:rPr>
          <w:sz w:val="20"/>
          <w:szCs w:val="20"/>
          <w:lang w:eastAsia="en-US"/>
        </w:rPr>
      </w:pPr>
      <w:r w:rsidRPr="00151CDF">
        <w:rPr>
          <w:sz w:val="20"/>
          <w:szCs w:val="20"/>
          <w:lang w:eastAsia="en-US"/>
        </w:rPr>
        <w:t xml:space="preserve">Al sincronizar agenda se elimina la información del día de trabajo cargado en el móvil, para </w:t>
      </w:r>
      <w:r w:rsidR="00CA381E" w:rsidRPr="00151CDF">
        <w:rPr>
          <w:sz w:val="20"/>
          <w:szCs w:val="20"/>
          <w:lang w:eastAsia="en-US"/>
        </w:rPr>
        <w:t xml:space="preserve">obtener del servidor y </w:t>
      </w:r>
      <w:r w:rsidRPr="00151CDF">
        <w:rPr>
          <w:sz w:val="20"/>
          <w:szCs w:val="20"/>
          <w:lang w:eastAsia="en-US"/>
        </w:rPr>
        <w:t>cargar</w:t>
      </w:r>
      <w:r w:rsidR="00CA381E" w:rsidRPr="00151CDF">
        <w:rPr>
          <w:sz w:val="20"/>
          <w:szCs w:val="20"/>
          <w:lang w:eastAsia="en-US"/>
        </w:rPr>
        <w:t xml:space="preserve"> nuevamente</w:t>
      </w:r>
      <w:r w:rsidRPr="00151CDF">
        <w:rPr>
          <w:sz w:val="20"/>
          <w:szCs w:val="20"/>
          <w:lang w:eastAsia="en-US"/>
        </w:rPr>
        <w:t xml:space="preserve"> la información correspondiente al siguiente día de trabajo. </w:t>
      </w:r>
    </w:p>
    <w:bookmarkEnd w:id="73"/>
    <w:p w:rsidR="004404E3" w:rsidRPr="00151CDF" w:rsidRDefault="004404E3" w:rsidP="00976BBA">
      <w:pPr>
        <w:pStyle w:val="Prrafodelista"/>
        <w:ind w:left="0"/>
        <w:jc w:val="both"/>
        <w:rPr>
          <w:rFonts w:cs="Arial"/>
          <w:sz w:val="20"/>
          <w:szCs w:val="20"/>
          <w:lang w:eastAsia="en-US"/>
        </w:rPr>
      </w:pPr>
    </w:p>
    <w:p w:rsidR="00372354" w:rsidRPr="00151CDF" w:rsidRDefault="00372354" w:rsidP="003723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4" w:name="_Toc319401863"/>
      <w:bookmarkStart w:id="75" w:name="RN36"/>
      <w:r w:rsidRPr="00151CDF">
        <w:rPr>
          <w:lang w:val="es-ES" w:eastAsia="en-US"/>
        </w:rPr>
        <w:t xml:space="preserve">RN36 </w:t>
      </w:r>
      <w:r w:rsidR="009625A9" w:rsidRPr="00151CDF">
        <w:rPr>
          <w:lang w:val="es-ES" w:eastAsia="en-US"/>
        </w:rPr>
        <w:t>Archivo de Tutorial de Servicio</w:t>
      </w:r>
      <w:bookmarkEnd w:id="74"/>
    </w:p>
    <w:bookmarkEnd w:id="75"/>
    <w:p w:rsidR="009625A9" w:rsidRPr="00151CDF" w:rsidRDefault="009625A9" w:rsidP="009625A9">
      <w:pPr>
        <w:pStyle w:val="Prrafodelista"/>
        <w:ind w:left="0"/>
        <w:jc w:val="both"/>
        <w:rPr>
          <w:rStyle w:val="Hipervnculo"/>
          <w:color w:val="auto"/>
          <w:sz w:val="20"/>
          <w:szCs w:val="20"/>
          <w:u w:val="none"/>
        </w:rPr>
      </w:pPr>
      <w:r w:rsidRPr="00151CDF">
        <w:rPr>
          <w:rStyle w:val="Hipervnculo"/>
          <w:color w:val="auto"/>
          <w:sz w:val="20"/>
          <w:szCs w:val="20"/>
          <w:u w:val="none"/>
        </w:rPr>
        <w:t xml:space="preserve">El sitio web de </w:t>
      </w:r>
      <w:r w:rsidR="00652C45" w:rsidRPr="00151CDF">
        <w:rPr>
          <w:rStyle w:val="Hipervnculo"/>
          <w:color w:val="auto"/>
          <w:sz w:val="20"/>
          <w:szCs w:val="20"/>
          <w:u w:val="none"/>
        </w:rPr>
        <w:t>Tutorial de Servicio</w:t>
      </w:r>
      <w:r w:rsidRPr="00151CDF">
        <w:rPr>
          <w:rStyle w:val="Hipervnculo"/>
          <w:color w:val="auto"/>
          <w:sz w:val="20"/>
          <w:szCs w:val="20"/>
          <w:u w:val="none"/>
        </w:rPr>
        <w:t xml:space="preserve"> se comprimirá en un archivo de formato ZIP, llevará por nombre “</w:t>
      </w:r>
      <w:proofErr w:type="spellStart"/>
      <w:r w:rsidRPr="00151CDF">
        <w:rPr>
          <w:rStyle w:val="Hipervnculo"/>
          <w:color w:val="auto"/>
          <w:sz w:val="20"/>
          <w:szCs w:val="20"/>
          <w:u w:val="none"/>
        </w:rPr>
        <w:t>Index</w:t>
      </w:r>
      <w:proofErr w:type="spellEnd"/>
      <w:r w:rsidRPr="00151CDF">
        <w:rPr>
          <w:rStyle w:val="Hipervnculo"/>
          <w:color w:val="auto"/>
          <w:sz w:val="20"/>
          <w:szCs w:val="20"/>
          <w:u w:val="none"/>
        </w:rPr>
        <w:t>” (.</w:t>
      </w:r>
      <w:proofErr w:type="spellStart"/>
      <w:r w:rsidRPr="00151CDF">
        <w:rPr>
          <w:rStyle w:val="Hipervnculo"/>
          <w:color w:val="auto"/>
          <w:sz w:val="20"/>
          <w:szCs w:val="20"/>
          <w:u w:val="none"/>
        </w:rPr>
        <w:t>html</w:t>
      </w:r>
      <w:proofErr w:type="spellEnd"/>
      <w:r w:rsidRPr="00151CDF">
        <w:rPr>
          <w:rStyle w:val="Hipervnculo"/>
          <w:color w:val="auto"/>
          <w:sz w:val="20"/>
          <w:szCs w:val="20"/>
          <w:u w:val="none"/>
        </w:rPr>
        <w:t xml:space="preserve">) concatenando al final del nombre el número de la versión del sitio. Se almacenará en el servidor en la ruta establecida como valor para el parámetro correspondiente a la “Ruta de Almacenamiento de Archivo de Tutorial de Servicio en el Servidor”, en el catálogo de configuraciones del sistema. </w:t>
      </w:r>
    </w:p>
    <w:p w:rsidR="00372354" w:rsidRPr="00151CDF" w:rsidRDefault="00372354" w:rsidP="00372354">
      <w:pPr>
        <w:pStyle w:val="Prrafodelista"/>
        <w:ind w:left="0"/>
        <w:jc w:val="both"/>
        <w:rPr>
          <w:rStyle w:val="Hipervnculo"/>
          <w:color w:val="auto"/>
          <w:sz w:val="20"/>
          <w:szCs w:val="20"/>
          <w:u w:val="none"/>
        </w:rPr>
      </w:pPr>
    </w:p>
    <w:p w:rsidR="009625A9" w:rsidRPr="00151CDF" w:rsidRDefault="009625A9" w:rsidP="009625A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6" w:name="_Toc272741325"/>
      <w:bookmarkStart w:id="77" w:name="_Toc319401864"/>
      <w:bookmarkStart w:id="78" w:name="RN37"/>
      <w:r w:rsidRPr="00151CDF">
        <w:rPr>
          <w:lang w:val="es-ES" w:eastAsia="en-US"/>
        </w:rPr>
        <w:t xml:space="preserve">RN37 Ruta </w:t>
      </w:r>
      <w:bookmarkEnd w:id="76"/>
      <w:r w:rsidRPr="00151CDF">
        <w:rPr>
          <w:lang w:val="es-ES" w:eastAsia="en-US"/>
        </w:rPr>
        <w:t>de Almacenamiento de Archivo de Tutorial de Servicio en el Móvil</w:t>
      </w:r>
      <w:bookmarkEnd w:id="77"/>
    </w:p>
    <w:bookmarkEnd w:id="78"/>
    <w:p w:rsidR="009625A9" w:rsidRPr="00151CDF" w:rsidRDefault="009625A9" w:rsidP="009625A9">
      <w:pPr>
        <w:pStyle w:val="Prrafodelista"/>
        <w:ind w:left="0"/>
        <w:jc w:val="both"/>
        <w:rPr>
          <w:rFonts w:cs="Arial"/>
          <w:sz w:val="20"/>
          <w:szCs w:val="20"/>
          <w:lang w:eastAsia="en-US"/>
        </w:rPr>
      </w:pPr>
      <w:r w:rsidRPr="00151CDF">
        <w:rPr>
          <w:rFonts w:cs="Arial"/>
          <w:sz w:val="20"/>
          <w:szCs w:val="20"/>
          <w:lang w:eastAsia="en-US"/>
        </w:rPr>
        <w:t>Del catálogo de configuraciones del sistema traer la información del parámetro correspondiente a la “Ruta de Almacenamiento de Archivo de Tutorial de Servicio en el Móvil”.</w:t>
      </w:r>
    </w:p>
    <w:p w:rsidR="001E1A48" w:rsidRPr="00151CDF" w:rsidRDefault="001E1A48" w:rsidP="00372354">
      <w:pPr>
        <w:pStyle w:val="Prrafodelista"/>
        <w:ind w:left="0"/>
        <w:jc w:val="both"/>
        <w:rPr>
          <w:rStyle w:val="Hipervnculo"/>
          <w:color w:val="auto"/>
          <w:sz w:val="20"/>
          <w:szCs w:val="20"/>
          <w:u w:val="none"/>
        </w:rPr>
      </w:pPr>
    </w:p>
    <w:p w:rsidR="00074902" w:rsidRPr="00151CDF" w:rsidRDefault="00074902" w:rsidP="0007490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9" w:name="RN38"/>
      <w:bookmarkStart w:id="80" w:name="_Toc319401865"/>
      <w:r w:rsidRPr="00151CDF">
        <w:rPr>
          <w:bCs w:val="0"/>
          <w:szCs w:val="20"/>
          <w:lang w:eastAsia="en-US"/>
        </w:rPr>
        <w:t>RN38 Valor por Defecto Fecha y Hora Actual</w:t>
      </w:r>
      <w:bookmarkEnd w:id="79"/>
      <w:bookmarkEnd w:id="80"/>
    </w:p>
    <w:p w:rsidR="00074902" w:rsidRPr="00151CDF" w:rsidRDefault="00074902" w:rsidP="00074902">
      <w:pPr>
        <w:jc w:val="both"/>
        <w:rPr>
          <w:rFonts w:cs="Arial"/>
          <w:sz w:val="20"/>
          <w:szCs w:val="20"/>
          <w:lang w:eastAsia="en-US"/>
        </w:rPr>
      </w:pPr>
      <w:r w:rsidRPr="00151CDF">
        <w:rPr>
          <w:rFonts w:cs="Arial"/>
          <w:sz w:val="20"/>
          <w:szCs w:val="20"/>
          <w:lang w:eastAsia="en-US"/>
        </w:rPr>
        <w:t>El valor por defecto será la fecha y hora actual.</w:t>
      </w:r>
    </w:p>
    <w:p w:rsidR="00074902" w:rsidRPr="00151CDF" w:rsidRDefault="00074902" w:rsidP="00074902">
      <w:pPr>
        <w:pStyle w:val="Textoindependiente"/>
        <w:rPr>
          <w:lang w:val="es-ES" w:eastAsia="en-US"/>
        </w:rPr>
      </w:pPr>
    </w:p>
    <w:p w:rsidR="00B34F82" w:rsidRPr="00151CDF" w:rsidRDefault="00B34F82" w:rsidP="00B34F8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1" w:name="_Toc319401866"/>
      <w:bookmarkStart w:id="82" w:name="RN39"/>
      <w:r w:rsidRPr="00151CDF">
        <w:rPr>
          <w:bCs w:val="0"/>
          <w:szCs w:val="20"/>
          <w:lang w:eastAsia="en-US"/>
        </w:rPr>
        <w:t>RN39 Valor por Defecto Hora Actual</w:t>
      </w:r>
      <w:bookmarkEnd w:id="81"/>
    </w:p>
    <w:bookmarkEnd w:id="82"/>
    <w:p w:rsidR="00B34F82" w:rsidRPr="00151CDF" w:rsidRDefault="00B34F82" w:rsidP="00B34F82">
      <w:pPr>
        <w:jc w:val="both"/>
        <w:rPr>
          <w:rFonts w:cs="Arial"/>
          <w:sz w:val="20"/>
          <w:szCs w:val="20"/>
          <w:lang w:eastAsia="en-US"/>
        </w:rPr>
      </w:pPr>
      <w:r w:rsidRPr="00151CDF">
        <w:rPr>
          <w:rFonts w:cs="Arial"/>
          <w:sz w:val="20"/>
          <w:szCs w:val="20"/>
          <w:lang w:eastAsia="en-US"/>
        </w:rPr>
        <w:t>El valor por defecto para la hora será la actual.</w:t>
      </w:r>
    </w:p>
    <w:p w:rsidR="00976BBA" w:rsidRPr="00151CDF" w:rsidRDefault="00976BBA" w:rsidP="001824D7">
      <w:pPr>
        <w:pStyle w:val="Prrafodelista"/>
        <w:ind w:left="0"/>
        <w:jc w:val="both"/>
        <w:rPr>
          <w:rFonts w:cs="Arial"/>
          <w:sz w:val="20"/>
          <w:szCs w:val="20"/>
          <w:lang w:eastAsia="en-US"/>
        </w:rPr>
      </w:pPr>
    </w:p>
    <w:p w:rsidR="00695D94" w:rsidRPr="00151CDF" w:rsidRDefault="00695D94" w:rsidP="00695D9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3" w:name="_Toc319401867"/>
      <w:bookmarkStart w:id="84" w:name="RN40"/>
      <w:r w:rsidRPr="00151CDF">
        <w:rPr>
          <w:bCs w:val="0"/>
          <w:szCs w:val="20"/>
          <w:lang w:eastAsia="en-US"/>
        </w:rPr>
        <w:t>RN40 Seguimiento de Actividades</w:t>
      </w:r>
      <w:bookmarkEnd w:id="83"/>
    </w:p>
    <w:bookmarkEnd w:id="84"/>
    <w:p w:rsidR="00AE47DA" w:rsidRPr="00151CDF" w:rsidRDefault="00AE47DA" w:rsidP="00695D94">
      <w:pPr>
        <w:jc w:val="both"/>
        <w:rPr>
          <w:rFonts w:cs="Arial"/>
          <w:sz w:val="20"/>
          <w:szCs w:val="20"/>
          <w:lang w:eastAsia="en-US"/>
        </w:rPr>
      </w:pPr>
      <w:r w:rsidRPr="00151CDF">
        <w:rPr>
          <w:rFonts w:cs="Arial"/>
          <w:sz w:val="20"/>
          <w:szCs w:val="20"/>
          <w:lang w:eastAsia="en-US"/>
        </w:rPr>
        <w:t>El seguimiento de las actividades en el sistema móvil deberá de llevar una secuencia de acuerdo a las actividades realizadas en la terminal, de tal manera que el menú de opciones se habilitará o deshabilitará después de completar alguna operación, cumpliendo con lo que sigue:</w:t>
      </w:r>
    </w:p>
    <w:p w:rsidR="00015DAB" w:rsidRPr="00151CDF" w:rsidRDefault="00AE47DA" w:rsidP="00695D94">
      <w:pPr>
        <w:jc w:val="both"/>
        <w:rPr>
          <w:rFonts w:cs="Arial"/>
          <w:sz w:val="20"/>
          <w:szCs w:val="20"/>
          <w:lang w:eastAsia="en-US"/>
        </w:rPr>
      </w:pPr>
      <w:r w:rsidRPr="00151CDF">
        <w:rPr>
          <w:rFonts w:cs="Arial"/>
          <w:sz w:val="20"/>
          <w:szCs w:val="20"/>
          <w:lang w:eastAsia="en-US"/>
        </w:rPr>
        <w:t xml:space="preserve">El técnico </w:t>
      </w:r>
      <w:r w:rsidR="00503250" w:rsidRPr="00151CDF">
        <w:rPr>
          <w:rFonts w:cs="Arial"/>
          <w:sz w:val="20"/>
          <w:szCs w:val="20"/>
          <w:lang w:eastAsia="en-US"/>
        </w:rPr>
        <w:t>una vez que realizó la</w:t>
      </w:r>
      <w:r w:rsidR="00015DAB" w:rsidRPr="00151CDF">
        <w:rPr>
          <w:rFonts w:cs="Arial"/>
          <w:sz w:val="20"/>
          <w:szCs w:val="20"/>
          <w:lang w:eastAsia="en-US"/>
        </w:rPr>
        <w:t>s</w:t>
      </w:r>
      <w:r w:rsidR="00503250" w:rsidRPr="00151CDF">
        <w:rPr>
          <w:rFonts w:cs="Arial"/>
          <w:sz w:val="20"/>
          <w:szCs w:val="20"/>
          <w:lang w:eastAsia="en-US"/>
        </w:rPr>
        <w:t xml:space="preserve"> requisicione</w:t>
      </w:r>
      <w:r w:rsidR="00362375" w:rsidRPr="00151CDF">
        <w:rPr>
          <w:rFonts w:cs="Arial"/>
          <w:sz w:val="20"/>
          <w:szCs w:val="20"/>
          <w:lang w:eastAsia="en-US"/>
        </w:rPr>
        <w:t>s</w:t>
      </w:r>
      <w:r w:rsidR="00503250" w:rsidRPr="00151CDF">
        <w:rPr>
          <w:rFonts w:cs="Arial"/>
          <w:sz w:val="20"/>
          <w:szCs w:val="20"/>
          <w:lang w:eastAsia="en-US"/>
        </w:rPr>
        <w:t xml:space="preserve"> de su equipo/material</w:t>
      </w:r>
      <w:r w:rsidRPr="00151CDF">
        <w:rPr>
          <w:rFonts w:cs="Arial"/>
          <w:sz w:val="20"/>
          <w:szCs w:val="20"/>
          <w:lang w:eastAsia="en-US"/>
        </w:rPr>
        <w:t xml:space="preserve"> verá habilitadas las opciones para consultar su inventario disponible, registrar sus tiempos muertos y la revisión de los equipos de trabajo</w:t>
      </w:r>
      <w:r w:rsidR="00015DAB" w:rsidRPr="00151CDF">
        <w:rPr>
          <w:rFonts w:cs="Arial"/>
          <w:sz w:val="20"/>
          <w:szCs w:val="20"/>
          <w:lang w:eastAsia="en-US"/>
        </w:rPr>
        <w:t xml:space="preserve"> quedando inhabilitadas las actividades de revisión vehicular, salida de base, llegada a base, arqueo de inventario, resumen de la jornada y la sincronización</w:t>
      </w:r>
      <w:r w:rsidR="00503250" w:rsidRPr="00151CDF">
        <w:rPr>
          <w:rFonts w:cs="Arial"/>
          <w:sz w:val="20"/>
          <w:szCs w:val="20"/>
          <w:lang w:eastAsia="en-US"/>
        </w:rPr>
        <w:t>.</w:t>
      </w:r>
      <w:r w:rsidR="00362375" w:rsidRPr="00151CDF">
        <w:rPr>
          <w:rFonts w:cs="Arial"/>
          <w:sz w:val="20"/>
          <w:szCs w:val="20"/>
          <w:lang w:eastAsia="en-US"/>
        </w:rPr>
        <w:t xml:space="preserve"> </w:t>
      </w:r>
    </w:p>
    <w:p w:rsidR="00AE47DA" w:rsidRPr="00151CDF" w:rsidRDefault="00362375" w:rsidP="00695D94">
      <w:pPr>
        <w:jc w:val="both"/>
        <w:rPr>
          <w:rFonts w:cs="Arial"/>
          <w:sz w:val="20"/>
          <w:szCs w:val="20"/>
          <w:lang w:eastAsia="en-US"/>
        </w:rPr>
      </w:pPr>
      <w:r w:rsidRPr="00151CDF">
        <w:rPr>
          <w:rFonts w:cs="Arial"/>
          <w:sz w:val="20"/>
          <w:szCs w:val="20"/>
          <w:lang w:eastAsia="en-US"/>
        </w:rPr>
        <w:t>Al terminar la revisión del equipo de trabajo, podrá realizar la revisión del vehículo</w:t>
      </w:r>
      <w:r w:rsidR="00015DAB" w:rsidRPr="00151CDF">
        <w:rPr>
          <w:rFonts w:cs="Arial"/>
          <w:sz w:val="20"/>
          <w:szCs w:val="20"/>
          <w:lang w:eastAsia="en-US"/>
        </w:rPr>
        <w:t>, si poder seleccionar las actividades de revisión de los equipos de trabajo, salida de base, llegada a base, arqueo de inventario, resumen de la jornada y la sincronización.</w:t>
      </w:r>
    </w:p>
    <w:p w:rsidR="00015DAB" w:rsidRPr="00151CDF" w:rsidRDefault="00EA58C3" w:rsidP="00695D94">
      <w:pPr>
        <w:jc w:val="both"/>
        <w:rPr>
          <w:rFonts w:cs="Arial"/>
          <w:sz w:val="20"/>
          <w:szCs w:val="20"/>
          <w:lang w:eastAsia="en-US"/>
        </w:rPr>
      </w:pPr>
      <w:r w:rsidRPr="00151CDF">
        <w:rPr>
          <w:rFonts w:cs="Arial"/>
          <w:sz w:val="20"/>
          <w:szCs w:val="20"/>
          <w:lang w:eastAsia="en-US"/>
        </w:rPr>
        <w:t xml:space="preserve">Si el técnico </w:t>
      </w:r>
      <w:r w:rsidR="00015DAB" w:rsidRPr="00151CDF">
        <w:rPr>
          <w:rFonts w:cs="Arial"/>
          <w:sz w:val="20"/>
          <w:szCs w:val="20"/>
          <w:lang w:eastAsia="en-US"/>
        </w:rPr>
        <w:t xml:space="preserve">termina </w:t>
      </w:r>
      <w:r w:rsidRPr="00151CDF">
        <w:rPr>
          <w:rFonts w:cs="Arial"/>
          <w:sz w:val="20"/>
          <w:szCs w:val="20"/>
          <w:lang w:eastAsia="en-US"/>
        </w:rPr>
        <w:t>las</w:t>
      </w:r>
      <w:r w:rsidR="00015DAB" w:rsidRPr="00151CDF">
        <w:rPr>
          <w:rFonts w:cs="Arial"/>
          <w:sz w:val="20"/>
          <w:szCs w:val="20"/>
          <w:lang w:eastAsia="en-US"/>
        </w:rPr>
        <w:t xml:space="preserve"> revisiones de equipo y vehículo</w:t>
      </w:r>
      <w:r w:rsidRPr="00151CDF">
        <w:rPr>
          <w:rFonts w:cs="Arial"/>
          <w:sz w:val="20"/>
          <w:szCs w:val="20"/>
          <w:lang w:eastAsia="en-US"/>
        </w:rPr>
        <w:t>,</w:t>
      </w:r>
      <w:r w:rsidR="00015DAB" w:rsidRPr="00151CDF">
        <w:rPr>
          <w:rFonts w:cs="Arial"/>
          <w:sz w:val="20"/>
          <w:szCs w:val="20"/>
          <w:lang w:eastAsia="en-US"/>
        </w:rPr>
        <w:t xml:space="preserve"> </w:t>
      </w:r>
      <w:r w:rsidRPr="00151CDF">
        <w:rPr>
          <w:rFonts w:cs="Arial"/>
          <w:sz w:val="20"/>
          <w:szCs w:val="20"/>
          <w:lang w:eastAsia="en-US"/>
        </w:rPr>
        <w:t>entonces podrá</w:t>
      </w:r>
      <w:r w:rsidR="00015DAB" w:rsidRPr="00151CDF">
        <w:rPr>
          <w:rFonts w:cs="Arial"/>
          <w:sz w:val="20"/>
          <w:szCs w:val="20"/>
          <w:lang w:eastAsia="en-US"/>
        </w:rPr>
        <w:t xml:space="preserve"> salir de su base, y una vez que realiza esta actividad el sistema deberá permitirle las actividades de  revisión de su agenda de trabajo y la de llegada de base, quedando inhabilitadas las demás actividades a excepción del registro de sus tiempos muertos.</w:t>
      </w:r>
    </w:p>
    <w:p w:rsidR="00DE114F" w:rsidRPr="00151CDF" w:rsidRDefault="00DE114F" w:rsidP="00695D94">
      <w:pPr>
        <w:jc w:val="both"/>
        <w:rPr>
          <w:rFonts w:cs="Arial"/>
          <w:sz w:val="20"/>
          <w:szCs w:val="20"/>
          <w:lang w:eastAsia="en-US"/>
        </w:rPr>
      </w:pPr>
      <w:r w:rsidRPr="00151CDF">
        <w:rPr>
          <w:rFonts w:cs="Arial"/>
          <w:sz w:val="20"/>
          <w:szCs w:val="20"/>
          <w:lang w:eastAsia="en-US"/>
        </w:rPr>
        <w:t>En caso de haber consultado la agenda y no tener órdenes de trabajo para realizar, se deberá habilitar la opción de llegada a base, quedando inhabilitadas las demás actividades a excepción del registro de sus tiempos muertos.</w:t>
      </w:r>
    </w:p>
    <w:p w:rsidR="00597AA6" w:rsidRPr="00151CDF" w:rsidRDefault="00015DAB" w:rsidP="00695D94">
      <w:pPr>
        <w:jc w:val="both"/>
        <w:rPr>
          <w:rFonts w:cs="Arial"/>
          <w:sz w:val="20"/>
          <w:szCs w:val="20"/>
          <w:lang w:eastAsia="en-US"/>
        </w:rPr>
      </w:pPr>
      <w:r w:rsidRPr="00151CDF">
        <w:rPr>
          <w:rFonts w:cs="Arial"/>
          <w:sz w:val="20"/>
          <w:szCs w:val="20"/>
          <w:lang w:eastAsia="en-US"/>
        </w:rPr>
        <w:lastRenderedPageBreak/>
        <w:t>Una vez que el técnico llega a su base, se habilitará</w:t>
      </w:r>
      <w:r w:rsidR="00EA58C3" w:rsidRPr="00151CDF">
        <w:rPr>
          <w:rFonts w:cs="Arial"/>
          <w:sz w:val="20"/>
          <w:szCs w:val="20"/>
          <w:lang w:eastAsia="en-US"/>
        </w:rPr>
        <w:t xml:space="preserve"> únicamente</w:t>
      </w:r>
      <w:r w:rsidRPr="00151CDF">
        <w:rPr>
          <w:rFonts w:cs="Arial"/>
          <w:sz w:val="20"/>
          <w:szCs w:val="20"/>
          <w:lang w:eastAsia="en-US"/>
        </w:rPr>
        <w:t xml:space="preserve"> la actividad que le permitir</w:t>
      </w:r>
      <w:r w:rsidR="00EA58C3" w:rsidRPr="00151CDF">
        <w:rPr>
          <w:rFonts w:cs="Arial"/>
          <w:sz w:val="20"/>
          <w:szCs w:val="20"/>
          <w:lang w:eastAsia="en-US"/>
        </w:rPr>
        <w:t>á realizar el arq</w:t>
      </w:r>
      <w:r w:rsidRPr="00151CDF">
        <w:rPr>
          <w:rFonts w:cs="Arial"/>
          <w:sz w:val="20"/>
          <w:szCs w:val="20"/>
          <w:lang w:eastAsia="en-US"/>
        </w:rPr>
        <w:t>u</w:t>
      </w:r>
      <w:r w:rsidR="00EA58C3" w:rsidRPr="00151CDF">
        <w:rPr>
          <w:rFonts w:cs="Arial"/>
          <w:sz w:val="20"/>
          <w:szCs w:val="20"/>
          <w:lang w:eastAsia="en-US"/>
        </w:rPr>
        <w:t>e</w:t>
      </w:r>
      <w:r w:rsidRPr="00151CDF">
        <w:rPr>
          <w:rFonts w:cs="Arial"/>
          <w:sz w:val="20"/>
          <w:szCs w:val="20"/>
          <w:lang w:eastAsia="en-US"/>
        </w:rPr>
        <w:t>o de su inventario</w:t>
      </w:r>
      <w:r w:rsidR="00EA58C3" w:rsidRPr="00151CDF">
        <w:rPr>
          <w:rFonts w:cs="Arial"/>
          <w:sz w:val="20"/>
          <w:szCs w:val="20"/>
          <w:lang w:eastAsia="en-US"/>
        </w:rPr>
        <w:t xml:space="preserve">, seguida de la actividad de consulta resumen de su jornada y finalizando con la sincronización de la información. </w:t>
      </w:r>
    </w:p>
    <w:p w:rsidR="00015DAB" w:rsidRPr="00151CDF" w:rsidRDefault="00597AA6" w:rsidP="00695D94">
      <w:pPr>
        <w:jc w:val="both"/>
        <w:rPr>
          <w:rFonts w:cs="Arial"/>
          <w:sz w:val="20"/>
          <w:szCs w:val="20"/>
          <w:lang w:eastAsia="en-US"/>
        </w:rPr>
      </w:pPr>
      <w:r w:rsidRPr="00151CDF">
        <w:rPr>
          <w:rFonts w:cs="Arial"/>
          <w:sz w:val="20"/>
          <w:szCs w:val="20"/>
          <w:lang w:eastAsia="en-US"/>
        </w:rPr>
        <w:t>Después de haber realizado una recarga de material, el sistema sólo deberá permitirle al técnico revisar su agenda.</w:t>
      </w:r>
      <w:r w:rsidR="00EA58C3" w:rsidRPr="00151CDF">
        <w:rPr>
          <w:rFonts w:cs="Arial"/>
          <w:sz w:val="20"/>
          <w:szCs w:val="20"/>
          <w:lang w:eastAsia="en-US"/>
        </w:rPr>
        <w:t xml:space="preserve"> </w:t>
      </w:r>
    </w:p>
    <w:p w:rsidR="00015DAB" w:rsidRPr="00151CDF" w:rsidRDefault="00015DAB" w:rsidP="00695D94">
      <w:pPr>
        <w:jc w:val="both"/>
        <w:rPr>
          <w:rFonts w:cs="Arial"/>
          <w:sz w:val="20"/>
          <w:szCs w:val="20"/>
          <w:lang w:eastAsia="en-US"/>
        </w:rPr>
      </w:pPr>
    </w:p>
    <w:p w:rsidR="00456268" w:rsidRPr="00151CDF" w:rsidRDefault="00456268" w:rsidP="0045626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5" w:name="_Toc319401868"/>
      <w:bookmarkStart w:id="86" w:name="RN41"/>
      <w:r w:rsidRPr="00151CDF">
        <w:rPr>
          <w:bCs w:val="0"/>
          <w:szCs w:val="20"/>
          <w:lang w:eastAsia="en-US"/>
        </w:rPr>
        <w:t>RN41 Inicializar Puntos Acumulados</w:t>
      </w:r>
      <w:bookmarkEnd w:id="85"/>
    </w:p>
    <w:bookmarkEnd w:id="86"/>
    <w:p w:rsidR="00456268" w:rsidRPr="00151CDF" w:rsidRDefault="00456268" w:rsidP="00456268">
      <w:pPr>
        <w:rPr>
          <w:sz w:val="20"/>
          <w:szCs w:val="20"/>
          <w:lang w:val="es-MX" w:eastAsia="en-US"/>
        </w:rPr>
      </w:pPr>
      <w:r w:rsidRPr="00151CDF">
        <w:rPr>
          <w:sz w:val="20"/>
          <w:szCs w:val="20"/>
          <w:lang w:val="es-MX" w:eastAsia="en-US"/>
        </w:rPr>
        <w:t>Al registrar la jornada el valor de los puntos acumulados deberá inicializarse en 0 (cero).</w:t>
      </w:r>
    </w:p>
    <w:p w:rsidR="00456268" w:rsidRPr="00151CDF" w:rsidRDefault="00456268" w:rsidP="00695D94">
      <w:pPr>
        <w:jc w:val="both"/>
        <w:rPr>
          <w:rFonts w:cs="Arial"/>
          <w:sz w:val="20"/>
          <w:szCs w:val="20"/>
          <w:lang w:eastAsia="en-US"/>
        </w:rPr>
      </w:pPr>
    </w:p>
    <w:p w:rsidR="000B1CAA" w:rsidRPr="00151CDF" w:rsidRDefault="000B1CAA" w:rsidP="000B1CA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7" w:name="_Toc319401869"/>
      <w:bookmarkStart w:id="88" w:name="RN42"/>
      <w:r w:rsidRPr="00151CDF">
        <w:rPr>
          <w:bCs w:val="0"/>
          <w:szCs w:val="20"/>
          <w:lang w:eastAsia="en-US"/>
        </w:rPr>
        <w:t xml:space="preserve">RN42 Valores de Estado </w:t>
      </w:r>
      <w:r w:rsidR="008207E5" w:rsidRPr="00151CDF">
        <w:rPr>
          <w:bCs w:val="0"/>
          <w:szCs w:val="20"/>
          <w:lang w:eastAsia="en-US"/>
        </w:rPr>
        <w:t>para Cerrar un Trabajo</w:t>
      </w:r>
      <w:bookmarkEnd w:id="87"/>
    </w:p>
    <w:bookmarkEnd w:id="88"/>
    <w:p w:rsidR="004848CC" w:rsidRPr="00151CDF" w:rsidRDefault="004848CC" w:rsidP="004848CC">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“Estados de la Orden”</w:t>
      </w:r>
      <w:r w:rsidR="001D77E4" w:rsidRPr="00151CDF">
        <w:rPr>
          <w:rFonts w:cs="Arial"/>
          <w:sz w:val="20"/>
          <w:szCs w:val="20"/>
          <w:lang w:eastAsia="en-US"/>
        </w:rPr>
        <w:t xml:space="preserve"> </w:t>
      </w:r>
      <w:r w:rsidR="00CA4DA0" w:rsidRPr="00151CDF">
        <w:rPr>
          <w:rFonts w:cs="Arial"/>
          <w:sz w:val="20"/>
          <w:szCs w:val="20"/>
          <w:lang w:eastAsia="en-US"/>
        </w:rPr>
        <w:t xml:space="preserve">únicamente </w:t>
      </w:r>
      <w:r w:rsidR="001D77E4" w:rsidRPr="00151CDF">
        <w:rPr>
          <w:rFonts w:cs="Arial"/>
          <w:sz w:val="20"/>
          <w:szCs w:val="20"/>
          <w:lang w:eastAsia="en-US"/>
        </w:rPr>
        <w:t>para los valores de “Atendida” o “Con Problema”</w:t>
      </w:r>
      <w:r w:rsidRPr="00151CDF">
        <w:rPr>
          <w:rFonts w:cs="Arial"/>
          <w:sz w:val="20"/>
          <w:szCs w:val="20"/>
          <w:lang w:eastAsia="en-US"/>
        </w:rPr>
        <w:t>.</w:t>
      </w:r>
    </w:p>
    <w:p w:rsidR="000B1CAA" w:rsidRPr="00151CDF" w:rsidRDefault="000B1CAA" w:rsidP="000B1CAA">
      <w:pPr>
        <w:jc w:val="both"/>
        <w:rPr>
          <w:rFonts w:cs="Arial"/>
          <w:sz w:val="20"/>
          <w:szCs w:val="20"/>
          <w:lang w:eastAsia="en-US"/>
        </w:rPr>
      </w:pPr>
    </w:p>
    <w:p w:rsidR="000B1CAA" w:rsidRPr="00151CDF" w:rsidRDefault="000B1CAA" w:rsidP="000B1CA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9" w:name="_Toc319401870"/>
      <w:bookmarkStart w:id="90" w:name="RN43"/>
      <w:r w:rsidRPr="00151CDF">
        <w:rPr>
          <w:bCs w:val="0"/>
          <w:szCs w:val="20"/>
          <w:lang w:eastAsia="en-US"/>
        </w:rPr>
        <w:t>RN43 Valores de Motivos para Terminar de  Trabajo</w:t>
      </w:r>
      <w:bookmarkEnd w:id="89"/>
    </w:p>
    <w:bookmarkEnd w:id="90"/>
    <w:p w:rsidR="0001390C" w:rsidRPr="00151CDF" w:rsidRDefault="0001390C" w:rsidP="0001390C">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Terminar un Servicio”, traer la información de los motivos que correspondan al grupo “Atendida” y “Con Problema”.</w:t>
      </w:r>
    </w:p>
    <w:p w:rsidR="00695D94" w:rsidRPr="00151CDF" w:rsidRDefault="00695D94" w:rsidP="00695D94">
      <w:pPr>
        <w:pStyle w:val="Prrafodelista"/>
        <w:ind w:left="0"/>
        <w:jc w:val="both"/>
        <w:rPr>
          <w:rFonts w:cs="Arial"/>
          <w:sz w:val="20"/>
          <w:szCs w:val="20"/>
          <w:lang w:eastAsia="en-US"/>
        </w:rPr>
      </w:pPr>
    </w:p>
    <w:p w:rsidR="00B02FC3" w:rsidRPr="00151CDF" w:rsidRDefault="00AF2577" w:rsidP="00B02FC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91" w:name="_Toc319401871"/>
      <w:bookmarkStart w:id="92" w:name="RN44"/>
      <w:r w:rsidRPr="00151CDF">
        <w:rPr>
          <w:bCs w:val="0"/>
          <w:szCs w:val="20"/>
          <w:lang w:eastAsia="en-US"/>
        </w:rPr>
        <w:t>RN44 Sincronización de</w:t>
      </w:r>
      <w:r w:rsidR="000C1544" w:rsidRPr="00151CDF">
        <w:rPr>
          <w:bCs w:val="0"/>
          <w:szCs w:val="20"/>
          <w:lang w:eastAsia="en-US"/>
        </w:rPr>
        <w:t xml:space="preserve"> </w:t>
      </w:r>
      <w:r w:rsidRPr="00151CDF">
        <w:rPr>
          <w:bCs w:val="0"/>
          <w:szCs w:val="20"/>
          <w:lang w:eastAsia="en-US"/>
        </w:rPr>
        <w:t>l</w:t>
      </w:r>
      <w:r w:rsidR="000C1544" w:rsidRPr="00151CDF">
        <w:rPr>
          <w:bCs w:val="0"/>
          <w:szCs w:val="20"/>
          <w:lang w:eastAsia="en-US"/>
        </w:rPr>
        <w:t>a</w:t>
      </w:r>
      <w:r w:rsidR="00B02FC3" w:rsidRPr="00151CDF">
        <w:rPr>
          <w:bCs w:val="0"/>
          <w:szCs w:val="20"/>
          <w:lang w:eastAsia="en-US"/>
        </w:rPr>
        <w:t xml:space="preserve"> </w:t>
      </w:r>
      <w:r w:rsidR="000C1544" w:rsidRPr="00151CDF">
        <w:rPr>
          <w:bCs w:val="0"/>
          <w:szCs w:val="20"/>
          <w:lang w:eastAsia="en-US"/>
        </w:rPr>
        <w:t xml:space="preserve">Orden de Trabajo para </w:t>
      </w:r>
      <w:r w:rsidR="00B02FC3" w:rsidRPr="00151CDF">
        <w:rPr>
          <w:bCs w:val="0"/>
          <w:szCs w:val="20"/>
          <w:lang w:eastAsia="en-US"/>
        </w:rPr>
        <w:t>C</w:t>
      </w:r>
      <w:r w:rsidR="000C1544" w:rsidRPr="00151CDF">
        <w:rPr>
          <w:bCs w:val="0"/>
          <w:szCs w:val="20"/>
          <w:lang w:eastAsia="en-US"/>
        </w:rPr>
        <w:t xml:space="preserve">errar </w:t>
      </w:r>
      <w:r w:rsidR="00B02FC3" w:rsidRPr="00151CDF">
        <w:rPr>
          <w:bCs w:val="0"/>
          <w:szCs w:val="20"/>
          <w:lang w:eastAsia="en-US"/>
        </w:rPr>
        <w:t>Trabajo</w:t>
      </w:r>
      <w:r w:rsidR="000C1544" w:rsidRPr="00151CDF">
        <w:rPr>
          <w:bCs w:val="0"/>
          <w:szCs w:val="20"/>
          <w:lang w:eastAsia="en-US"/>
        </w:rPr>
        <w:t xml:space="preserve"> en el Servidor</w:t>
      </w:r>
      <w:bookmarkEnd w:id="91"/>
    </w:p>
    <w:bookmarkEnd w:id="92"/>
    <w:p w:rsidR="00695D94" w:rsidRPr="00151CDF" w:rsidRDefault="00B02FC3" w:rsidP="001824D7">
      <w:pPr>
        <w:pStyle w:val="Prrafodelista"/>
        <w:ind w:left="0"/>
        <w:jc w:val="both"/>
        <w:rPr>
          <w:rFonts w:cs="Arial"/>
          <w:sz w:val="20"/>
          <w:szCs w:val="20"/>
          <w:lang w:eastAsia="en-US"/>
        </w:rPr>
      </w:pPr>
      <w:r w:rsidRPr="00151CDF">
        <w:rPr>
          <w:rFonts w:cs="Arial"/>
          <w:sz w:val="20"/>
          <w:szCs w:val="20"/>
          <w:lang w:eastAsia="en-US"/>
        </w:rPr>
        <w:t>Se deberá homologar la información actualizada en el móvil hacia el servidor para el cierre de la orden de trabajo, cambio de estado y sus observaciones.</w:t>
      </w:r>
      <w:r w:rsidR="00C87068" w:rsidRPr="00151CDF">
        <w:rPr>
          <w:rFonts w:cs="Arial"/>
          <w:sz w:val="20"/>
          <w:szCs w:val="20"/>
          <w:lang w:eastAsia="en-US"/>
        </w:rPr>
        <w:t xml:space="preserve"> </w:t>
      </w:r>
      <w:r w:rsidR="005F78DC" w:rsidRPr="00151CDF">
        <w:rPr>
          <w:rFonts w:cs="Arial"/>
          <w:sz w:val="20"/>
          <w:szCs w:val="20"/>
          <w:lang w:eastAsia="en-US"/>
        </w:rPr>
        <w:t xml:space="preserve">La información actualizada </w:t>
      </w:r>
      <w:r w:rsidR="00AC6825" w:rsidRPr="00151CDF">
        <w:rPr>
          <w:rFonts w:cs="Arial"/>
          <w:sz w:val="20"/>
          <w:szCs w:val="20"/>
          <w:lang w:eastAsia="en-US"/>
        </w:rPr>
        <w:t>en el servidor</w:t>
      </w:r>
      <w:r w:rsidR="005F78DC" w:rsidRPr="00151CDF">
        <w:rPr>
          <w:rFonts w:cs="Arial"/>
          <w:sz w:val="20"/>
          <w:szCs w:val="20"/>
          <w:lang w:eastAsia="en-US"/>
        </w:rPr>
        <w:t xml:space="preserve"> deberá establecerse como No Enviada.</w:t>
      </w:r>
    </w:p>
    <w:p w:rsidR="00B02FC3" w:rsidRPr="00151CDF" w:rsidRDefault="00B02FC3" w:rsidP="001824D7">
      <w:pPr>
        <w:pStyle w:val="Prrafodelista"/>
        <w:ind w:left="0"/>
        <w:jc w:val="both"/>
        <w:rPr>
          <w:rFonts w:cs="Arial"/>
          <w:sz w:val="20"/>
          <w:szCs w:val="20"/>
          <w:lang w:eastAsia="en-US"/>
        </w:rPr>
      </w:pPr>
    </w:p>
    <w:p w:rsidR="004D5BD7" w:rsidRPr="00151CDF" w:rsidRDefault="004D5BD7" w:rsidP="004D5BD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93" w:name="_Toc319401872"/>
      <w:bookmarkStart w:id="94" w:name="RN45"/>
      <w:r w:rsidRPr="00151CDF">
        <w:rPr>
          <w:bCs w:val="0"/>
          <w:szCs w:val="20"/>
          <w:lang w:eastAsia="en-US"/>
        </w:rPr>
        <w:t xml:space="preserve">RN45 </w:t>
      </w:r>
      <w:r w:rsidR="00A7028D" w:rsidRPr="00151CDF">
        <w:rPr>
          <w:bCs w:val="0"/>
          <w:szCs w:val="20"/>
          <w:lang w:eastAsia="en-US"/>
        </w:rPr>
        <w:t>Regiones</w:t>
      </w:r>
      <w:r w:rsidRPr="00151CDF">
        <w:rPr>
          <w:bCs w:val="0"/>
          <w:szCs w:val="20"/>
          <w:lang w:eastAsia="en-US"/>
        </w:rPr>
        <w:t xml:space="preserve"> del Servidor</w:t>
      </w:r>
      <w:bookmarkEnd w:id="93"/>
    </w:p>
    <w:bookmarkEnd w:id="94"/>
    <w:p w:rsidR="004664EC" w:rsidRPr="00151CDF" w:rsidRDefault="004664EC" w:rsidP="004664EC">
      <w:pPr>
        <w:pStyle w:val="Prrafodelista"/>
        <w:ind w:left="0"/>
        <w:jc w:val="both"/>
        <w:rPr>
          <w:rFonts w:cs="Arial"/>
          <w:sz w:val="20"/>
          <w:szCs w:val="20"/>
          <w:lang w:eastAsia="en-US"/>
        </w:rPr>
      </w:pPr>
      <w:r w:rsidRPr="00151CDF">
        <w:rPr>
          <w:rFonts w:cs="Arial"/>
          <w:sz w:val="20"/>
          <w:szCs w:val="20"/>
          <w:lang w:eastAsia="en-US"/>
        </w:rPr>
        <w:t>Para iniciar a operar el sistema se deberá presentar el catálogo de regiones que se encuentran registradas en el servidor con el que se realizará la conexión, para poder configurar la terminal con una región y sucursal determinada.</w:t>
      </w:r>
    </w:p>
    <w:p w:rsidR="004D5BD7" w:rsidRPr="00151CDF" w:rsidRDefault="004D5BD7" w:rsidP="004D5BD7">
      <w:pPr>
        <w:pStyle w:val="Prrafodelista"/>
        <w:ind w:left="0"/>
        <w:jc w:val="both"/>
        <w:rPr>
          <w:rFonts w:cs="Arial"/>
          <w:sz w:val="20"/>
          <w:szCs w:val="20"/>
          <w:lang w:eastAsia="en-US"/>
        </w:rPr>
      </w:pPr>
    </w:p>
    <w:p w:rsidR="00F84475" w:rsidRPr="00151CDF" w:rsidRDefault="00F84475" w:rsidP="00F8447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95" w:name="_Toc319401873"/>
      <w:bookmarkStart w:id="96" w:name="RN46"/>
      <w:r w:rsidRPr="00151CDF">
        <w:rPr>
          <w:bCs w:val="0"/>
          <w:szCs w:val="20"/>
          <w:lang w:eastAsia="en-US"/>
        </w:rPr>
        <w:t>RN46 Formato IP Servidor</w:t>
      </w:r>
      <w:bookmarkEnd w:id="95"/>
    </w:p>
    <w:bookmarkEnd w:id="96"/>
    <w:p w:rsidR="008A29A8" w:rsidRPr="00151CDF" w:rsidRDefault="00BB3187" w:rsidP="00BB3187">
      <w:pPr>
        <w:jc w:val="both"/>
        <w:rPr>
          <w:rFonts w:cs="Arial"/>
          <w:sz w:val="20"/>
          <w:szCs w:val="20"/>
          <w:lang w:eastAsia="en-US"/>
        </w:rPr>
      </w:pPr>
      <w:r w:rsidRPr="00151CDF">
        <w:rPr>
          <w:rFonts w:cs="Arial"/>
          <w:sz w:val="20"/>
          <w:szCs w:val="20"/>
          <w:lang w:eastAsia="en-US"/>
        </w:rPr>
        <w:t xml:space="preserve">La dirección IP del servidor debe de </w:t>
      </w:r>
      <w:r w:rsidR="004E07D3" w:rsidRPr="00151CDF">
        <w:rPr>
          <w:rFonts w:cs="Arial"/>
          <w:sz w:val="20"/>
          <w:szCs w:val="20"/>
          <w:lang w:eastAsia="en-US"/>
        </w:rPr>
        <w:t xml:space="preserve">ser una URL que lo identifique y que debe de </w:t>
      </w:r>
      <w:r w:rsidRPr="00151CDF">
        <w:rPr>
          <w:rFonts w:cs="Arial"/>
          <w:sz w:val="20"/>
          <w:szCs w:val="20"/>
          <w:lang w:eastAsia="en-US"/>
        </w:rPr>
        <w:t xml:space="preserve">estar en el formato </w:t>
      </w:r>
      <w:r w:rsidR="004E07D3" w:rsidRPr="00151CDF">
        <w:rPr>
          <w:rFonts w:cs="Arial"/>
          <w:sz w:val="20"/>
          <w:szCs w:val="20"/>
          <w:lang w:eastAsia="en-US"/>
        </w:rPr>
        <w:t>http://</w:t>
      </w:r>
      <w:r w:rsidR="008A29A8" w:rsidRPr="00151CDF">
        <w:rPr>
          <w:rFonts w:cs="Arial"/>
          <w:sz w:val="20"/>
          <w:szCs w:val="20"/>
          <w:lang w:eastAsia="en-US"/>
        </w:rPr>
        <w:t>NombreServidor</w:t>
      </w:r>
      <w:r w:rsidR="004E07D3" w:rsidRPr="00151CDF">
        <w:rPr>
          <w:rFonts w:cs="Arial"/>
          <w:sz w:val="20"/>
          <w:szCs w:val="20"/>
          <w:lang w:eastAsia="en-US"/>
        </w:rPr>
        <w:t>/NombreServicio/</w:t>
      </w:r>
      <w:r w:rsidRPr="00151CDF">
        <w:rPr>
          <w:rFonts w:cs="Arial"/>
          <w:sz w:val="20"/>
          <w:szCs w:val="20"/>
          <w:lang w:eastAsia="en-US"/>
        </w:rPr>
        <w:t xml:space="preserve">. </w:t>
      </w:r>
      <w:r w:rsidR="008A29A8" w:rsidRPr="00151CDF">
        <w:rPr>
          <w:rFonts w:cs="Arial"/>
          <w:sz w:val="20"/>
          <w:szCs w:val="20"/>
          <w:lang w:eastAsia="en-US"/>
        </w:rPr>
        <w:t>Dónde:</w:t>
      </w:r>
    </w:p>
    <w:p w:rsidR="008A29A8" w:rsidRPr="00151CDF" w:rsidRDefault="008A29A8" w:rsidP="008A29A8">
      <w:pPr>
        <w:ind w:left="2552" w:hanging="1844"/>
        <w:jc w:val="both"/>
        <w:rPr>
          <w:rFonts w:cs="Arial"/>
          <w:sz w:val="20"/>
          <w:szCs w:val="20"/>
          <w:lang w:eastAsia="en-US"/>
        </w:rPr>
      </w:pPr>
      <w:proofErr w:type="spellStart"/>
      <w:r w:rsidRPr="00151CDF">
        <w:rPr>
          <w:rFonts w:cs="Arial"/>
          <w:b/>
          <w:sz w:val="20"/>
          <w:szCs w:val="20"/>
          <w:lang w:eastAsia="en-US"/>
        </w:rPr>
        <w:t>NombreServidor</w:t>
      </w:r>
      <w:proofErr w:type="spellEnd"/>
      <w:r w:rsidRPr="00151CDF">
        <w:rPr>
          <w:rFonts w:cs="Arial"/>
          <w:b/>
          <w:sz w:val="20"/>
          <w:szCs w:val="20"/>
          <w:lang w:eastAsia="en-US"/>
        </w:rPr>
        <w:t>:</w:t>
      </w:r>
      <w:r w:rsidRPr="00151CDF">
        <w:rPr>
          <w:rFonts w:cs="Arial"/>
          <w:sz w:val="20"/>
          <w:szCs w:val="20"/>
          <w:lang w:eastAsia="en-US"/>
        </w:rPr>
        <w:t xml:space="preserve"> Puede ser el nombre del servidor o su dirección IP en el formato </w:t>
      </w:r>
      <w:r w:rsidR="004E07D3" w:rsidRPr="00151CDF">
        <w:rPr>
          <w:rFonts w:cs="Arial"/>
          <w:sz w:val="20"/>
          <w:szCs w:val="20"/>
          <w:lang w:eastAsia="en-US"/>
        </w:rPr>
        <w:t>XXX.XXX.XXX.XXX</w:t>
      </w:r>
      <w:proofErr w:type="gramStart"/>
      <w:r w:rsidRPr="00151CDF">
        <w:rPr>
          <w:rFonts w:cs="Arial"/>
          <w:sz w:val="20"/>
          <w:szCs w:val="20"/>
          <w:lang w:eastAsia="en-US"/>
        </w:rPr>
        <w:t>:YYYY</w:t>
      </w:r>
      <w:proofErr w:type="gramEnd"/>
      <w:r w:rsidRPr="00151CDF">
        <w:rPr>
          <w:rFonts w:cs="Arial"/>
          <w:sz w:val="20"/>
          <w:szCs w:val="20"/>
          <w:lang w:eastAsia="en-US"/>
        </w:rPr>
        <w:t xml:space="preserve"> en donde XXX.XXX.XXX.XXX </w:t>
      </w:r>
      <w:r w:rsidR="004E07D3" w:rsidRPr="00151CDF">
        <w:rPr>
          <w:rFonts w:cs="Arial"/>
          <w:sz w:val="20"/>
          <w:szCs w:val="20"/>
          <w:lang w:eastAsia="en-US"/>
        </w:rPr>
        <w:t xml:space="preserve"> es la IP del servidor y YYYY es el puerto de comunicación con el servicio.</w:t>
      </w:r>
    </w:p>
    <w:p w:rsidR="008A29A8" w:rsidRPr="00151CDF" w:rsidRDefault="008A29A8" w:rsidP="008A29A8">
      <w:pPr>
        <w:tabs>
          <w:tab w:val="left" w:pos="2552"/>
        </w:tabs>
        <w:ind w:firstLine="708"/>
        <w:jc w:val="both"/>
        <w:rPr>
          <w:rFonts w:cs="Arial"/>
          <w:sz w:val="20"/>
          <w:szCs w:val="20"/>
          <w:lang w:eastAsia="en-US"/>
        </w:rPr>
      </w:pPr>
      <w:proofErr w:type="spellStart"/>
      <w:r w:rsidRPr="00151CDF">
        <w:rPr>
          <w:rFonts w:cs="Arial"/>
          <w:b/>
          <w:sz w:val="20"/>
          <w:szCs w:val="20"/>
          <w:lang w:eastAsia="en-US"/>
        </w:rPr>
        <w:t>NombreServicio</w:t>
      </w:r>
      <w:proofErr w:type="spellEnd"/>
      <w:r w:rsidRPr="00151CDF">
        <w:rPr>
          <w:rFonts w:cs="Arial"/>
          <w:sz w:val="20"/>
          <w:szCs w:val="20"/>
          <w:lang w:eastAsia="en-US"/>
        </w:rPr>
        <w:t>:   Es el identificador del servicio.</w:t>
      </w:r>
    </w:p>
    <w:p w:rsidR="008A29A8" w:rsidRPr="00151CDF" w:rsidRDefault="008A29A8" w:rsidP="008A29A8">
      <w:pPr>
        <w:ind w:firstLine="708"/>
        <w:jc w:val="both"/>
        <w:rPr>
          <w:rFonts w:cs="Arial"/>
          <w:sz w:val="20"/>
          <w:szCs w:val="20"/>
          <w:lang w:eastAsia="en-US"/>
        </w:rPr>
      </w:pPr>
    </w:p>
    <w:p w:rsidR="00F84475" w:rsidRPr="00151CDF" w:rsidRDefault="004E07D3" w:rsidP="00BB3187">
      <w:pPr>
        <w:jc w:val="both"/>
        <w:rPr>
          <w:rFonts w:cs="Arial"/>
          <w:sz w:val="20"/>
          <w:szCs w:val="20"/>
          <w:lang w:eastAsia="en-US"/>
        </w:rPr>
      </w:pPr>
      <w:r w:rsidRPr="00151CDF">
        <w:rPr>
          <w:rFonts w:cs="Arial"/>
          <w:sz w:val="20"/>
          <w:szCs w:val="20"/>
          <w:lang w:eastAsia="en-US"/>
        </w:rPr>
        <w:t xml:space="preserve"> </w:t>
      </w:r>
      <w:r w:rsidR="00BB3187" w:rsidRPr="00151CDF">
        <w:rPr>
          <w:rFonts w:cs="Arial"/>
          <w:sz w:val="20"/>
          <w:szCs w:val="20"/>
          <w:lang w:eastAsia="en-US"/>
        </w:rPr>
        <w:t xml:space="preserve">Por ejemplo, </w:t>
      </w:r>
      <w:hyperlink r:id="rId9" w:history="1">
        <w:r w:rsidR="008A29A8" w:rsidRPr="00151CDF">
          <w:rPr>
            <w:rStyle w:val="Hipervnculo"/>
            <w:rFonts w:cs="Arial"/>
            <w:sz w:val="20"/>
            <w:szCs w:val="20"/>
            <w:lang w:eastAsia="en-US"/>
          </w:rPr>
          <w:t>http://192.168.0.73:8080/ldcMEGSyncService/</w:t>
        </w:r>
      </w:hyperlink>
      <w:r w:rsidR="008A29A8" w:rsidRPr="00151CDF">
        <w:rPr>
          <w:rFonts w:cs="Arial"/>
          <w:sz w:val="20"/>
          <w:szCs w:val="20"/>
          <w:lang w:eastAsia="en-US"/>
        </w:rPr>
        <w:t xml:space="preserve"> o  </w:t>
      </w:r>
      <w:hyperlink r:id="rId10" w:history="1">
        <w:r w:rsidR="008A29A8" w:rsidRPr="00151CDF">
          <w:rPr>
            <w:rStyle w:val="Hipervnculo"/>
            <w:rFonts w:cs="Arial"/>
            <w:sz w:val="20"/>
            <w:szCs w:val="20"/>
            <w:lang w:eastAsia="en-US"/>
          </w:rPr>
          <w:t>http://SrvMegacable/ldcMEGSyncService/</w:t>
        </w:r>
      </w:hyperlink>
    </w:p>
    <w:p w:rsidR="00D73347" w:rsidRPr="00151CDF" w:rsidRDefault="00D73347" w:rsidP="00BB3187">
      <w:pPr>
        <w:jc w:val="both"/>
        <w:rPr>
          <w:rFonts w:cs="Arial"/>
          <w:sz w:val="20"/>
          <w:szCs w:val="20"/>
          <w:lang w:eastAsia="en-US"/>
        </w:rPr>
      </w:pPr>
    </w:p>
    <w:p w:rsidR="00D73347" w:rsidRPr="00151CDF" w:rsidRDefault="00D73347" w:rsidP="00D7334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97" w:name="_Toc319401874"/>
      <w:bookmarkStart w:id="98" w:name="RN47"/>
      <w:r w:rsidRPr="00151CDF">
        <w:rPr>
          <w:bCs w:val="0"/>
          <w:szCs w:val="20"/>
          <w:lang w:eastAsia="en-US"/>
        </w:rPr>
        <w:t>RN47 Sincronización de Información</w:t>
      </w:r>
      <w:r w:rsidR="00F83FA5" w:rsidRPr="00151CDF">
        <w:rPr>
          <w:bCs w:val="0"/>
          <w:szCs w:val="20"/>
          <w:lang w:eastAsia="en-US"/>
        </w:rPr>
        <w:t xml:space="preserve"> en el Servidor</w:t>
      </w:r>
      <w:bookmarkEnd w:id="97"/>
    </w:p>
    <w:bookmarkEnd w:id="98"/>
    <w:p w:rsidR="00DA6BBC" w:rsidRPr="00151CDF" w:rsidRDefault="00A872D8" w:rsidP="00DA6BBC">
      <w:pPr>
        <w:pStyle w:val="Prrafodelista"/>
        <w:tabs>
          <w:tab w:val="left" w:pos="4230"/>
        </w:tabs>
        <w:ind w:left="0"/>
        <w:jc w:val="both"/>
        <w:rPr>
          <w:sz w:val="20"/>
          <w:szCs w:val="20"/>
          <w:lang w:eastAsia="en-US"/>
        </w:rPr>
      </w:pPr>
      <w:r w:rsidRPr="00151CDF">
        <w:rPr>
          <w:sz w:val="20"/>
          <w:szCs w:val="20"/>
          <w:lang w:eastAsia="en-US"/>
        </w:rPr>
        <w:t>Se actualiza</w:t>
      </w:r>
      <w:r w:rsidR="00DA6BBC" w:rsidRPr="00151CDF">
        <w:rPr>
          <w:sz w:val="20"/>
          <w:szCs w:val="20"/>
          <w:lang w:eastAsia="en-US"/>
        </w:rPr>
        <w:t xml:space="preserve"> en </w:t>
      </w:r>
      <w:r w:rsidR="009A20F9" w:rsidRPr="00151CDF">
        <w:rPr>
          <w:sz w:val="20"/>
          <w:szCs w:val="20"/>
          <w:lang w:eastAsia="en-US"/>
        </w:rPr>
        <w:t>el servidor</w:t>
      </w:r>
      <w:r w:rsidR="00DA6BBC" w:rsidRPr="00151CDF">
        <w:rPr>
          <w:sz w:val="20"/>
          <w:szCs w:val="20"/>
          <w:lang w:eastAsia="en-US"/>
        </w:rPr>
        <w:t xml:space="preserve"> </w:t>
      </w:r>
      <w:r w:rsidRPr="00151CDF">
        <w:rPr>
          <w:sz w:val="20"/>
          <w:szCs w:val="20"/>
          <w:lang w:eastAsia="en-US"/>
        </w:rPr>
        <w:t xml:space="preserve">únicamente </w:t>
      </w:r>
      <w:r w:rsidR="00DA6BBC" w:rsidRPr="00151CDF">
        <w:rPr>
          <w:sz w:val="20"/>
          <w:szCs w:val="20"/>
          <w:lang w:eastAsia="en-US"/>
        </w:rPr>
        <w:t>la información que haya cambiado.</w:t>
      </w:r>
    </w:p>
    <w:p w:rsidR="00D73347" w:rsidRPr="00151CDF" w:rsidRDefault="00D73347" w:rsidP="00BB3187">
      <w:pPr>
        <w:jc w:val="both"/>
        <w:rPr>
          <w:rFonts w:cs="Arial"/>
          <w:sz w:val="20"/>
          <w:szCs w:val="20"/>
          <w:lang w:eastAsia="en-US"/>
        </w:rPr>
      </w:pPr>
    </w:p>
    <w:p w:rsidR="00C82E1C" w:rsidRPr="00151CDF" w:rsidRDefault="00C82E1C" w:rsidP="00C82E1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99" w:name="_Toc319401875"/>
      <w:bookmarkStart w:id="100" w:name="RN48"/>
      <w:r w:rsidRPr="00151CDF">
        <w:rPr>
          <w:bCs w:val="0"/>
          <w:szCs w:val="20"/>
          <w:lang w:eastAsia="en-US"/>
        </w:rPr>
        <w:t>RN48 Asignar Consecutivo</w:t>
      </w:r>
      <w:bookmarkEnd w:id="99"/>
      <w:r w:rsidRPr="00151CDF">
        <w:rPr>
          <w:bCs w:val="0"/>
          <w:szCs w:val="20"/>
          <w:lang w:eastAsia="en-US"/>
        </w:rPr>
        <w:t xml:space="preserve"> </w:t>
      </w:r>
    </w:p>
    <w:bookmarkEnd w:id="100"/>
    <w:p w:rsidR="004D5BD7" w:rsidRPr="00151CDF" w:rsidRDefault="00C82E1C" w:rsidP="006F39F4">
      <w:pPr>
        <w:pStyle w:val="Prrafodelista"/>
        <w:tabs>
          <w:tab w:val="left" w:pos="4230"/>
        </w:tabs>
        <w:ind w:left="0"/>
        <w:jc w:val="both"/>
        <w:rPr>
          <w:sz w:val="20"/>
          <w:szCs w:val="20"/>
          <w:lang w:eastAsia="en-US"/>
        </w:rPr>
      </w:pPr>
      <w:r w:rsidRPr="00151CDF">
        <w:rPr>
          <w:sz w:val="20"/>
          <w:szCs w:val="20"/>
          <w:lang w:eastAsia="en-US"/>
        </w:rPr>
        <w:t xml:space="preserve">Incrementar en uno su valor. </w:t>
      </w:r>
    </w:p>
    <w:p w:rsidR="003B37FD" w:rsidRPr="00151CDF" w:rsidRDefault="003B37FD" w:rsidP="001824D7">
      <w:pPr>
        <w:pStyle w:val="Prrafodelista"/>
        <w:ind w:left="0"/>
        <w:jc w:val="both"/>
        <w:rPr>
          <w:rFonts w:cs="Arial"/>
          <w:sz w:val="20"/>
          <w:szCs w:val="20"/>
          <w:lang w:eastAsia="en-US"/>
        </w:rPr>
      </w:pPr>
    </w:p>
    <w:p w:rsidR="003B37FD" w:rsidRPr="00151CDF" w:rsidRDefault="003B37FD" w:rsidP="003B37F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01" w:name="_Toc319401876"/>
      <w:bookmarkStart w:id="102" w:name="RN49"/>
      <w:r w:rsidRPr="00151CDF">
        <w:rPr>
          <w:bCs w:val="0"/>
          <w:szCs w:val="20"/>
          <w:lang w:eastAsia="en-US"/>
        </w:rPr>
        <w:lastRenderedPageBreak/>
        <w:t>RN49 Trabajos por Atender</w:t>
      </w:r>
      <w:bookmarkEnd w:id="101"/>
      <w:r w:rsidRPr="00151CDF">
        <w:rPr>
          <w:bCs w:val="0"/>
          <w:szCs w:val="20"/>
          <w:lang w:eastAsia="en-US"/>
        </w:rPr>
        <w:t xml:space="preserve"> </w:t>
      </w:r>
    </w:p>
    <w:bookmarkEnd w:id="102"/>
    <w:p w:rsidR="003B37FD" w:rsidRPr="00151CDF" w:rsidRDefault="003B37FD" w:rsidP="003B37FD">
      <w:pPr>
        <w:pStyle w:val="Prrafodelista"/>
        <w:tabs>
          <w:tab w:val="left" w:pos="4230"/>
        </w:tabs>
        <w:ind w:left="0"/>
        <w:jc w:val="both"/>
        <w:rPr>
          <w:sz w:val="20"/>
          <w:szCs w:val="20"/>
          <w:lang w:eastAsia="en-US"/>
        </w:rPr>
      </w:pPr>
      <w:r w:rsidRPr="00151CDF">
        <w:rPr>
          <w:sz w:val="20"/>
          <w:szCs w:val="20"/>
          <w:lang w:eastAsia="en-US"/>
        </w:rPr>
        <w:t xml:space="preserve">Es una lista de </w:t>
      </w:r>
      <w:r w:rsidR="000C1E1E" w:rsidRPr="00151CDF">
        <w:rPr>
          <w:sz w:val="20"/>
          <w:szCs w:val="20"/>
          <w:lang w:eastAsia="en-US"/>
        </w:rPr>
        <w:t>ó</w:t>
      </w:r>
      <w:r w:rsidRPr="00151CDF">
        <w:rPr>
          <w:sz w:val="20"/>
          <w:szCs w:val="20"/>
          <w:lang w:eastAsia="en-US"/>
        </w:rPr>
        <w:t>rden</w:t>
      </w:r>
      <w:r w:rsidR="000C1E1E" w:rsidRPr="00151CDF">
        <w:rPr>
          <w:sz w:val="20"/>
          <w:szCs w:val="20"/>
          <w:lang w:eastAsia="en-US"/>
        </w:rPr>
        <w:t>es</w:t>
      </w:r>
      <w:r w:rsidRPr="00151CDF">
        <w:rPr>
          <w:sz w:val="20"/>
          <w:szCs w:val="20"/>
          <w:lang w:eastAsia="en-US"/>
        </w:rPr>
        <w:t xml:space="preserve"> de trabajo</w:t>
      </w:r>
      <w:r w:rsidR="00EF632A" w:rsidRPr="00151CDF">
        <w:rPr>
          <w:sz w:val="20"/>
          <w:szCs w:val="20"/>
          <w:lang w:eastAsia="en-US"/>
        </w:rPr>
        <w:t xml:space="preserve"> </w:t>
      </w:r>
      <w:r w:rsidR="009C6B21" w:rsidRPr="00151CDF">
        <w:rPr>
          <w:sz w:val="20"/>
          <w:szCs w:val="20"/>
          <w:lang w:eastAsia="en-US"/>
        </w:rPr>
        <w:t xml:space="preserve">en proceso </w:t>
      </w:r>
      <w:r w:rsidR="00D8566D" w:rsidRPr="00151CDF">
        <w:rPr>
          <w:sz w:val="20"/>
          <w:szCs w:val="20"/>
          <w:lang w:eastAsia="en-US"/>
        </w:rPr>
        <w:t>ordenada</w:t>
      </w:r>
      <w:r w:rsidR="00862AA6" w:rsidRPr="00151CDF">
        <w:rPr>
          <w:sz w:val="20"/>
          <w:szCs w:val="20"/>
          <w:lang w:eastAsia="en-US"/>
        </w:rPr>
        <w:t xml:space="preserve">s alfabéticamente </w:t>
      </w:r>
      <w:r w:rsidR="008C226E" w:rsidRPr="00151CDF">
        <w:rPr>
          <w:sz w:val="20"/>
          <w:szCs w:val="20"/>
          <w:lang w:eastAsia="en-US"/>
        </w:rPr>
        <w:t xml:space="preserve">de manera ascendente </w:t>
      </w:r>
      <w:r w:rsidR="00862AA6" w:rsidRPr="00151CDF">
        <w:rPr>
          <w:sz w:val="20"/>
          <w:szCs w:val="20"/>
          <w:lang w:eastAsia="en-US"/>
        </w:rPr>
        <w:t>por la descripción del trabajo</w:t>
      </w:r>
      <w:r w:rsidR="00D8566D" w:rsidRPr="00151CDF">
        <w:rPr>
          <w:sz w:val="20"/>
          <w:szCs w:val="20"/>
          <w:lang w:eastAsia="en-US"/>
        </w:rPr>
        <w:t xml:space="preserve"> para un suscriptor determinado</w:t>
      </w:r>
      <w:r w:rsidRPr="00151CDF">
        <w:rPr>
          <w:sz w:val="20"/>
          <w:szCs w:val="20"/>
          <w:lang w:eastAsia="en-US"/>
        </w:rPr>
        <w:t xml:space="preserve">. </w:t>
      </w:r>
    </w:p>
    <w:p w:rsidR="003B37FD" w:rsidRPr="00151CDF" w:rsidRDefault="003B37FD" w:rsidP="001824D7">
      <w:pPr>
        <w:pStyle w:val="Prrafodelista"/>
        <w:ind w:left="0"/>
        <w:jc w:val="both"/>
        <w:rPr>
          <w:rFonts w:cs="Arial"/>
          <w:sz w:val="20"/>
          <w:szCs w:val="20"/>
          <w:lang w:eastAsia="en-US"/>
        </w:rPr>
      </w:pPr>
    </w:p>
    <w:p w:rsidR="006F39F4" w:rsidRPr="00151CDF" w:rsidRDefault="006F39F4" w:rsidP="006F39F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03" w:name="_Toc319401877"/>
      <w:bookmarkStart w:id="104" w:name="RN50"/>
      <w:bookmarkStart w:id="105" w:name="OLE_LINK1"/>
      <w:r w:rsidRPr="00151CDF">
        <w:rPr>
          <w:bCs w:val="0"/>
          <w:szCs w:val="20"/>
          <w:lang w:eastAsia="en-US"/>
        </w:rPr>
        <w:t>RN50 Resaltar Información</w:t>
      </w:r>
      <w:bookmarkEnd w:id="103"/>
      <w:r w:rsidRPr="00151CDF">
        <w:rPr>
          <w:bCs w:val="0"/>
          <w:szCs w:val="20"/>
          <w:lang w:eastAsia="en-US"/>
        </w:rPr>
        <w:t xml:space="preserve"> </w:t>
      </w:r>
    </w:p>
    <w:bookmarkEnd w:id="104"/>
    <w:p w:rsidR="006F39F4" w:rsidRPr="00151CDF" w:rsidRDefault="006F39F4" w:rsidP="006F39F4">
      <w:pPr>
        <w:pStyle w:val="Prrafodelista"/>
        <w:tabs>
          <w:tab w:val="left" w:pos="4230"/>
        </w:tabs>
        <w:ind w:left="0"/>
        <w:jc w:val="both"/>
        <w:rPr>
          <w:sz w:val="20"/>
          <w:szCs w:val="20"/>
          <w:lang w:eastAsia="en-US"/>
        </w:rPr>
      </w:pPr>
      <w:r w:rsidRPr="00151CDF">
        <w:rPr>
          <w:sz w:val="20"/>
          <w:szCs w:val="20"/>
          <w:lang w:eastAsia="en-US"/>
        </w:rPr>
        <w:t>Resaltar la información en color azul.</w:t>
      </w:r>
    </w:p>
    <w:bookmarkEnd w:id="105"/>
    <w:p w:rsidR="006F39F4" w:rsidRPr="00151CDF" w:rsidRDefault="006F39F4" w:rsidP="001824D7">
      <w:pPr>
        <w:pStyle w:val="Prrafodelista"/>
        <w:ind w:left="0"/>
        <w:jc w:val="both"/>
        <w:rPr>
          <w:rFonts w:cs="Arial"/>
          <w:sz w:val="20"/>
          <w:szCs w:val="20"/>
          <w:lang w:eastAsia="en-US"/>
        </w:rPr>
      </w:pPr>
    </w:p>
    <w:p w:rsidR="009135B3" w:rsidRPr="00151CDF" w:rsidRDefault="009135B3" w:rsidP="009135B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06" w:name="_Toc319401878"/>
      <w:bookmarkStart w:id="107" w:name="RN51"/>
      <w:r w:rsidRPr="00151CDF">
        <w:rPr>
          <w:bCs w:val="0"/>
          <w:szCs w:val="20"/>
          <w:lang w:eastAsia="en-US"/>
        </w:rPr>
        <w:t>RN51 Terminar Servicio</w:t>
      </w:r>
      <w:bookmarkEnd w:id="106"/>
      <w:r w:rsidRPr="00151CDF">
        <w:rPr>
          <w:bCs w:val="0"/>
          <w:szCs w:val="20"/>
          <w:lang w:eastAsia="en-US"/>
        </w:rPr>
        <w:t xml:space="preserve"> </w:t>
      </w:r>
      <w:bookmarkEnd w:id="107"/>
    </w:p>
    <w:p w:rsidR="009135B3" w:rsidRPr="00151CDF" w:rsidRDefault="009135B3" w:rsidP="009135B3">
      <w:pPr>
        <w:pStyle w:val="Prrafodelista"/>
        <w:tabs>
          <w:tab w:val="left" w:pos="4230"/>
        </w:tabs>
        <w:ind w:left="0"/>
        <w:jc w:val="both"/>
        <w:rPr>
          <w:sz w:val="20"/>
          <w:szCs w:val="20"/>
          <w:lang w:eastAsia="en-US"/>
        </w:rPr>
      </w:pPr>
      <w:r w:rsidRPr="00151CDF">
        <w:rPr>
          <w:sz w:val="20"/>
          <w:szCs w:val="20"/>
          <w:lang w:eastAsia="en-US"/>
        </w:rPr>
        <w:t xml:space="preserve">No se puede dar por terminado un servicio si se tienen órdenes de trabajo en </w:t>
      </w:r>
      <w:r w:rsidR="00CE1648" w:rsidRPr="00151CDF">
        <w:rPr>
          <w:sz w:val="20"/>
          <w:szCs w:val="20"/>
          <w:lang w:eastAsia="en-US"/>
        </w:rPr>
        <w:t>algún estado diferente a PRO o ATE (EN PROBLEMA / ATENDIDA)</w:t>
      </w:r>
      <w:r w:rsidRPr="00151CDF">
        <w:rPr>
          <w:sz w:val="20"/>
          <w:szCs w:val="20"/>
          <w:lang w:eastAsia="en-US"/>
        </w:rPr>
        <w:t>.</w:t>
      </w:r>
    </w:p>
    <w:p w:rsidR="009135B3" w:rsidRPr="00151CDF" w:rsidRDefault="009135B3" w:rsidP="001824D7">
      <w:pPr>
        <w:pStyle w:val="Prrafodelista"/>
        <w:ind w:left="0"/>
        <w:jc w:val="both"/>
        <w:rPr>
          <w:rFonts w:cs="Arial"/>
          <w:sz w:val="20"/>
          <w:szCs w:val="20"/>
          <w:lang w:eastAsia="en-US"/>
        </w:rPr>
      </w:pPr>
    </w:p>
    <w:p w:rsidR="00E42239" w:rsidRPr="00C244D9" w:rsidRDefault="00E42239" w:rsidP="00E42239">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08" w:name="_Toc319401879"/>
      <w:bookmarkStart w:id="109" w:name="RN52"/>
      <w:r w:rsidRPr="00C244D9">
        <w:rPr>
          <w:bCs w:val="0"/>
          <w:szCs w:val="20"/>
          <w:lang w:eastAsia="en-US"/>
        </w:rPr>
        <w:t>RN52 Ajustar Inventario</w:t>
      </w:r>
      <w:r w:rsidR="00441053" w:rsidRPr="00C244D9">
        <w:rPr>
          <w:bCs w:val="0"/>
          <w:szCs w:val="20"/>
          <w:lang w:eastAsia="en-US"/>
        </w:rPr>
        <w:t xml:space="preserve"> Requisición</w:t>
      </w:r>
      <w:bookmarkEnd w:id="108"/>
      <w:r w:rsidRPr="00C244D9">
        <w:rPr>
          <w:bCs w:val="0"/>
          <w:szCs w:val="20"/>
          <w:lang w:eastAsia="en-US"/>
        </w:rPr>
        <w:t xml:space="preserve"> </w:t>
      </w:r>
    </w:p>
    <w:bookmarkEnd w:id="109"/>
    <w:p w:rsidR="00E42239" w:rsidRPr="00151CDF" w:rsidRDefault="00E42239" w:rsidP="001824D7">
      <w:pPr>
        <w:pStyle w:val="Prrafodelista"/>
        <w:ind w:left="0"/>
        <w:jc w:val="both"/>
        <w:rPr>
          <w:rFonts w:cs="Arial"/>
          <w:sz w:val="20"/>
          <w:szCs w:val="20"/>
          <w:lang w:eastAsia="en-US"/>
        </w:rPr>
      </w:pPr>
      <w:r w:rsidRPr="00C244D9">
        <w:rPr>
          <w:rFonts w:cs="Arial"/>
          <w:sz w:val="20"/>
          <w:szCs w:val="20"/>
          <w:lang w:eastAsia="en-US"/>
        </w:rPr>
        <w:t>Actualizar en el inventario la cantidad de</w:t>
      </w:r>
      <w:r w:rsidR="00441053" w:rsidRPr="00C244D9">
        <w:rPr>
          <w:rFonts w:cs="Arial"/>
          <w:sz w:val="20"/>
          <w:szCs w:val="20"/>
          <w:lang w:eastAsia="en-US"/>
        </w:rPr>
        <w:t>l</w:t>
      </w:r>
      <w:r w:rsidRPr="00C244D9">
        <w:rPr>
          <w:rFonts w:cs="Arial"/>
          <w:sz w:val="20"/>
          <w:szCs w:val="20"/>
          <w:lang w:eastAsia="en-US"/>
        </w:rPr>
        <w:t xml:space="preserve"> material de acuerdo a la cantidad entregada del mismo</w:t>
      </w:r>
      <w:r w:rsidR="00AA7E46" w:rsidRPr="00C244D9">
        <w:rPr>
          <w:rFonts w:cs="Arial"/>
          <w:sz w:val="20"/>
          <w:szCs w:val="20"/>
          <w:lang w:eastAsia="en-US"/>
        </w:rPr>
        <w:t>.</w:t>
      </w:r>
      <w:r w:rsidR="00C36EBF" w:rsidRPr="00C244D9">
        <w:rPr>
          <w:rFonts w:cs="Arial"/>
          <w:sz w:val="20"/>
          <w:szCs w:val="20"/>
          <w:lang w:eastAsia="en-US"/>
        </w:rPr>
        <w:t xml:space="preserve"> </w:t>
      </w:r>
      <w:r w:rsidR="000228E4" w:rsidRPr="00C244D9">
        <w:rPr>
          <w:rFonts w:cs="Arial"/>
          <w:sz w:val="20"/>
          <w:szCs w:val="20"/>
          <w:lang w:eastAsia="en-US"/>
        </w:rPr>
        <w:t>Tomando en cuenta solo los materiales Digitales y</w:t>
      </w:r>
      <w:r w:rsidR="00AA7E46" w:rsidRPr="00C244D9">
        <w:rPr>
          <w:rFonts w:cs="Arial"/>
          <w:sz w:val="20"/>
          <w:szCs w:val="20"/>
          <w:lang w:eastAsia="en-US"/>
        </w:rPr>
        <w:t xml:space="preserve"> Tomar en cuenta que se deberán ignorar los equipos que ya se tenían registrados,</w:t>
      </w:r>
      <w:r w:rsidR="0000713B" w:rsidRPr="00C244D9">
        <w:rPr>
          <w:rFonts w:cs="Arial"/>
          <w:sz w:val="20"/>
          <w:szCs w:val="20"/>
          <w:lang w:eastAsia="en-US"/>
        </w:rPr>
        <w:t xml:space="preserve"> esto es;</w:t>
      </w:r>
      <w:r w:rsidR="00AA7E46" w:rsidRPr="00C244D9">
        <w:rPr>
          <w:rFonts w:cs="Arial"/>
          <w:sz w:val="20"/>
          <w:szCs w:val="20"/>
          <w:lang w:eastAsia="en-US"/>
        </w:rPr>
        <w:t xml:space="preserve"> al procesar el código de barras no </w:t>
      </w:r>
      <w:r w:rsidR="0000713B" w:rsidRPr="00C244D9">
        <w:rPr>
          <w:rFonts w:cs="Arial"/>
          <w:sz w:val="20"/>
          <w:szCs w:val="20"/>
          <w:lang w:eastAsia="en-US"/>
        </w:rPr>
        <w:t xml:space="preserve">se deberá </w:t>
      </w:r>
      <w:r w:rsidR="00AA7E46" w:rsidRPr="00C244D9">
        <w:rPr>
          <w:rFonts w:cs="Arial"/>
          <w:sz w:val="20"/>
          <w:szCs w:val="20"/>
          <w:lang w:eastAsia="en-US"/>
        </w:rPr>
        <w:t xml:space="preserve">contar los números de serie de los equipos que ya se </w:t>
      </w:r>
      <w:r w:rsidR="0000713B" w:rsidRPr="00C244D9">
        <w:rPr>
          <w:rFonts w:cs="Arial"/>
          <w:sz w:val="20"/>
          <w:szCs w:val="20"/>
          <w:lang w:eastAsia="en-US"/>
        </w:rPr>
        <w:t>encuentren</w:t>
      </w:r>
      <w:r w:rsidR="00AA7E46" w:rsidRPr="00C244D9">
        <w:rPr>
          <w:rFonts w:cs="Arial"/>
          <w:sz w:val="20"/>
          <w:szCs w:val="20"/>
          <w:lang w:eastAsia="en-US"/>
        </w:rPr>
        <w:t xml:space="preserve"> </w:t>
      </w:r>
      <w:r w:rsidR="0000713B" w:rsidRPr="00C244D9">
        <w:rPr>
          <w:rFonts w:cs="Arial"/>
          <w:sz w:val="20"/>
          <w:szCs w:val="20"/>
          <w:lang w:eastAsia="en-US"/>
        </w:rPr>
        <w:t xml:space="preserve">incluidos </w:t>
      </w:r>
      <w:r w:rsidR="00AA7E46" w:rsidRPr="00C244D9">
        <w:rPr>
          <w:rFonts w:cs="Arial"/>
          <w:sz w:val="20"/>
          <w:szCs w:val="20"/>
          <w:lang w:eastAsia="en-US"/>
        </w:rPr>
        <w:t>en la terminal</w:t>
      </w:r>
      <w:r w:rsidR="0000713B" w:rsidRPr="00C244D9">
        <w:rPr>
          <w:rFonts w:cs="Arial"/>
          <w:sz w:val="20"/>
          <w:szCs w:val="20"/>
          <w:lang w:eastAsia="en-US"/>
        </w:rPr>
        <w:t xml:space="preserve"> como parte del inventario</w:t>
      </w:r>
      <w:r w:rsidR="00FB19C4" w:rsidRPr="00C244D9">
        <w:rPr>
          <w:rFonts w:cs="Arial"/>
          <w:sz w:val="20"/>
          <w:szCs w:val="20"/>
          <w:lang w:eastAsia="en-US"/>
        </w:rPr>
        <w:t>.</w:t>
      </w:r>
    </w:p>
    <w:p w:rsidR="00E42239" w:rsidRPr="00151CDF" w:rsidRDefault="00E42239" w:rsidP="001824D7">
      <w:pPr>
        <w:pStyle w:val="Prrafodelista"/>
        <w:ind w:left="0"/>
        <w:jc w:val="both"/>
        <w:rPr>
          <w:rFonts w:cs="Arial"/>
          <w:sz w:val="20"/>
          <w:szCs w:val="20"/>
          <w:lang w:eastAsia="en-US"/>
        </w:rPr>
      </w:pPr>
    </w:p>
    <w:p w:rsidR="00455131" w:rsidRPr="00151CDF" w:rsidRDefault="00455131" w:rsidP="00E52379">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10" w:name="RN53"/>
      <w:bookmarkStart w:id="111" w:name="_Toc319401880"/>
      <w:r w:rsidRPr="00151CDF">
        <w:rPr>
          <w:bCs w:val="0"/>
          <w:szCs w:val="20"/>
          <w:lang w:eastAsia="en-US"/>
        </w:rPr>
        <w:t xml:space="preserve">RN53 </w:t>
      </w:r>
      <w:bookmarkEnd w:id="110"/>
      <w:r w:rsidR="00431C4D" w:rsidRPr="00151CDF">
        <w:rPr>
          <w:bCs w:val="0"/>
          <w:szCs w:val="20"/>
          <w:lang w:eastAsia="en-US"/>
        </w:rPr>
        <w:t>Códigos de Barras  Leídos</w:t>
      </w:r>
      <w:bookmarkEnd w:id="111"/>
    </w:p>
    <w:p w:rsidR="00455131" w:rsidRPr="00151CDF" w:rsidRDefault="00760346" w:rsidP="001824D7">
      <w:pPr>
        <w:pStyle w:val="Prrafodelista"/>
        <w:ind w:left="0"/>
        <w:jc w:val="both"/>
        <w:rPr>
          <w:rFonts w:cs="Arial"/>
          <w:sz w:val="20"/>
          <w:szCs w:val="20"/>
          <w:lang w:eastAsia="en-US"/>
        </w:rPr>
      </w:pPr>
      <w:bookmarkStart w:id="112" w:name="OLE_LINK13"/>
      <w:bookmarkStart w:id="113" w:name="OLE_LINK14"/>
      <w:r w:rsidRPr="00151CDF">
        <w:rPr>
          <w:rFonts w:cs="Arial"/>
          <w:sz w:val="20"/>
          <w:szCs w:val="20"/>
          <w:lang w:eastAsia="en-US"/>
        </w:rPr>
        <w:t xml:space="preserve">La numeración de los </w:t>
      </w:r>
      <w:r w:rsidR="00431C4D" w:rsidRPr="00151CDF">
        <w:rPr>
          <w:rFonts w:cs="Arial"/>
          <w:sz w:val="20"/>
          <w:szCs w:val="20"/>
          <w:lang w:eastAsia="en-US"/>
        </w:rPr>
        <w:t>códigos de barras</w:t>
      </w:r>
      <w:r w:rsidRPr="00151CDF">
        <w:rPr>
          <w:rFonts w:cs="Arial"/>
          <w:sz w:val="20"/>
          <w:szCs w:val="20"/>
          <w:lang w:eastAsia="en-US"/>
        </w:rPr>
        <w:t xml:space="preserve"> deberá cumplir con el siguiente formato </w:t>
      </w:r>
      <w:r w:rsidRPr="00151CDF">
        <w:rPr>
          <w:rFonts w:cs="Arial"/>
          <w:i/>
          <w:sz w:val="20"/>
          <w:szCs w:val="20"/>
          <w:lang w:eastAsia="en-US"/>
        </w:rPr>
        <w:t>X</w:t>
      </w:r>
      <w:r w:rsidR="00431C4D" w:rsidRPr="00151CDF">
        <w:rPr>
          <w:rFonts w:cs="Arial"/>
          <w:sz w:val="20"/>
          <w:szCs w:val="20"/>
          <w:lang w:eastAsia="en-US"/>
        </w:rPr>
        <w:t xml:space="preserve"> de </w:t>
      </w:r>
      <w:r w:rsidRPr="00151CDF">
        <w:rPr>
          <w:rFonts w:cs="Arial"/>
          <w:i/>
          <w:sz w:val="20"/>
          <w:szCs w:val="20"/>
          <w:lang w:eastAsia="en-US"/>
        </w:rPr>
        <w:t>Y</w:t>
      </w:r>
      <w:r w:rsidRPr="00151CDF">
        <w:rPr>
          <w:rFonts w:cs="Arial"/>
          <w:sz w:val="20"/>
          <w:szCs w:val="20"/>
          <w:lang w:eastAsia="en-US"/>
        </w:rPr>
        <w:t xml:space="preserve">, donde </w:t>
      </w:r>
      <w:r w:rsidRPr="00151CDF">
        <w:rPr>
          <w:rFonts w:cs="Arial"/>
          <w:i/>
          <w:sz w:val="20"/>
          <w:szCs w:val="20"/>
          <w:lang w:eastAsia="en-US"/>
        </w:rPr>
        <w:t>X</w:t>
      </w:r>
      <w:r w:rsidR="00B61965" w:rsidRPr="00151CDF">
        <w:rPr>
          <w:rFonts w:cs="Arial"/>
          <w:sz w:val="20"/>
          <w:szCs w:val="20"/>
          <w:lang w:eastAsia="en-US"/>
        </w:rPr>
        <w:t xml:space="preserve"> es</w:t>
      </w:r>
      <w:r w:rsidRPr="00151CDF">
        <w:rPr>
          <w:rFonts w:cs="Arial"/>
          <w:sz w:val="20"/>
          <w:szCs w:val="20"/>
          <w:lang w:eastAsia="en-US"/>
        </w:rPr>
        <w:t xml:space="preserve"> el número de</w:t>
      </w:r>
      <w:r w:rsidR="00431C4D" w:rsidRPr="00151CDF">
        <w:rPr>
          <w:rFonts w:cs="Arial"/>
          <w:sz w:val="20"/>
          <w:szCs w:val="20"/>
          <w:lang w:eastAsia="en-US"/>
        </w:rPr>
        <w:t xml:space="preserve">l código de barras leído </w:t>
      </w:r>
      <w:r w:rsidRPr="00151CDF">
        <w:rPr>
          <w:rFonts w:cs="Arial"/>
          <w:sz w:val="20"/>
          <w:szCs w:val="20"/>
          <w:lang w:eastAsia="en-US"/>
        </w:rPr>
        <w:t xml:space="preserve">que se </w:t>
      </w:r>
      <w:r w:rsidR="00431C4D" w:rsidRPr="00151CDF">
        <w:rPr>
          <w:rFonts w:cs="Arial"/>
          <w:sz w:val="20"/>
          <w:szCs w:val="20"/>
          <w:lang w:eastAsia="en-US"/>
        </w:rPr>
        <w:t xml:space="preserve">irá </w:t>
      </w:r>
      <w:r w:rsidRPr="00151CDF">
        <w:rPr>
          <w:rFonts w:cs="Arial"/>
          <w:sz w:val="20"/>
          <w:szCs w:val="20"/>
          <w:lang w:eastAsia="en-US"/>
        </w:rPr>
        <w:t>incrementa</w:t>
      </w:r>
      <w:r w:rsidR="00431C4D" w:rsidRPr="00151CDF">
        <w:rPr>
          <w:rFonts w:cs="Arial"/>
          <w:sz w:val="20"/>
          <w:szCs w:val="20"/>
          <w:lang w:eastAsia="en-US"/>
        </w:rPr>
        <w:t>ndo</w:t>
      </w:r>
      <w:r w:rsidRPr="00151CDF">
        <w:rPr>
          <w:rFonts w:cs="Arial"/>
          <w:sz w:val="20"/>
          <w:szCs w:val="20"/>
          <w:lang w:eastAsia="en-US"/>
        </w:rPr>
        <w:t xml:space="preserve"> en </w:t>
      </w:r>
      <w:r w:rsidR="00B61965" w:rsidRPr="00151CDF">
        <w:rPr>
          <w:rFonts w:cs="Arial"/>
          <w:sz w:val="20"/>
          <w:szCs w:val="20"/>
          <w:lang w:eastAsia="en-US"/>
        </w:rPr>
        <w:t>uno</w:t>
      </w:r>
      <w:r w:rsidRPr="00151CDF">
        <w:rPr>
          <w:rFonts w:cs="Arial"/>
          <w:sz w:val="20"/>
          <w:szCs w:val="20"/>
          <w:lang w:eastAsia="en-US"/>
        </w:rPr>
        <w:t xml:space="preserve">, y </w:t>
      </w:r>
      <w:proofErr w:type="spellStart"/>
      <w:r w:rsidRPr="00151CDF">
        <w:rPr>
          <w:rFonts w:cs="Arial"/>
          <w:i/>
          <w:sz w:val="20"/>
          <w:szCs w:val="20"/>
          <w:lang w:eastAsia="en-US"/>
        </w:rPr>
        <w:t>Y</w:t>
      </w:r>
      <w:proofErr w:type="spellEnd"/>
      <w:r w:rsidRPr="00151CDF">
        <w:rPr>
          <w:rFonts w:cs="Arial"/>
          <w:sz w:val="20"/>
          <w:szCs w:val="20"/>
          <w:lang w:eastAsia="en-US"/>
        </w:rPr>
        <w:t xml:space="preserve"> es el total de </w:t>
      </w:r>
      <w:r w:rsidR="00431C4D" w:rsidRPr="00151CDF">
        <w:rPr>
          <w:rFonts w:cs="Arial"/>
          <w:sz w:val="20"/>
          <w:szCs w:val="20"/>
          <w:lang w:eastAsia="en-US"/>
        </w:rPr>
        <w:t xml:space="preserve">código de barras </w:t>
      </w:r>
      <w:r w:rsidRPr="00151CDF">
        <w:rPr>
          <w:rFonts w:cs="Arial"/>
          <w:sz w:val="20"/>
          <w:szCs w:val="20"/>
          <w:lang w:eastAsia="en-US"/>
        </w:rPr>
        <w:t xml:space="preserve">por </w:t>
      </w:r>
      <w:r w:rsidR="00431C4D" w:rsidRPr="00151CDF">
        <w:rPr>
          <w:rFonts w:cs="Arial"/>
          <w:sz w:val="20"/>
          <w:szCs w:val="20"/>
          <w:lang w:eastAsia="en-US"/>
        </w:rPr>
        <w:t>leer</w:t>
      </w:r>
      <w:r w:rsidRPr="00151CDF">
        <w:rPr>
          <w:rFonts w:cs="Arial"/>
          <w:sz w:val="20"/>
          <w:szCs w:val="20"/>
          <w:lang w:eastAsia="en-US"/>
        </w:rPr>
        <w:t>.</w:t>
      </w:r>
      <w:bookmarkEnd w:id="112"/>
      <w:bookmarkEnd w:id="113"/>
    </w:p>
    <w:p w:rsidR="00760346" w:rsidRPr="00151CDF" w:rsidRDefault="00760346" w:rsidP="001824D7">
      <w:pPr>
        <w:pStyle w:val="Prrafodelista"/>
        <w:ind w:left="0"/>
        <w:jc w:val="both"/>
        <w:rPr>
          <w:rFonts w:cs="Arial"/>
          <w:sz w:val="20"/>
          <w:szCs w:val="20"/>
          <w:lang w:eastAsia="en-US"/>
        </w:rPr>
      </w:pPr>
    </w:p>
    <w:p w:rsidR="00595542" w:rsidRPr="00151CDF" w:rsidRDefault="00595542" w:rsidP="0059554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14" w:name="_Toc319401881"/>
      <w:bookmarkStart w:id="115" w:name="RN54"/>
      <w:r w:rsidRPr="00151CDF">
        <w:rPr>
          <w:bCs w:val="0"/>
          <w:szCs w:val="20"/>
          <w:lang w:eastAsia="en-US"/>
        </w:rPr>
        <w:t xml:space="preserve">RN54 Estado </w:t>
      </w:r>
      <w:r w:rsidR="009E7282" w:rsidRPr="00151CDF">
        <w:rPr>
          <w:bCs w:val="0"/>
          <w:szCs w:val="20"/>
          <w:lang w:eastAsia="en-US"/>
        </w:rPr>
        <w:t>por Defecto</w:t>
      </w:r>
      <w:r w:rsidRPr="00151CDF">
        <w:rPr>
          <w:bCs w:val="0"/>
          <w:szCs w:val="20"/>
          <w:lang w:eastAsia="en-US"/>
        </w:rPr>
        <w:t xml:space="preserve"> Equipo Digital</w:t>
      </w:r>
      <w:bookmarkEnd w:id="114"/>
    </w:p>
    <w:bookmarkEnd w:id="115"/>
    <w:p w:rsidR="00595542" w:rsidRPr="00151CDF" w:rsidRDefault="00595542" w:rsidP="00595542">
      <w:pPr>
        <w:jc w:val="both"/>
        <w:rPr>
          <w:sz w:val="20"/>
          <w:szCs w:val="20"/>
          <w:lang w:val="es-MX" w:eastAsia="en-US"/>
        </w:rPr>
      </w:pPr>
      <w:r w:rsidRPr="00151CDF">
        <w:rPr>
          <w:sz w:val="20"/>
          <w:szCs w:val="20"/>
          <w:lang w:val="es-MX" w:eastAsia="en-US"/>
        </w:rPr>
        <w:t>El estado</w:t>
      </w:r>
      <w:r w:rsidR="009E7282" w:rsidRPr="00151CDF">
        <w:rPr>
          <w:sz w:val="20"/>
          <w:szCs w:val="20"/>
          <w:lang w:val="es-MX" w:eastAsia="en-US"/>
        </w:rPr>
        <w:t xml:space="preserve"> por defecto del equipo digital será </w:t>
      </w:r>
      <w:r w:rsidR="001C2D0A" w:rsidRPr="00151CDF">
        <w:rPr>
          <w:sz w:val="20"/>
          <w:szCs w:val="20"/>
          <w:lang w:val="es-MX" w:eastAsia="en-US"/>
        </w:rPr>
        <w:t>En Buenas Condiciones</w:t>
      </w:r>
      <w:r w:rsidR="009E7282" w:rsidRPr="00151CDF">
        <w:rPr>
          <w:sz w:val="20"/>
          <w:szCs w:val="20"/>
          <w:lang w:val="es-MX" w:eastAsia="en-US"/>
        </w:rPr>
        <w:t>.</w:t>
      </w:r>
    </w:p>
    <w:p w:rsidR="00595542" w:rsidRPr="00151CDF" w:rsidRDefault="00595542" w:rsidP="001824D7">
      <w:pPr>
        <w:pStyle w:val="Prrafodelista"/>
        <w:ind w:left="0"/>
        <w:jc w:val="both"/>
        <w:rPr>
          <w:rFonts w:cs="Arial"/>
          <w:sz w:val="20"/>
          <w:szCs w:val="20"/>
          <w:lang w:eastAsia="en-US"/>
        </w:rPr>
      </w:pPr>
    </w:p>
    <w:p w:rsidR="00D524D3" w:rsidRPr="00151CDF" w:rsidRDefault="00D524D3" w:rsidP="00D524D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16" w:name="_Toc319401882"/>
      <w:bookmarkStart w:id="117" w:name="RN55"/>
      <w:bookmarkStart w:id="118" w:name="OLE_LINK2"/>
      <w:bookmarkStart w:id="119" w:name="OLE_LINK3"/>
      <w:r w:rsidRPr="00151CDF">
        <w:rPr>
          <w:bCs w:val="0"/>
          <w:szCs w:val="20"/>
          <w:lang w:eastAsia="en-US"/>
        </w:rPr>
        <w:t>RN5</w:t>
      </w:r>
      <w:r w:rsidR="005A4940" w:rsidRPr="00151CDF">
        <w:rPr>
          <w:bCs w:val="0"/>
          <w:szCs w:val="20"/>
          <w:lang w:eastAsia="en-US"/>
        </w:rPr>
        <w:t>5</w:t>
      </w:r>
      <w:r w:rsidRPr="00151CDF">
        <w:rPr>
          <w:bCs w:val="0"/>
          <w:szCs w:val="20"/>
          <w:lang w:eastAsia="en-US"/>
        </w:rPr>
        <w:t xml:space="preserve"> Número de Carrete</w:t>
      </w:r>
      <w:bookmarkEnd w:id="116"/>
    </w:p>
    <w:bookmarkEnd w:id="117"/>
    <w:p w:rsidR="00455131" w:rsidRPr="00151CDF" w:rsidRDefault="00123406" w:rsidP="001824D7">
      <w:pPr>
        <w:pStyle w:val="Prrafodelista"/>
        <w:ind w:left="0"/>
        <w:jc w:val="both"/>
        <w:rPr>
          <w:rFonts w:cs="Arial"/>
          <w:sz w:val="20"/>
          <w:szCs w:val="20"/>
          <w:lang w:eastAsia="en-US"/>
        </w:rPr>
      </w:pPr>
      <w:r w:rsidRPr="00151CDF">
        <w:rPr>
          <w:rFonts w:cs="Arial"/>
          <w:sz w:val="20"/>
          <w:szCs w:val="20"/>
          <w:lang w:eastAsia="en-US"/>
        </w:rPr>
        <w:t>El número del carrete</w:t>
      </w:r>
      <w:r w:rsidR="00B61965" w:rsidRPr="00151CDF">
        <w:rPr>
          <w:rFonts w:cs="Arial"/>
          <w:sz w:val="20"/>
          <w:szCs w:val="20"/>
          <w:lang w:eastAsia="en-US"/>
        </w:rPr>
        <w:t xml:space="preserve"> deberá cumplir con el siguiente formato </w:t>
      </w:r>
      <w:r w:rsidR="00B61965" w:rsidRPr="00151CDF">
        <w:rPr>
          <w:rFonts w:cs="Arial"/>
          <w:i/>
          <w:sz w:val="20"/>
          <w:szCs w:val="20"/>
          <w:lang w:eastAsia="en-US"/>
        </w:rPr>
        <w:t>Carrete X,</w:t>
      </w:r>
      <w:r w:rsidRPr="00151CDF">
        <w:rPr>
          <w:rFonts w:cs="Arial"/>
          <w:sz w:val="20"/>
          <w:szCs w:val="20"/>
          <w:lang w:eastAsia="en-US"/>
        </w:rPr>
        <w:t xml:space="preserve"> </w:t>
      </w:r>
      <w:r w:rsidR="00D524D3" w:rsidRPr="00151CDF">
        <w:rPr>
          <w:rFonts w:cs="Arial"/>
          <w:sz w:val="20"/>
          <w:szCs w:val="20"/>
          <w:lang w:eastAsia="en-US"/>
        </w:rPr>
        <w:t xml:space="preserve"> </w:t>
      </w:r>
      <w:r w:rsidR="00B61965" w:rsidRPr="00151CDF">
        <w:rPr>
          <w:rFonts w:cs="Arial"/>
          <w:sz w:val="20"/>
          <w:szCs w:val="20"/>
          <w:lang w:eastAsia="en-US"/>
        </w:rPr>
        <w:t xml:space="preserve">donde  </w:t>
      </w:r>
      <w:r w:rsidR="00B61965" w:rsidRPr="00151CDF">
        <w:rPr>
          <w:rFonts w:cs="Arial"/>
          <w:i/>
          <w:sz w:val="20"/>
          <w:szCs w:val="20"/>
          <w:lang w:eastAsia="en-US"/>
        </w:rPr>
        <w:t xml:space="preserve">X </w:t>
      </w:r>
      <w:r w:rsidR="00D524D3" w:rsidRPr="00151CDF">
        <w:rPr>
          <w:rFonts w:cs="Arial"/>
          <w:sz w:val="20"/>
          <w:szCs w:val="20"/>
          <w:lang w:eastAsia="en-US"/>
        </w:rPr>
        <w:t xml:space="preserve">es </w:t>
      </w:r>
      <w:r w:rsidR="00B61965" w:rsidRPr="00151CDF">
        <w:rPr>
          <w:rFonts w:cs="Arial"/>
          <w:sz w:val="20"/>
          <w:szCs w:val="20"/>
          <w:lang w:eastAsia="en-US"/>
        </w:rPr>
        <w:t>el</w:t>
      </w:r>
      <w:r w:rsidR="00D524D3" w:rsidRPr="00151CDF">
        <w:rPr>
          <w:rFonts w:cs="Arial"/>
          <w:sz w:val="20"/>
          <w:szCs w:val="20"/>
          <w:lang w:eastAsia="en-US"/>
        </w:rPr>
        <w:t xml:space="preserve"> número </w:t>
      </w:r>
      <w:r w:rsidR="00B61965" w:rsidRPr="00151CDF">
        <w:rPr>
          <w:rFonts w:cs="Arial"/>
          <w:sz w:val="20"/>
          <w:szCs w:val="20"/>
          <w:lang w:eastAsia="en-US"/>
        </w:rPr>
        <w:t xml:space="preserve">de carrete </w:t>
      </w:r>
      <w:r w:rsidR="00D524D3" w:rsidRPr="00151CDF">
        <w:rPr>
          <w:rFonts w:cs="Arial"/>
          <w:sz w:val="20"/>
          <w:szCs w:val="20"/>
          <w:lang w:eastAsia="en-US"/>
        </w:rPr>
        <w:t>y se incrementa</w:t>
      </w:r>
      <w:r w:rsidR="00B61965" w:rsidRPr="00151CDF">
        <w:rPr>
          <w:rFonts w:cs="Arial"/>
          <w:sz w:val="20"/>
          <w:szCs w:val="20"/>
          <w:lang w:eastAsia="en-US"/>
        </w:rPr>
        <w:t>rá</w:t>
      </w:r>
      <w:r w:rsidR="00D524D3" w:rsidRPr="00151CDF">
        <w:rPr>
          <w:rFonts w:cs="Arial"/>
          <w:sz w:val="20"/>
          <w:szCs w:val="20"/>
          <w:lang w:eastAsia="en-US"/>
        </w:rPr>
        <w:t xml:space="preserve"> en uno </w:t>
      </w:r>
      <w:r w:rsidR="005A4940" w:rsidRPr="00151CDF">
        <w:rPr>
          <w:rFonts w:cs="Arial"/>
          <w:sz w:val="20"/>
          <w:szCs w:val="20"/>
          <w:lang w:eastAsia="en-US"/>
        </w:rPr>
        <w:t>hasta igualar</w:t>
      </w:r>
      <w:r w:rsidR="00D524D3" w:rsidRPr="00151CDF">
        <w:rPr>
          <w:rFonts w:cs="Arial"/>
          <w:sz w:val="20"/>
          <w:szCs w:val="20"/>
          <w:lang w:eastAsia="en-US"/>
        </w:rPr>
        <w:t xml:space="preserve"> la cantidad de carretes proporcionada por el usuario.</w:t>
      </w:r>
    </w:p>
    <w:bookmarkEnd w:id="118"/>
    <w:bookmarkEnd w:id="119"/>
    <w:p w:rsidR="00D524D3" w:rsidRPr="00151CDF" w:rsidRDefault="00D524D3" w:rsidP="001824D7">
      <w:pPr>
        <w:pStyle w:val="Prrafodelista"/>
        <w:ind w:left="0"/>
        <w:jc w:val="both"/>
        <w:rPr>
          <w:rFonts w:cs="Arial"/>
          <w:sz w:val="20"/>
          <w:szCs w:val="20"/>
          <w:lang w:eastAsia="en-US"/>
        </w:rPr>
      </w:pPr>
    </w:p>
    <w:p w:rsidR="00E6186F" w:rsidRPr="00151CDF" w:rsidRDefault="00E6186F" w:rsidP="00E6186F">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20" w:name="_Toc319401883"/>
      <w:bookmarkStart w:id="121" w:name="RN56"/>
      <w:r w:rsidRPr="00151CDF">
        <w:rPr>
          <w:bCs w:val="0"/>
          <w:szCs w:val="20"/>
          <w:lang w:eastAsia="en-US"/>
        </w:rPr>
        <w:t>RN56 Opciones del Menú Trabajo</w:t>
      </w:r>
      <w:bookmarkEnd w:id="120"/>
    </w:p>
    <w:bookmarkEnd w:id="121"/>
    <w:p w:rsidR="00E6186F" w:rsidRPr="00151CDF" w:rsidRDefault="00F150FC" w:rsidP="00E6186F">
      <w:pPr>
        <w:pStyle w:val="Prrafodelista"/>
        <w:ind w:left="0"/>
        <w:jc w:val="both"/>
        <w:rPr>
          <w:rFonts w:cs="Arial"/>
          <w:sz w:val="20"/>
          <w:szCs w:val="20"/>
          <w:lang w:eastAsia="en-US"/>
        </w:rPr>
      </w:pPr>
      <w:r w:rsidRPr="00151CDF">
        <w:rPr>
          <w:rFonts w:cs="Arial"/>
          <w:sz w:val="20"/>
          <w:szCs w:val="20"/>
          <w:lang w:eastAsia="en-US"/>
        </w:rPr>
        <w:t xml:space="preserve">Dependiendo del trabajo a realizar, </w:t>
      </w:r>
      <w:r w:rsidR="00E6186F" w:rsidRPr="00151CDF">
        <w:rPr>
          <w:rFonts w:cs="Arial"/>
          <w:sz w:val="20"/>
          <w:szCs w:val="20"/>
          <w:lang w:eastAsia="en-US"/>
        </w:rPr>
        <w:t>se</w:t>
      </w:r>
      <w:r w:rsidRPr="00151CDF">
        <w:rPr>
          <w:rFonts w:cs="Arial"/>
          <w:sz w:val="20"/>
          <w:szCs w:val="20"/>
          <w:lang w:eastAsia="en-US"/>
        </w:rPr>
        <w:t xml:space="preserve"> le </w:t>
      </w:r>
      <w:r w:rsidR="00E6186F" w:rsidRPr="00151CDF">
        <w:rPr>
          <w:rFonts w:cs="Arial"/>
          <w:sz w:val="20"/>
          <w:szCs w:val="20"/>
          <w:lang w:eastAsia="en-US"/>
        </w:rPr>
        <w:t xml:space="preserve">presentarán </w:t>
      </w:r>
      <w:r w:rsidRPr="00151CDF">
        <w:rPr>
          <w:rFonts w:cs="Arial"/>
          <w:sz w:val="20"/>
          <w:szCs w:val="20"/>
          <w:lang w:eastAsia="en-US"/>
        </w:rPr>
        <w:t xml:space="preserve">al técnico </w:t>
      </w:r>
      <w:r w:rsidR="00E6186F" w:rsidRPr="00151CDF">
        <w:rPr>
          <w:rFonts w:cs="Arial"/>
          <w:sz w:val="20"/>
          <w:szCs w:val="20"/>
          <w:lang w:eastAsia="en-US"/>
        </w:rPr>
        <w:t>las opciones del menú habilitadas o de</w:t>
      </w:r>
      <w:r w:rsidRPr="00151CDF">
        <w:rPr>
          <w:rFonts w:cs="Arial"/>
          <w:sz w:val="20"/>
          <w:szCs w:val="20"/>
          <w:lang w:eastAsia="en-US"/>
        </w:rPr>
        <w:t>shabilitadas. Cada trabajo tendrá configurado que opciones le son permitidas (</w:t>
      </w:r>
      <w:proofErr w:type="spellStart"/>
      <w:r w:rsidRPr="00151CDF">
        <w:rPr>
          <w:rFonts w:cs="Arial"/>
          <w:sz w:val="20"/>
          <w:szCs w:val="20"/>
          <w:lang w:eastAsia="en-US"/>
        </w:rPr>
        <w:t>OpcionMenu</w:t>
      </w:r>
      <w:proofErr w:type="spellEnd"/>
      <w:r w:rsidRPr="00151CDF">
        <w:rPr>
          <w:rFonts w:cs="Arial"/>
          <w:sz w:val="20"/>
          <w:szCs w:val="20"/>
          <w:lang w:eastAsia="en-US"/>
        </w:rPr>
        <w:t xml:space="preserve">). Se utilizará el sistema binario </w:t>
      </w:r>
      <w:r w:rsidR="00041054" w:rsidRPr="00151CDF">
        <w:rPr>
          <w:rFonts w:cs="Arial"/>
          <w:sz w:val="20"/>
          <w:szCs w:val="20"/>
          <w:lang w:eastAsia="en-US"/>
        </w:rPr>
        <w:t xml:space="preserve">como un mecanismo </w:t>
      </w:r>
      <w:r w:rsidRPr="00151CDF">
        <w:rPr>
          <w:rFonts w:cs="Arial"/>
          <w:sz w:val="20"/>
          <w:szCs w:val="20"/>
          <w:lang w:eastAsia="en-US"/>
        </w:rPr>
        <w:t>para representar la secuencia de bits</w:t>
      </w:r>
      <w:r w:rsidR="00041054" w:rsidRPr="00151CDF">
        <w:rPr>
          <w:rFonts w:cs="Arial"/>
          <w:sz w:val="20"/>
          <w:szCs w:val="20"/>
          <w:lang w:eastAsia="en-US"/>
        </w:rPr>
        <w:t xml:space="preserve"> habilitadas y deshabilitadas.</w:t>
      </w:r>
      <w:r w:rsidRPr="00151CDF">
        <w:rPr>
          <w:rFonts w:cs="Arial"/>
          <w:sz w:val="20"/>
          <w:szCs w:val="20"/>
          <w:lang w:eastAsia="en-US"/>
        </w:rPr>
        <w:t xml:space="preserve"> Para </w:t>
      </w:r>
      <w:r w:rsidR="00041054" w:rsidRPr="00151CDF">
        <w:rPr>
          <w:rFonts w:cs="Arial"/>
          <w:sz w:val="20"/>
          <w:szCs w:val="20"/>
          <w:lang w:eastAsia="en-US"/>
        </w:rPr>
        <w:t xml:space="preserve">poder </w:t>
      </w:r>
      <w:r w:rsidRPr="00151CDF">
        <w:rPr>
          <w:rFonts w:cs="Arial"/>
          <w:sz w:val="20"/>
          <w:szCs w:val="20"/>
          <w:lang w:eastAsia="en-US"/>
        </w:rPr>
        <w:t xml:space="preserve">interpretar las opciones del menú trabajo se </w:t>
      </w:r>
      <w:r w:rsidR="00041054" w:rsidRPr="00151CDF">
        <w:rPr>
          <w:rFonts w:cs="Arial"/>
          <w:sz w:val="20"/>
          <w:szCs w:val="20"/>
          <w:lang w:eastAsia="en-US"/>
        </w:rPr>
        <w:t xml:space="preserve">deberá convertir </w:t>
      </w:r>
      <w:proofErr w:type="spellStart"/>
      <w:r w:rsidR="00041054" w:rsidRPr="00151CDF">
        <w:rPr>
          <w:rFonts w:cs="Arial"/>
          <w:sz w:val="20"/>
          <w:szCs w:val="20"/>
          <w:lang w:eastAsia="en-US"/>
        </w:rPr>
        <w:t>OpcionMenu</w:t>
      </w:r>
      <w:proofErr w:type="spellEnd"/>
      <w:r w:rsidR="00041054" w:rsidRPr="00151CDF">
        <w:rPr>
          <w:rFonts w:cs="Arial"/>
          <w:sz w:val="20"/>
          <w:szCs w:val="20"/>
          <w:lang w:eastAsia="en-US"/>
        </w:rPr>
        <w:t xml:space="preserve"> del sistema binario a decimal y viceversa.</w:t>
      </w:r>
      <w:r w:rsidRPr="00151CDF">
        <w:rPr>
          <w:rFonts w:cs="Arial"/>
          <w:sz w:val="20"/>
          <w:szCs w:val="20"/>
          <w:lang w:eastAsia="en-US"/>
        </w:rPr>
        <w:t xml:space="preserve"> </w:t>
      </w:r>
    </w:p>
    <w:p w:rsidR="00E6186F" w:rsidRPr="00151CDF" w:rsidRDefault="00E6186F" w:rsidP="001824D7">
      <w:pPr>
        <w:pStyle w:val="Prrafodelista"/>
        <w:ind w:left="0"/>
        <w:jc w:val="both"/>
        <w:rPr>
          <w:rFonts w:cs="Arial"/>
          <w:sz w:val="20"/>
          <w:szCs w:val="20"/>
          <w:lang w:eastAsia="en-US"/>
        </w:rPr>
      </w:pPr>
    </w:p>
    <w:p w:rsidR="0077254E" w:rsidRPr="00151CDF" w:rsidRDefault="0077254E" w:rsidP="0077254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22" w:name="_Toc319401884"/>
      <w:bookmarkStart w:id="123" w:name="RN57"/>
      <w:r w:rsidRPr="00151CDF">
        <w:rPr>
          <w:bCs w:val="0"/>
          <w:szCs w:val="20"/>
          <w:lang w:eastAsia="en-US"/>
        </w:rPr>
        <w:t>RN57 Porcentaje de Puntos Acumulados</w:t>
      </w:r>
      <w:bookmarkEnd w:id="122"/>
    </w:p>
    <w:bookmarkEnd w:id="123"/>
    <w:p w:rsidR="0077254E" w:rsidRPr="00151CDF" w:rsidRDefault="0077254E" w:rsidP="0077254E">
      <w:pPr>
        <w:pStyle w:val="Prrafodelista"/>
        <w:ind w:left="0"/>
        <w:jc w:val="both"/>
        <w:rPr>
          <w:rFonts w:cs="Arial"/>
          <w:sz w:val="20"/>
          <w:szCs w:val="20"/>
          <w:lang w:eastAsia="en-US"/>
        </w:rPr>
      </w:pPr>
      <w:r w:rsidRPr="00151CDF">
        <w:rPr>
          <w:rFonts w:cs="Arial"/>
          <w:sz w:val="20"/>
          <w:szCs w:val="20"/>
          <w:lang w:eastAsia="en-US"/>
        </w:rPr>
        <w:t>La productividad de un técnico se mide por número de puntos por hora (1.06) o por jornada</w:t>
      </w:r>
      <w:r w:rsidR="00F557D0" w:rsidRPr="00151CDF">
        <w:rPr>
          <w:rFonts w:cs="Arial"/>
          <w:sz w:val="20"/>
          <w:szCs w:val="20"/>
          <w:lang w:eastAsia="en-US"/>
        </w:rPr>
        <w:t xml:space="preserve"> (12.19)</w:t>
      </w:r>
      <w:r w:rsidRPr="00151CDF">
        <w:rPr>
          <w:rFonts w:cs="Arial"/>
          <w:sz w:val="20"/>
          <w:szCs w:val="20"/>
          <w:lang w:eastAsia="en-US"/>
        </w:rPr>
        <w:t xml:space="preserve">, siendo el </w:t>
      </w:r>
      <w:r w:rsidR="00F557D0" w:rsidRPr="00151CDF">
        <w:rPr>
          <w:rFonts w:cs="Arial"/>
          <w:sz w:val="20"/>
          <w:szCs w:val="20"/>
          <w:lang w:eastAsia="en-US"/>
        </w:rPr>
        <w:t>100 % igual a los 12.19 puntos</w:t>
      </w:r>
      <w:r w:rsidRPr="00151CDF">
        <w:rPr>
          <w:rFonts w:cs="Arial"/>
          <w:sz w:val="20"/>
          <w:szCs w:val="20"/>
          <w:lang w:eastAsia="en-US"/>
        </w:rPr>
        <w:t xml:space="preserve">. </w:t>
      </w:r>
      <w:r w:rsidR="00F557D0" w:rsidRPr="00151CDF">
        <w:rPr>
          <w:rFonts w:cs="Arial"/>
          <w:sz w:val="20"/>
          <w:szCs w:val="20"/>
          <w:lang w:eastAsia="en-US"/>
        </w:rPr>
        <w:t xml:space="preserve">Para </w:t>
      </w:r>
      <w:r w:rsidR="00EC24F9" w:rsidRPr="00151CDF">
        <w:rPr>
          <w:rFonts w:cs="Arial"/>
          <w:bCs/>
          <w:sz w:val="20"/>
          <w:szCs w:val="20"/>
          <w:lang w:eastAsia="en-US"/>
        </w:rPr>
        <w:t xml:space="preserve">establecer la relación de proporcionalidad entre </w:t>
      </w:r>
      <w:r w:rsidR="006F1F70" w:rsidRPr="00151CDF">
        <w:rPr>
          <w:rFonts w:cs="Arial"/>
          <w:bCs/>
          <w:sz w:val="20"/>
          <w:szCs w:val="20"/>
          <w:lang w:eastAsia="en-US"/>
        </w:rPr>
        <w:t>estos</w:t>
      </w:r>
      <w:r w:rsidR="00EC24F9" w:rsidRPr="00151CDF">
        <w:rPr>
          <w:rFonts w:cs="Arial"/>
          <w:bCs/>
          <w:sz w:val="20"/>
          <w:szCs w:val="20"/>
          <w:lang w:eastAsia="en-US"/>
        </w:rPr>
        <w:t xml:space="preserve"> valores</w:t>
      </w:r>
      <w:r w:rsidR="001A69EC" w:rsidRPr="00151CDF">
        <w:rPr>
          <w:rFonts w:cs="Arial"/>
          <w:bCs/>
          <w:sz w:val="20"/>
          <w:szCs w:val="20"/>
          <w:lang w:eastAsia="en-US"/>
        </w:rPr>
        <w:t>,</w:t>
      </w:r>
      <w:r w:rsidR="00EC24F9" w:rsidRPr="00151CDF">
        <w:rPr>
          <w:rFonts w:cs="Arial"/>
          <w:bCs/>
          <w:sz w:val="20"/>
          <w:szCs w:val="20"/>
          <w:lang w:eastAsia="en-US"/>
        </w:rPr>
        <w:t xml:space="preserve"> </w:t>
      </w:r>
      <w:r w:rsidR="00EC24F9" w:rsidRPr="00151CDF">
        <w:rPr>
          <w:rFonts w:cs="Arial"/>
          <w:sz w:val="20"/>
          <w:szCs w:val="20"/>
          <w:lang w:eastAsia="en-US"/>
        </w:rPr>
        <w:t xml:space="preserve">aplicar una regla de tres sencilla y </w:t>
      </w:r>
      <w:r w:rsidR="00F557D0" w:rsidRPr="00151CDF">
        <w:rPr>
          <w:rFonts w:cs="Arial"/>
          <w:sz w:val="20"/>
          <w:szCs w:val="20"/>
          <w:lang w:eastAsia="en-US"/>
        </w:rPr>
        <w:t>obtener e</w:t>
      </w:r>
      <w:r w:rsidRPr="00151CDF">
        <w:rPr>
          <w:rFonts w:cs="Arial"/>
          <w:sz w:val="20"/>
          <w:szCs w:val="20"/>
          <w:lang w:eastAsia="en-US"/>
        </w:rPr>
        <w:t>l porcentaje de</w:t>
      </w:r>
      <w:r w:rsidR="00F557D0" w:rsidRPr="00151CDF">
        <w:rPr>
          <w:rFonts w:cs="Arial"/>
          <w:sz w:val="20"/>
          <w:szCs w:val="20"/>
          <w:lang w:eastAsia="en-US"/>
        </w:rPr>
        <w:t xml:space="preserve"> puntos acumulados</w:t>
      </w:r>
      <w:r w:rsidR="00F557D0" w:rsidRPr="00151CDF">
        <w:rPr>
          <w:rFonts w:cs="Arial"/>
          <w:bCs/>
          <w:sz w:val="20"/>
          <w:szCs w:val="20"/>
          <w:lang w:eastAsia="en-US"/>
        </w:rPr>
        <w:t xml:space="preserve">. Esto es, se deberá </w:t>
      </w:r>
      <w:r w:rsidR="00F557D0" w:rsidRPr="00151CDF">
        <w:rPr>
          <w:rFonts w:cs="Arial"/>
          <w:sz w:val="20"/>
          <w:szCs w:val="20"/>
          <w:lang w:eastAsia="en-US"/>
        </w:rPr>
        <w:t>multiplicar los puntos acumulados</w:t>
      </w:r>
      <w:r w:rsidR="00012AD1" w:rsidRPr="00151CDF">
        <w:rPr>
          <w:rFonts w:cs="Arial"/>
          <w:sz w:val="20"/>
          <w:szCs w:val="20"/>
          <w:lang w:eastAsia="en-US"/>
        </w:rPr>
        <w:t xml:space="preserve"> del técnico</w:t>
      </w:r>
      <w:r w:rsidR="00F557D0" w:rsidRPr="00151CDF">
        <w:rPr>
          <w:rFonts w:cs="Arial"/>
          <w:sz w:val="20"/>
          <w:szCs w:val="20"/>
          <w:lang w:eastAsia="en-US"/>
        </w:rPr>
        <w:t xml:space="preserve"> hasta ese momento por 100 y dividirlo entre 12.19.</w:t>
      </w:r>
      <w:r w:rsidRPr="00151CDF">
        <w:rPr>
          <w:rFonts w:cs="Arial"/>
          <w:sz w:val="20"/>
          <w:szCs w:val="20"/>
          <w:lang w:eastAsia="en-US"/>
        </w:rPr>
        <w:t xml:space="preserve">   </w:t>
      </w:r>
    </w:p>
    <w:p w:rsidR="00CA381E" w:rsidRPr="00151CDF" w:rsidRDefault="00CA381E" w:rsidP="0077254E">
      <w:pPr>
        <w:pStyle w:val="Prrafodelista"/>
        <w:ind w:left="0"/>
        <w:jc w:val="both"/>
        <w:rPr>
          <w:rFonts w:cs="Arial"/>
          <w:sz w:val="20"/>
          <w:szCs w:val="20"/>
          <w:lang w:eastAsia="en-US"/>
        </w:rPr>
      </w:pPr>
    </w:p>
    <w:p w:rsidR="00CA381E" w:rsidRPr="00151CDF" w:rsidRDefault="00CA381E" w:rsidP="00CA381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24" w:name="_Toc319401885"/>
      <w:bookmarkStart w:id="125" w:name="RN58"/>
      <w:r w:rsidRPr="00151CDF">
        <w:rPr>
          <w:bCs w:val="0"/>
          <w:szCs w:val="20"/>
          <w:lang w:eastAsia="en-US"/>
        </w:rPr>
        <w:t>RN58 Información de Sucursal Configurada</w:t>
      </w:r>
      <w:bookmarkEnd w:id="124"/>
    </w:p>
    <w:bookmarkEnd w:id="125"/>
    <w:p w:rsidR="00CA381E" w:rsidRPr="00151CDF" w:rsidRDefault="00267685" w:rsidP="00CA381E">
      <w:pPr>
        <w:rPr>
          <w:sz w:val="20"/>
          <w:szCs w:val="20"/>
          <w:lang w:val="es-MX" w:eastAsia="en-US"/>
        </w:rPr>
      </w:pPr>
      <w:r w:rsidRPr="00151CDF">
        <w:rPr>
          <w:sz w:val="20"/>
          <w:szCs w:val="20"/>
          <w:lang w:val="es-MX" w:eastAsia="en-US"/>
        </w:rPr>
        <w:t>La información</w:t>
      </w:r>
      <w:r w:rsidR="00FC0580" w:rsidRPr="00151CDF">
        <w:rPr>
          <w:sz w:val="20"/>
          <w:szCs w:val="20"/>
          <w:lang w:val="es-MX" w:eastAsia="en-US"/>
        </w:rPr>
        <w:t xml:space="preserve"> a cargar </w:t>
      </w:r>
      <w:r w:rsidRPr="00151CDF">
        <w:rPr>
          <w:sz w:val="20"/>
          <w:szCs w:val="20"/>
          <w:lang w:val="es-MX" w:eastAsia="en-US"/>
        </w:rPr>
        <w:t>debe incluir únicamente aquella que pertenezca</w:t>
      </w:r>
      <w:r w:rsidR="00FC0580" w:rsidRPr="00151CDF">
        <w:rPr>
          <w:sz w:val="20"/>
          <w:szCs w:val="20"/>
          <w:lang w:val="es-MX" w:eastAsia="en-US"/>
        </w:rPr>
        <w:t xml:space="preserve"> a la sucursal almacenada en el archivo de configuración del móvil.</w:t>
      </w:r>
    </w:p>
    <w:p w:rsidR="00CA381E" w:rsidRPr="00151CDF" w:rsidRDefault="00CA381E" w:rsidP="0077254E">
      <w:pPr>
        <w:pStyle w:val="Prrafodelista"/>
        <w:ind w:left="0"/>
        <w:jc w:val="both"/>
        <w:rPr>
          <w:rFonts w:cs="Arial"/>
          <w:sz w:val="20"/>
          <w:szCs w:val="20"/>
          <w:lang w:eastAsia="en-US"/>
        </w:rPr>
      </w:pPr>
    </w:p>
    <w:p w:rsidR="003C425C" w:rsidRPr="00151CDF" w:rsidRDefault="0077254E" w:rsidP="003C425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26" w:name="RN59"/>
      <w:r w:rsidRPr="00151CDF">
        <w:rPr>
          <w:sz w:val="20"/>
          <w:szCs w:val="20"/>
          <w:lang w:eastAsia="en-US"/>
        </w:rPr>
        <w:t xml:space="preserve"> </w:t>
      </w:r>
      <w:bookmarkStart w:id="127" w:name="_Toc319401886"/>
      <w:r w:rsidR="003C425C" w:rsidRPr="00151CDF">
        <w:rPr>
          <w:bCs w:val="0"/>
          <w:szCs w:val="20"/>
          <w:lang w:eastAsia="en-US"/>
        </w:rPr>
        <w:t>RN59 Reinicio del Sistema Móvil</w:t>
      </w:r>
      <w:bookmarkEnd w:id="127"/>
    </w:p>
    <w:bookmarkEnd w:id="126"/>
    <w:p w:rsidR="003C425C" w:rsidRPr="00151CDF" w:rsidRDefault="003C425C" w:rsidP="003C425C">
      <w:pPr>
        <w:rPr>
          <w:sz w:val="20"/>
          <w:szCs w:val="20"/>
          <w:lang w:val="es-MX" w:eastAsia="en-US"/>
        </w:rPr>
      </w:pPr>
      <w:r w:rsidRPr="00151CDF">
        <w:rPr>
          <w:sz w:val="20"/>
          <w:szCs w:val="20"/>
          <w:lang w:val="es-MX" w:eastAsia="en-US"/>
        </w:rPr>
        <w:t xml:space="preserve">En caso de que el técnico reinicie la aplicación móvil, </w:t>
      </w:r>
      <w:r w:rsidR="00870833" w:rsidRPr="00151CDF">
        <w:rPr>
          <w:sz w:val="20"/>
          <w:szCs w:val="20"/>
          <w:lang w:val="es-MX" w:eastAsia="en-US"/>
        </w:rPr>
        <w:t xml:space="preserve">o se reinicie por cualquier otro motivo, </w:t>
      </w:r>
      <w:r w:rsidRPr="00151CDF">
        <w:rPr>
          <w:sz w:val="20"/>
          <w:szCs w:val="20"/>
          <w:lang w:val="es-MX" w:eastAsia="en-US"/>
        </w:rPr>
        <w:t>en el transcurso de su jornada laboral, el si</w:t>
      </w:r>
      <w:r w:rsidR="00870833" w:rsidRPr="00151CDF">
        <w:rPr>
          <w:sz w:val="20"/>
          <w:szCs w:val="20"/>
          <w:lang w:val="es-MX" w:eastAsia="en-US"/>
        </w:rPr>
        <w:t xml:space="preserve">stema deberá validar nuevamente el </w:t>
      </w:r>
      <w:r w:rsidRPr="00151CDF">
        <w:rPr>
          <w:sz w:val="20"/>
          <w:szCs w:val="20"/>
          <w:lang w:val="es-MX" w:eastAsia="en-US"/>
        </w:rPr>
        <w:t>acceso</w:t>
      </w:r>
      <w:r w:rsidR="00870833" w:rsidRPr="00151CDF">
        <w:rPr>
          <w:sz w:val="20"/>
          <w:szCs w:val="20"/>
          <w:lang w:val="es-MX" w:eastAsia="en-US"/>
        </w:rPr>
        <w:t xml:space="preserve"> del técnico </w:t>
      </w:r>
      <w:r w:rsidRPr="00151CDF">
        <w:rPr>
          <w:sz w:val="20"/>
          <w:szCs w:val="20"/>
          <w:lang w:val="es-MX" w:eastAsia="en-US"/>
        </w:rPr>
        <w:t>al sistema móvil, y lo deberá dejar en la última actividad que estaba realizando.</w:t>
      </w:r>
    </w:p>
    <w:p w:rsidR="003C425C" w:rsidRPr="00151CDF" w:rsidRDefault="003C425C" w:rsidP="003C425C">
      <w:pPr>
        <w:pStyle w:val="Prrafodelista"/>
        <w:ind w:left="0"/>
        <w:jc w:val="both"/>
        <w:rPr>
          <w:rFonts w:cs="Arial"/>
          <w:sz w:val="20"/>
          <w:szCs w:val="20"/>
          <w:lang w:eastAsia="en-US"/>
        </w:rPr>
      </w:pPr>
    </w:p>
    <w:p w:rsidR="00847781" w:rsidRPr="00151CDF" w:rsidRDefault="00847781" w:rsidP="0084778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28" w:name="_Toc319401887"/>
      <w:bookmarkStart w:id="129" w:name="RN60"/>
      <w:r w:rsidRPr="00151CDF">
        <w:rPr>
          <w:bCs w:val="0"/>
          <w:szCs w:val="20"/>
          <w:lang w:eastAsia="en-US"/>
        </w:rPr>
        <w:t xml:space="preserve">RN60 </w:t>
      </w:r>
      <w:r w:rsidR="007D78F5" w:rsidRPr="00151CDF">
        <w:rPr>
          <w:bCs w:val="0"/>
          <w:szCs w:val="20"/>
          <w:lang w:eastAsia="en-US"/>
        </w:rPr>
        <w:t>Procesar Información del Código de Barras</w:t>
      </w:r>
      <w:bookmarkEnd w:id="128"/>
    </w:p>
    <w:bookmarkEnd w:id="129"/>
    <w:p w:rsidR="00847781" w:rsidRPr="00151CDF" w:rsidRDefault="00835456" w:rsidP="00847781">
      <w:pPr>
        <w:pStyle w:val="Prrafodelista"/>
        <w:ind w:left="0"/>
        <w:jc w:val="both"/>
        <w:rPr>
          <w:rFonts w:cs="Arial"/>
          <w:sz w:val="20"/>
          <w:szCs w:val="20"/>
          <w:lang w:eastAsia="en-US"/>
        </w:rPr>
      </w:pPr>
      <w:r w:rsidRPr="00151CDF">
        <w:rPr>
          <w:rFonts w:cs="Arial"/>
          <w:sz w:val="20"/>
          <w:szCs w:val="20"/>
          <w:lang w:eastAsia="en-US"/>
        </w:rPr>
        <w:t xml:space="preserve">El sistema lee cada uno de los códigos de barras y una vez que haya terminado la lectura, procesa toda la </w:t>
      </w:r>
      <w:proofErr w:type="spellStart"/>
      <w:r w:rsidRPr="00151CDF">
        <w:rPr>
          <w:rFonts w:cs="Arial"/>
          <w:sz w:val="20"/>
          <w:szCs w:val="20"/>
          <w:lang w:eastAsia="en-US"/>
        </w:rPr>
        <w:t>la</w:t>
      </w:r>
      <w:proofErr w:type="spellEnd"/>
      <w:r w:rsidRPr="00151CDF">
        <w:rPr>
          <w:rFonts w:cs="Arial"/>
          <w:sz w:val="20"/>
          <w:szCs w:val="20"/>
          <w:lang w:eastAsia="en-US"/>
        </w:rPr>
        <w:t xml:space="preserve"> información</w:t>
      </w:r>
      <w:r w:rsidR="00417C15" w:rsidRPr="00151CDF">
        <w:rPr>
          <w:rFonts w:cs="Arial"/>
          <w:sz w:val="20"/>
          <w:szCs w:val="20"/>
          <w:lang w:eastAsia="en-US"/>
        </w:rPr>
        <w:t>.</w:t>
      </w:r>
    </w:p>
    <w:p w:rsidR="001535DF" w:rsidRPr="00151CDF" w:rsidRDefault="001535DF" w:rsidP="00847781">
      <w:pPr>
        <w:rPr>
          <w:lang w:val="es-MX" w:eastAsia="en-US"/>
        </w:rPr>
      </w:pPr>
    </w:p>
    <w:p w:rsidR="00535FA8" w:rsidRPr="00151CDF" w:rsidRDefault="00535FA8" w:rsidP="00535FA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0" w:name="_Toc319401888"/>
      <w:bookmarkStart w:id="131" w:name="RN61"/>
      <w:r w:rsidRPr="00151CDF">
        <w:rPr>
          <w:bCs w:val="0"/>
          <w:szCs w:val="20"/>
          <w:lang w:eastAsia="en-US"/>
        </w:rPr>
        <w:t>RN6</w:t>
      </w:r>
      <w:r w:rsidR="009F4C0E" w:rsidRPr="00151CDF">
        <w:rPr>
          <w:bCs w:val="0"/>
          <w:szCs w:val="20"/>
          <w:lang w:eastAsia="en-US"/>
        </w:rPr>
        <w:t>1</w:t>
      </w:r>
      <w:r w:rsidRPr="00151CDF">
        <w:rPr>
          <w:bCs w:val="0"/>
          <w:szCs w:val="20"/>
          <w:lang w:eastAsia="en-US"/>
        </w:rPr>
        <w:t xml:space="preserve"> </w:t>
      </w:r>
      <w:r w:rsidR="00C54CAA" w:rsidRPr="00151CDF">
        <w:rPr>
          <w:bCs w:val="0"/>
          <w:szCs w:val="20"/>
          <w:lang w:eastAsia="en-US"/>
        </w:rPr>
        <w:t>Sincronización Carga Inicial para Configurar Terminal en el Móvil</w:t>
      </w:r>
      <w:bookmarkEnd w:id="130"/>
    </w:p>
    <w:bookmarkEnd w:id="131"/>
    <w:p w:rsidR="00535FA8" w:rsidRPr="00151CDF" w:rsidRDefault="00535FA8" w:rsidP="00535FA8">
      <w:pPr>
        <w:pStyle w:val="Prrafodelista"/>
        <w:ind w:left="0"/>
        <w:jc w:val="both"/>
        <w:rPr>
          <w:rFonts w:cs="Arial"/>
          <w:sz w:val="20"/>
          <w:szCs w:val="20"/>
          <w:lang w:eastAsia="en-US"/>
        </w:rPr>
      </w:pPr>
      <w:r w:rsidRPr="00151CDF">
        <w:rPr>
          <w:rFonts w:cs="Arial"/>
          <w:sz w:val="20"/>
          <w:szCs w:val="20"/>
          <w:lang w:eastAsia="en-US"/>
        </w:rPr>
        <w:t xml:space="preserve">Como una carga inicial de información del servidor hacia el dispositivo móvil y para efectos de configuración del sistema, se deberán contar con los siguientes catálogos: </w:t>
      </w:r>
      <w:r w:rsidR="00E45E93" w:rsidRPr="00151CDF">
        <w:rPr>
          <w:rFonts w:cs="Arial"/>
          <w:sz w:val="20"/>
          <w:szCs w:val="20"/>
          <w:lang w:eastAsia="en-US"/>
        </w:rPr>
        <w:t xml:space="preserve">Actividad, </w:t>
      </w:r>
      <w:proofErr w:type="spellStart"/>
      <w:r w:rsidR="00E45E93" w:rsidRPr="00151CDF">
        <w:rPr>
          <w:rFonts w:cs="Arial"/>
          <w:sz w:val="20"/>
          <w:szCs w:val="20"/>
          <w:lang w:eastAsia="en-US"/>
        </w:rPr>
        <w:t>ActividadPerfil</w:t>
      </w:r>
      <w:proofErr w:type="spellEnd"/>
      <w:r w:rsidR="00E45E93" w:rsidRPr="00151CDF">
        <w:rPr>
          <w:rFonts w:cs="Arial"/>
          <w:sz w:val="20"/>
          <w:szCs w:val="20"/>
          <w:lang w:eastAsia="en-US"/>
        </w:rPr>
        <w:t xml:space="preserve">, </w:t>
      </w:r>
      <w:proofErr w:type="spellStart"/>
      <w:r w:rsidRPr="00151CDF">
        <w:rPr>
          <w:rFonts w:cs="Arial"/>
          <w:sz w:val="20"/>
          <w:szCs w:val="20"/>
          <w:lang w:eastAsia="en-US"/>
        </w:rPr>
        <w:t>ValorReferencia</w:t>
      </w:r>
      <w:proofErr w:type="spellEnd"/>
      <w:r w:rsidRPr="00151CDF">
        <w:rPr>
          <w:rFonts w:cs="Arial"/>
          <w:sz w:val="20"/>
          <w:szCs w:val="20"/>
          <w:lang w:eastAsia="en-US"/>
        </w:rPr>
        <w:t xml:space="preserve">,  Mensaje, </w:t>
      </w:r>
      <w:proofErr w:type="spellStart"/>
      <w:r w:rsidR="00AF113E" w:rsidRPr="00151CDF">
        <w:rPr>
          <w:rFonts w:cs="Arial"/>
          <w:sz w:val="20"/>
          <w:szCs w:val="20"/>
          <w:lang w:eastAsia="en-US"/>
        </w:rPr>
        <w:t>Region</w:t>
      </w:r>
      <w:proofErr w:type="spellEnd"/>
      <w:r w:rsidR="00AF113E" w:rsidRPr="00151CDF">
        <w:rPr>
          <w:rFonts w:cs="Arial"/>
          <w:sz w:val="20"/>
          <w:szCs w:val="20"/>
          <w:lang w:eastAsia="en-US"/>
        </w:rPr>
        <w:t xml:space="preserve">, Ciudad, </w:t>
      </w:r>
      <w:r w:rsidRPr="00151CDF">
        <w:rPr>
          <w:rFonts w:cs="Arial"/>
          <w:sz w:val="20"/>
          <w:szCs w:val="20"/>
          <w:lang w:eastAsia="en-US"/>
        </w:rPr>
        <w:t xml:space="preserve">Sucursal;  </w:t>
      </w:r>
      <w:r w:rsidR="00A2330F" w:rsidRPr="00151CDF">
        <w:rPr>
          <w:rFonts w:cs="Arial"/>
          <w:sz w:val="20"/>
          <w:szCs w:val="20"/>
          <w:lang w:eastAsia="en-US"/>
        </w:rPr>
        <w:t>estos</w:t>
      </w:r>
      <w:r w:rsidRPr="00151CDF">
        <w:rPr>
          <w:rFonts w:cs="Arial"/>
          <w:sz w:val="20"/>
          <w:szCs w:val="20"/>
          <w:lang w:eastAsia="en-US"/>
        </w:rPr>
        <w:t xml:space="preserve"> son previos a la operación </w:t>
      </w:r>
      <w:r w:rsidR="00A2330F" w:rsidRPr="00151CDF">
        <w:rPr>
          <w:rFonts w:cs="Arial"/>
          <w:sz w:val="20"/>
          <w:szCs w:val="20"/>
          <w:lang w:eastAsia="en-US"/>
        </w:rPr>
        <w:t xml:space="preserve">del técnico en </w:t>
      </w:r>
      <w:r w:rsidRPr="00151CDF">
        <w:rPr>
          <w:rFonts w:cs="Arial"/>
          <w:sz w:val="20"/>
          <w:szCs w:val="20"/>
          <w:lang w:eastAsia="en-US"/>
        </w:rPr>
        <w:t>la terminal.</w:t>
      </w:r>
    </w:p>
    <w:p w:rsidR="00535FA8" w:rsidRPr="00151CDF" w:rsidRDefault="00535FA8" w:rsidP="00535FA8">
      <w:pPr>
        <w:pStyle w:val="Prrafodelista"/>
        <w:ind w:left="0"/>
        <w:jc w:val="both"/>
        <w:rPr>
          <w:rFonts w:cs="Arial"/>
          <w:sz w:val="20"/>
          <w:szCs w:val="20"/>
          <w:lang w:eastAsia="en-US"/>
        </w:rPr>
      </w:pPr>
    </w:p>
    <w:p w:rsidR="0070533A" w:rsidRPr="00151CDF" w:rsidRDefault="0070533A" w:rsidP="0070533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2" w:name="_Toc319401889"/>
      <w:bookmarkStart w:id="133" w:name="RN62"/>
      <w:r w:rsidRPr="00151CDF">
        <w:rPr>
          <w:bCs w:val="0"/>
          <w:szCs w:val="20"/>
          <w:lang w:eastAsia="en-US"/>
        </w:rPr>
        <w:t>RN6</w:t>
      </w:r>
      <w:r w:rsidR="00A70E69" w:rsidRPr="00151CDF">
        <w:rPr>
          <w:bCs w:val="0"/>
          <w:szCs w:val="20"/>
          <w:lang w:eastAsia="en-US"/>
        </w:rPr>
        <w:t>2</w:t>
      </w:r>
      <w:r w:rsidRPr="00151CDF">
        <w:rPr>
          <w:bCs w:val="0"/>
          <w:szCs w:val="20"/>
          <w:lang w:eastAsia="en-US"/>
        </w:rPr>
        <w:t xml:space="preserve"> </w:t>
      </w:r>
      <w:r w:rsidR="00C54CAA" w:rsidRPr="00151CDF">
        <w:rPr>
          <w:bCs w:val="0"/>
          <w:szCs w:val="20"/>
          <w:lang w:eastAsia="en-US"/>
        </w:rPr>
        <w:t>Sincronización de Usuario para Configurar Terminal en el Móvil</w:t>
      </w:r>
      <w:bookmarkEnd w:id="132"/>
    </w:p>
    <w:p w:rsidR="0070533A" w:rsidRPr="00151CDF" w:rsidRDefault="0070533A" w:rsidP="0070533A">
      <w:pPr>
        <w:pStyle w:val="Prrafodelista"/>
        <w:ind w:left="0"/>
        <w:jc w:val="both"/>
        <w:rPr>
          <w:rFonts w:cs="Arial"/>
          <w:sz w:val="20"/>
          <w:szCs w:val="20"/>
          <w:lang w:eastAsia="en-US"/>
        </w:rPr>
      </w:pPr>
      <w:bookmarkStart w:id="134" w:name="OLE_LINK4"/>
      <w:bookmarkEnd w:id="133"/>
      <w:r w:rsidRPr="00151CDF">
        <w:rPr>
          <w:rFonts w:cs="Arial"/>
          <w:sz w:val="20"/>
          <w:szCs w:val="20"/>
          <w:lang w:eastAsia="en-US"/>
        </w:rPr>
        <w:t xml:space="preserve">Traer al dispositivo móvil la información de los usuarios </w:t>
      </w:r>
      <w:r w:rsidR="00F85941" w:rsidRPr="00151CDF">
        <w:rPr>
          <w:rFonts w:cs="Arial"/>
          <w:sz w:val="20"/>
          <w:szCs w:val="20"/>
          <w:lang w:eastAsia="en-US"/>
        </w:rPr>
        <w:t xml:space="preserve">activos </w:t>
      </w:r>
      <w:r w:rsidR="00F36C48" w:rsidRPr="00151CDF">
        <w:rPr>
          <w:rFonts w:cs="Arial"/>
          <w:sz w:val="20"/>
          <w:szCs w:val="20"/>
          <w:lang w:eastAsia="en-US"/>
        </w:rPr>
        <w:t xml:space="preserve">para la sucursal seleccionada y que se encuentran </w:t>
      </w:r>
      <w:r w:rsidRPr="00151CDF">
        <w:rPr>
          <w:rFonts w:cs="Arial"/>
          <w:sz w:val="20"/>
          <w:szCs w:val="20"/>
          <w:lang w:eastAsia="en-US"/>
        </w:rPr>
        <w:t xml:space="preserve">registrados en el servidor </w:t>
      </w:r>
      <w:r w:rsidR="00F36C48" w:rsidRPr="00151CDF">
        <w:rPr>
          <w:rFonts w:cs="Arial"/>
          <w:sz w:val="20"/>
          <w:szCs w:val="20"/>
          <w:lang w:eastAsia="en-US"/>
        </w:rPr>
        <w:t xml:space="preserve">con el fin de realizar </w:t>
      </w:r>
      <w:r w:rsidR="00153308" w:rsidRPr="00151CDF">
        <w:rPr>
          <w:rFonts w:cs="Arial"/>
          <w:sz w:val="20"/>
          <w:szCs w:val="20"/>
          <w:lang w:eastAsia="en-US"/>
        </w:rPr>
        <w:t>la autentificación inicial;</w:t>
      </w:r>
      <w:r w:rsidRPr="00151CDF">
        <w:rPr>
          <w:rFonts w:cs="Arial"/>
          <w:sz w:val="20"/>
          <w:szCs w:val="20"/>
          <w:lang w:eastAsia="en-US"/>
        </w:rPr>
        <w:t xml:space="preserve"> previa a la sincronización de la terminal.</w:t>
      </w:r>
    </w:p>
    <w:bookmarkEnd w:id="134"/>
    <w:p w:rsidR="00535FA8" w:rsidRPr="00151CDF" w:rsidRDefault="00535FA8" w:rsidP="00847781">
      <w:pPr>
        <w:rPr>
          <w:lang w:eastAsia="en-US"/>
        </w:rPr>
      </w:pPr>
    </w:p>
    <w:p w:rsidR="00E31BB5" w:rsidRPr="00151CDF" w:rsidRDefault="00E31BB5" w:rsidP="00E31BB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5" w:name="_Toc319401890"/>
      <w:bookmarkStart w:id="136" w:name="RN63"/>
      <w:r w:rsidRPr="00151CDF">
        <w:rPr>
          <w:bCs w:val="0"/>
          <w:szCs w:val="20"/>
          <w:lang w:eastAsia="en-US"/>
        </w:rPr>
        <w:t xml:space="preserve">RN63 </w:t>
      </w:r>
      <w:r w:rsidR="006014E1" w:rsidRPr="00151CDF">
        <w:rPr>
          <w:bCs w:val="0"/>
          <w:szCs w:val="20"/>
          <w:lang w:eastAsia="en-US"/>
        </w:rPr>
        <w:t xml:space="preserve">Valor </w:t>
      </w:r>
      <w:r w:rsidRPr="00151CDF">
        <w:rPr>
          <w:bCs w:val="0"/>
          <w:szCs w:val="20"/>
          <w:lang w:eastAsia="en-US"/>
        </w:rPr>
        <w:t>Tipos de Requisición</w:t>
      </w:r>
      <w:bookmarkEnd w:id="135"/>
    </w:p>
    <w:bookmarkEnd w:id="136"/>
    <w:p w:rsidR="006014E1" w:rsidRPr="00151CDF" w:rsidRDefault="006014E1" w:rsidP="006014E1">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Requisición”, traer la información con el valor para los tipos de requisición existentes.</w:t>
      </w:r>
    </w:p>
    <w:p w:rsidR="009C6D6D" w:rsidRPr="00151CDF" w:rsidRDefault="009C6D6D" w:rsidP="00E31BB5">
      <w:pPr>
        <w:jc w:val="both"/>
        <w:rPr>
          <w:sz w:val="20"/>
          <w:szCs w:val="20"/>
          <w:lang w:eastAsia="en-US"/>
        </w:rPr>
      </w:pPr>
    </w:p>
    <w:p w:rsidR="009C6D6D" w:rsidRPr="00151CDF" w:rsidRDefault="009C6D6D" w:rsidP="009C6D6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7" w:name="_Toc319401891"/>
      <w:bookmarkStart w:id="138" w:name="RN64"/>
      <w:r w:rsidRPr="00151CDF">
        <w:rPr>
          <w:bCs w:val="0"/>
          <w:szCs w:val="20"/>
          <w:lang w:eastAsia="en-US"/>
        </w:rPr>
        <w:t>RN64</w:t>
      </w:r>
      <w:r w:rsidR="006F58FC" w:rsidRPr="00151CDF">
        <w:rPr>
          <w:bCs w:val="0"/>
          <w:szCs w:val="20"/>
          <w:lang w:eastAsia="en-US"/>
        </w:rPr>
        <w:t xml:space="preserve"> Valor</w:t>
      </w:r>
      <w:r w:rsidRPr="00151CDF">
        <w:rPr>
          <w:bCs w:val="0"/>
          <w:szCs w:val="20"/>
          <w:lang w:eastAsia="en-US"/>
        </w:rPr>
        <w:t xml:space="preserve"> Clasificación de materiales</w:t>
      </w:r>
      <w:bookmarkEnd w:id="137"/>
    </w:p>
    <w:bookmarkEnd w:id="138"/>
    <w:p w:rsidR="006F58FC" w:rsidRPr="00151CDF" w:rsidRDefault="006F58FC" w:rsidP="00CB7DFB">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w:t>
      </w:r>
      <w:r w:rsidR="00CB7DFB" w:rsidRPr="00151CDF">
        <w:rPr>
          <w:rFonts w:cs="Arial"/>
          <w:sz w:val="20"/>
          <w:szCs w:val="20"/>
          <w:lang w:eastAsia="en-US"/>
        </w:rPr>
        <w:t>Clasificación de Materiales</w:t>
      </w:r>
      <w:r w:rsidRPr="00151CDF">
        <w:rPr>
          <w:rFonts w:cs="Arial"/>
          <w:sz w:val="20"/>
          <w:szCs w:val="20"/>
          <w:lang w:eastAsia="en-US"/>
        </w:rPr>
        <w:t>”, traer la información con el valor para la</w:t>
      </w:r>
      <w:r w:rsidR="00CB7DFB" w:rsidRPr="00151CDF">
        <w:rPr>
          <w:rFonts w:cs="Arial"/>
          <w:sz w:val="20"/>
          <w:szCs w:val="20"/>
          <w:lang w:eastAsia="en-US"/>
        </w:rPr>
        <w:t>s</w:t>
      </w:r>
      <w:r w:rsidRPr="00151CDF">
        <w:rPr>
          <w:rFonts w:cs="Arial"/>
          <w:sz w:val="20"/>
          <w:szCs w:val="20"/>
          <w:lang w:eastAsia="en-US"/>
        </w:rPr>
        <w:t xml:space="preserve"> </w:t>
      </w:r>
      <w:r w:rsidR="00CB7DFB" w:rsidRPr="00151CDF">
        <w:rPr>
          <w:rFonts w:cs="Arial"/>
          <w:sz w:val="20"/>
          <w:szCs w:val="20"/>
          <w:lang w:eastAsia="en-US"/>
        </w:rPr>
        <w:t>clasificaciones de materiales existentes.</w:t>
      </w:r>
    </w:p>
    <w:p w:rsidR="009C6D6D" w:rsidRPr="00151CDF" w:rsidRDefault="009C6D6D" w:rsidP="009C6D6D">
      <w:pPr>
        <w:rPr>
          <w:b/>
          <w:lang w:val="es-MX" w:eastAsia="en-US"/>
        </w:rPr>
      </w:pPr>
    </w:p>
    <w:p w:rsidR="00CB7DFB" w:rsidRPr="00151CDF" w:rsidRDefault="00CB7DFB" w:rsidP="00CB7DF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139" w:name="_Toc319401892"/>
      <w:bookmarkStart w:id="140" w:name="RN65"/>
      <w:r w:rsidRPr="00151CDF">
        <w:rPr>
          <w:bCs w:val="0"/>
          <w:szCs w:val="20"/>
          <w:lang w:eastAsia="en-US"/>
        </w:rPr>
        <w:t>RN65 Listado de Materiales por Clasificación</w:t>
      </w:r>
      <w:bookmarkEnd w:id="139"/>
    </w:p>
    <w:bookmarkEnd w:id="140"/>
    <w:p w:rsidR="009C6D6D" w:rsidRPr="00151CDF" w:rsidRDefault="00CB7DFB" w:rsidP="00E31BB5">
      <w:pPr>
        <w:jc w:val="both"/>
        <w:rPr>
          <w:sz w:val="20"/>
          <w:szCs w:val="20"/>
          <w:lang w:eastAsia="en-US"/>
        </w:rPr>
      </w:pPr>
      <w:r w:rsidRPr="00151CDF">
        <w:rPr>
          <w:sz w:val="20"/>
          <w:szCs w:val="20"/>
          <w:lang w:eastAsia="en-US"/>
        </w:rPr>
        <w:t>Presentar en un listado los materiales, agrupados por clasificación.</w:t>
      </w:r>
    </w:p>
    <w:p w:rsidR="0077254E" w:rsidRPr="00151CDF" w:rsidRDefault="0077254E" w:rsidP="0077254E">
      <w:pPr>
        <w:pStyle w:val="Prrafodelista"/>
        <w:ind w:left="0"/>
        <w:jc w:val="both"/>
        <w:rPr>
          <w:rFonts w:cs="Arial"/>
          <w:sz w:val="20"/>
          <w:szCs w:val="20"/>
          <w:lang w:eastAsia="en-US"/>
        </w:rPr>
      </w:pPr>
    </w:p>
    <w:p w:rsidR="00465AFC" w:rsidRPr="00151CDF" w:rsidRDefault="00465AFC" w:rsidP="00465AFC">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141" w:name="_Toc319401893"/>
      <w:bookmarkStart w:id="142" w:name="RN66"/>
      <w:r w:rsidRPr="00151CDF">
        <w:rPr>
          <w:bCs w:val="0"/>
          <w:szCs w:val="20"/>
          <w:lang w:eastAsia="en-US"/>
        </w:rPr>
        <w:t>RN66 Usuarios Almacenistas</w:t>
      </w:r>
      <w:bookmarkEnd w:id="141"/>
    </w:p>
    <w:bookmarkEnd w:id="142"/>
    <w:p w:rsidR="00465AFC" w:rsidRPr="00151CDF" w:rsidRDefault="00465AFC" w:rsidP="00465AFC">
      <w:pPr>
        <w:pStyle w:val="Textoindependiente"/>
        <w:rPr>
          <w:b w:val="0"/>
          <w:bCs w:val="0"/>
          <w:sz w:val="20"/>
          <w:szCs w:val="20"/>
          <w:lang w:val="es-ES" w:eastAsia="en-US"/>
        </w:rPr>
      </w:pPr>
      <w:r w:rsidRPr="00151CDF">
        <w:rPr>
          <w:b w:val="0"/>
          <w:bCs w:val="0"/>
          <w:sz w:val="20"/>
          <w:szCs w:val="20"/>
          <w:lang w:val="es-ES" w:eastAsia="en-US"/>
        </w:rPr>
        <w:t>Catálogo de valores por referencia de tipos de usuario que correspondan al valor de “Almacenista”.</w:t>
      </w:r>
    </w:p>
    <w:p w:rsidR="00465AFC" w:rsidRPr="00151CDF" w:rsidRDefault="00465AFC" w:rsidP="0077254E">
      <w:pPr>
        <w:pStyle w:val="Prrafodelista"/>
        <w:ind w:left="0"/>
        <w:jc w:val="both"/>
        <w:rPr>
          <w:rFonts w:cs="Arial"/>
          <w:sz w:val="20"/>
          <w:szCs w:val="20"/>
          <w:lang w:eastAsia="en-US"/>
        </w:rPr>
      </w:pPr>
    </w:p>
    <w:p w:rsidR="00A9592F" w:rsidRPr="00151CDF" w:rsidRDefault="00D02C6C" w:rsidP="00A9592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43" w:name="_Toc319401894"/>
      <w:r w:rsidRPr="00151CDF">
        <w:rPr>
          <w:lang w:val="es-ES" w:eastAsia="en-US"/>
        </w:rPr>
        <w:t xml:space="preserve">RN67 </w:t>
      </w:r>
      <w:bookmarkStart w:id="144" w:name="RN67"/>
      <w:r w:rsidR="00A9592F" w:rsidRPr="00151CDF">
        <w:rPr>
          <w:lang w:val="es-ES" w:eastAsia="en-US"/>
        </w:rPr>
        <w:t>Sincronización</w:t>
      </w:r>
      <w:r w:rsidR="004D61E8" w:rsidRPr="00151CDF">
        <w:rPr>
          <w:lang w:val="es-ES" w:eastAsia="en-US"/>
        </w:rPr>
        <w:t xml:space="preserve"> de Ó</w:t>
      </w:r>
      <w:r w:rsidR="00A9592F" w:rsidRPr="00151CDF">
        <w:rPr>
          <w:lang w:val="es-ES" w:eastAsia="en-US"/>
        </w:rPr>
        <w:t>rden</w:t>
      </w:r>
      <w:r w:rsidR="004D61E8" w:rsidRPr="00151CDF">
        <w:rPr>
          <w:lang w:val="es-ES" w:eastAsia="en-US"/>
        </w:rPr>
        <w:t xml:space="preserve">es </w:t>
      </w:r>
      <w:r w:rsidR="00A9592F" w:rsidRPr="00151CDF">
        <w:rPr>
          <w:lang w:val="es-ES" w:eastAsia="en-US"/>
        </w:rPr>
        <w:t>de Trabajo</w:t>
      </w:r>
      <w:r w:rsidR="0095741E" w:rsidRPr="00151CDF">
        <w:rPr>
          <w:lang w:val="es-ES" w:eastAsia="en-US"/>
        </w:rPr>
        <w:t xml:space="preserve"> </w:t>
      </w:r>
      <w:r w:rsidR="004D61E8" w:rsidRPr="00151CDF">
        <w:rPr>
          <w:lang w:val="es-ES" w:eastAsia="en-US"/>
        </w:rPr>
        <w:t>Confirmadas para la Agenda en el Móvil</w:t>
      </w:r>
      <w:bookmarkEnd w:id="143"/>
      <w:bookmarkEnd w:id="144"/>
    </w:p>
    <w:p w:rsidR="00A9592F" w:rsidRPr="00151CDF" w:rsidRDefault="00B44177" w:rsidP="00A9592F">
      <w:pPr>
        <w:pStyle w:val="Prrafodelista"/>
        <w:ind w:left="0"/>
        <w:jc w:val="both"/>
        <w:rPr>
          <w:rFonts w:cs="Arial"/>
          <w:sz w:val="20"/>
          <w:szCs w:val="20"/>
          <w:lang w:eastAsia="en-US"/>
        </w:rPr>
      </w:pPr>
      <w:r w:rsidRPr="00151CDF">
        <w:rPr>
          <w:rFonts w:cs="Arial"/>
          <w:sz w:val="20"/>
          <w:szCs w:val="20"/>
          <w:lang w:eastAsia="en-US"/>
        </w:rPr>
        <w:t>Se deberá homologar la información</w:t>
      </w:r>
      <w:r w:rsidR="0095741E" w:rsidRPr="00151CDF">
        <w:rPr>
          <w:rFonts w:cs="Arial"/>
          <w:sz w:val="20"/>
          <w:szCs w:val="20"/>
          <w:lang w:eastAsia="en-US"/>
        </w:rPr>
        <w:t xml:space="preserve"> del servidor hacia el móvil de </w:t>
      </w:r>
      <w:r w:rsidRPr="00151CDF">
        <w:rPr>
          <w:rFonts w:cs="Arial"/>
          <w:sz w:val="20"/>
          <w:szCs w:val="20"/>
          <w:lang w:eastAsia="en-US"/>
        </w:rPr>
        <w:t>las órdenes de trabajo</w:t>
      </w:r>
      <w:r w:rsidR="0095741E" w:rsidRPr="00151CDF">
        <w:rPr>
          <w:rFonts w:cs="Arial"/>
          <w:sz w:val="20"/>
          <w:szCs w:val="20"/>
          <w:lang w:eastAsia="en-US"/>
        </w:rPr>
        <w:t xml:space="preserve"> </w:t>
      </w:r>
      <w:r w:rsidR="0071286D" w:rsidRPr="00151CDF">
        <w:rPr>
          <w:rFonts w:cs="Arial"/>
          <w:sz w:val="20"/>
          <w:szCs w:val="20"/>
          <w:lang w:eastAsia="en-US"/>
        </w:rPr>
        <w:t>que fueron confirmadas por el radio operador (s</w:t>
      </w:r>
      <w:r w:rsidR="0095741E" w:rsidRPr="00151CDF">
        <w:rPr>
          <w:rFonts w:cs="Arial"/>
          <w:sz w:val="20"/>
          <w:szCs w:val="20"/>
          <w:lang w:eastAsia="en-US"/>
        </w:rPr>
        <w:t>u estado  haya cambiado de ASIGNADAS a CONFIRMADAS</w:t>
      </w:r>
      <w:r w:rsidR="0071286D" w:rsidRPr="00151CDF">
        <w:rPr>
          <w:rFonts w:cs="Arial"/>
          <w:sz w:val="20"/>
          <w:szCs w:val="20"/>
          <w:lang w:eastAsia="en-US"/>
        </w:rPr>
        <w:t>) para el día de trabajo</w:t>
      </w:r>
      <w:r w:rsidR="0095741E" w:rsidRPr="00151CDF">
        <w:rPr>
          <w:rFonts w:cs="Arial"/>
          <w:sz w:val="20"/>
          <w:szCs w:val="20"/>
          <w:lang w:eastAsia="en-US"/>
        </w:rPr>
        <w:t>.</w:t>
      </w:r>
    </w:p>
    <w:p w:rsidR="00465AFC" w:rsidRPr="00151CDF" w:rsidRDefault="00465AFC" w:rsidP="0077254E">
      <w:pPr>
        <w:pStyle w:val="Prrafodelista"/>
        <w:ind w:left="0"/>
        <w:jc w:val="both"/>
        <w:rPr>
          <w:rFonts w:cs="Arial"/>
          <w:sz w:val="20"/>
          <w:szCs w:val="20"/>
          <w:lang w:eastAsia="en-US"/>
        </w:rPr>
      </w:pPr>
    </w:p>
    <w:p w:rsidR="00302B6B" w:rsidRPr="00151CDF" w:rsidRDefault="00302B6B" w:rsidP="00302B6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45" w:name="_Toc319401895"/>
      <w:bookmarkStart w:id="146" w:name="RN68"/>
      <w:r w:rsidRPr="00151CDF">
        <w:rPr>
          <w:lang w:val="es-ES" w:eastAsia="en-US"/>
        </w:rPr>
        <w:t>RN68 Sincronización de Suscriptor</w:t>
      </w:r>
      <w:r w:rsidR="004D61E8" w:rsidRPr="00151CDF">
        <w:rPr>
          <w:lang w:val="es-ES" w:eastAsia="en-US"/>
        </w:rPr>
        <w:t xml:space="preserve"> para Consultar Suscriptor en el Móvil</w:t>
      </w:r>
      <w:bookmarkEnd w:id="145"/>
    </w:p>
    <w:bookmarkEnd w:id="146"/>
    <w:p w:rsidR="00302B6B" w:rsidRPr="00151CDF" w:rsidRDefault="00302B6B" w:rsidP="00302B6B">
      <w:pPr>
        <w:pStyle w:val="Prrafodelista"/>
        <w:ind w:left="0"/>
        <w:jc w:val="both"/>
        <w:rPr>
          <w:rFonts w:cs="Arial"/>
          <w:sz w:val="20"/>
          <w:szCs w:val="20"/>
          <w:lang w:eastAsia="en-US"/>
        </w:rPr>
      </w:pPr>
      <w:r w:rsidRPr="00151CDF">
        <w:rPr>
          <w:rFonts w:cs="Arial"/>
          <w:sz w:val="20"/>
          <w:szCs w:val="20"/>
          <w:lang w:eastAsia="en-US"/>
        </w:rPr>
        <w:t>Se deberá homologar la información del servidor hacia el móvil de los suscriptores</w:t>
      </w:r>
      <w:r w:rsidR="00C17781" w:rsidRPr="00151CDF">
        <w:rPr>
          <w:rFonts w:cs="Arial"/>
          <w:sz w:val="20"/>
          <w:szCs w:val="20"/>
          <w:lang w:eastAsia="en-US"/>
        </w:rPr>
        <w:t xml:space="preserve"> relacionados con </w:t>
      </w:r>
      <w:r w:rsidR="004E2632" w:rsidRPr="00151CDF">
        <w:rPr>
          <w:rFonts w:cs="Arial"/>
          <w:sz w:val="20"/>
          <w:szCs w:val="20"/>
          <w:lang w:eastAsia="en-US"/>
        </w:rPr>
        <w:t>las órdenes de trabajo confirmadas</w:t>
      </w:r>
      <w:r w:rsidRPr="00151CDF">
        <w:rPr>
          <w:rFonts w:cs="Arial"/>
          <w:sz w:val="20"/>
          <w:szCs w:val="20"/>
          <w:lang w:eastAsia="en-US"/>
        </w:rPr>
        <w:t>.</w:t>
      </w:r>
    </w:p>
    <w:p w:rsidR="00302B6B" w:rsidRPr="00151CDF" w:rsidRDefault="00302B6B" w:rsidP="0077254E">
      <w:pPr>
        <w:pStyle w:val="Prrafodelista"/>
        <w:ind w:left="0"/>
        <w:jc w:val="both"/>
        <w:rPr>
          <w:rFonts w:cs="Arial"/>
          <w:sz w:val="20"/>
          <w:szCs w:val="20"/>
          <w:lang w:eastAsia="en-US"/>
        </w:rPr>
      </w:pPr>
    </w:p>
    <w:p w:rsidR="00C21F92" w:rsidRPr="00151CDF" w:rsidRDefault="00C21F92" w:rsidP="00C21F9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47" w:name="_Toc319401896"/>
      <w:bookmarkStart w:id="148" w:name="RN69"/>
      <w:r w:rsidRPr="00151CDF">
        <w:rPr>
          <w:lang w:val="es-ES" w:eastAsia="en-US"/>
        </w:rPr>
        <w:t>RN6</w:t>
      </w:r>
      <w:r w:rsidR="00302B6B" w:rsidRPr="00151CDF">
        <w:rPr>
          <w:lang w:val="es-ES" w:eastAsia="en-US"/>
        </w:rPr>
        <w:t>9</w:t>
      </w:r>
      <w:r w:rsidRPr="00151CDF">
        <w:rPr>
          <w:lang w:val="es-ES" w:eastAsia="en-US"/>
        </w:rPr>
        <w:t xml:space="preserve"> </w:t>
      </w:r>
      <w:r w:rsidR="00B12502" w:rsidRPr="00151CDF">
        <w:rPr>
          <w:lang w:val="es-ES" w:eastAsia="en-US"/>
        </w:rPr>
        <w:t>Ó</w:t>
      </w:r>
      <w:r w:rsidR="00183813" w:rsidRPr="00151CDF">
        <w:rPr>
          <w:lang w:val="es-ES" w:eastAsia="en-US"/>
        </w:rPr>
        <w:t>rden</w:t>
      </w:r>
      <w:r w:rsidR="00B12502" w:rsidRPr="00151CDF">
        <w:rPr>
          <w:lang w:val="es-ES" w:eastAsia="en-US"/>
        </w:rPr>
        <w:t>es</w:t>
      </w:r>
      <w:r w:rsidRPr="00151CDF">
        <w:rPr>
          <w:lang w:val="es-ES" w:eastAsia="en-US"/>
        </w:rPr>
        <w:t xml:space="preserve"> de Trabajo </w:t>
      </w:r>
      <w:r w:rsidR="00547986" w:rsidRPr="00151CDF">
        <w:rPr>
          <w:lang w:val="es-ES" w:eastAsia="en-US"/>
        </w:rPr>
        <w:t xml:space="preserve">Confirmadas y/o </w:t>
      </w:r>
      <w:r w:rsidRPr="00151CDF">
        <w:rPr>
          <w:lang w:val="es-ES" w:eastAsia="en-US"/>
        </w:rPr>
        <w:t>Asignada</w:t>
      </w:r>
      <w:r w:rsidR="00B12502" w:rsidRPr="00151CDF">
        <w:rPr>
          <w:lang w:val="es-ES" w:eastAsia="en-US"/>
        </w:rPr>
        <w:t>s</w:t>
      </w:r>
      <w:r w:rsidR="00183813" w:rsidRPr="00151CDF">
        <w:rPr>
          <w:lang w:val="es-ES" w:eastAsia="en-US"/>
        </w:rPr>
        <w:t xml:space="preserve"> con Mayor Prioridad</w:t>
      </w:r>
      <w:bookmarkEnd w:id="147"/>
    </w:p>
    <w:bookmarkEnd w:id="148"/>
    <w:p w:rsidR="00C21F92" w:rsidRPr="00151CDF" w:rsidRDefault="00C21F92" w:rsidP="00C21F92">
      <w:pPr>
        <w:pStyle w:val="Prrafodelista"/>
        <w:ind w:left="0"/>
        <w:jc w:val="both"/>
        <w:rPr>
          <w:rFonts w:cs="Arial"/>
          <w:sz w:val="20"/>
          <w:szCs w:val="20"/>
          <w:lang w:eastAsia="en-US"/>
        </w:rPr>
      </w:pPr>
      <w:r w:rsidRPr="00151CDF">
        <w:rPr>
          <w:rStyle w:val="Hipervnculo"/>
          <w:rFonts w:cs="Arial"/>
          <w:color w:val="auto"/>
          <w:sz w:val="20"/>
          <w:szCs w:val="20"/>
          <w:u w:val="none"/>
        </w:rPr>
        <w:t>Cuando no se pueda conectar con el servidor para obtener las órdenes de trabajo confirmadas</w:t>
      </w:r>
      <w:r w:rsidR="0071286D" w:rsidRPr="00151CDF">
        <w:rPr>
          <w:rStyle w:val="Hipervnculo"/>
          <w:rFonts w:cs="Arial"/>
          <w:color w:val="auto"/>
          <w:sz w:val="20"/>
          <w:szCs w:val="20"/>
          <w:u w:val="none"/>
        </w:rPr>
        <w:t xml:space="preserve"> para el día de trabajo</w:t>
      </w:r>
      <w:r w:rsidR="004C228B" w:rsidRPr="00151CDF">
        <w:rPr>
          <w:rStyle w:val="Hipervnculo"/>
          <w:rFonts w:cs="Arial"/>
          <w:color w:val="auto"/>
          <w:sz w:val="20"/>
          <w:szCs w:val="20"/>
          <w:u w:val="none"/>
        </w:rPr>
        <w:t>,</w:t>
      </w:r>
      <w:r w:rsidRPr="00151CDF">
        <w:rPr>
          <w:rStyle w:val="Hipervnculo"/>
          <w:rFonts w:cs="Arial"/>
          <w:color w:val="auto"/>
          <w:sz w:val="20"/>
          <w:szCs w:val="20"/>
          <w:u w:val="none"/>
        </w:rPr>
        <w:t xml:space="preserve"> el sistema deberá </w:t>
      </w:r>
      <w:r w:rsidR="004C228B" w:rsidRPr="00151CDF">
        <w:rPr>
          <w:rStyle w:val="Hipervnculo"/>
          <w:rFonts w:cs="Arial"/>
          <w:color w:val="auto"/>
          <w:sz w:val="20"/>
          <w:szCs w:val="20"/>
          <w:u w:val="none"/>
        </w:rPr>
        <w:t xml:space="preserve">obtener la información de </w:t>
      </w:r>
      <w:r w:rsidR="0071286D" w:rsidRPr="00151CDF">
        <w:rPr>
          <w:rStyle w:val="Hipervnculo"/>
          <w:rFonts w:cs="Arial"/>
          <w:color w:val="auto"/>
          <w:sz w:val="20"/>
          <w:szCs w:val="20"/>
          <w:u w:val="none"/>
        </w:rPr>
        <w:t>la</w:t>
      </w:r>
      <w:r w:rsidR="00B228A1" w:rsidRPr="00151CDF">
        <w:rPr>
          <w:rStyle w:val="Hipervnculo"/>
          <w:rFonts w:cs="Arial"/>
          <w:color w:val="auto"/>
          <w:sz w:val="20"/>
          <w:szCs w:val="20"/>
          <w:u w:val="none"/>
        </w:rPr>
        <w:t>s</w:t>
      </w:r>
      <w:r w:rsidR="0071286D" w:rsidRPr="00151CDF">
        <w:rPr>
          <w:rStyle w:val="Hipervnculo"/>
          <w:rFonts w:cs="Arial"/>
          <w:color w:val="auto"/>
          <w:sz w:val="20"/>
          <w:szCs w:val="20"/>
          <w:u w:val="none"/>
        </w:rPr>
        <w:t xml:space="preserve"> </w:t>
      </w:r>
      <w:r w:rsidR="00B228A1" w:rsidRPr="00151CDF">
        <w:rPr>
          <w:rStyle w:val="Hipervnculo"/>
          <w:rFonts w:cs="Arial"/>
          <w:color w:val="auto"/>
          <w:sz w:val="20"/>
          <w:szCs w:val="20"/>
          <w:u w:val="none"/>
        </w:rPr>
        <w:t>ó</w:t>
      </w:r>
      <w:r w:rsidR="0071286D" w:rsidRPr="00151CDF">
        <w:rPr>
          <w:rStyle w:val="Hipervnculo"/>
          <w:rFonts w:cs="Arial"/>
          <w:color w:val="auto"/>
          <w:sz w:val="20"/>
          <w:szCs w:val="20"/>
          <w:u w:val="none"/>
        </w:rPr>
        <w:t>rden</w:t>
      </w:r>
      <w:r w:rsidR="00B228A1" w:rsidRPr="00151CDF">
        <w:rPr>
          <w:rStyle w:val="Hipervnculo"/>
          <w:rFonts w:cs="Arial"/>
          <w:color w:val="auto"/>
          <w:sz w:val="20"/>
          <w:szCs w:val="20"/>
          <w:u w:val="none"/>
        </w:rPr>
        <w:t>es</w:t>
      </w:r>
      <w:r w:rsidRPr="00151CDF">
        <w:rPr>
          <w:rStyle w:val="Hipervnculo"/>
          <w:rFonts w:cs="Arial"/>
          <w:color w:val="auto"/>
          <w:sz w:val="20"/>
          <w:szCs w:val="20"/>
          <w:u w:val="none"/>
        </w:rPr>
        <w:t xml:space="preserve"> de trabajo precargada</w:t>
      </w:r>
      <w:r w:rsidR="00B228A1" w:rsidRPr="00151CDF">
        <w:rPr>
          <w:rStyle w:val="Hipervnculo"/>
          <w:rFonts w:cs="Arial"/>
          <w:color w:val="auto"/>
          <w:sz w:val="20"/>
          <w:szCs w:val="20"/>
          <w:u w:val="none"/>
        </w:rPr>
        <w:t>s</w:t>
      </w:r>
      <w:r w:rsidRPr="00151CDF">
        <w:rPr>
          <w:rStyle w:val="Hipervnculo"/>
          <w:rFonts w:cs="Arial"/>
          <w:color w:val="auto"/>
          <w:sz w:val="20"/>
          <w:szCs w:val="20"/>
          <w:u w:val="none"/>
        </w:rPr>
        <w:t xml:space="preserve"> </w:t>
      </w:r>
      <w:r w:rsidR="004C228B" w:rsidRPr="00151CDF">
        <w:rPr>
          <w:rStyle w:val="Hipervnculo"/>
          <w:rFonts w:cs="Arial"/>
          <w:color w:val="auto"/>
          <w:sz w:val="20"/>
          <w:szCs w:val="20"/>
          <w:u w:val="none"/>
        </w:rPr>
        <w:t>en el móvil</w:t>
      </w:r>
      <w:r w:rsidR="0071286D" w:rsidRPr="00151CDF">
        <w:rPr>
          <w:rStyle w:val="Hipervnculo"/>
          <w:rFonts w:cs="Arial"/>
          <w:color w:val="auto"/>
          <w:sz w:val="20"/>
          <w:szCs w:val="20"/>
          <w:u w:val="none"/>
        </w:rPr>
        <w:t xml:space="preserve"> </w:t>
      </w:r>
      <w:r w:rsidR="00547986" w:rsidRPr="00151CDF">
        <w:rPr>
          <w:rStyle w:val="Hipervnculo"/>
          <w:rFonts w:cs="Arial"/>
          <w:color w:val="auto"/>
          <w:sz w:val="20"/>
          <w:szCs w:val="20"/>
          <w:u w:val="none"/>
        </w:rPr>
        <w:t>siguiendo con el siguiente criterio: Primero las “CONFIRMADAS” con prioridad más alta y enseguida las “ASIGNADAS” también de acuerdo a su prioridad</w:t>
      </w:r>
      <w:r w:rsidR="00B96F0B" w:rsidRPr="00151CDF">
        <w:rPr>
          <w:rStyle w:val="Hipervnculo"/>
          <w:rFonts w:cs="Arial"/>
          <w:color w:val="auto"/>
          <w:sz w:val="20"/>
          <w:szCs w:val="20"/>
          <w:u w:val="none"/>
        </w:rPr>
        <w:t xml:space="preserve"> exceptuando las que ya estén asociadas a una visita realizada por el técnico en su jornada</w:t>
      </w:r>
      <w:r w:rsidRPr="00151CDF">
        <w:rPr>
          <w:rFonts w:cs="Arial"/>
          <w:sz w:val="20"/>
          <w:szCs w:val="20"/>
          <w:lang w:eastAsia="en-US"/>
        </w:rPr>
        <w:t>.</w:t>
      </w:r>
    </w:p>
    <w:p w:rsidR="00C21F92" w:rsidRPr="00151CDF" w:rsidRDefault="00C21F92" w:rsidP="0077254E">
      <w:pPr>
        <w:pStyle w:val="Prrafodelista"/>
        <w:ind w:left="0"/>
        <w:jc w:val="both"/>
        <w:rPr>
          <w:rFonts w:cs="Arial"/>
          <w:sz w:val="20"/>
          <w:szCs w:val="20"/>
          <w:lang w:eastAsia="en-US"/>
        </w:rPr>
      </w:pPr>
    </w:p>
    <w:p w:rsidR="003E449C" w:rsidRPr="00151CDF" w:rsidRDefault="003E449C" w:rsidP="003E449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49" w:name="_Toc319401897"/>
      <w:bookmarkStart w:id="150" w:name="RN70"/>
      <w:r w:rsidRPr="00151CDF">
        <w:rPr>
          <w:lang w:val="es-ES" w:eastAsia="en-US"/>
        </w:rPr>
        <w:t xml:space="preserve">RN70 Sincronización de </w:t>
      </w:r>
      <w:r w:rsidR="00134F4F" w:rsidRPr="00151CDF">
        <w:rPr>
          <w:lang w:val="es-ES" w:eastAsia="en-US"/>
        </w:rPr>
        <w:t>l</w:t>
      </w:r>
      <w:r w:rsidR="00295B35" w:rsidRPr="00151CDF">
        <w:rPr>
          <w:lang w:val="es-ES" w:eastAsia="en-US"/>
        </w:rPr>
        <w:t>a Recarga en el Servidor</w:t>
      </w:r>
      <w:bookmarkEnd w:id="149"/>
    </w:p>
    <w:bookmarkEnd w:id="150"/>
    <w:p w:rsidR="003E449C" w:rsidRPr="00151CDF" w:rsidRDefault="003E449C" w:rsidP="003E449C">
      <w:pPr>
        <w:pStyle w:val="Prrafodelista"/>
        <w:ind w:left="0"/>
        <w:jc w:val="both"/>
        <w:rPr>
          <w:rFonts w:cs="Arial"/>
          <w:sz w:val="20"/>
          <w:szCs w:val="20"/>
          <w:lang w:eastAsia="en-US"/>
        </w:rPr>
      </w:pPr>
      <w:r w:rsidRPr="00151CDF">
        <w:rPr>
          <w:rFonts w:cs="Arial"/>
          <w:sz w:val="20"/>
          <w:szCs w:val="20"/>
          <w:lang w:eastAsia="en-US"/>
        </w:rPr>
        <w:t xml:space="preserve">Se deberá homologar la información del móvil hacia el servidor para </w:t>
      </w:r>
      <w:r w:rsidR="00134F4F" w:rsidRPr="00151CDF">
        <w:rPr>
          <w:rFonts w:cs="Arial"/>
          <w:sz w:val="20"/>
          <w:szCs w:val="20"/>
          <w:lang w:eastAsia="en-US"/>
        </w:rPr>
        <w:t>la recarga</w:t>
      </w:r>
      <w:r w:rsidRPr="00151CDF">
        <w:rPr>
          <w:rFonts w:cs="Arial"/>
          <w:sz w:val="20"/>
          <w:szCs w:val="20"/>
          <w:lang w:eastAsia="en-US"/>
        </w:rPr>
        <w:t>.</w:t>
      </w:r>
      <w:r w:rsidR="00642A0A" w:rsidRPr="00151CDF">
        <w:rPr>
          <w:rFonts w:cs="Arial"/>
          <w:sz w:val="20"/>
          <w:szCs w:val="20"/>
          <w:lang w:eastAsia="en-US"/>
        </w:rPr>
        <w:t xml:space="preserve"> </w:t>
      </w:r>
    </w:p>
    <w:p w:rsidR="003E449C" w:rsidRPr="00151CDF" w:rsidRDefault="003E449C" w:rsidP="003E449C">
      <w:pPr>
        <w:pStyle w:val="Prrafodelista"/>
        <w:ind w:left="0"/>
        <w:jc w:val="both"/>
        <w:rPr>
          <w:rFonts w:cs="Arial"/>
          <w:sz w:val="20"/>
          <w:szCs w:val="20"/>
          <w:lang w:eastAsia="en-US"/>
        </w:rPr>
      </w:pPr>
    </w:p>
    <w:p w:rsidR="00BC4289" w:rsidRPr="00151CDF" w:rsidRDefault="00BC4289" w:rsidP="00BC428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51" w:name="_Toc319401898"/>
      <w:bookmarkStart w:id="152" w:name="RN71"/>
      <w:r w:rsidRPr="00151CDF">
        <w:rPr>
          <w:lang w:val="es-ES" w:eastAsia="en-US"/>
        </w:rPr>
        <w:t>RN71 Sincronización de</w:t>
      </w:r>
      <w:r w:rsidR="00EF4F35" w:rsidRPr="00151CDF">
        <w:rPr>
          <w:lang w:val="es-ES" w:eastAsia="en-US"/>
        </w:rPr>
        <w:t xml:space="preserve"> una Requisición</w:t>
      </w:r>
      <w:r w:rsidR="00DC4C1D" w:rsidRPr="00151CDF">
        <w:rPr>
          <w:lang w:val="es-ES" w:eastAsia="en-US"/>
        </w:rPr>
        <w:t xml:space="preserve"> </w:t>
      </w:r>
      <w:r w:rsidR="00EF4F35" w:rsidRPr="00151CDF">
        <w:rPr>
          <w:lang w:val="es-ES" w:eastAsia="en-US"/>
        </w:rPr>
        <w:t>de Tipo</w:t>
      </w:r>
      <w:r w:rsidR="00DC4C1D" w:rsidRPr="00151CDF">
        <w:rPr>
          <w:lang w:val="es-ES" w:eastAsia="en-US"/>
        </w:rPr>
        <w:t xml:space="preserve"> Recarga en el Móvil</w:t>
      </w:r>
      <w:bookmarkEnd w:id="151"/>
    </w:p>
    <w:bookmarkEnd w:id="152"/>
    <w:p w:rsidR="00BC4289" w:rsidRPr="00151CDF" w:rsidRDefault="00BC4289" w:rsidP="00BC4289">
      <w:pPr>
        <w:pStyle w:val="Prrafodelista"/>
        <w:ind w:left="0"/>
        <w:jc w:val="both"/>
        <w:rPr>
          <w:rFonts w:cs="Arial"/>
          <w:sz w:val="20"/>
          <w:szCs w:val="20"/>
          <w:lang w:eastAsia="en-US"/>
        </w:rPr>
      </w:pPr>
      <w:r w:rsidRPr="00151CDF">
        <w:rPr>
          <w:rFonts w:cs="Arial"/>
          <w:sz w:val="20"/>
          <w:szCs w:val="20"/>
          <w:lang w:eastAsia="en-US"/>
        </w:rPr>
        <w:t>Se deberá homologar la información del</w:t>
      </w:r>
      <w:r w:rsidR="002B3A94" w:rsidRPr="00151CDF">
        <w:rPr>
          <w:rFonts w:cs="Arial"/>
          <w:sz w:val="20"/>
          <w:szCs w:val="20"/>
          <w:lang w:eastAsia="en-US"/>
        </w:rPr>
        <w:t xml:space="preserve"> servidor </w:t>
      </w:r>
      <w:r w:rsidR="004E4982" w:rsidRPr="00151CDF">
        <w:rPr>
          <w:rFonts w:cs="Arial"/>
          <w:sz w:val="20"/>
          <w:szCs w:val="20"/>
          <w:lang w:eastAsia="en-US"/>
        </w:rPr>
        <w:t xml:space="preserve">hacia el móvil </w:t>
      </w:r>
      <w:r w:rsidR="002B3A94" w:rsidRPr="00151CDF">
        <w:rPr>
          <w:rFonts w:cs="Arial"/>
          <w:sz w:val="20"/>
          <w:szCs w:val="20"/>
          <w:lang w:eastAsia="en-US"/>
        </w:rPr>
        <w:t>para una requisición de tipo recarga</w:t>
      </w:r>
      <w:r w:rsidRPr="00151CDF">
        <w:rPr>
          <w:rFonts w:cs="Arial"/>
          <w:sz w:val="20"/>
          <w:szCs w:val="20"/>
          <w:lang w:eastAsia="en-US"/>
        </w:rPr>
        <w:t>.</w:t>
      </w:r>
    </w:p>
    <w:p w:rsidR="003E449C" w:rsidRPr="00151CDF" w:rsidRDefault="003E449C" w:rsidP="0077254E">
      <w:pPr>
        <w:pStyle w:val="Prrafodelista"/>
        <w:ind w:left="0"/>
        <w:jc w:val="both"/>
        <w:rPr>
          <w:rFonts w:cs="Arial"/>
          <w:sz w:val="20"/>
          <w:szCs w:val="20"/>
          <w:lang w:eastAsia="en-US"/>
        </w:rPr>
      </w:pPr>
    </w:p>
    <w:p w:rsidR="00BC4289" w:rsidRPr="00151CDF" w:rsidRDefault="00BC4289" w:rsidP="00BC428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53" w:name="_Toc319401899"/>
      <w:bookmarkStart w:id="154" w:name="RN72"/>
      <w:r w:rsidRPr="00151CDF">
        <w:rPr>
          <w:lang w:val="es-ES" w:eastAsia="en-US"/>
        </w:rPr>
        <w:t>RN7</w:t>
      </w:r>
      <w:r w:rsidR="00415928" w:rsidRPr="00151CDF">
        <w:rPr>
          <w:lang w:val="es-ES" w:eastAsia="en-US"/>
        </w:rPr>
        <w:t>2</w:t>
      </w:r>
      <w:r w:rsidRPr="00151CDF">
        <w:rPr>
          <w:lang w:val="es-ES" w:eastAsia="en-US"/>
        </w:rPr>
        <w:t xml:space="preserve"> </w:t>
      </w:r>
      <w:r w:rsidR="002B3A94" w:rsidRPr="00151CDF">
        <w:rPr>
          <w:lang w:val="es-ES" w:eastAsia="en-US"/>
        </w:rPr>
        <w:t>Valor Tipo</w:t>
      </w:r>
      <w:r w:rsidRPr="00151CDF">
        <w:rPr>
          <w:lang w:val="es-ES" w:eastAsia="en-US"/>
        </w:rPr>
        <w:t xml:space="preserve"> Recarga</w:t>
      </w:r>
      <w:bookmarkEnd w:id="153"/>
    </w:p>
    <w:bookmarkEnd w:id="154"/>
    <w:p w:rsidR="00BC4289" w:rsidRPr="00151CDF" w:rsidRDefault="002B3A94" w:rsidP="00BC4289">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Requisición”, traer la información con el valor para la requisición que corresponda a la  recarga.</w:t>
      </w:r>
    </w:p>
    <w:p w:rsidR="00882FD3" w:rsidRPr="00151CDF" w:rsidRDefault="00882FD3" w:rsidP="0077254E">
      <w:pPr>
        <w:pStyle w:val="Prrafodelista"/>
        <w:ind w:left="0"/>
        <w:jc w:val="both"/>
        <w:rPr>
          <w:rFonts w:cs="Arial"/>
          <w:sz w:val="20"/>
          <w:szCs w:val="20"/>
          <w:lang w:eastAsia="en-US"/>
        </w:rPr>
      </w:pPr>
    </w:p>
    <w:p w:rsidR="00882FD3" w:rsidRPr="00151CDF" w:rsidRDefault="00882FD3" w:rsidP="00882FD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55" w:name="_Toc319401900"/>
      <w:bookmarkStart w:id="156" w:name="RN73"/>
      <w:r w:rsidRPr="00151CDF">
        <w:rPr>
          <w:lang w:val="es-ES" w:eastAsia="en-US"/>
        </w:rPr>
        <w:t>RN73 Identificación de la Jornada en el Servidor</w:t>
      </w:r>
      <w:bookmarkEnd w:id="155"/>
    </w:p>
    <w:bookmarkEnd w:id="156"/>
    <w:p w:rsidR="00882FD3" w:rsidRPr="00151CDF" w:rsidRDefault="00882FD3" w:rsidP="00882FD3">
      <w:pPr>
        <w:pStyle w:val="Prrafodelista"/>
        <w:ind w:left="0"/>
        <w:jc w:val="both"/>
        <w:rPr>
          <w:rFonts w:cs="Arial"/>
          <w:sz w:val="20"/>
          <w:szCs w:val="20"/>
          <w:lang w:eastAsia="en-US"/>
        </w:rPr>
      </w:pPr>
      <w:r w:rsidRPr="00151CDF">
        <w:rPr>
          <w:rFonts w:cs="Arial"/>
          <w:sz w:val="20"/>
          <w:szCs w:val="20"/>
          <w:lang w:eastAsia="en-US"/>
        </w:rPr>
        <w:t xml:space="preserve">Al sincronizar información </w:t>
      </w:r>
      <w:r w:rsidR="00ED3223" w:rsidRPr="00151CDF">
        <w:rPr>
          <w:rFonts w:cs="Arial"/>
          <w:sz w:val="20"/>
          <w:szCs w:val="20"/>
          <w:lang w:eastAsia="en-US"/>
        </w:rPr>
        <w:t>en</w:t>
      </w:r>
      <w:r w:rsidRPr="00151CDF">
        <w:rPr>
          <w:rFonts w:cs="Arial"/>
          <w:sz w:val="20"/>
          <w:szCs w:val="20"/>
          <w:lang w:eastAsia="en-US"/>
        </w:rPr>
        <w:t xml:space="preserve"> el servidor, agregar el identificador de la jornada.</w:t>
      </w:r>
    </w:p>
    <w:p w:rsidR="00882FD3" w:rsidRPr="00151CDF" w:rsidRDefault="00882FD3" w:rsidP="0077254E">
      <w:pPr>
        <w:pStyle w:val="Prrafodelista"/>
        <w:ind w:left="0"/>
        <w:jc w:val="both"/>
        <w:rPr>
          <w:rFonts w:cs="Arial"/>
          <w:sz w:val="20"/>
          <w:szCs w:val="20"/>
          <w:lang w:eastAsia="en-US"/>
        </w:rPr>
      </w:pPr>
    </w:p>
    <w:p w:rsidR="00086DDB" w:rsidRPr="00151CDF" w:rsidRDefault="00086DDB" w:rsidP="00086DD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57" w:name="RN74"/>
      <w:bookmarkStart w:id="158" w:name="_Toc319401901"/>
      <w:r w:rsidRPr="00151CDF">
        <w:rPr>
          <w:lang w:val="es-ES" w:eastAsia="en-US"/>
        </w:rPr>
        <w:t>RN74 Identificación de la Cuadrilla en el Servidor</w:t>
      </w:r>
      <w:bookmarkEnd w:id="157"/>
      <w:bookmarkEnd w:id="158"/>
    </w:p>
    <w:p w:rsidR="00086DDB" w:rsidRPr="00151CDF" w:rsidRDefault="00086DDB" w:rsidP="00086DDB">
      <w:pPr>
        <w:pStyle w:val="Prrafodelista"/>
        <w:ind w:left="0"/>
        <w:jc w:val="both"/>
        <w:rPr>
          <w:rFonts w:cs="Arial"/>
          <w:sz w:val="20"/>
          <w:szCs w:val="20"/>
          <w:lang w:eastAsia="en-US"/>
        </w:rPr>
      </w:pPr>
      <w:r w:rsidRPr="00151CDF">
        <w:rPr>
          <w:rFonts w:cs="Arial"/>
          <w:sz w:val="20"/>
          <w:szCs w:val="20"/>
          <w:lang w:eastAsia="en-US"/>
        </w:rPr>
        <w:t xml:space="preserve">Al sincronizar información </w:t>
      </w:r>
      <w:r w:rsidR="00ED3223" w:rsidRPr="00151CDF">
        <w:rPr>
          <w:rFonts w:cs="Arial"/>
          <w:sz w:val="20"/>
          <w:szCs w:val="20"/>
          <w:lang w:eastAsia="en-US"/>
        </w:rPr>
        <w:t>en</w:t>
      </w:r>
      <w:r w:rsidRPr="00151CDF">
        <w:rPr>
          <w:rFonts w:cs="Arial"/>
          <w:sz w:val="20"/>
          <w:szCs w:val="20"/>
          <w:lang w:eastAsia="en-US"/>
        </w:rPr>
        <w:t xml:space="preserve"> el servidor, agregar la clave de la cuadrilla.</w:t>
      </w:r>
    </w:p>
    <w:p w:rsidR="00882FD3" w:rsidRPr="00151CDF" w:rsidRDefault="00882FD3" w:rsidP="0077254E">
      <w:pPr>
        <w:pStyle w:val="Prrafodelista"/>
        <w:ind w:left="0"/>
        <w:jc w:val="both"/>
        <w:rPr>
          <w:rFonts w:cs="Arial"/>
          <w:sz w:val="20"/>
          <w:szCs w:val="20"/>
          <w:lang w:eastAsia="en-US"/>
        </w:rPr>
      </w:pPr>
    </w:p>
    <w:p w:rsidR="00200365" w:rsidRPr="00151CDF" w:rsidRDefault="00200365" w:rsidP="0020036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59" w:name="_Toc319401902"/>
      <w:bookmarkStart w:id="160" w:name="RN75"/>
      <w:r w:rsidRPr="00151CDF">
        <w:rPr>
          <w:lang w:val="es-ES" w:eastAsia="en-US"/>
        </w:rPr>
        <w:t>RN75 Información de Satélites</w:t>
      </w:r>
      <w:bookmarkEnd w:id="159"/>
    </w:p>
    <w:bookmarkEnd w:id="160"/>
    <w:p w:rsidR="00200365" w:rsidRPr="00151CDF" w:rsidRDefault="00200365" w:rsidP="0077254E">
      <w:pPr>
        <w:pStyle w:val="Prrafodelista"/>
        <w:ind w:left="0"/>
        <w:jc w:val="both"/>
        <w:rPr>
          <w:rFonts w:cs="Arial"/>
          <w:sz w:val="20"/>
          <w:szCs w:val="20"/>
          <w:lang w:eastAsia="en-US"/>
        </w:rPr>
      </w:pPr>
      <w:r w:rsidRPr="00151CDF">
        <w:rPr>
          <w:rFonts w:cs="Arial"/>
          <w:sz w:val="20"/>
          <w:szCs w:val="20"/>
          <w:lang w:eastAsia="en-US"/>
        </w:rPr>
        <w:t xml:space="preserve">La información de los satélites deberá cumplir con el siguiente formato </w:t>
      </w:r>
      <w:r w:rsidRPr="00151CDF">
        <w:rPr>
          <w:rFonts w:cs="Arial"/>
          <w:i/>
          <w:sz w:val="20"/>
          <w:szCs w:val="20"/>
          <w:lang w:eastAsia="en-US"/>
        </w:rPr>
        <w:t>m/n,</w:t>
      </w:r>
      <w:r w:rsidRPr="00151CDF">
        <w:rPr>
          <w:rFonts w:cs="Arial"/>
          <w:sz w:val="20"/>
          <w:szCs w:val="20"/>
          <w:lang w:eastAsia="en-US"/>
        </w:rPr>
        <w:t xml:space="preserve">  donde  </w:t>
      </w:r>
      <w:r w:rsidRPr="00151CDF">
        <w:rPr>
          <w:rFonts w:cs="Arial"/>
          <w:i/>
          <w:sz w:val="20"/>
          <w:szCs w:val="20"/>
          <w:lang w:eastAsia="en-US"/>
        </w:rPr>
        <w:t xml:space="preserve">m </w:t>
      </w:r>
      <w:r w:rsidRPr="00151CDF">
        <w:rPr>
          <w:rFonts w:cs="Arial"/>
          <w:sz w:val="20"/>
          <w:szCs w:val="20"/>
          <w:lang w:eastAsia="en-US"/>
        </w:rPr>
        <w:t xml:space="preserve">es el número de satélites </w:t>
      </w:r>
      <w:r w:rsidR="00B841B0" w:rsidRPr="00151CDF">
        <w:rPr>
          <w:rFonts w:cs="Arial"/>
          <w:sz w:val="20"/>
          <w:szCs w:val="20"/>
          <w:lang w:eastAsia="en-US"/>
        </w:rPr>
        <w:t>utilizados</w:t>
      </w:r>
      <w:r w:rsidRPr="00151CDF">
        <w:rPr>
          <w:rFonts w:cs="Arial"/>
          <w:sz w:val="20"/>
          <w:szCs w:val="20"/>
          <w:lang w:eastAsia="en-US"/>
        </w:rPr>
        <w:t xml:space="preserve"> y </w:t>
      </w:r>
      <w:r w:rsidRPr="00151CDF">
        <w:rPr>
          <w:rFonts w:cs="Arial"/>
          <w:i/>
          <w:sz w:val="20"/>
          <w:szCs w:val="20"/>
          <w:lang w:eastAsia="en-US"/>
        </w:rPr>
        <w:t>n</w:t>
      </w:r>
      <w:r w:rsidRPr="00151CDF">
        <w:rPr>
          <w:rFonts w:cs="Arial"/>
          <w:sz w:val="20"/>
          <w:szCs w:val="20"/>
          <w:lang w:eastAsia="en-US"/>
        </w:rPr>
        <w:t xml:space="preserve"> es el número de satélites encontrados.</w:t>
      </w:r>
    </w:p>
    <w:p w:rsidR="00200365" w:rsidRPr="00151CDF" w:rsidRDefault="00200365" w:rsidP="0077254E">
      <w:pPr>
        <w:pStyle w:val="Prrafodelista"/>
        <w:ind w:left="0"/>
        <w:jc w:val="both"/>
        <w:rPr>
          <w:rFonts w:cs="Arial"/>
          <w:sz w:val="20"/>
          <w:szCs w:val="20"/>
          <w:lang w:eastAsia="en-US"/>
        </w:rPr>
      </w:pPr>
    </w:p>
    <w:p w:rsidR="00200365" w:rsidRPr="00151CDF" w:rsidRDefault="00200365" w:rsidP="0020036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61" w:name="_Toc319401903"/>
      <w:bookmarkStart w:id="162" w:name="RN76"/>
      <w:r w:rsidRPr="00151CDF">
        <w:rPr>
          <w:lang w:val="es-ES" w:eastAsia="en-US"/>
        </w:rPr>
        <w:t>RN7</w:t>
      </w:r>
      <w:r w:rsidR="00930848" w:rsidRPr="00151CDF">
        <w:rPr>
          <w:lang w:val="es-ES" w:eastAsia="en-US"/>
        </w:rPr>
        <w:t>6</w:t>
      </w:r>
      <w:r w:rsidRPr="00151CDF">
        <w:rPr>
          <w:lang w:val="es-ES" w:eastAsia="en-US"/>
        </w:rPr>
        <w:t xml:space="preserve"> </w:t>
      </w:r>
      <w:r w:rsidR="00930848" w:rsidRPr="00151CDF">
        <w:rPr>
          <w:lang w:val="es-ES" w:eastAsia="en-US"/>
        </w:rPr>
        <w:t>Precisión de la Señal GPS</w:t>
      </w:r>
      <w:bookmarkEnd w:id="161"/>
    </w:p>
    <w:bookmarkEnd w:id="162"/>
    <w:p w:rsidR="00200365" w:rsidRPr="00151CDF" w:rsidRDefault="00930848" w:rsidP="00200365">
      <w:pPr>
        <w:pStyle w:val="Prrafodelista"/>
        <w:ind w:left="0"/>
        <w:jc w:val="both"/>
        <w:rPr>
          <w:rFonts w:cs="Arial"/>
          <w:sz w:val="20"/>
          <w:szCs w:val="20"/>
          <w:lang w:eastAsia="en-US"/>
        </w:rPr>
      </w:pPr>
      <w:r w:rsidRPr="00151CDF">
        <w:rPr>
          <w:rFonts w:cs="Arial"/>
          <w:sz w:val="20"/>
          <w:szCs w:val="20"/>
          <w:lang w:eastAsia="en-US"/>
        </w:rPr>
        <w:t xml:space="preserve">La precisión de la señal se representará gráficamente por medio de una barra, la </w:t>
      </w:r>
      <w:r w:rsidR="00741CD7" w:rsidRPr="00151CDF">
        <w:rPr>
          <w:rFonts w:cs="Arial"/>
          <w:sz w:val="20"/>
          <w:szCs w:val="20"/>
          <w:lang w:eastAsia="en-US"/>
        </w:rPr>
        <w:t>cual</w:t>
      </w:r>
      <w:r w:rsidRPr="00151CDF">
        <w:rPr>
          <w:rFonts w:cs="Arial"/>
          <w:sz w:val="20"/>
          <w:szCs w:val="20"/>
          <w:lang w:eastAsia="en-US"/>
        </w:rPr>
        <w:t xml:space="preserve"> se llenará o vaciará en base a qué tan precisa sea la localización del punto </w:t>
      </w:r>
      <w:r w:rsidR="00741CD7" w:rsidRPr="00151CDF">
        <w:rPr>
          <w:rFonts w:cs="Arial"/>
          <w:sz w:val="20"/>
          <w:szCs w:val="20"/>
          <w:lang w:eastAsia="en-US"/>
        </w:rPr>
        <w:t>GPS</w:t>
      </w:r>
      <w:r w:rsidRPr="00151CDF">
        <w:rPr>
          <w:rFonts w:cs="Arial"/>
          <w:sz w:val="20"/>
          <w:szCs w:val="20"/>
          <w:lang w:eastAsia="en-US"/>
        </w:rPr>
        <w:t xml:space="preserve">, dependiendo de la ubicación del receptor </w:t>
      </w:r>
      <w:r w:rsidR="00301326" w:rsidRPr="00151CDF">
        <w:rPr>
          <w:rFonts w:cs="Arial"/>
          <w:sz w:val="20"/>
          <w:szCs w:val="20"/>
          <w:lang w:eastAsia="en-US"/>
        </w:rPr>
        <w:t xml:space="preserve">del </w:t>
      </w:r>
      <w:r w:rsidRPr="00151CDF">
        <w:rPr>
          <w:rFonts w:cs="Arial"/>
          <w:sz w:val="20"/>
          <w:szCs w:val="20"/>
          <w:lang w:eastAsia="en-US"/>
        </w:rPr>
        <w:t>dispositivo móvil.</w:t>
      </w:r>
    </w:p>
    <w:p w:rsidR="00200365" w:rsidRPr="00151CDF" w:rsidRDefault="00200365" w:rsidP="0077254E">
      <w:pPr>
        <w:pStyle w:val="Prrafodelista"/>
        <w:ind w:left="0"/>
        <w:jc w:val="both"/>
        <w:rPr>
          <w:rFonts w:cs="Arial"/>
          <w:sz w:val="20"/>
          <w:szCs w:val="20"/>
          <w:lang w:eastAsia="en-US"/>
        </w:rPr>
      </w:pPr>
    </w:p>
    <w:p w:rsidR="009D2DE5" w:rsidRPr="00151CDF" w:rsidRDefault="009D2DE5" w:rsidP="009D2DE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63" w:name="_Toc319401904"/>
      <w:bookmarkStart w:id="164" w:name="RN77"/>
      <w:r w:rsidRPr="00151CDF">
        <w:rPr>
          <w:lang w:val="es-ES" w:eastAsia="en-US"/>
        </w:rPr>
        <w:t>RN77 Identificador Único</w:t>
      </w:r>
      <w:bookmarkEnd w:id="163"/>
    </w:p>
    <w:bookmarkEnd w:id="164"/>
    <w:p w:rsidR="009D2DE5" w:rsidRPr="00151CDF" w:rsidRDefault="0045699C" w:rsidP="009D2DE5">
      <w:pPr>
        <w:pStyle w:val="Prrafodelista"/>
        <w:ind w:left="0"/>
        <w:jc w:val="both"/>
        <w:rPr>
          <w:rFonts w:cs="Arial"/>
          <w:sz w:val="20"/>
          <w:szCs w:val="20"/>
          <w:lang w:eastAsia="en-US"/>
        </w:rPr>
      </w:pPr>
      <w:r w:rsidRPr="00151CDF">
        <w:rPr>
          <w:rFonts w:cs="Arial"/>
          <w:sz w:val="20"/>
          <w:szCs w:val="20"/>
          <w:lang w:eastAsia="en-US"/>
        </w:rPr>
        <w:t xml:space="preserve">Se </w:t>
      </w:r>
      <w:r w:rsidR="009D2DE5" w:rsidRPr="00151CDF">
        <w:rPr>
          <w:rFonts w:cs="Arial"/>
          <w:sz w:val="20"/>
          <w:szCs w:val="20"/>
          <w:lang w:eastAsia="en-US"/>
        </w:rPr>
        <w:t>generar</w:t>
      </w:r>
      <w:r w:rsidRPr="00151CDF">
        <w:rPr>
          <w:rFonts w:cs="Arial"/>
          <w:sz w:val="20"/>
          <w:szCs w:val="20"/>
          <w:lang w:eastAsia="en-US"/>
        </w:rPr>
        <w:t>á</w:t>
      </w:r>
      <w:r w:rsidR="009D2DE5" w:rsidRPr="00151CDF">
        <w:rPr>
          <w:rFonts w:cs="Arial"/>
          <w:sz w:val="20"/>
          <w:szCs w:val="20"/>
          <w:lang w:eastAsia="en-US"/>
        </w:rPr>
        <w:t xml:space="preserve"> un identificador único al momento de </w:t>
      </w:r>
      <w:r w:rsidRPr="00151CDF">
        <w:rPr>
          <w:rFonts w:cs="Arial"/>
          <w:sz w:val="20"/>
          <w:szCs w:val="20"/>
          <w:lang w:eastAsia="en-US"/>
        </w:rPr>
        <w:t>crear el registro</w:t>
      </w:r>
      <w:r w:rsidR="009D2DE5" w:rsidRPr="00151CDF">
        <w:rPr>
          <w:rFonts w:cs="Arial"/>
          <w:sz w:val="20"/>
          <w:szCs w:val="20"/>
          <w:lang w:eastAsia="en-US"/>
        </w:rPr>
        <w:t xml:space="preserve">, de manera que no se repita y cada </w:t>
      </w:r>
      <w:r w:rsidRPr="00151CDF">
        <w:rPr>
          <w:rFonts w:cs="Arial"/>
          <w:sz w:val="20"/>
          <w:szCs w:val="20"/>
          <w:lang w:eastAsia="en-US"/>
        </w:rPr>
        <w:t>registro pueda ser identificado</w:t>
      </w:r>
      <w:r w:rsidR="009D2DE5" w:rsidRPr="00151CDF">
        <w:rPr>
          <w:rFonts w:cs="Arial"/>
          <w:sz w:val="20"/>
          <w:szCs w:val="20"/>
          <w:lang w:eastAsia="en-US"/>
        </w:rPr>
        <w:t xml:space="preserve"> individualmente. </w:t>
      </w:r>
    </w:p>
    <w:p w:rsidR="009D2DE5" w:rsidRPr="00151CDF" w:rsidRDefault="009D2DE5" w:rsidP="0077254E">
      <w:pPr>
        <w:pStyle w:val="Prrafodelista"/>
        <w:ind w:left="0"/>
        <w:jc w:val="both"/>
        <w:rPr>
          <w:rFonts w:cs="Arial"/>
          <w:sz w:val="20"/>
          <w:szCs w:val="20"/>
          <w:lang w:eastAsia="en-US"/>
        </w:rPr>
      </w:pPr>
    </w:p>
    <w:p w:rsidR="00752854" w:rsidRPr="00151CDF" w:rsidRDefault="00752854" w:rsidP="007528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65" w:name="_Toc319401905"/>
      <w:bookmarkStart w:id="166" w:name="RN78"/>
      <w:r w:rsidRPr="00151CDF">
        <w:rPr>
          <w:lang w:val="es-ES" w:eastAsia="en-US"/>
        </w:rPr>
        <w:t>RN78 Actualización de Órdenes</w:t>
      </w:r>
      <w:r w:rsidR="00721C79" w:rsidRPr="00151CDF">
        <w:rPr>
          <w:lang w:val="es-ES" w:eastAsia="en-US"/>
        </w:rPr>
        <w:t xml:space="preserve"> de Trabajo E</w:t>
      </w:r>
      <w:r w:rsidRPr="00151CDF">
        <w:rPr>
          <w:lang w:val="es-ES" w:eastAsia="en-US"/>
        </w:rPr>
        <w:t>n Proceso</w:t>
      </w:r>
      <w:bookmarkEnd w:id="165"/>
    </w:p>
    <w:bookmarkEnd w:id="166"/>
    <w:p w:rsidR="00752854" w:rsidRPr="00151CDF" w:rsidRDefault="00752854" w:rsidP="00752854">
      <w:pPr>
        <w:rPr>
          <w:rStyle w:val="Hipervnculo"/>
          <w:color w:val="auto"/>
          <w:sz w:val="20"/>
          <w:szCs w:val="20"/>
          <w:u w:val="none"/>
        </w:rPr>
      </w:pPr>
      <w:r w:rsidRPr="00151CDF">
        <w:rPr>
          <w:rStyle w:val="Hipervnculo"/>
          <w:color w:val="auto"/>
          <w:sz w:val="20"/>
          <w:szCs w:val="20"/>
          <w:u w:val="none"/>
        </w:rPr>
        <w:t>Cambiar el estado de la orden a EN PROCESO y relacionarla con la visita actual.</w:t>
      </w:r>
    </w:p>
    <w:p w:rsidR="00752854" w:rsidRPr="00151CDF" w:rsidRDefault="00752854" w:rsidP="0077254E">
      <w:pPr>
        <w:pStyle w:val="Prrafodelista"/>
        <w:ind w:left="0"/>
        <w:jc w:val="both"/>
        <w:rPr>
          <w:rFonts w:cs="Arial"/>
          <w:sz w:val="20"/>
          <w:szCs w:val="20"/>
          <w:lang w:eastAsia="en-US"/>
        </w:rPr>
      </w:pPr>
    </w:p>
    <w:p w:rsidR="00721C79" w:rsidRPr="00151CDF" w:rsidRDefault="00721C79" w:rsidP="00721C7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67" w:name="_Toc319401906"/>
      <w:bookmarkStart w:id="168" w:name="RN79"/>
      <w:r w:rsidRPr="00151CDF">
        <w:rPr>
          <w:lang w:val="es-ES" w:eastAsia="en-US"/>
        </w:rPr>
        <w:lastRenderedPageBreak/>
        <w:t xml:space="preserve">RN79 Sincronización de </w:t>
      </w:r>
      <w:r w:rsidR="0060646F" w:rsidRPr="00151CDF">
        <w:rPr>
          <w:lang w:val="es-ES" w:eastAsia="en-US"/>
        </w:rPr>
        <w:t>la Orden</w:t>
      </w:r>
      <w:r w:rsidRPr="00151CDF">
        <w:rPr>
          <w:lang w:val="es-ES" w:eastAsia="en-US"/>
        </w:rPr>
        <w:t xml:space="preserve"> de Trabajo</w:t>
      </w:r>
      <w:r w:rsidR="008F75A9" w:rsidRPr="00151CDF">
        <w:rPr>
          <w:lang w:val="es-ES" w:eastAsia="en-US"/>
        </w:rPr>
        <w:t xml:space="preserve"> En Proceso</w:t>
      </w:r>
      <w:r w:rsidR="0060646F" w:rsidRPr="00151CDF">
        <w:rPr>
          <w:lang w:val="es-ES" w:eastAsia="en-US"/>
        </w:rPr>
        <w:t xml:space="preserve"> en el Servidor</w:t>
      </w:r>
      <w:bookmarkEnd w:id="167"/>
    </w:p>
    <w:bookmarkEnd w:id="168"/>
    <w:p w:rsidR="00AC6825" w:rsidRPr="00151CDF" w:rsidRDefault="008F75A9" w:rsidP="00AC6825">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de las órdenes de trabajo para las cuales su estado  haya cambiado de CONFIRMADAS a EN PROCESO.</w:t>
      </w:r>
      <w:r w:rsidR="00AC6825" w:rsidRPr="00151CDF">
        <w:rPr>
          <w:rFonts w:cs="Arial"/>
          <w:sz w:val="20"/>
          <w:szCs w:val="20"/>
          <w:lang w:eastAsia="en-US"/>
        </w:rPr>
        <w:t xml:space="preserve"> La información actualizada en el servidor deberá establecerse como No Enviada.</w:t>
      </w:r>
    </w:p>
    <w:p w:rsidR="008F75A9" w:rsidRPr="00151CDF" w:rsidRDefault="008F75A9" w:rsidP="008F75A9">
      <w:pPr>
        <w:pStyle w:val="Prrafodelista"/>
        <w:ind w:left="0"/>
        <w:jc w:val="both"/>
        <w:rPr>
          <w:rFonts w:cs="Arial"/>
          <w:sz w:val="20"/>
          <w:szCs w:val="20"/>
          <w:lang w:eastAsia="en-US"/>
        </w:rPr>
      </w:pPr>
    </w:p>
    <w:p w:rsidR="008F75A9" w:rsidRPr="00151CDF" w:rsidRDefault="008F75A9" w:rsidP="008F75A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69" w:name="_Toc319401907"/>
      <w:bookmarkStart w:id="170" w:name="RN80"/>
      <w:r w:rsidRPr="00151CDF">
        <w:rPr>
          <w:lang w:val="es-ES" w:eastAsia="en-US"/>
        </w:rPr>
        <w:t>RN</w:t>
      </w:r>
      <w:r w:rsidR="00E71484" w:rsidRPr="00151CDF">
        <w:rPr>
          <w:lang w:val="es-ES" w:eastAsia="en-US"/>
        </w:rPr>
        <w:t>80</w:t>
      </w:r>
      <w:r w:rsidRPr="00151CDF">
        <w:rPr>
          <w:lang w:val="es-ES" w:eastAsia="en-US"/>
        </w:rPr>
        <w:t xml:space="preserve"> Sincronización de </w:t>
      </w:r>
      <w:r w:rsidR="00E71484" w:rsidRPr="00151CDF">
        <w:rPr>
          <w:lang w:val="es-ES" w:eastAsia="en-US"/>
        </w:rPr>
        <w:t>Visita</w:t>
      </w:r>
      <w:r w:rsidR="0060646F" w:rsidRPr="00151CDF">
        <w:rPr>
          <w:lang w:val="es-ES" w:eastAsia="en-US"/>
        </w:rPr>
        <w:t xml:space="preserve"> en el Servidor</w:t>
      </w:r>
      <w:bookmarkEnd w:id="169"/>
    </w:p>
    <w:bookmarkEnd w:id="170"/>
    <w:p w:rsidR="00E71484" w:rsidRPr="00151CDF" w:rsidRDefault="00E71484" w:rsidP="00E71484">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las visitas.</w:t>
      </w:r>
    </w:p>
    <w:p w:rsidR="008F75A9" w:rsidRPr="00151CDF" w:rsidRDefault="008F75A9" w:rsidP="008F75A9">
      <w:pPr>
        <w:pStyle w:val="Prrafodelista"/>
        <w:ind w:left="0"/>
        <w:jc w:val="both"/>
        <w:rPr>
          <w:rFonts w:cs="Arial"/>
          <w:sz w:val="20"/>
          <w:szCs w:val="20"/>
          <w:lang w:eastAsia="en-US"/>
        </w:rPr>
      </w:pPr>
    </w:p>
    <w:p w:rsidR="00DF3827" w:rsidRPr="00151CDF" w:rsidRDefault="00DF3827" w:rsidP="00DF382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71" w:name="_Toc319401908"/>
      <w:bookmarkStart w:id="172" w:name="RN81"/>
      <w:r w:rsidRPr="00151CDF">
        <w:rPr>
          <w:lang w:val="es-ES" w:eastAsia="en-US"/>
        </w:rPr>
        <w:t>RN81 Tipos de Referencia</w:t>
      </w:r>
      <w:bookmarkEnd w:id="171"/>
    </w:p>
    <w:bookmarkEnd w:id="172"/>
    <w:p w:rsidR="00DF3827" w:rsidRPr="00151CDF" w:rsidRDefault="00DF3827" w:rsidP="00DF3827">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referencia de quien recibe al técnico”, traer la información para los tipos de referencia existentes.</w:t>
      </w:r>
    </w:p>
    <w:p w:rsidR="00DF3827" w:rsidRPr="00151CDF" w:rsidRDefault="00DF3827" w:rsidP="008F75A9">
      <w:pPr>
        <w:pStyle w:val="Prrafodelista"/>
        <w:ind w:left="0"/>
        <w:jc w:val="both"/>
        <w:rPr>
          <w:rFonts w:cs="Arial"/>
          <w:sz w:val="20"/>
          <w:szCs w:val="20"/>
          <w:lang w:eastAsia="en-US"/>
        </w:rPr>
      </w:pPr>
    </w:p>
    <w:p w:rsidR="00E47988" w:rsidRPr="00151CDF" w:rsidRDefault="00E47988" w:rsidP="00E4798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73" w:name="_Toc319401909"/>
      <w:bookmarkStart w:id="174" w:name="RN82"/>
      <w:r w:rsidRPr="00151CDF">
        <w:rPr>
          <w:lang w:val="es-ES" w:eastAsia="en-US"/>
        </w:rPr>
        <w:t>RN82 Actualización de Órdenes de Trabajo No Atendidas</w:t>
      </w:r>
      <w:bookmarkEnd w:id="173"/>
    </w:p>
    <w:bookmarkEnd w:id="174"/>
    <w:p w:rsidR="00E47988" w:rsidRPr="00151CDF" w:rsidRDefault="00E47988" w:rsidP="008F75A9">
      <w:pPr>
        <w:pStyle w:val="Prrafodelista"/>
        <w:ind w:left="0"/>
        <w:jc w:val="both"/>
        <w:rPr>
          <w:rFonts w:cs="Arial"/>
          <w:sz w:val="20"/>
          <w:szCs w:val="20"/>
          <w:lang w:eastAsia="en-US"/>
        </w:rPr>
      </w:pPr>
      <w:r w:rsidRPr="00151CDF">
        <w:rPr>
          <w:rStyle w:val="Hipervnculo"/>
          <w:color w:val="auto"/>
          <w:sz w:val="20"/>
          <w:szCs w:val="20"/>
          <w:u w:val="none"/>
        </w:rPr>
        <w:t>Cambiar el estado de la orden a ASIGNADA y agregarle el motivo por el cual no pudo ser atendida.</w:t>
      </w:r>
    </w:p>
    <w:p w:rsidR="00E47988" w:rsidRPr="00151CDF" w:rsidRDefault="00E47988" w:rsidP="008F75A9">
      <w:pPr>
        <w:pStyle w:val="Prrafodelista"/>
        <w:ind w:left="0"/>
        <w:jc w:val="both"/>
        <w:rPr>
          <w:rFonts w:cs="Arial"/>
          <w:sz w:val="20"/>
          <w:szCs w:val="20"/>
          <w:lang w:eastAsia="en-US"/>
        </w:rPr>
      </w:pPr>
    </w:p>
    <w:p w:rsidR="00E47988" w:rsidRPr="00151CDF" w:rsidRDefault="00E47988" w:rsidP="00E4798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75" w:name="_Toc319401910"/>
      <w:bookmarkStart w:id="176" w:name="RN83"/>
      <w:r w:rsidRPr="00151CDF">
        <w:rPr>
          <w:lang w:val="es-ES" w:eastAsia="en-US"/>
        </w:rPr>
        <w:t xml:space="preserve">RN83 Sincronización de </w:t>
      </w:r>
      <w:r w:rsidR="00F61F49" w:rsidRPr="00151CDF">
        <w:rPr>
          <w:lang w:val="es-ES" w:eastAsia="en-US"/>
        </w:rPr>
        <w:t>la Orden</w:t>
      </w:r>
      <w:r w:rsidRPr="00151CDF">
        <w:rPr>
          <w:lang w:val="es-ES" w:eastAsia="en-US"/>
        </w:rPr>
        <w:t xml:space="preserve"> de Trabajo No Atendida</w:t>
      </w:r>
      <w:r w:rsidR="00F61F49" w:rsidRPr="00151CDF">
        <w:rPr>
          <w:lang w:val="es-ES" w:eastAsia="en-US"/>
        </w:rPr>
        <w:t xml:space="preserve"> en el Servidor</w:t>
      </w:r>
      <w:bookmarkEnd w:id="175"/>
    </w:p>
    <w:bookmarkEnd w:id="176"/>
    <w:p w:rsidR="00E47988" w:rsidRPr="00151CDF" w:rsidRDefault="00E47988" w:rsidP="00E47988">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de las órdenes de trabajo para las cuales su estado haya cambiado de EN PROCESO a ASIGNADAS.</w:t>
      </w:r>
      <w:r w:rsidR="00C87068" w:rsidRPr="00151CDF">
        <w:rPr>
          <w:rFonts w:cs="Arial"/>
          <w:sz w:val="20"/>
          <w:szCs w:val="20"/>
          <w:lang w:eastAsia="en-US"/>
        </w:rPr>
        <w:t xml:space="preserve"> </w:t>
      </w:r>
      <w:r w:rsidR="005F78DC" w:rsidRPr="00151CDF">
        <w:rPr>
          <w:rFonts w:cs="Arial"/>
          <w:sz w:val="20"/>
          <w:szCs w:val="20"/>
          <w:lang w:eastAsia="en-US"/>
        </w:rPr>
        <w:t xml:space="preserve">La información actualizada </w:t>
      </w:r>
      <w:r w:rsidR="00AC6825" w:rsidRPr="00151CDF">
        <w:rPr>
          <w:rFonts w:cs="Arial"/>
          <w:sz w:val="20"/>
          <w:szCs w:val="20"/>
          <w:lang w:eastAsia="en-US"/>
        </w:rPr>
        <w:t>en el servidor</w:t>
      </w:r>
      <w:r w:rsidR="005F78DC" w:rsidRPr="00151CDF">
        <w:rPr>
          <w:rFonts w:cs="Arial"/>
          <w:sz w:val="20"/>
          <w:szCs w:val="20"/>
          <w:lang w:eastAsia="en-US"/>
        </w:rPr>
        <w:t xml:space="preserve"> deberá establecerse como No Enviada.</w:t>
      </w:r>
    </w:p>
    <w:p w:rsidR="00E47988" w:rsidRPr="00151CDF" w:rsidRDefault="00E47988" w:rsidP="008F75A9">
      <w:pPr>
        <w:pStyle w:val="Prrafodelista"/>
        <w:ind w:left="0"/>
        <w:jc w:val="both"/>
        <w:rPr>
          <w:rFonts w:cs="Arial"/>
          <w:sz w:val="20"/>
          <w:szCs w:val="20"/>
          <w:lang w:eastAsia="en-US"/>
        </w:rPr>
      </w:pPr>
    </w:p>
    <w:p w:rsidR="00980089" w:rsidRPr="00151CDF" w:rsidRDefault="00980089" w:rsidP="0098008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77" w:name="_Toc319401911"/>
      <w:bookmarkStart w:id="178" w:name="RN84"/>
      <w:r w:rsidRPr="00151CDF">
        <w:rPr>
          <w:lang w:val="es-ES" w:eastAsia="en-US"/>
        </w:rPr>
        <w:t>RN84 Valor Actividad Firma de Aceptación del Cliente</w:t>
      </w:r>
      <w:bookmarkEnd w:id="177"/>
    </w:p>
    <w:bookmarkEnd w:id="178"/>
    <w:p w:rsidR="00980089" w:rsidRPr="00151CDF" w:rsidRDefault="00980089" w:rsidP="00980089">
      <w:pPr>
        <w:pStyle w:val="Prrafodelista"/>
        <w:ind w:left="0"/>
        <w:jc w:val="both"/>
        <w:rPr>
          <w:rFonts w:cs="Arial"/>
          <w:sz w:val="20"/>
          <w:szCs w:val="20"/>
          <w:lang w:eastAsia="en-US"/>
        </w:rPr>
      </w:pPr>
      <w:r w:rsidRPr="00151CDF">
        <w:rPr>
          <w:rFonts w:cs="Arial"/>
          <w:sz w:val="20"/>
          <w:szCs w:val="20"/>
          <w:lang w:eastAsia="en-US"/>
        </w:rPr>
        <w:t xml:space="preserve">Del catálogo de valores por referencia que correspondan a “Tipos de Actividad”, traer la información con el valor para la actividad que corresponda a la </w:t>
      </w:r>
      <w:r w:rsidR="00F42081" w:rsidRPr="00151CDF">
        <w:rPr>
          <w:rFonts w:cs="Arial"/>
          <w:sz w:val="20"/>
          <w:szCs w:val="20"/>
          <w:lang w:eastAsia="en-US"/>
        </w:rPr>
        <w:t>Identificación del C</w:t>
      </w:r>
      <w:r w:rsidRPr="00151CDF">
        <w:rPr>
          <w:rFonts w:cs="Arial"/>
          <w:sz w:val="20"/>
          <w:szCs w:val="20"/>
          <w:lang w:eastAsia="en-US"/>
        </w:rPr>
        <w:t>liente.</w:t>
      </w:r>
    </w:p>
    <w:p w:rsidR="00980089" w:rsidRPr="00151CDF" w:rsidRDefault="00980089" w:rsidP="008F75A9">
      <w:pPr>
        <w:pStyle w:val="Prrafodelista"/>
        <w:ind w:left="0"/>
        <w:jc w:val="both"/>
        <w:rPr>
          <w:rFonts w:cs="Arial"/>
          <w:sz w:val="20"/>
          <w:szCs w:val="20"/>
          <w:lang w:eastAsia="en-US"/>
        </w:rPr>
      </w:pPr>
    </w:p>
    <w:p w:rsidR="003178F3" w:rsidRPr="00151CDF" w:rsidRDefault="003178F3" w:rsidP="003178F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79" w:name="_Toc319401912"/>
      <w:bookmarkStart w:id="180" w:name="RN85"/>
      <w:r w:rsidRPr="00151CDF">
        <w:rPr>
          <w:lang w:val="es-ES" w:eastAsia="en-US"/>
        </w:rPr>
        <w:t>RN85 Valor Actividad Atender Cliente</w:t>
      </w:r>
      <w:bookmarkEnd w:id="179"/>
    </w:p>
    <w:bookmarkEnd w:id="180"/>
    <w:p w:rsidR="003178F3" w:rsidRPr="00151CDF" w:rsidRDefault="003178F3" w:rsidP="003178F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Actividad”, traer la información con el valor para la actividad que corresponda al inicio de atención del cliente.</w:t>
      </w:r>
    </w:p>
    <w:p w:rsidR="00EA37AA" w:rsidRPr="00151CDF" w:rsidRDefault="00EA37AA" w:rsidP="008F75A9">
      <w:pPr>
        <w:pStyle w:val="Prrafodelista"/>
        <w:ind w:left="0"/>
        <w:jc w:val="both"/>
        <w:rPr>
          <w:rFonts w:cs="Arial"/>
          <w:sz w:val="20"/>
          <w:szCs w:val="20"/>
          <w:lang w:eastAsia="en-US"/>
        </w:rPr>
      </w:pPr>
    </w:p>
    <w:p w:rsidR="003178F3" w:rsidRPr="00151CDF" w:rsidRDefault="003178F3" w:rsidP="003178F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81" w:name="_Toc319401913"/>
      <w:bookmarkStart w:id="182" w:name="RN86"/>
      <w:r w:rsidRPr="00151CDF">
        <w:rPr>
          <w:lang w:val="es-ES" w:eastAsia="en-US"/>
        </w:rPr>
        <w:t>RN86 Valor Actividad Terminar Servicio</w:t>
      </w:r>
      <w:bookmarkEnd w:id="181"/>
    </w:p>
    <w:bookmarkEnd w:id="182"/>
    <w:p w:rsidR="003178F3" w:rsidRPr="00151CDF" w:rsidRDefault="003178F3" w:rsidP="003178F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Actividad”, traer la información con el valor para la actividad que corresponda a la terminación del servicio.</w:t>
      </w:r>
    </w:p>
    <w:p w:rsidR="00FF60D8" w:rsidRPr="00151CDF" w:rsidRDefault="00FF60D8" w:rsidP="0077254E">
      <w:pPr>
        <w:pStyle w:val="Prrafodelista"/>
        <w:ind w:left="0"/>
        <w:jc w:val="both"/>
        <w:rPr>
          <w:rFonts w:cs="Arial"/>
          <w:sz w:val="20"/>
          <w:szCs w:val="20"/>
          <w:lang w:eastAsia="en-US"/>
        </w:rPr>
      </w:pPr>
    </w:p>
    <w:p w:rsidR="0053035F" w:rsidRPr="00151CDF" w:rsidRDefault="00A51D4E" w:rsidP="0053035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83" w:name="_Toc319401914"/>
      <w:bookmarkStart w:id="184" w:name="RN87"/>
      <w:r w:rsidRPr="00151CDF">
        <w:rPr>
          <w:lang w:val="es-ES" w:eastAsia="en-US"/>
        </w:rPr>
        <w:t>RN87</w:t>
      </w:r>
      <w:r w:rsidR="00FF60D8" w:rsidRPr="00151CDF">
        <w:rPr>
          <w:lang w:val="es-ES" w:eastAsia="en-US"/>
        </w:rPr>
        <w:t xml:space="preserve"> </w:t>
      </w:r>
      <w:r w:rsidR="0053035F" w:rsidRPr="00151CDF">
        <w:rPr>
          <w:lang w:val="es-ES" w:eastAsia="en-US"/>
        </w:rPr>
        <w:t>Formato de la Fecha</w:t>
      </w:r>
      <w:bookmarkEnd w:id="183"/>
    </w:p>
    <w:p w:rsidR="0053035F" w:rsidRPr="00151CDF" w:rsidRDefault="0053035F" w:rsidP="0053035F">
      <w:pPr>
        <w:pStyle w:val="Prrafodelista"/>
        <w:ind w:left="0"/>
        <w:jc w:val="both"/>
        <w:rPr>
          <w:rFonts w:cs="Arial"/>
          <w:sz w:val="20"/>
          <w:szCs w:val="20"/>
          <w:lang w:eastAsia="en-US"/>
        </w:rPr>
      </w:pPr>
      <w:r w:rsidRPr="00151CDF">
        <w:rPr>
          <w:rFonts w:cs="Arial"/>
          <w:sz w:val="20"/>
          <w:szCs w:val="20"/>
          <w:lang w:eastAsia="en-US"/>
        </w:rPr>
        <w:t>El formato de la fecha deberá ser DD/MM/YYYY.</w:t>
      </w:r>
    </w:p>
    <w:bookmarkEnd w:id="184"/>
    <w:p w:rsidR="00200365" w:rsidRPr="00151CDF" w:rsidRDefault="00200365" w:rsidP="0077254E">
      <w:pPr>
        <w:pStyle w:val="Prrafodelista"/>
        <w:ind w:left="0"/>
        <w:jc w:val="both"/>
        <w:rPr>
          <w:rFonts w:cs="Arial"/>
          <w:sz w:val="20"/>
          <w:szCs w:val="20"/>
          <w:lang w:eastAsia="en-US"/>
        </w:rPr>
      </w:pPr>
      <w:r w:rsidRPr="00151CDF">
        <w:rPr>
          <w:rFonts w:cs="Arial"/>
          <w:sz w:val="20"/>
          <w:szCs w:val="20"/>
          <w:lang w:eastAsia="en-US"/>
        </w:rPr>
        <w:t xml:space="preserve"> </w:t>
      </w:r>
      <w:r w:rsidR="00011221" w:rsidRPr="00151CDF">
        <w:rPr>
          <w:rFonts w:cs="Arial"/>
          <w:sz w:val="20"/>
          <w:szCs w:val="20"/>
          <w:lang w:eastAsia="en-US"/>
        </w:rPr>
        <w:t xml:space="preserve"> </w:t>
      </w:r>
    </w:p>
    <w:p w:rsidR="00436576" w:rsidRPr="00151CDF" w:rsidRDefault="005469B1" w:rsidP="0043657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85" w:name="_Toc319401915"/>
      <w:bookmarkStart w:id="186" w:name="RN88"/>
      <w:r w:rsidRPr="00151CDF">
        <w:rPr>
          <w:lang w:val="es-ES" w:eastAsia="en-US"/>
        </w:rPr>
        <w:t>RN88 Ó</w:t>
      </w:r>
      <w:r w:rsidR="00436576" w:rsidRPr="00151CDF">
        <w:rPr>
          <w:lang w:val="es-ES" w:eastAsia="en-US"/>
        </w:rPr>
        <w:t>rden</w:t>
      </w:r>
      <w:r w:rsidRPr="00151CDF">
        <w:rPr>
          <w:lang w:val="es-ES" w:eastAsia="en-US"/>
        </w:rPr>
        <w:t>es</w:t>
      </w:r>
      <w:r w:rsidR="00436576" w:rsidRPr="00151CDF">
        <w:rPr>
          <w:lang w:val="es-ES" w:eastAsia="en-US"/>
        </w:rPr>
        <w:t xml:space="preserve"> de Trabajo Confirmada</w:t>
      </w:r>
      <w:r w:rsidRPr="00151CDF">
        <w:rPr>
          <w:lang w:val="es-ES" w:eastAsia="en-US"/>
        </w:rPr>
        <w:t>s</w:t>
      </w:r>
      <w:r w:rsidR="00436576" w:rsidRPr="00151CDF">
        <w:rPr>
          <w:lang w:val="es-ES" w:eastAsia="en-US"/>
        </w:rPr>
        <w:t xml:space="preserve"> y con Mayor Prioridad</w:t>
      </w:r>
      <w:bookmarkEnd w:id="185"/>
    </w:p>
    <w:bookmarkEnd w:id="186"/>
    <w:p w:rsidR="00436576" w:rsidRPr="00151CDF" w:rsidRDefault="005469B1" w:rsidP="00436576">
      <w:pPr>
        <w:pStyle w:val="Prrafodelista"/>
        <w:ind w:left="0"/>
        <w:jc w:val="both"/>
        <w:rPr>
          <w:rFonts w:cs="Arial"/>
          <w:sz w:val="20"/>
          <w:szCs w:val="20"/>
          <w:lang w:eastAsia="en-US"/>
        </w:rPr>
      </w:pPr>
      <w:r w:rsidRPr="00151CDF">
        <w:rPr>
          <w:rStyle w:val="Hipervnculo"/>
          <w:rFonts w:cs="Arial"/>
          <w:color w:val="auto"/>
          <w:sz w:val="20"/>
          <w:szCs w:val="20"/>
          <w:u w:val="none"/>
        </w:rPr>
        <w:t>La</w:t>
      </w:r>
      <w:r w:rsidR="003C1DAE" w:rsidRPr="00151CDF">
        <w:rPr>
          <w:rStyle w:val="Hipervnculo"/>
          <w:rFonts w:cs="Arial"/>
          <w:color w:val="auto"/>
          <w:sz w:val="20"/>
          <w:szCs w:val="20"/>
          <w:u w:val="none"/>
        </w:rPr>
        <w:t xml:space="preserve"> agenda del técnico se deberá </w:t>
      </w:r>
      <w:r w:rsidRPr="00151CDF">
        <w:rPr>
          <w:rStyle w:val="Hipervnculo"/>
          <w:rFonts w:cs="Arial"/>
          <w:color w:val="auto"/>
          <w:sz w:val="20"/>
          <w:szCs w:val="20"/>
          <w:u w:val="none"/>
        </w:rPr>
        <w:t>conformar</w:t>
      </w:r>
      <w:r w:rsidR="003C1DAE" w:rsidRPr="00151CDF">
        <w:rPr>
          <w:rStyle w:val="Hipervnculo"/>
          <w:rFonts w:cs="Arial"/>
          <w:color w:val="auto"/>
          <w:sz w:val="20"/>
          <w:szCs w:val="20"/>
          <w:u w:val="none"/>
        </w:rPr>
        <w:t xml:space="preserve"> </w:t>
      </w:r>
      <w:r w:rsidRPr="00151CDF">
        <w:rPr>
          <w:rStyle w:val="Hipervnculo"/>
          <w:rFonts w:cs="Arial"/>
          <w:color w:val="auto"/>
          <w:sz w:val="20"/>
          <w:szCs w:val="20"/>
          <w:u w:val="none"/>
        </w:rPr>
        <w:t>de las órdenes trabajo en estado “CONFIRMADAS” y ordenadas de acuerdo a su prioridad</w:t>
      </w:r>
      <w:r w:rsidR="00436576" w:rsidRPr="00151CDF">
        <w:rPr>
          <w:rFonts w:cs="Arial"/>
          <w:sz w:val="20"/>
          <w:szCs w:val="20"/>
          <w:lang w:eastAsia="en-US"/>
        </w:rPr>
        <w:t>.</w:t>
      </w:r>
    </w:p>
    <w:p w:rsidR="0056751A" w:rsidRPr="00151CDF" w:rsidRDefault="0056751A" w:rsidP="00436576">
      <w:pPr>
        <w:pStyle w:val="Prrafodelista"/>
        <w:ind w:left="0"/>
        <w:jc w:val="both"/>
        <w:rPr>
          <w:rFonts w:cs="Arial"/>
          <w:sz w:val="20"/>
          <w:szCs w:val="20"/>
          <w:lang w:eastAsia="en-US"/>
        </w:rPr>
      </w:pPr>
    </w:p>
    <w:p w:rsidR="00CA0F2B" w:rsidRPr="00151CDF" w:rsidRDefault="00CA0F2B" w:rsidP="00CA0F2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87" w:name="RN89"/>
      <w:bookmarkStart w:id="188" w:name="_Toc319401916"/>
      <w:bookmarkEnd w:id="187"/>
      <w:r w:rsidRPr="00151CDF">
        <w:rPr>
          <w:lang w:val="es-ES" w:eastAsia="en-US"/>
        </w:rPr>
        <w:t>RN89 Valor del Parámetro de Configuración</w:t>
      </w:r>
      <w:bookmarkEnd w:id="188"/>
    </w:p>
    <w:p w:rsidR="00CA0F2B" w:rsidRPr="00151CDF" w:rsidRDefault="00C83464" w:rsidP="00CA0F2B">
      <w:pPr>
        <w:pStyle w:val="Prrafodelista"/>
        <w:ind w:left="0"/>
        <w:jc w:val="both"/>
        <w:rPr>
          <w:rFonts w:cs="Arial"/>
          <w:sz w:val="20"/>
          <w:szCs w:val="20"/>
          <w:lang w:eastAsia="en-US"/>
        </w:rPr>
      </w:pPr>
      <w:r w:rsidRPr="00151CDF">
        <w:rPr>
          <w:rStyle w:val="Hipervnculo"/>
          <w:rFonts w:cs="Arial"/>
          <w:color w:val="auto"/>
          <w:sz w:val="20"/>
          <w:szCs w:val="20"/>
          <w:u w:val="none"/>
        </w:rPr>
        <w:t xml:space="preserve">Del catálogo de valores de configuración obtener </w:t>
      </w:r>
      <w:r w:rsidR="009C3571" w:rsidRPr="00151CDF">
        <w:rPr>
          <w:rStyle w:val="Hipervnculo"/>
          <w:rFonts w:cs="Arial"/>
          <w:color w:val="auto"/>
          <w:sz w:val="20"/>
          <w:szCs w:val="20"/>
          <w:u w:val="none"/>
        </w:rPr>
        <w:t>los</w:t>
      </w:r>
      <w:r w:rsidRPr="00151CDF">
        <w:rPr>
          <w:rStyle w:val="Hipervnculo"/>
          <w:rFonts w:cs="Arial"/>
          <w:color w:val="auto"/>
          <w:sz w:val="20"/>
          <w:szCs w:val="20"/>
          <w:u w:val="none"/>
        </w:rPr>
        <w:t xml:space="preserve"> valores del catálogo de val</w:t>
      </w:r>
      <w:r w:rsidR="009C3571" w:rsidRPr="00151CDF">
        <w:rPr>
          <w:rStyle w:val="Hipervnculo"/>
          <w:rFonts w:cs="Arial"/>
          <w:color w:val="auto"/>
          <w:sz w:val="20"/>
          <w:szCs w:val="20"/>
          <w:u w:val="none"/>
        </w:rPr>
        <w:t xml:space="preserve">ores por referencia relacionado al </w:t>
      </w:r>
      <w:r w:rsidR="005D4D9F" w:rsidRPr="00151CDF">
        <w:rPr>
          <w:rStyle w:val="Hipervnculo"/>
          <w:rFonts w:cs="Arial"/>
          <w:color w:val="auto"/>
          <w:sz w:val="20"/>
          <w:szCs w:val="20"/>
          <w:u w:val="none"/>
        </w:rPr>
        <w:t>“P</w:t>
      </w:r>
      <w:r w:rsidR="009C3571" w:rsidRPr="00151CDF">
        <w:rPr>
          <w:rStyle w:val="Hipervnculo"/>
          <w:rFonts w:cs="Arial"/>
          <w:color w:val="auto"/>
          <w:sz w:val="20"/>
          <w:szCs w:val="20"/>
          <w:u w:val="none"/>
        </w:rPr>
        <w:t xml:space="preserve">arámetro de </w:t>
      </w:r>
      <w:r w:rsidR="005D4D9F" w:rsidRPr="00151CDF">
        <w:rPr>
          <w:rStyle w:val="Hipervnculo"/>
          <w:rFonts w:cs="Arial"/>
          <w:color w:val="auto"/>
          <w:sz w:val="20"/>
          <w:szCs w:val="20"/>
          <w:u w:val="none"/>
        </w:rPr>
        <w:t>C</w:t>
      </w:r>
      <w:r w:rsidR="009C3571" w:rsidRPr="00151CDF">
        <w:rPr>
          <w:rStyle w:val="Hipervnculo"/>
          <w:rFonts w:cs="Arial"/>
          <w:color w:val="auto"/>
          <w:sz w:val="20"/>
          <w:szCs w:val="20"/>
          <w:u w:val="none"/>
        </w:rPr>
        <w:t>onfiguración</w:t>
      </w:r>
      <w:r w:rsidR="005D4D9F" w:rsidRPr="00151CDF">
        <w:rPr>
          <w:rStyle w:val="Hipervnculo"/>
          <w:rFonts w:cs="Arial"/>
          <w:color w:val="auto"/>
          <w:sz w:val="20"/>
          <w:szCs w:val="20"/>
          <w:u w:val="none"/>
        </w:rPr>
        <w:t>”</w:t>
      </w:r>
      <w:r w:rsidRPr="00151CDF">
        <w:rPr>
          <w:rStyle w:val="Hipervnculo"/>
          <w:rFonts w:cs="Arial"/>
          <w:color w:val="auto"/>
          <w:sz w:val="20"/>
          <w:szCs w:val="20"/>
          <w:u w:val="none"/>
        </w:rPr>
        <w:t>, si no</w:t>
      </w:r>
      <w:r w:rsidR="009C3571" w:rsidRPr="00151CDF">
        <w:rPr>
          <w:rStyle w:val="Hipervnculo"/>
          <w:rFonts w:cs="Arial"/>
          <w:color w:val="auto"/>
          <w:sz w:val="20"/>
          <w:szCs w:val="20"/>
          <w:u w:val="none"/>
        </w:rPr>
        <w:t xml:space="preserve"> existe al menos</w:t>
      </w:r>
      <w:r w:rsidRPr="00151CDF">
        <w:rPr>
          <w:rStyle w:val="Hipervnculo"/>
          <w:rFonts w:cs="Arial"/>
          <w:color w:val="auto"/>
          <w:sz w:val="20"/>
          <w:szCs w:val="20"/>
          <w:u w:val="none"/>
        </w:rPr>
        <w:t xml:space="preserve"> un valor por referencia relacionado </w:t>
      </w:r>
      <w:r w:rsidR="0040166C" w:rsidRPr="00151CDF">
        <w:rPr>
          <w:rStyle w:val="Hipervnculo"/>
          <w:rFonts w:cs="Arial"/>
          <w:color w:val="auto"/>
          <w:sz w:val="20"/>
          <w:szCs w:val="20"/>
          <w:u w:val="none"/>
        </w:rPr>
        <w:t>mostrar</w:t>
      </w:r>
      <w:r w:rsidR="008A7818" w:rsidRPr="00151CDF">
        <w:rPr>
          <w:rStyle w:val="Hipervnculo"/>
          <w:rFonts w:cs="Arial"/>
          <w:color w:val="auto"/>
          <w:sz w:val="20"/>
          <w:szCs w:val="20"/>
          <w:u w:val="none"/>
        </w:rPr>
        <w:t xml:space="preserve"> vacío</w:t>
      </w:r>
      <w:r w:rsidRPr="00151CDF">
        <w:rPr>
          <w:rStyle w:val="Hipervnculo"/>
          <w:rFonts w:cs="Arial"/>
          <w:color w:val="auto"/>
          <w:sz w:val="20"/>
          <w:szCs w:val="20"/>
          <w:u w:val="none"/>
        </w:rPr>
        <w:t>.</w:t>
      </w:r>
    </w:p>
    <w:p w:rsidR="00672C8C" w:rsidRPr="00151CDF" w:rsidRDefault="00672C8C" w:rsidP="0077254E">
      <w:pPr>
        <w:pStyle w:val="Prrafodelista"/>
        <w:ind w:left="0"/>
        <w:jc w:val="both"/>
        <w:rPr>
          <w:rFonts w:cs="Arial"/>
          <w:sz w:val="20"/>
          <w:szCs w:val="20"/>
          <w:lang w:eastAsia="en-US"/>
        </w:rPr>
      </w:pPr>
    </w:p>
    <w:p w:rsidR="00477931" w:rsidRPr="00151CDF" w:rsidRDefault="00477931" w:rsidP="0047793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89" w:name="_Toc319401917"/>
      <w:bookmarkStart w:id="190" w:name="RN90"/>
      <w:r w:rsidRPr="00151CDF">
        <w:rPr>
          <w:lang w:val="es-ES" w:eastAsia="en-US"/>
        </w:rPr>
        <w:lastRenderedPageBreak/>
        <w:t>RN90 Material</w:t>
      </w:r>
      <w:r w:rsidR="00481AFA" w:rsidRPr="00151CDF">
        <w:rPr>
          <w:lang w:val="es-ES" w:eastAsia="en-US"/>
        </w:rPr>
        <w:t xml:space="preserve"> de Acometida</w:t>
      </w:r>
      <w:r w:rsidRPr="00151CDF">
        <w:rPr>
          <w:lang w:val="es-ES" w:eastAsia="en-US"/>
        </w:rPr>
        <w:t>/Equipo</w:t>
      </w:r>
      <w:r w:rsidR="001F599B" w:rsidRPr="00151CDF">
        <w:rPr>
          <w:lang w:val="es-ES" w:eastAsia="en-US"/>
        </w:rPr>
        <w:t>s</w:t>
      </w:r>
      <w:r w:rsidR="00481AFA" w:rsidRPr="00151CDF">
        <w:rPr>
          <w:lang w:val="es-ES" w:eastAsia="en-US"/>
        </w:rPr>
        <w:t xml:space="preserve"> Digitales</w:t>
      </w:r>
      <w:r w:rsidRPr="00151CDF">
        <w:rPr>
          <w:lang w:val="es-ES" w:eastAsia="en-US"/>
        </w:rPr>
        <w:t xml:space="preserve"> Indispensable</w:t>
      </w:r>
      <w:r w:rsidR="001F599B" w:rsidRPr="00151CDF">
        <w:rPr>
          <w:lang w:val="es-ES" w:eastAsia="en-US"/>
        </w:rPr>
        <w:t>s</w:t>
      </w:r>
      <w:r w:rsidRPr="00151CDF">
        <w:rPr>
          <w:lang w:val="es-ES" w:eastAsia="en-US"/>
        </w:rPr>
        <w:t xml:space="preserve"> para el Trabajo</w:t>
      </w:r>
      <w:bookmarkEnd w:id="189"/>
    </w:p>
    <w:bookmarkEnd w:id="190"/>
    <w:p w:rsidR="00477931" w:rsidRPr="00151CDF" w:rsidRDefault="00477931" w:rsidP="0077254E">
      <w:pPr>
        <w:pStyle w:val="Prrafodelista"/>
        <w:ind w:left="0"/>
        <w:jc w:val="both"/>
        <w:rPr>
          <w:rFonts w:cs="Arial"/>
          <w:sz w:val="20"/>
          <w:szCs w:val="20"/>
          <w:lang w:eastAsia="en-US"/>
        </w:rPr>
      </w:pPr>
      <w:r w:rsidRPr="00151CDF">
        <w:rPr>
          <w:rFonts w:cs="Arial"/>
          <w:sz w:val="20"/>
          <w:szCs w:val="20"/>
          <w:lang w:eastAsia="en-US"/>
        </w:rPr>
        <w:t xml:space="preserve">La validación de los materiales </w:t>
      </w:r>
      <w:r w:rsidR="00481AFA" w:rsidRPr="00151CDF">
        <w:rPr>
          <w:rFonts w:cs="Arial"/>
          <w:sz w:val="20"/>
          <w:szCs w:val="20"/>
          <w:lang w:eastAsia="en-US"/>
        </w:rPr>
        <w:t xml:space="preserve">de acometida </w:t>
      </w:r>
      <w:r w:rsidRPr="00151CDF">
        <w:rPr>
          <w:rFonts w:cs="Arial"/>
          <w:sz w:val="20"/>
          <w:szCs w:val="20"/>
          <w:lang w:eastAsia="en-US"/>
        </w:rPr>
        <w:t>se realiza con  base a aquellos que estén marcados como requeridos</w:t>
      </w:r>
      <w:r w:rsidR="00481AFA" w:rsidRPr="00151CDF">
        <w:rPr>
          <w:rFonts w:cs="Arial"/>
          <w:sz w:val="20"/>
          <w:szCs w:val="20"/>
          <w:lang w:eastAsia="en-US"/>
        </w:rPr>
        <w:t xml:space="preserve">. En el caso de los equipos digitales  se consideran requeridos los equipos predeterminados para el </w:t>
      </w:r>
      <w:r w:rsidR="005641AA" w:rsidRPr="00151CDF">
        <w:rPr>
          <w:rFonts w:cs="Arial"/>
          <w:sz w:val="20"/>
          <w:szCs w:val="20"/>
          <w:lang w:eastAsia="en-US"/>
        </w:rPr>
        <w:t xml:space="preserve">servicio y </w:t>
      </w:r>
      <w:r w:rsidR="00481AFA" w:rsidRPr="00151CDF">
        <w:rPr>
          <w:rFonts w:cs="Arial"/>
          <w:sz w:val="20"/>
          <w:szCs w:val="20"/>
          <w:lang w:eastAsia="en-US"/>
        </w:rPr>
        <w:t xml:space="preserve">tipo de servicio de la orden de trabajo. </w:t>
      </w:r>
    </w:p>
    <w:p w:rsidR="00477931" w:rsidRPr="00151CDF" w:rsidRDefault="00477931" w:rsidP="0077254E">
      <w:pPr>
        <w:pStyle w:val="Prrafodelista"/>
        <w:ind w:left="0"/>
        <w:jc w:val="both"/>
        <w:rPr>
          <w:rFonts w:cs="Arial"/>
          <w:sz w:val="20"/>
          <w:szCs w:val="20"/>
          <w:lang w:eastAsia="en-US"/>
        </w:rPr>
      </w:pPr>
    </w:p>
    <w:p w:rsidR="00703A50" w:rsidRPr="00151CDF" w:rsidRDefault="00703A50" w:rsidP="00703A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91" w:name="_Toc319401918"/>
      <w:bookmarkStart w:id="192" w:name="RN91"/>
      <w:r w:rsidRPr="00151CDF">
        <w:rPr>
          <w:lang w:val="es-ES" w:eastAsia="en-US"/>
        </w:rPr>
        <w:t>RN91 Materiales de Acuerdo al Trabajo</w:t>
      </w:r>
      <w:bookmarkEnd w:id="191"/>
    </w:p>
    <w:bookmarkEnd w:id="192"/>
    <w:p w:rsidR="00703A50" w:rsidRPr="00151CDF" w:rsidRDefault="00F9706F" w:rsidP="00703A50">
      <w:pPr>
        <w:pStyle w:val="Prrafodelista"/>
        <w:ind w:left="0"/>
        <w:jc w:val="both"/>
        <w:rPr>
          <w:rFonts w:cs="Arial"/>
          <w:sz w:val="20"/>
          <w:szCs w:val="20"/>
          <w:lang w:eastAsia="en-US"/>
        </w:rPr>
      </w:pPr>
      <w:r w:rsidRPr="00151CDF">
        <w:rPr>
          <w:rFonts w:cs="Arial"/>
          <w:sz w:val="20"/>
          <w:szCs w:val="20"/>
          <w:lang w:eastAsia="en-US"/>
        </w:rPr>
        <w:t xml:space="preserve">Incluir </w:t>
      </w:r>
      <w:r w:rsidR="00703A50" w:rsidRPr="00151CDF">
        <w:rPr>
          <w:rFonts w:cs="Arial"/>
          <w:sz w:val="20"/>
          <w:szCs w:val="20"/>
          <w:lang w:eastAsia="en-US"/>
        </w:rPr>
        <w:t>los materiales predeterminados para el trabajo que se está realizando.</w:t>
      </w:r>
    </w:p>
    <w:p w:rsidR="00726DB3" w:rsidRPr="00151CDF" w:rsidRDefault="00726DB3" w:rsidP="00703A50">
      <w:pPr>
        <w:pStyle w:val="Prrafodelista"/>
        <w:ind w:left="0"/>
        <w:jc w:val="both"/>
        <w:rPr>
          <w:rFonts w:cs="Arial"/>
          <w:sz w:val="20"/>
          <w:szCs w:val="20"/>
          <w:lang w:eastAsia="en-US"/>
        </w:rPr>
      </w:pPr>
    </w:p>
    <w:p w:rsidR="00726DB3" w:rsidRPr="00151CDF" w:rsidRDefault="00726DB3" w:rsidP="00726DB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93" w:name="_Toc319401919"/>
      <w:bookmarkStart w:id="194" w:name="RN92"/>
      <w:r w:rsidRPr="00151CDF">
        <w:rPr>
          <w:lang w:val="es-ES" w:eastAsia="en-US"/>
        </w:rPr>
        <w:t xml:space="preserve">RN92 Trabajo con Equipos Digitales </w:t>
      </w:r>
      <w:r w:rsidR="00944B21" w:rsidRPr="00151CDF">
        <w:rPr>
          <w:lang w:val="es-ES" w:eastAsia="en-US"/>
        </w:rPr>
        <w:t>En Buenas Condiciones</w:t>
      </w:r>
      <w:bookmarkEnd w:id="193"/>
    </w:p>
    <w:bookmarkEnd w:id="194"/>
    <w:p w:rsidR="00F9706F" w:rsidRPr="00151CDF" w:rsidRDefault="00F9706F" w:rsidP="00F9706F">
      <w:pPr>
        <w:pStyle w:val="Prrafodelista"/>
        <w:ind w:left="0"/>
        <w:jc w:val="both"/>
        <w:rPr>
          <w:rFonts w:cs="Arial"/>
          <w:sz w:val="20"/>
          <w:szCs w:val="20"/>
          <w:lang w:eastAsia="en-US"/>
        </w:rPr>
      </w:pPr>
      <w:r w:rsidRPr="00151CDF">
        <w:rPr>
          <w:rFonts w:cs="Arial"/>
          <w:sz w:val="20"/>
          <w:szCs w:val="20"/>
          <w:lang w:eastAsia="en-US"/>
        </w:rPr>
        <w:t xml:space="preserve">Únicamente se  incluirán  los equipos digitales que se encuentren </w:t>
      </w:r>
      <w:r w:rsidR="00944B21" w:rsidRPr="00151CDF">
        <w:rPr>
          <w:rFonts w:cs="Arial"/>
          <w:sz w:val="20"/>
          <w:szCs w:val="20"/>
          <w:lang w:eastAsia="en-US"/>
        </w:rPr>
        <w:t>en buenas condiciones</w:t>
      </w:r>
      <w:r w:rsidRPr="00151CDF">
        <w:rPr>
          <w:rFonts w:cs="Arial"/>
          <w:sz w:val="20"/>
          <w:szCs w:val="20"/>
          <w:lang w:eastAsia="en-US"/>
        </w:rPr>
        <w:t xml:space="preserve"> para el trabajo seleccionado.</w:t>
      </w:r>
    </w:p>
    <w:p w:rsidR="00726DB3" w:rsidRPr="00151CDF" w:rsidRDefault="00726DB3" w:rsidP="00703A50">
      <w:pPr>
        <w:pStyle w:val="Prrafodelista"/>
        <w:ind w:left="0"/>
        <w:jc w:val="both"/>
        <w:rPr>
          <w:rFonts w:cs="Arial"/>
          <w:sz w:val="20"/>
          <w:szCs w:val="20"/>
          <w:lang w:eastAsia="en-US"/>
        </w:rPr>
      </w:pPr>
    </w:p>
    <w:p w:rsidR="003622D4" w:rsidRPr="00151CDF" w:rsidRDefault="003622D4" w:rsidP="003622D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95" w:name="_Toc319401920"/>
      <w:bookmarkStart w:id="196" w:name="RN93"/>
      <w:r w:rsidRPr="00151CDF">
        <w:rPr>
          <w:lang w:val="es-ES" w:eastAsia="en-US"/>
        </w:rPr>
        <w:t xml:space="preserve">RN93 Valor </w:t>
      </w:r>
      <w:r w:rsidR="002967D6" w:rsidRPr="00151CDF">
        <w:rPr>
          <w:lang w:val="es-ES" w:eastAsia="en-US"/>
        </w:rPr>
        <w:t xml:space="preserve">Clasificación </w:t>
      </w:r>
      <w:r w:rsidRPr="00151CDF">
        <w:rPr>
          <w:lang w:val="es-ES" w:eastAsia="en-US"/>
        </w:rPr>
        <w:t>Material Equipo Digital</w:t>
      </w:r>
      <w:bookmarkEnd w:id="195"/>
    </w:p>
    <w:bookmarkEnd w:id="196"/>
    <w:p w:rsidR="003622D4" w:rsidRPr="00151CDF" w:rsidRDefault="003622D4" w:rsidP="003622D4">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“Clasificación del Material”, traer la información con el valor para el grupo que corresponda a “Equipo Digital”.</w:t>
      </w:r>
    </w:p>
    <w:p w:rsidR="003622D4" w:rsidRPr="00151CDF" w:rsidRDefault="003622D4" w:rsidP="003622D4">
      <w:pPr>
        <w:pStyle w:val="Prrafodelista"/>
        <w:ind w:left="0"/>
        <w:jc w:val="both"/>
        <w:rPr>
          <w:rFonts w:cs="Arial"/>
          <w:sz w:val="20"/>
          <w:szCs w:val="20"/>
          <w:lang w:eastAsia="en-US"/>
        </w:rPr>
      </w:pPr>
    </w:p>
    <w:p w:rsidR="004175E9" w:rsidRPr="00151CDF" w:rsidRDefault="004175E9" w:rsidP="004175E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97" w:name="_Toc319401921"/>
      <w:bookmarkStart w:id="198" w:name="RN94"/>
      <w:r w:rsidRPr="00151CDF">
        <w:rPr>
          <w:lang w:val="es-ES" w:eastAsia="en-US"/>
        </w:rPr>
        <w:t xml:space="preserve">RN94 Listado de Materiales </w:t>
      </w:r>
      <w:r w:rsidR="00FC1E8C" w:rsidRPr="00151CDF">
        <w:rPr>
          <w:lang w:val="es-ES" w:eastAsia="en-US"/>
        </w:rPr>
        <w:t>de Acometida</w:t>
      </w:r>
      <w:r w:rsidRPr="00151CDF">
        <w:rPr>
          <w:lang w:val="es-ES" w:eastAsia="en-US"/>
        </w:rPr>
        <w:t xml:space="preserve"> Predeterminados</w:t>
      </w:r>
      <w:r w:rsidR="002D0123" w:rsidRPr="00151CDF">
        <w:rPr>
          <w:lang w:val="es-ES" w:eastAsia="en-US"/>
        </w:rPr>
        <w:t xml:space="preserve"> para la Orden de Trabajo</w:t>
      </w:r>
      <w:bookmarkEnd w:id="197"/>
    </w:p>
    <w:bookmarkEnd w:id="198"/>
    <w:p w:rsidR="004175E9" w:rsidRPr="00151CDF" w:rsidRDefault="004175E9" w:rsidP="004175E9">
      <w:pPr>
        <w:pStyle w:val="Prrafodelista"/>
        <w:ind w:left="0"/>
        <w:jc w:val="both"/>
        <w:rPr>
          <w:sz w:val="20"/>
          <w:szCs w:val="20"/>
          <w:lang w:eastAsia="en-US"/>
        </w:rPr>
      </w:pPr>
      <w:r w:rsidRPr="00151CDF">
        <w:rPr>
          <w:sz w:val="20"/>
          <w:szCs w:val="20"/>
          <w:lang w:eastAsia="en-US"/>
        </w:rPr>
        <w:t xml:space="preserve">Presentar en un listado los materiales </w:t>
      </w:r>
      <w:r w:rsidR="00FC1E8C" w:rsidRPr="00151CDF">
        <w:rPr>
          <w:sz w:val="20"/>
          <w:szCs w:val="20"/>
          <w:lang w:eastAsia="en-US"/>
        </w:rPr>
        <w:t>de acometida</w:t>
      </w:r>
      <w:r w:rsidRPr="00151CDF">
        <w:rPr>
          <w:sz w:val="20"/>
          <w:szCs w:val="20"/>
          <w:lang w:eastAsia="en-US"/>
        </w:rPr>
        <w:t xml:space="preserve"> predeterminados para el trabajo, excepto aquellos materiales que sean de tipo cable.</w:t>
      </w:r>
      <w:r w:rsidR="00A61869" w:rsidRPr="00151CDF">
        <w:rPr>
          <w:sz w:val="20"/>
          <w:szCs w:val="20"/>
          <w:lang w:eastAsia="en-US"/>
        </w:rPr>
        <w:t xml:space="preserve"> El consumo para cada uno deberá aparecer en cero. </w:t>
      </w:r>
    </w:p>
    <w:p w:rsidR="004175E9" w:rsidRPr="00151CDF" w:rsidRDefault="004175E9" w:rsidP="003622D4">
      <w:pPr>
        <w:pStyle w:val="Prrafodelista"/>
        <w:ind w:left="0"/>
        <w:jc w:val="both"/>
        <w:rPr>
          <w:rFonts w:cs="Arial"/>
          <w:sz w:val="20"/>
          <w:szCs w:val="20"/>
          <w:lang w:eastAsia="en-US"/>
        </w:rPr>
      </w:pPr>
    </w:p>
    <w:p w:rsidR="005D1713" w:rsidRPr="00151CDF" w:rsidRDefault="005D1713" w:rsidP="005D171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199" w:name="_Toc319401922"/>
      <w:bookmarkStart w:id="200" w:name="RN95"/>
      <w:r w:rsidRPr="00151CDF">
        <w:rPr>
          <w:lang w:val="es-ES" w:eastAsia="en-US"/>
        </w:rPr>
        <w:t>RN95 Valor Tipo de Material Cable</w:t>
      </w:r>
      <w:bookmarkEnd w:id="199"/>
    </w:p>
    <w:bookmarkEnd w:id="200"/>
    <w:p w:rsidR="005D1713" w:rsidRPr="00151CDF" w:rsidRDefault="005D1713" w:rsidP="005D171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Material”, traer la información con el valor para el tipo que corresponda a “Cable”.</w:t>
      </w:r>
    </w:p>
    <w:p w:rsidR="005D1713" w:rsidRPr="00151CDF" w:rsidRDefault="005D1713" w:rsidP="003622D4">
      <w:pPr>
        <w:pStyle w:val="Prrafodelista"/>
        <w:ind w:left="0"/>
        <w:jc w:val="both"/>
        <w:rPr>
          <w:rFonts w:cs="Arial"/>
          <w:sz w:val="20"/>
          <w:szCs w:val="20"/>
          <w:lang w:eastAsia="en-US"/>
        </w:rPr>
      </w:pPr>
    </w:p>
    <w:p w:rsidR="009F11EB" w:rsidRPr="00151CDF" w:rsidRDefault="009F11EB" w:rsidP="009F11E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01" w:name="_Toc319401923"/>
      <w:bookmarkStart w:id="202" w:name="RN96"/>
      <w:r w:rsidRPr="00151CDF">
        <w:rPr>
          <w:lang w:val="es-ES" w:eastAsia="en-US"/>
        </w:rPr>
        <w:t>RN96 Descripción de Material Tipo Cable</w:t>
      </w:r>
      <w:bookmarkEnd w:id="201"/>
    </w:p>
    <w:bookmarkEnd w:id="202"/>
    <w:p w:rsidR="009F11EB" w:rsidRPr="00151CDF" w:rsidRDefault="009F11EB" w:rsidP="009F11EB">
      <w:pPr>
        <w:pStyle w:val="Prrafodelista"/>
        <w:ind w:left="0"/>
        <w:jc w:val="both"/>
        <w:rPr>
          <w:rFonts w:cs="Arial"/>
          <w:sz w:val="20"/>
          <w:szCs w:val="20"/>
          <w:lang w:eastAsia="en-US"/>
        </w:rPr>
      </w:pPr>
      <w:r w:rsidRPr="00151CDF">
        <w:rPr>
          <w:rFonts w:cs="Arial"/>
          <w:sz w:val="20"/>
          <w:szCs w:val="20"/>
          <w:lang w:eastAsia="en-US"/>
        </w:rPr>
        <w:t xml:space="preserve">Se presentará la descripción de los materiales tipo </w:t>
      </w:r>
      <w:proofErr w:type="gramStart"/>
      <w:r w:rsidRPr="00151CDF">
        <w:rPr>
          <w:rFonts w:cs="Arial"/>
          <w:sz w:val="20"/>
          <w:szCs w:val="20"/>
          <w:lang w:eastAsia="en-US"/>
        </w:rPr>
        <w:t>cable existentes</w:t>
      </w:r>
      <w:proofErr w:type="gramEnd"/>
      <w:r w:rsidRPr="00151CDF">
        <w:rPr>
          <w:rFonts w:cs="Arial"/>
          <w:sz w:val="20"/>
          <w:szCs w:val="20"/>
          <w:lang w:eastAsia="en-US"/>
        </w:rPr>
        <w:t xml:space="preserve"> en el </w:t>
      </w:r>
      <w:r w:rsidR="00AA0774" w:rsidRPr="00151CDF">
        <w:rPr>
          <w:rFonts w:cs="Arial"/>
          <w:sz w:val="20"/>
          <w:szCs w:val="20"/>
          <w:lang w:eastAsia="en-US"/>
        </w:rPr>
        <w:t>inventario</w:t>
      </w:r>
      <w:r w:rsidR="00D24AFE" w:rsidRPr="00151CDF">
        <w:rPr>
          <w:rFonts w:cs="Arial"/>
          <w:sz w:val="20"/>
          <w:szCs w:val="20"/>
          <w:lang w:eastAsia="en-US"/>
        </w:rPr>
        <w:t xml:space="preserve"> de la cuadrilla</w:t>
      </w:r>
      <w:r w:rsidRPr="00151CDF">
        <w:rPr>
          <w:rFonts w:cs="Arial"/>
          <w:sz w:val="20"/>
          <w:szCs w:val="20"/>
          <w:lang w:eastAsia="en-US"/>
        </w:rPr>
        <w:t>.</w:t>
      </w:r>
    </w:p>
    <w:p w:rsidR="00703A50" w:rsidRPr="00151CDF" w:rsidRDefault="00703A50" w:rsidP="0077254E">
      <w:pPr>
        <w:pStyle w:val="Prrafodelista"/>
        <w:ind w:left="0"/>
        <w:jc w:val="both"/>
        <w:rPr>
          <w:rFonts w:cs="Arial"/>
          <w:sz w:val="20"/>
          <w:szCs w:val="20"/>
          <w:lang w:eastAsia="en-US"/>
        </w:rPr>
      </w:pPr>
    </w:p>
    <w:p w:rsidR="00E06E61" w:rsidRPr="00151CDF" w:rsidRDefault="00E06E61" w:rsidP="00E06E6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03" w:name="_Toc319401924"/>
      <w:bookmarkStart w:id="204" w:name="RN97"/>
      <w:r w:rsidRPr="00151CDF">
        <w:rPr>
          <w:lang w:val="es-ES" w:eastAsia="en-US"/>
        </w:rPr>
        <w:t>RN97 Motivos para Terminar un Servicio</w:t>
      </w:r>
      <w:bookmarkEnd w:id="203"/>
    </w:p>
    <w:bookmarkEnd w:id="204"/>
    <w:p w:rsidR="00E06E61" w:rsidRPr="00151CDF" w:rsidRDefault="00E06E61" w:rsidP="00E06E61">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Terminar un Servicio”, traer la información de los motivos que correspondan al grupo “Visita”.</w:t>
      </w:r>
    </w:p>
    <w:p w:rsidR="009F63D6" w:rsidRPr="00151CDF" w:rsidRDefault="009F63D6" w:rsidP="007B7EDC">
      <w:pPr>
        <w:rPr>
          <w:rFonts w:cs="Arial"/>
        </w:rPr>
      </w:pPr>
    </w:p>
    <w:p w:rsidR="00CA4DA0" w:rsidRPr="00151CDF" w:rsidRDefault="00CA4DA0" w:rsidP="00CA4DA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05" w:name="_Toc319401925"/>
      <w:bookmarkStart w:id="206" w:name="RN98"/>
      <w:r w:rsidRPr="00151CDF">
        <w:rPr>
          <w:lang w:val="es-ES" w:eastAsia="en-US"/>
        </w:rPr>
        <w:t>RN98 Motivos de Acuerdo al Estado</w:t>
      </w:r>
      <w:bookmarkEnd w:id="205"/>
    </w:p>
    <w:bookmarkEnd w:id="206"/>
    <w:p w:rsidR="00CA4DA0" w:rsidRPr="00151CDF" w:rsidRDefault="00CA4DA0" w:rsidP="00CA4DA0">
      <w:pPr>
        <w:pStyle w:val="Prrafodelista"/>
        <w:ind w:left="0"/>
        <w:jc w:val="both"/>
        <w:rPr>
          <w:rFonts w:cs="Arial"/>
          <w:sz w:val="20"/>
          <w:szCs w:val="20"/>
          <w:lang w:eastAsia="en-US"/>
        </w:rPr>
      </w:pPr>
      <w:r w:rsidRPr="00151CDF">
        <w:rPr>
          <w:rFonts w:cs="Arial"/>
          <w:sz w:val="20"/>
          <w:szCs w:val="20"/>
          <w:lang w:eastAsia="en-US"/>
        </w:rPr>
        <w:t>La lista de motivos cambiará dinámicamente de acuerdo al estado seleccionado.</w:t>
      </w:r>
    </w:p>
    <w:p w:rsidR="00CA7E6E" w:rsidRPr="00151CDF" w:rsidRDefault="00CA7E6E" w:rsidP="007B7EDC">
      <w:pPr>
        <w:rPr>
          <w:rFonts w:cs="Arial"/>
        </w:rPr>
      </w:pPr>
    </w:p>
    <w:p w:rsidR="00CA7E6E" w:rsidRPr="00151CDF" w:rsidRDefault="00CA7E6E" w:rsidP="00CA7E6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07" w:name="_Toc319401926"/>
      <w:bookmarkStart w:id="208" w:name="RN99"/>
      <w:r w:rsidRPr="00151CDF">
        <w:rPr>
          <w:lang w:val="es-ES" w:eastAsia="en-US"/>
        </w:rPr>
        <w:t xml:space="preserve">RN99 </w:t>
      </w:r>
      <w:r w:rsidR="00212207" w:rsidRPr="00151CDF">
        <w:rPr>
          <w:lang w:val="es-ES" w:eastAsia="en-US"/>
        </w:rPr>
        <w:t>Descontar Inventario</w:t>
      </w:r>
      <w:bookmarkEnd w:id="207"/>
    </w:p>
    <w:bookmarkEnd w:id="208"/>
    <w:p w:rsidR="00212207" w:rsidRPr="00151CDF" w:rsidRDefault="00516F5F" w:rsidP="00212207">
      <w:pPr>
        <w:pStyle w:val="Prrafodelista"/>
        <w:ind w:left="0"/>
        <w:jc w:val="both"/>
        <w:rPr>
          <w:rFonts w:cs="Arial"/>
          <w:sz w:val="20"/>
          <w:szCs w:val="20"/>
          <w:lang w:eastAsia="en-US"/>
        </w:rPr>
      </w:pPr>
      <w:r w:rsidRPr="00151CDF">
        <w:rPr>
          <w:rFonts w:cs="Arial"/>
          <w:sz w:val="20"/>
          <w:szCs w:val="20"/>
          <w:lang w:eastAsia="en-US"/>
        </w:rPr>
        <w:t xml:space="preserve">Restar a </w:t>
      </w:r>
      <w:r w:rsidR="00212207" w:rsidRPr="00151CDF">
        <w:rPr>
          <w:rFonts w:cs="Arial"/>
          <w:sz w:val="20"/>
          <w:szCs w:val="20"/>
          <w:lang w:eastAsia="en-US"/>
        </w:rPr>
        <w:t xml:space="preserve">la cantidad del material </w:t>
      </w:r>
      <w:r w:rsidRPr="00151CDF">
        <w:rPr>
          <w:rFonts w:cs="Arial"/>
          <w:sz w:val="20"/>
          <w:szCs w:val="20"/>
          <w:lang w:eastAsia="en-US"/>
        </w:rPr>
        <w:t xml:space="preserve">en inventario </w:t>
      </w:r>
      <w:r w:rsidR="00212207" w:rsidRPr="00151CDF">
        <w:rPr>
          <w:rFonts w:cs="Arial"/>
          <w:sz w:val="20"/>
          <w:szCs w:val="20"/>
          <w:lang w:eastAsia="en-US"/>
        </w:rPr>
        <w:t>la cantidad utilizada del mismo en la orden de trabajo.</w:t>
      </w:r>
    </w:p>
    <w:p w:rsidR="00CA7E6E" w:rsidRPr="00151CDF" w:rsidRDefault="00CA7E6E" w:rsidP="007B7EDC">
      <w:pPr>
        <w:rPr>
          <w:rFonts w:cs="Arial"/>
        </w:rPr>
      </w:pPr>
    </w:p>
    <w:p w:rsidR="00143121" w:rsidRPr="00151CDF" w:rsidRDefault="00143121" w:rsidP="0014312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09" w:name="_Toc319401927"/>
      <w:bookmarkStart w:id="210" w:name="RN100"/>
      <w:r w:rsidRPr="00151CDF">
        <w:rPr>
          <w:lang w:val="es-ES" w:eastAsia="en-US"/>
        </w:rPr>
        <w:t xml:space="preserve">RN100 </w:t>
      </w:r>
      <w:r w:rsidR="0078448A" w:rsidRPr="00151CDF">
        <w:rPr>
          <w:lang w:val="es-ES" w:eastAsia="en-US"/>
        </w:rPr>
        <w:t xml:space="preserve">Formato </w:t>
      </w:r>
      <w:r w:rsidRPr="00151CDF">
        <w:rPr>
          <w:lang w:val="es-ES" w:eastAsia="en-US"/>
        </w:rPr>
        <w:t>Serie Carrete</w:t>
      </w:r>
      <w:bookmarkEnd w:id="209"/>
    </w:p>
    <w:bookmarkEnd w:id="210"/>
    <w:p w:rsidR="00143121" w:rsidRPr="00151CDF" w:rsidRDefault="00143121" w:rsidP="00143121">
      <w:pPr>
        <w:pStyle w:val="Prrafodelista"/>
        <w:ind w:left="0"/>
        <w:jc w:val="both"/>
        <w:rPr>
          <w:rFonts w:cs="Arial"/>
          <w:sz w:val="20"/>
          <w:szCs w:val="20"/>
          <w:lang w:eastAsia="en-US"/>
        </w:rPr>
      </w:pPr>
      <w:r w:rsidRPr="00151CDF">
        <w:rPr>
          <w:rFonts w:cs="Arial"/>
          <w:sz w:val="20"/>
          <w:szCs w:val="20"/>
          <w:lang w:eastAsia="en-US"/>
        </w:rPr>
        <w:t>La</w:t>
      </w:r>
      <w:r w:rsidR="005B6E60" w:rsidRPr="00151CDF">
        <w:rPr>
          <w:rFonts w:cs="Arial"/>
          <w:sz w:val="20"/>
          <w:szCs w:val="20"/>
          <w:lang w:eastAsia="en-US"/>
        </w:rPr>
        <w:t>s</w:t>
      </w:r>
      <w:r w:rsidRPr="00151CDF">
        <w:rPr>
          <w:rFonts w:cs="Arial"/>
          <w:sz w:val="20"/>
          <w:szCs w:val="20"/>
          <w:lang w:eastAsia="en-US"/>
        </w:rPr>
        <w:t xml:space="preserve"> serie</w:t>
      </w:r>
      <w:r w:rsidR="005B6E60" w:rsidRPr="00151CDF">
        <w:rPr>
          <w:rFonts w:cs="Arial"/>
          <w:sz w:val="20"/>
          <w:szCs w:val="20"/>
          <w:lang w:eastAsia="en-US"/>
        </w:rPr>
        <w:t>s</w:t>
      </w:r>
      <w:r w:rsidRPr="00151CDF">
        <w:rPr>
          <w:rFonts w:cs="Arial"/>
          <w:sz w:val="20"/>
          <w:szCs w:val="20"/>
          <w:lang w:eastAsia="en-US"/>
        </w:rPr>
        <w:t xml:space="preserve"> del carrete deberá</w:t>
      </w:r>
      <w:r w:rsidR="005B6E60" w:rsidRPr="00151CDF">
        <w:rPr>
          <w:rFonts w:cs="Arial"/>
          <w:sz w:val="20"/>
          <w:szCs w:val="20"/>
          <w:lang w:eastAsia="en-US"/>
        </w:rPr>
        <w:t>n</w:t>
      </w:r>
      <w:r w:rsidRPr="00151CDF">
        <w:rPr>
          <w:rFonts w:cs="Arial"/>
          <w:sz w:val="20"/>
          <w:szCs w:val="20"/>
          <w:lang w:eastAsia="en-US"/>
        </w:rPr>
        <w:t xml:space="preserve"> cumplir con el siguiente formato </w:t>
      </w:r>
      <w:r w:rsidR="008C2A51" w:rsidRPr="00151CDF">
        <w:rPr>
          <w:rFonts w:cs="Arial"/>
          <w:sz w:val="20"/>
          <w:szCs w:val="20"/>
          <w:lang w:eastAsia="en-US"/>
        </w:rPr>
        <w:t>(</w:t>
      </w:r>
      <w:r w:rsidR="008C2A51" w:rsidRPr="00151CDF">
        <w:rPr>
          <w:rFonts w:cs="Arial"/>
          <w:i/>
          <w:sz w:val="20"/>
          <w:szCs w:val="20"/>
          <w:lang w:eastAsia="en-US"/>
        </w:rPr>
        <w:t>XXXXXXXX – YYYYYYYY)</w:t>
      </w:r>
      <w:r w:rsidRPr="00151CDF">
        <w:rPr>
          <w:rFonts w:cs="Arial"/>
          <w:i/>
          <w:sz w:val="20"/>
          <w:szCs w:val="20"/>
          <w:lang w:eastAsia="en-US"/>
        </w:rPr>
        <w:t>,</w:t>
      </w:r>
      <w:r w:rsidRPr="00151CDF">
        <w:rPr>
          <w:rFonts w:cs="Arial"/>
          <w:sz w:val="20"/>
          <w:szCs w:val="20"/>
          <w:lang w:eastAsia="en-US"/>
        </w:rPr>
        <w:t xml:space="preserve">  donde  </w:t>
      </w:r>
      <w:r w:rsidRPr="00151CDF">
        <w:rPr>
          <w:rFonts w:cs="Arial"/>
          <w:i/>
          <w:sz w:val="20"/>
          <w:szCs w:val="20"/>
          <w:lang w:eastAsia="en-US"/>
        </w:rPr>
        <w:t>X</w:t>
      </w:r>
      <w:r w:rsidR="008C2A51" w:rsidRPr="00151CDF">
        <w:rPr>
          <w:rFonts w:cs="Arial"/>
          <w:i/>
          <w:sz w:val="20"/>
          <w:szCs w:val="20"/>
          <w:lang w:eastAsia="en-US"/>
        </w:rPr>
        <w:t xml:space="preserve"> </w:t>
      </w:r>
      <w:r w:rsidR="005B6E60" w:rsidRPr="00151CDF">
        <w:rPr>
          <w:rFonts w:cs="Arial"/>
          <w:i/>
          <w:sz w:val="20"/>
          <w:szCs w:val="20"/>
          <w:lang w:eastAsia="en-US"/>
        </w:rPr>
        <w:t xml:space="preserve"> </w:t>
      </w:r>
      <w:r w:rsidR="005B6E60" w:rsidRPr="00151CDF">
        <w:rPr>
          <w:rFonts w:cs="Arial"/>
          <w:sz w:val="20"/>
          <w:szCs w:val="20"/>
          <w:lang w:eastAsia="en-US"/>
        </w:rPr>
        <w:t>y</w:t>
      </w:r>
      <w:r w:rsidR="005B6E60" w:rsidRPr="00151CDF">
        <w:rPr>
          <w:rFonts w:cs="Arial"/>
          <w:i/>
          <w:sz w:val="20"/>
          <w:szCs w:val="20"/>
          <w:lang w:eastAsia="en-US"/>
        </w:rPr>
        <w:t xml:space="preserve"> </w:t>
      </w:r>
      <w:proofErr w:type="spellStart"/>
      <w:r w:rsidR="005B6E60" w:rsidRPr="00151CDF">
        <w:rPr>
          <w:rFonts w:cs="Arial"/>
          <w:i/>
          <w:sz w:val="20"/>
          <w:szCs w:val="20"/>
          <w:lang w:eastAsia="en-US"/>
        </w:rPr>
        <w:t>Y</w:t>
      </w:r>
      <w:proofErr w:type="spellEnd"/>
      <w:r w:rsidRPr="00151CDF">
        <w:rPr>
          <w:rFonts w:cs="Arial"/>
          <w:i/>
          <w:sz w:val="20"/>
          <w:szCs w:val="20"/>
          <w:lang w:eastAsia="en-US"/>
        </w:rPr>
        <w:t xml:space="preserve"> </w:t>
      </w:r>
      <w:r w:rsidR="005B6E60" w:rsidRPr="00151CDF">
        <w:rPr>
          <w:rFonts w:cs="Arial"/>
          <w:sz w:val="20"/>
          <w:szCs w:val="20"/>
          <w:lang w:eastAsia="en-US"/>
        </w:rPr>
        <w:t>son</w:t>
      </w:r>
      <w:r w:rsidR="005D3168" w:rsidRPr="00151CDF">
        <w:rPr>
          <w:rFonts w:cs="Arial"/>
          <w:sz w:val="20"/>
          <w:szCs w:val="20"/>
          <w:lang w:eastAsia="en-US"/>
        </w:rPr>
        <w:t xml:space="preserve"> la serie </w:t>
      </w:r>
      <w:r w:rsidR="008C2A51" w:rsidRPr="00151CDF">
        <w:rPr>
          <w:rFonts w:cs="Arial"/>
          <w:sz w:val="20"/>
          <w:szCs w:val="20"/>
          <w:lang w:eastAsia="en-US"/>
        </w:rPr>
        <w:t xml:space="preserve">inicial y </w:t>
      </w:r>
      <w:r w:rsidR="004C4C1B" w:rsidRPr="00151CDF">
        <w:rPr>
          <w:rFonts w:cs="Arial"/>
          <w:sz w:val="20"/>
          <w:szCs w:val="20"/>
          <w:lang w:eastAsia="en-US"/>
        </w:rPr>
        <w:t>final</w:t>
      </w:r>
      <w:r w:rsidR="008C2A51" w:rsidRPr="00151CDF">
        <w:rPr>
          <w:rFonts w:cs="Arial"/>
          <w:sz w:val="20"/>
          <w:szCs w:val="20"/>
          <w:lang w:eastAsia="en-US"/>
        </w:rPr>
        <w:t>,</w:t>
      </w:r>
      <w:r w:rsidR="004C4C1B" w:rsidRPr="00151CDF">
        <w:rPr>
          <w:rFonts w:cs="Arial"/>
          <w:sz w:val="20"/>
          <w:szCs w:val="20"/>
          <w:lang w:eastAsia="en-US"/>
        </w:rPr>
        <w:t xml:space="preserve"> </w:t>
      </w:r>
      <w:r w:rsidR="005B6E60" w:rsidRPr="00151CDF">
        <w:rPr>
          <w:rFonts w:cs="Arial"/>
          <w:sz w:val="20"/>
          <w:szCs w:val="20"/>
          <w:lang w:eastAsia="en-US"/>
        </w:rPr>
        <w:t xml:space="preserve">respectivamente, </w:t>
      </w:r>
      <w:r w:rsidR="005D3168" w:rsidRPr="00151CDF">
        <w:rPr>
          <w:rFonts w:cs="Arial"/>
          <w:sz w:val="20"/>
          <w:szCs w:val="20"/>
          <w:lang w:eastAsia="en-US"/>
        </w:rPr>
        <w:t xml:space="preserve">que se </w:t>
      </w:r>
      <w:r w:rsidR="005B6E60" w:rsidRPr="00151CDF">
        <w:rPr>
          <w:rFonts w:cs="Arial"/>
          <w:sz w:val="20"/>
          <w:szCs w:val="20"/>
          <w:lang w:eastAsia="en-US"/>
        </w:rPr>
        <w:t>proporcionaron</w:t>
      </w:r>
      <w:r w:rsidR="005D3168" w:rsidRPr="00151CDF">
        <w:rPr>
          <w:rFonts w:cs="Arial"/>
          <w:sz w:val="20"/>
          <w:szCs w:val="20"/>
          <w:lang w:eastAsia="en-US"/>
        </w:rPr>
        <w:t xml:space="preserve"> al inicio de la jornada </w:t>
      </w:r>
      <w:r w:rsidR="004C4C1B" w:rsidRPr="00151CDF">
        <w:rPr>
          <w:rFonts w:cs="Arial"/>
          <w:sz w:val="20"/>
          <w:szCs w:val="20"/>
          <w:lang w:eastAsia="en-US"/>
        </w:rPr>
        <w:t>para identificar el carrete</w:t>
      </w:r>
      <w:r w:rsidR="005B6E60" w:rsidRPr="00151CDF">
        <w:rPr>
          <w:rFonts w:cs="Arial"/>
          <w:sz w:val="20"/>
          <w:szCs w:val="20"/>
          <w:lang w:eastAsia="en-US"/>
        </w:rPr>
        <w:t>.</w:t>
      </w:r>
    </w:p>
    <w:p w:rsidR="00143121" w:rsidRPr="00151CDF" w:rsidRDefault="00143121" w:rsidP="007B7EDC">
      <w:pPr>
        <w:rPr>
          <w:rFonts w:cs="Arial"/>
        </w:rPr>
      </w:pPr>
    </w:p>
    <w:p w:rsidR="002D1C43" w:rsidRPr="00151CDF" w:rsidRDefault="002D1C43" w:rsidP="002D1C4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11" w:name="_Toc319401928"/>
      <w:bookmarkStart w:id="212" w:name="RN101"/>
      <w:r w:rsidRPr="00151CDF">
        <w:rPr>
          <w:lang w:val="es-ES" w:eastAsia="en-US"/>
        </w:rPr>
        <w:lastRenderedPageBreak/>
        <w:t>RN101 Estado de Equipo Digital en Proceso de Activación</w:t>
      </w:r>
      <w:bookmarkEnd w:id="211"/>
    </w:p>
    <w:p w:rsidR="002D1C43" w:rsidRPr="00151CDF" w:rsidRDefault="002D1C43" w:rsidP="002D1C4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“Estados Equipo Digital”, traer la información con el valor para el tipo que corresponda a “</w:t>
      </w:r>
      <w:r w:rsidR="00340CC5" w:rsidRPr="00151CDF">
        <w:rPr>
          <w:rFonts w:cs="Arial"/>
          <w:sz w:val="20"/>
          <w:szCs w:val="20"/>
          <w:lang w:eastAsia="en-US"/>
        </w:rPr>
        <w:t>En Proceso de Activación</w:t>
      </w:r>
      <w:r w:rsidRPr="00151CDF">
        <w:rPr>
          <w:rFonts w:cs="Arial"/>
          <w:sz w:val="20"/>
          <w:szCs w:val="20"/>
          <w:lang w:eastAsia="en-US"/>
        </w:rPr>
        <w:t>”.</w:t>
      </w:r>
    </w:p>
    <w:p w:rsidR="002D1C43" w:rsidRPr="00151CDF" w:rsidRDefault="002D1C43" w:rsidP="002D1C43">
      <w:pPr>
        <w:pStyle w:val="Prrafodelista"/>
        <w:ind w:left="0"/>
        <w:jc w:val="both"/>
        <w:rPr>
          <w:rFonts w:cs="Arial"/>
          <w:sz w:val="20"/>
          <w:szCs w:val="20"/>
          <w:lang w:eastAsia="en-US"/>
        </w:rPr>
      </w:pPr>
    </w:p>
    <w:p w:rsidR="0073688B" w:rsidRPr="00151CDF" w:rsidRDefault="0073688B" w:rsidP="0073688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13" w:name="_Toc319401929"/>
      <w:bookmarkStart w:id="214" w:name="RN102"/>
      <w:bookmarkEnd w:id="212"/>
      <w:r w:rsidRPr="00151CDF">
        <w:rPr>
          <w:lang w:val="es-ES" w:eastAsia="en-US"/>
        </w:rPr>
        <w:t>RN102 Tiempo Predefinido para Localización del Punto GPS</w:t>
      </w:r>
      <w:bookmarkEnd w:id="213"/>
    </w:p>
    <w:bookmarkEnd w:id="214"/>
    <w:p w:rsidR="0073688B" w:rsidRPr="00151CDF" w:rsidRDefault="0073688B" w:rsidP="0073688B">
      <w:pPr>
        <w:pStyle w:val="Prrafodelista"/>
        <w:ind w:left="0"/>
        <w:jc w:val="both"/>
        <w:rPr>
          <w:rFonts w:cs="Arial"/>
          <w:sz w:val="20"/>
          <w:szCs w:val="20"/>
          <w:lang w:eastAsia="en-US"/>
        </w:rPr>
      </w:pPr>
      <w:r w:rsidRPr="00151CDF">
        <w:rPr>
          <w:rFonts w:cs="Arial"/>
          <w:sz w:val="20"/>
          <w:szCs w:val="20"/>
          <w:lang w:eastAsia="en-US"/>
        </w:rPr>
        <w:t>El tiempo predefinido para intentar la localización del punto GPS será de un minuto.</w:t>
      </w:r>
    </w:p>
    <w:p w:rsidR="002D0123" w:rsidRPr="00151CDF" w:rsidRDefault="002D0123" w:rsidP="002D0123">
      <w:pPr>
        <w:pStyle w:val="Ttulo1"/>
        <w:numPr>
          <w:ilvl w:val="0"/>
          <w:numId w:val="0"/>
        </w:numPr>
        <w:tabs>
          <w:tab w:val="clear" w:pos="720"/>
        </w:tabs>
        <w:autoSpaceDE/>
        <w:autoSpaceDN/>
        <w:adjustRightInd/>
        <w:spacing w:before="120" w:after="60" w:line="240" w:lineRule="atLeast"/>
      </w:pPr>
    </w:p>
    <w:p w:rsidR="002D0123" w:rsidRPr="00151CDF" w:rsidRDefault="002D0123" w:rsidP="002D012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15" w:name="_Toc319401930"/>
      <w:bookmarkStart w:id="216" w:name="RN103"/>
      <w:r w:rsidRPr="00151CDF">
        <w:rPr>
          <w:lang w:val="es-ES" w:eastAsia="en-US"/>
        </w:rPr>
        <w:t>RN103 Carretes de Cable Predeterminados para la Orden de Trabajo</w:t>
      </w:r>
      <w:bookmarkEnd w:id="215"/>
    </w:p>
    <w:bookmarkEnd w:id="216"/>
    <w:p w:rsidR="002D0123" w:rsidRPr="00151CDF" w:rsidRDefault="005D3168" w:rsidP="002D0123">
      <w:pPr>
        <w:pStyle w:val="Prrafodelista"/>
        <w:ind w:left="0"/>
        <w:jc w:val="both"/>
        <w:rPr>
          <w:rFonts w:cs="Arial"/>
          <w:sz w:val="20"/>
          <w:szCs w:val="20"/>
          <w:lang w:eastAsia="en-US"/>
        </w:rPr>
      </w:pPr>
      <w:r w:rsidRPr="00151CDF">
        <w:rPr>
          <w:rFonts w:cs="Arial"/>
          <w:sz w:val="20"/>
          <w:szCs w:val="20"/>
          <w:lang w:eastAsia="en-US"/>
        </w:rPr>
        <w:t>C</w:t>
      </w:r>
      <w:r w:rsidR="002D0123" w:rsidRPr="00151CDF">
        <w:rPr>
          <w:rFonts w:cs="Arial"/>
          <w:sz w:val="20"/>
          <w:szCs w:val="20"/>
          <w:lang w:eastAsia="en-US"/>
        </w:rPr>
        <w:t>arretes de cable cuyo material pertenezca a los predeterminados para la orden de trabajo.</w:t>
      </w:r>
    </w:p>
    <w:p w:rsidR="008F28D7" w:rsidRPr="00151CDF" w:rsidRDefault="008F28D7">
      <w:pPr>
        <w:rPr>
          <w:lang w:val="es-MX" w:eastAsia="es-MX"/>
        </w:rPr>
      </w:pPr>
    </w:p>
    <w:p w:rsidR="008F28D7" w:rsidRPr="00151CDF" w:rsidRDefault="008F28D7" w:rsidP="008F28D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17" w:name="_Toc319401931"/>
      <w:bookmarkStart w:id="218" w:name="RN104"/>
      <w:r w:rsidRPr="00151CDF">
        <w:rPr>
          <w:lang w:val="es-ES" w:eastAsia="en-US"/>
        </w:rPr>
        <w:t xml:space="preserve">RN104 Serie </w:t>
      </w:r>
      <w:r w:rsidR="004F5F3C" w:rsidRPr="00151CDF">
        <w:rPr>
          <w:lang w:val="es-ES" w:eastAsia="en-US"/>
        </w:rPr>
        <w:t>de Inicio</w:t>
      </w:r>
      <w:r w:rsidRPr="00151CDF">
        <w:rPr>
          <w:lang w:val="es-ES" w:eastAsia="en-US"/>
        </w:rPr>
        <w:t xml:space="preserve"> del Carrete</w:t>
      </w:r>
      <w:bookmarkEnd w:id="217"/>
    </w:p>
    <w:bookmarkEnd w:id="218"/>
    <w:p w:rsidR="008F28D7" w:rsidRPr="00151CDF" w:rsidRDefault="008F28D7" w:rsidP="008F28D7">
      <w:pPr>
        <w:pStyle w:val="Prrafodelista"/>
        <w:ind w:left="0"/>
        <w:jc w:val="both"/>
        <w:rPr>
          <w:rFonts w:cs="Arial"/>
          <w:sz w:val="20"/>
          <w:szCs w:val="20"/>
          <w:lang w:eastAsia="en-US"/>
        </w:rPr>
      </w:pPr>
      <w:r w:rsidRPr="00151CDF">
        <w:rPr>
          <w:rFonts w:cs="Arial"/>
          <w:sz w:val="20"/>
          <w:szCs w:val="20"/>
          <w:lang w:eastAsia="en-US"/>
        </w:rPr>
        <w:t>Si es la primera vez que se captura un consumo del carrete, se presentará como serie inicial la serie capturada como identificador del carrete</w:t>
      </w:r>
      <w:r w:rsidR="00D9014B" w:rsidRPr="00151CDF">
        <w:rPr>
          <w:rFonts w:cs="Arial"/>
          <w:sz w:val="20"/>
          <w:szCs w:val="20"/>
          <w:lang w:eastAsia="en-US"/>
        </w:rPr>
        <w:t xml:space="preserve"> al inicio de la jornada</w:t>
      </w:r>
      <w:r w:rsidRPr="00151CDF">
        <w:rPr>
          <w:rFonts w:cs="Arial"/>
          <w:sz w:val="20"/>
          <w:szCs w:val="20"/>
          <w:lang w:eastAsia="en-US"/>
        </w:rPr>
        <w:t>. En caso contrario</w:t>
      </w:r>
      <w:r w:rsidR="00D9014B" w:rsidRPr="00151CDF">
        <w:rPr>
          <w:rFonts w:cs="Arial"/>
          <w:sz w:val="20"/>
          <w:szCs w:val="20"/>
          <w:lang w:eastAsia="en-US"/>
        </w:rPr>
        <w:t>,</w:t>
      </w:r>
      <w:r w:rsidRPr="00151CDF">
        <w:rPr>
          <w:rFonts w:cs="Arial"/>
          <w:sz w:val="20"/>
          <w:szCs w:val="20"/>
          <w:lang w:eastAsia="en-US"/>
        </w:rPr>
        <w:t xml:space="preserve"> se presentará como serie inicial l</w:t>
      </w:r>
      <w:r w:rsidR="00746CA8" w:rsidRPr="00151CDF">
        <w:rPr>
          <w:rFonts w:cs="Arial"/>
          <w:sz w:val="20"/>
          <w:szCs w:val="20"/>
          <w:lang w:eastAsia="en-US"/>
        </w:rPr>
        <w:t>a última serie final registrada</w:t>
      </w:r>
      <w:r w:rsidRPr="00151CDF">
        <w:rPr>
          <w:rFonts w:cs="Arial"/>
          <w:sz w:val="20"/>
          <w:szCs w:val="20"/>
          <w:lang w:eastAsia="en-US"/>
        </w:rPr>
        <w:t>.</w:t>
      </w:r>
      <w:r w:rsidR="005B1800" w:rsidRPr="00151CDF">
        <w:rPr>
          <w:rFonts w:cs="Arial"/>
          <w:sz w:val="20"/>
          <w:szCs w:val="20"/>
          <w:lang w:eastAsia="en-US"/>
        </w:rPr>
        <w:t xml:space="preserve"> </w:t>
      </w:r>
    </w:p>
    <w:p w:rsidR="00076A77" w:rsidRPr="00151CDF" w:rsidRDefault="00076A77">
      <w:pPr>
        <w:rPr>
          <w:lang w:val="es-MX" w:eastAsia="es-MX"/>
        </w:rPr>
      </w:pPr>
    </w:p>
    <w:p w:rsidR="00076A77" w:rsidRPr="00151CDF" w:rsidRDefault="00076A77" w:rsidP="00076A7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19" w:name="_Toc319401932"/>
      <w:bookmarkStart w:id="220" w:name="RN105"/>
      <w:r w:rsidRPr="00151CDF">
        <w:rPr>
          <w:lang w:val="es-ES" w:eastAsia="en-US"/>
        </w:rPr>
        <w:t>RN105 Cantidad de Cable Utilizada</w:t>
      </w:r>
      <w:bookmarkEnd w:id="219"/>
    </w:p>
    <w:bookmarkEnd w:id="220"/>
    <w:p w:rsidR="00076A77" w:rsidRPr="00151CDF" w:rsidRDefault="00076A77" w:rsidP="00076A77">
      <w:pPr>
        <w:rPr>
          <w:sz w:val="20"/>
          <w:szCs w:val="20"/>
          <w:lang w:eastAsia="en-US"/>
        </w:rPr>
      </w:pPr>
      <w:r w:rsidRPr="00151CDF">
        <w:rPr>
          <w:sz w:val="20"/>
          <w:szCs w:val="20"/>
          <w:lang w:eastAsia="en-US"/>
        </w:rPr>
        <w:t xml:space="preserve">La cantidad de </w:t>
      </w:r>
      <w:r w:rsidR="0078448A" w:rsidRPr="00151CDF">
        <w:rPr>
          <w:sz w:val="20"/>
          <w:szCs w:val="20"/>
          <w:lang w:eastAsia="en-US"/>
        </w:rPr>
        <w:t>metros de cable utilizados se obtendrá a part</w:t>
      </w:r>
      <w:r w:rsidR="00D34939" w:rsidRPr="00151CDF">
        <w:rPr>
          <w:sz w:val="20"/>
          <w:szCs w:val="20"/>
          <w:lang w:eastAsia="en-US"/>
        </w:rPr>
        <w:t>ir de la resta de la serie fin</w:t>
      </w:r>
      <w:r w:rsidR="0078448A" w:rsidRPr="00151CDF">
        <w:rPr>
          <w:sz w:val="20"/>
          <w:szCs w:val="20"/>
          <w:lang w:eastAsia="en-US"/>
        </w:rPr>
        <w:t xml:space="preserve"> del carrete proporcionada por el usuario, </w:t>
      </w:r>
      <w:r w:rsidR="00D34939" w:rsidRPr="00151CDF">
        <w:rPr>
          <w:sz w:val="20"/>
          <w:szCs w:val="20"/>
          <w:lang w:eastAsia="en-US"/>
        </w:rPr>
        <w:t>menos la serie</w:t>
      </w:r>
      <w:r w:rsidR="006C05D3">
        <w:rPr>
          <w:sz w:val="20"/>
          <w:szCs w:val="20"/>
          <w:lang w:eastAsia="en-US"/>
        </w:rPr>
        <w:t xml:space="preserve"> de </w:t>
      </w:r>
      <w:r w:rsidR="00D34939" w:rsidRPr="00151CDF">
        <w:rPr>
          <w:sz w:val="20"/>
          <w:szCs w:val="20"/>
          <w:lang w:eastAsia="en-US"/>
        </w:rPr>
        <w:t xml:space="preserve"> inicio</w:t>
      </w:r>
      <w:r w:rsidR="0078448A" w:rsidRPr="00151CDF">
        <w:rPr>
          <w:sz w:val="20"/>
          <w:szCs w:val="20"/>
          <w:lang w:eastAsia="en-US"/>
        </w:rPr>
        <w:t>.</w:t>
      </w:r>
    </w:p>
    <w:p w:rsidR="002D0123" w:rsidRPr="00151CDF" w:rsidRDefault="002D0123">
      <w:pPr>
        <w:rPr>
          <w:lang w:val="es-MX" w:eastAsia="es-MX"/>
        </w:rPr>
      </w:pPr>
    </w:p>
    <w:p w:rsidR="0078448A" w:rsidRPr="00151CDF" w:rsidRDefault="0078448A" w:rsidP="0078448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1" w:name="_Toc319401933"/>
      <w:bookmarkStart w:id="222" w:name="RN106"/>
      <w:r w:rsidRPr="00151CDF">
        <w:rPr>
          <w:lang w:val="es-ES" w:eastAsia="en-US"/>
        </w:rPr>
        <w:t>RN106 Serie</w:t>
      </w:r>
      <w:r w:rsidR="00B7670B" w:rsidRPr="00151CDF">
        <w:rPr>
          <w:lang w:val="es-ES" w:eastAsia="en-US"/>
        </w:rPr>
        <w:t xml:space="preserve"> Inicial y Final</w:t>
      </w:r>
      <w:r w:rsidRPr="00151CDF">
        <w:rPr>
          <w:lang w:val="es-ES" w:eastAsia="en-US"/>
        </w:rPr>
        <w:t xml:space="preserve"> del Carrete</w:t>
      </w:r>
      <w:bookmarkEnd w:id="221"/>
    </w:p>
    <w:bookmarkEnd w:id="222"/>
    <w:p w:rsidR="0078448A" w:rsidRPr="00151CDF" w:rsidRDefault="0078448A" w:rsidP="0078448A">
      <w:pPr>
        <w:pStyle w:val="Prrafodelista"/>
        <w:ind w:left="0"/>
        <w:jc w:val="both"/>
        <w:rPr>
          <w:rFonts w:cs="Arial"/>
          <w:sz w:val="20"/>
          <w:szCs w:val="20"/>
          <w:lang w:eastAsia="en-US"/>
        </w:rPr>
      </w:pPr>
      <w:r w:rsidRPr="00151CDF">
        <w:rPr>
          <w:sz w:val="20"/>
          <w:szCs w:val="20"/>
          <w:lang w:eastAsia="en-US"/>
        </w:rPr>
        <w:t>La</w:t>
      </w:r>
      <w:r w:rsidR="00B7670B" w:rsidRPr="00151CDF">
        <w:rPr>
          <w:sz w:val="20"/>
          <w:szCs w:val="20"/>
          <w:lang w:eastAsia="en-US"/>
        </w:rPr>
        <w:t>s</w:t>
      </w:r>
      <w:r w:rsidRPr="00151CDF">
        <w:rPr>
          <w:sz w:val="20"/>
          <w:szCs w:val="20"/>
          <w:lang w:eastAsia="en-US"/>
        </w:rPr>
        <w:t xml:space="preserve"> </w:t>
      </w:r>
      <w:r w:rsidRPr="00151CDF">
        <w:rPr>
          <w:rFonts w:cs="Arial"/>
          <w:sz w:val="20"/>
          <w:szCs w:val="20"/>
          <w:lang w:eastAsia="en-US"/>
        </w:rPr>
        <w:t>serie</w:t>
      </w:r>
      <w:r w:rsidR="00B7670B" w:rsidRPr="00151CDF">
        <w:rPr>
          <w:rFonts w:cs="Arial"/>
          <w:sz w:val="20"/>
          <w:szCs w:val="20"/>
          <w:lang w:eastAsia="en-US"/>
        </w:rPr>
        <w:t>s inicial y final</w:t>
      </w:r>
      <w:r w:rsidR="00A22C90" w:rsidRPr="00151CDF">
        <w:rPr>
          <w:rFonts w:cs="Arial"/>
          <w:sz w:val="20"/>
          <w:szCs w:val="20"/>
          <w:lang w:eastAsia="en-US"/>
        </w:rPr>
        <w:t xml:space="preserve"> del carrete será</w:t>
      </w:r>
      <w:r w:rsidR="00B7670B" w:rsidRPr="00151CDF">
        <w:rPr>
          <w:rFonts w:cs="Arial"/>
          <w:sz w:val="20"/>
          <w:szCs w:val="20"/>
          <w:lang w:eastAsia="en-US"/>
        </w:rPr>
        <w:t>n</w:t>
      </w:r>
      <w:r w:rsidR="00A22C90" w:rsidRPr="00151CDF">
        <w:rPr>
          <w:rFonts w:cs="Arial"/>
          <w:sz w:val="20"/>
          <w:szCs w:val="20"/>
          <w:lang w:eastAsia="en-US"/>
        </w:rPr>
        <w:t xml:space="preserve"> la</w:t>
      </w:r>
      <w:r w:rsidR="00B7670B" w:rsidRPr="00151CDF">
        <w:rPr>
          <w:rFonts w:cs="Arial"/>
          <w:sz w:val="20"/>
          <w:szCs w:val="20"/>
          <w:lang w:eastAsia="en-US"/>
        </w:rPr>
        <w:t>s</w:t>
      </w:r>
      <w:r w:rsidRPr="00151CDF">
        <w:rPr>
          <w:rFonts w:cs="Arial"/>
          <w:sz w:val="20"/>
          <w:szCs w:val="20"/>
          <w:lang w:eastAsia="en-US"/>
        </w:rPr>
        <w:t xml:space="preserve"> </w:t>
      </w:r>
      <w:r w:rsidR="00B7670B" w:rsidRPr="00151CDF">
        <w:rPr>
          <w:rFonts w:cs="Arial"/>
          <w:sz w:val="20"/>
          <w:szCs w:val="20"/>
          <w:lang w:eastAsia="en-US"/>
        </w:rPr>
        <w:t>proporcionadas</w:t>
      </w:r>
      <w:r w:rsidRPr="00151CDF">
        <w:rPr>
          <w:rFonts w:cs="Arial"/>
          <w:sz w:val="20"/>
          <w:szCs w:val="20"/>
          <w:lang w:eastAsia="en-US"/>
        </w:rPr>
        <w:t xml:space="preserve"> al inicio de la jornada como identificador del</w:t>
      </w:r>
      <w:r w:rsidR="00B7670B" w:rsidRPr="00151CDF">
        <w:rPr>
          <w:rFonts w:cs="Arial"/>
          <w:sz w:val="20"/>
          <w:szCs w:val="20"/>
          <w:lang w:eastAsia="en-US"/>
        </w:rPr>
        <w:t xml:space="preserve"> rango del</w:t>
      </w:r>
      <w:r w:rsidRPr="00151CDF">
        <w:rPr>
          <w:rFonts w:cs="Arial"/>
          <w:sz w:val="20"/>
          <w:szCs w:val="20"/>
          <w:lang w:eastAsia="en-US"/>
        </w:rPr>
        <w:t xml:space="preserve"> carrete.</w:t>
      </w:r>
    </w:p>
    <w:p w:rsidR="0078448A" w:rsidRPr="00151CDF" w:rsidRDefault="0078448A" w:rsidP="0078448A">
      <w:pPr>
        <w:rPr>
          <w:sz w:val="20"/>
          <w:szCs w:val="20"/>
          <w:lang w:eastAsia="en-US"/>
        </w:rPr>
      </w:pPr>
    </w:p>
    <w:p w:rsidR="00741CD7" w:rsidRPr="00151CDF" w:rsidRDefault="00741CD7" w:rsidP="00741CD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3" w:name="_Toc319401934"/>
      <w:bookmarkStart w:id="224" w:name="RN107"/>
      <w:r w:rsidRPr="00151CDF">
        <w:rPr>
          <w:lang w:val="es-ES" w:eastAsia="en-US"/>
        </w:rPr>
        <w:t xml:space="preserve">RN107 Motivos de Material </w:t>
      </w:r>
      <w:r w:rsidR="00A64070" w:rsidRPr="00151CDF">
        <w:rPr>
          <w:lang w:val="es-ES" w:eastAsia="en-US"/>
        </w:rPr>
        <w:t xml:space="preserve">No </w:t>
      </w:r>
      <w:r w:rsidRPr="00151CDF">
        <w:rPr>
          <w:lang w:val="es-ES" w:eastAsia="en-US"/>
        </w:rPr>
        <w:t>Utilizado</w:t>
      </w:r>
      <w:bookmarkEnd w:id="223"/>
    </w:p>
    <w:bookmarkEnd w:id="224"/>
    <w:p w:rsidR="00741CD7" w:rsidRPr="00151CDF" w:rsidRDefault="00741CD7" w:rsidP="00741CD7">
      <w:pPr>
        <w:pStyle w:val="Prrafodelista"/>
        <w:ind w:left="0"/>
        <w:jc w:val="both"/>
        <w:rPr>
          <w:rFonts w:cs="Arial"/>
          <w:sz w:val="20"/>
          <w:szCs w:val="20"/>
          <w:lang w:eastAsia="en-US"/>
        </w:rPr>
      </w:pPr>
      <w:r w:rsidRPr="00151CDF">
        <w:rPr>
          <w:rFonts w:cs="Arial"/>
          <w:sz w:val="20"/>
          <w:szCs w:val="20"/>
          <w:lang w:eastAsia="en-US"/>
        </w:rPr>
        <w:t xml:space="preserve">Del catálogo de valores por referencia que correspondan a “Motivos de Exceso de Material Utilizado”, traer la información de los motivos </w:t>
      </w:r>
      <w:r w:rsidR="0004646D" w:rsidRPr="00151CDF">
        <w:rPr>
          <w:rFonts w:cs="Arial"/>
          <w:sz w:val="20"/>
          <w:szCs w:val="20"/>
          <w:lang w:eastAsia="en-US"/>
        </w:rPr>
        <w:t>correspondientes al grupo “No Utilizado”</w:t>
      </w:r>
      <w:r w:rsidRPr="00151CDF">
        <w:rPr>
          <w:rFonts w:cs="Arial"/>
          <w:sz w:val="20"/>
          <w:szCs w:val="20"/>
          <w:lang w:eastAsia="en-US"/>
        </w:rPr>
        <w:t>.</w:t>
      </w:r>
    </w:p>
    <w:p w:rsidR="00B42CA0" w:rsidRPr="00151CDF" w:rsidRDefault="00B42CA0" w:rsidP="00741CD7">
      <w:pPr>
        <w:pStyle w:val="Prrafodelista"/>
        <w:ind w:left="0"/>
        <w:jc w:val="both"/>
        <w:rPr>
          <w:rFonts w:cs="Arial"/>
          <w:sz w:val="20"/>
          <w:szCs w:val="20"/>
          <w:lang w:eastAsia="en-US"/>
        </w:rPr>
      </w:pPr>
    </w:p>
    <w:p w:rsidR="0078448A" w:rsidRPr="00151CDF" w:rsidRDefault="00741CD7" w:rsidP="00741CD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5" w:name="_Toc319401935"/>
      <w:bookmarkStart w:id="226" w:name="RN108"/>
      <w:r w:rsidRPr="00151CDF">
        <w:rPr>
          <w:lang w:val="es-ES" w:eastAsia="en-US"/>
        </w:rPr>
        <w:t>RN108 Material Excedido</w:t>
      </w:r>
      <w:bookmarkEnd w:id="225"/>
    </w:p>
    <w:bookmarkEnd w:id="226"/>
    <w:p w:rsidR="00741CD7" w:rsidRPr="00151CDF" w:rsidRDefault="00741CD7" w:rsidP="00741CD7">
      <w:pPr>
        <w:pStyle w:val="Prrafodelista"/>
        <w:ind w:left="0"/>
        <w:jc w:val="both"/>
        <w:rPr>
          <w:rFonts w:cs="Arial"/>
          <w:sz w:val="20"/>
          <w:szCs w:val="20"/>
          <w:lang w:eastAsia="en-US"/>
        </w:rPr>
      </w:pPr>
      <w:r w:rsidRPr="00151CDF">
        <w:rPr>
          <w:rFonts w:cs="Arial"/>
          <w:sz w:val="20"/>
          <w:szCs w:val="20"/>
          <w:lang w:eastAsia="en-US"/>
        </w:rPr>
        <w:t xml:space="preserve">Se presentará el mensaje de material excedido en pantalla, donde </w:t>
      </w:r>
      <w:r w:rsidRPr="00151CDF">
        <w:rPr>
          <w:rFonts w:cs="Arial"/>
          <w:i/>
          <w:sz w:val="20"/>
          <w:szCs w:val="20"/>
          <w:lang w:eastAsia="en-US"/>
        </w:rPr>
        <w:t>&lt;material&gt;</w:t>
      </w:r>
      <w:r w:rsidRPr="00151CDF">
        <w:rPr>
          <w:rFonts w:cs="Arial"/>
          <w:sz w:val="20"/>
          <w:szCs w:val="20"/>
          <w:lang w:eastAsia="en-US"/>
        </w:rPr>
        <w:t xml:space="preserve"> es la descripción del material cuyo consumo rebasa la cantidad máxima permitida.</w:t>
      </w:r>
    </w:p>
    <w:p w:rsidR="00B819FB" w:rsidRPr="00151CDF" w:rsidRDefault="00B819FB">
      <w:pPr>
        <w:rPr>
          <w:lang w:val="es-MX" w:eastAsia="es-MX"/>
        </w:rPr>
      </w:pPr>
    </w:p>
    <w:p w:rsidR="00B819FB" w:rsidRPr="00151CDF" w:rsidRDefault="00B819FB" w:rsidP="00B819F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7" w:name="_Toc319401936"/>
      <w:bookmarkStart w:id="228" w:name="RN109"/>
      <w:r w:rsidRPr="00151CDF">
        <w:rPr>
          <w:lang w:val="es-ES" w:eastAsia="en-US"/>
        </w:rPr>
        <w:t>RN109 Valores de Tipos de Incidencias</w:t>
      </w:r>
      <w:bookmarkEnd w:id="227"/>
    </w:p>
    <w:bookmarkEnd w:id="228"/>
    <w:p w:rsidR="00B819FB" w:rsidRPr="00151CDF" w:rsidRDefault="00B819FB" w:rsidP="00B819FB">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“Tipos de Incidencias”.</w:t>
      </w:r>
    </w:p>
    <w:p w:rsidR="002A1679" w:rsidRPr="003157E8" w:rsidRDefault="002A1679">
      <w:pPr>
        <w:rPr>
          <w:lang w:eastAsia="es-MX"/>
        </w:rPr>
      </w:pPr>
    </w:p>
    <w:p w:rsidR="002A1679" w:rsidRPr="00151CDF" w:rsidRDefault="002A1679" w:rsidP="002A167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29" w:name="RN110"/>
      <w:bookmarkStart w:id="230" w:name="_Toc319401937"/>
      <w:r w:rsidRPr="00151CDF">
        <w:rPr>
          <w:lang w:val="es-ES" w:eastAsia="en-US"/>
        </w:rPr>
        <w:t xml:space="preserve">RN110 Sincronización de </w:t>
      </w:r>
      <w:r w:rsidR="00C33B7B" w:rsidRPr="00151CDF">
        <w:rPr>
          <w:lang w:val="es-ES" w:eastAsia="en-US"/>
        </w:rPr>
        <w:t xml:space="preserve">una </w:t>
      </w:r>
      <w:r w:rsidRPr="00151CDF">
        <w:rPr>
          <w:lang w:val="es-ES" w:eastAsia="en-US"/>
        </w:rPr>
        <w:t>Incidencia en el Servidor</w:t>
      </w:r>
      <w:bookmarkEnd w:id="229"/>
      <w:bookmarkEnd w:id="230"/>
    </w:p>
    <w:p w:rsidR="002A1679" w:rsidRPr="00151CDF" w:rsidRDefault="002A1679" w:rsidP="002A1679">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las incidencias.</w:t>
      </w:r>
    </w:p>
    <w:p w:rsidR="002A1679" w:rsidRPr="00151CDF" w:rsidRDefault="002A1679" w:rsidP="002A1679">
      <w:pPr>
        <w:pStyle w:val="Prrafodelista"/>
        <w:ind w:left="0"/>
        <w:jc w:val="both"/>
        <w:rPr>
          <w:rFonts w:cs="Arial"/>
          <w:sz w:val="20"/>
          <w:szCs w:val="20"/>
          <w:lang w:eastAsia="en-US"/>
        </w:rPr>
      </w:pPr>
    </w:p>
    <w:p w:rsidR="00974FA3" w:rsidRPr="00151CDF" w:rsidRDefault="00974FA3" w:rsidP="00974FA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31" w:name="_Toc319401938"/>
      <w:bookmarkStart w:id="232" w:name="RN111"/>
      <w:r w:rsidRPr="00151CDF">
        <w:rPr>
          <w:lang w:val="es-ES" w:eastAsia="en-US"/>
        </w:rPr>
        <w:t>RN1</w:t>
      </w:r>
      <w:r w:rsidR="00C33920" w:rsidRPr="00151CDF">
        <w:rPr>
          <w:lang w:val="es-ES" w:eastAsia="en-US"/>
        </w:rPr>
        <w:t>11 Configuración de Envío</w:t>
      </w:r>
      <w:r w:rsidRPr="00151CDF">
        <w:rPr>
          <w:lang w:val="es-ES" w:eastAsia="en-US"/>
        </w:rPr>
        <w:t xml:space="preserve"> de Consumo de Material</w:t>
      </w:r>
      <w:bookmarkEnd w:id="231"/>
    </w:p>
    <w:bookmarkEnd w:id="232"/>
    <w:p w:rsidR="00974FA3" w:rsidRPr="00151CDF" w:rsidRDefault="00974FA3" w:rsidP="00974FA3">
      <w:pPr>
        <w:pStyle w:val="Prrafodelista"/>
        <w:ind w:left="0"/>
        <w:jc w:val="both"/>
        <w:rPr>
          <w:rFonts w:cs="Arial"/>
          <w:sz w:val="20"/>
          <w:szCs w:val="20"/>
          <w:lang w:eastAsia="en-US"/>
        </w:rPr>
      </w:pPr>
      <w:r w:rsidRPr="00151CDF">
        <w:rPr>
          <w:rFonts w:cs="Arial"/>
          <w:sz w:val="20"/>
          <w:szCs w:val="20"/>
          <w:lang w:eastAsia="en-US"/>
        </w:rPr>
        <w:t xml:space="preserve">Del catálogo de configuraciones del sistema traer la información </w:t>
      </w:r>
      <w:r w:rsidR="00A307CF" w:rsidRPr="00151CDF">
        <w:rPr>
          <w:rFonts w:cs="Arial"/>
          <w:sz w:val="20"/>
          <w:szCs w:val="20"/>
          <w:lang w:eastAsia="en-US"/>
        </w:rPr>
        <w:t>del</w:t>
      </w:r>
      <w:r w:rsidRPr="00151CDF">
        <w:rPr>
          <w:rFonts w:cs="Arial"/>
          <w:sz w:val="20"/>
          <w:szCs w:val="20"/>
          <w:lang w:eastAsia="en-US"/>
        </w:rPr>
        <w:t xml:space="preserve"> parámetro</w:t>
      </w:r>
      <w:r w:rsidR="00A307CF" w:rsidRPr="00151CDF">
        <w:rPr>
          <w:rFonts w:cs="Arial"/>
          <w:sz w:val="20"/>
          <w:szCs w:val="20"/>
          <w:lang w:eastAsia="en-US"/>
        </w:rPr>
        <w:t xml:space="preserve"> correspondiente al</w:t>
      </w:r>
      <w:r w:rsidRPr="00151CDF">
        <w:rPr>
          <w:rFonts w:cs="Arial"/>
          <w:sz w:val="20"/>
          <w:szCs w:val="20"/>
          <w:lang w:eastAsia="en-US"/>
        </w:rPr>
        <w:t xml:space="preserve"> “</w:t>
      </w:r>
      <w:r w:rsidR="000503E4" w:rsidRPr="00151CDF">
        <w:rPr>
          <w:rFonts w:cs="Arial"/>
          <w:sz w:val="20"/>
          <w:szCs w:val="20"/>
          <w:lang w:eastAsia="en-US"/>
        </w:rPr>
        <w:t>Envío Parcial de Consumo de Materiales</w:t>
      </w:r>
      <w:r w:rsidR="00DB0F93" w:rsidRPr="00151CDF">
        <w:rPr>
          <w:rFonts w:cs="Arial"/>
          <w:sz w:val="20"/>
          <w:szCs w:val="20"/>
          <w:lang w:eastAsia="en-US"/>
        </w:rPr>
        <w:t>”.</w:t>
      </w:r>
    </w:p>
    <w:p w:rsidR="00153654" w:rsidRPr="00151CDF" w:rsidRDefault="00153654" w:rsidP="00753A0A">
      <w:pPr>
        <w:rPr>
          <w:lang w:val="es-MX" w:eastAsia="es-MX"/>
        </w:rPr>
      </w:pPr>
    </w:p>
    <w:p w:rsidR="00153654" w:rsidRPr="00151CDF" w:rsidRDefault="00153654" w:rsidP="0015365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33" w:name="_Toc319401939"/>
      <w:bookmarkStart w:id="234" w:name="RN112"/>
      <w:r w:rsidRPr="00151CDF">
        <w:rPr>
          <w:lang w:val="es-ES" w:eastAsia="en-US"/>
        </w:rPr>
        <w:lastRenderedPageBreak/>
        <w:t>RN112 Ruta de Almacenamiento de Firmas</w:t>
      </w:r>
      <w:bookmarkEnd w:id="233"/>
    </w:p>
    <w:bookmarkEnd w:id="234"/>
    <w:p w:rsidR="00153654" w:rsidRPr="00151CDF" w:rsidRDefault="00153654" w:rsidP="00153654">
      <w:pPr>
        <w:pStyle w:val="Textoindependiente"/>
        <w:rPr>
          <w:b w:val="0"/>
          <w:bCs w:val="0"/>
          <w:sz w:val="20"/>
          <w:szCs w:val="20"/>
          <w:lang w:val="es-ES" w:eastAsia="en-US"/>
        </w:rPr>
      </w:pPr>
      <w:r w:rsidRPr="00151CDF">
        <w:rPr>
          <w:b w:val="0"/>
          <w:bCs w:val="0"/>
          <w:sz w:val="20"/>
          <w:szCs w:val="20"/>
          <w:lang w:val="es-ES" w:eastAsia="en-US"/>
        </w:rPr>
        <w:t xml:space="preserve">La ruta en la cual serán almacenadas las imágenes de las firmas capturadas en el móvil, será el valor </w:t>
      </w:r>
      <w:r w:rsidR="000503E4" w:rsidRPr="00151CDF">
        <w:rPr>
          <w:b w:val="0"/>
          <w:bCs w:val="0"/>
          <w:sz w:val="20"/>
          <w:szCs w:val="20"/>
          <w:lang w:val="es-ES" w:eastAsia="en-US"/>
        </w:rPr>
        <w:t>definido para el</w:t>
      </w:r>
      <w:r w:rsidRPr="00151CDF">
        <w:rPr>
          <w:b w:val="0"/>
          <w:bCs w:val="0"/>
          <w:sz w:val="20"/>
          <w:szCs w:val="20"/>
          <w:lang w:val="es-ES" w:eastAsia="en-US"/>
        </w:rPr>
        <w:t xml:space="preserve"> parámetro </w:t>
      </w:r>
      <w:r w:rsidR="000503E4" w:rsidRPr="00151CDF">
        <w:rPr>
          <w:b w:val="0"/>
          <w:bCs w:val="0"/>
          <w:sz w:val="20"/>
          <w:szCs w:val="20"/>
          <w:lang w:val="es-ES" w:eastAsia="en-US"/>
        </w:rPr>
        <w:t>correspondiente a la “</w:t>
      </w:r>
      <w:r w:rsidR="000974F4" w:rsidRPr="00151CDF">
        <w:rPr>
          <w:b w:val="0"/>
          <w:bCs w:val="0"/>
          <w:sz w:val="20"/>
          <w:szCs w:val="20"/>
          <w:lang w:val="es-ES" w:eastAsia="en-US"/>
        </w:rPr>
        <w:t>Ruta de Almacenamiento de Firmas en el Móvil</w:t>
      </w:r>
      <w:r w:rsidR="000503E4" w:rsidRPr="00151CDF">
        <w:rPr>
          <w:b w:val="0"/>
          <w:bCs w:val="0"/>
          <w:sz w:val="20"/>
          <w:szCs w:val="20"/>
          <w:lang w:val="es-ES" w:eastAsia="en-US"/>
        </w:rPr>
        <w:t>”</w:t>
      </w:r>
      <w:r w:rsidRPr="00151CDF">
        <w:rPr>
          <w:b w:val="0"/>
          <w:bCs w:val="0"/>
          <w:sz w:val="20"/>
          <w:szCs w:val="20"/>
          <w:lang w:val="es-ES" w:eastAsia="en-US"/>
        </w:rPr>
        <w:t xml:space="preserve">, </w:t>
      </w:r>
      <w:r w:rsidRPr="00151CDF">
        <w:rPr>
          <w:rStyle w:val="Hipervnculo"/>
          <w:b w:val="0"/>
          <w:color w:val="auto"/>
          <w:sz w:val="20"/>
          <w:szCs w:val="20"/>
          <w:u w:val="none"/>
        </w:rPr>
        <w:t>del catálogo de configuraciones del sistema.</w:t>
      </w:r>
    </w:p>
    <w:p w:rsidR="00153654" w:rsidRPr="00151CDF" w:rsidRDefault="00153654">
      <w:pPr>
        <w:rPr>
          <w:lang w:val="es-MX" w:eastAsia="es-MX"/>
        </w:rPr>
      </w:pPr>
    </w:p>
    <w:p w:rsidR="00516F5F" w:rsidRPr="00151CDF" w:rsidRDefault="00516F5F" w:rsidP="00516F5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35" w:name="_Toc319401940"/>
      <w:bookmarkStart w:id="236" w:name="RN113"/>
      <w:r w:rsidRPr="00151CDF">
        <w:rPr>
          <w:lang w:val="es-ES" w:eastAsia="en-US"/>
        </w:rPr>
        <w:t xml:space="preserve">RN113 </w:t>
      </w:r>
      <w:bookmarkStart w:id="237" w:name="OLE_LINK11"/>
      <w:bookmarkStart w:id="238" w:name="OLE_LINK12"/>
      <w:r w:rsidRPr="00151CDF">
        <w:rPr>
          <w:lang w:val="es-ES" w:eastAsia="en-US"/>
        </w:rPr>
        <w:t xml:space="preserve">Sincronización del Consumo </w:t>
      </w:r>
      <w:r w:rsidR="00382B61" w:rsidRPr="00151CDF">
        <w:rPr>
          <w:lang w:val="es-ES" w:eastAsia="en-US"/>
        </w:rPr>
        <w:t>de Materiales</w:t>
      </w:r>
      <w:r w:rsidRPr="00151CDF">
        <w:rPr>
          <w:lang w:val="es-ES" w:eastAsia="en-US"/>
        </w:rPr>
        <w:t xml:space="preserve"> en el Servidor</w:t>
      </w:r>
      <w:bookmarkEnd w:id="235"/>
    </w:p>
    <w:bookmarkEnd w:id="236"/>
    <w:p w:rsidR="00516F5F" w:rsidRPr="00151CDF" w:rsidRDefault="00516F5F" w:rsidP="00516F5F">
      <w:pPr>
        <w:pStyle w:val="Prrafodelista"/>
        <w:ind w:left="0"/>
        <w:jc w:val="both"/>
        <w:rPr>
          <w:rFonts w:cs="Arial"/>
          <w:sz w:val="20"/>
          <w:szCs w:val="20"/>
          <w:lang w:eastAsia="en-US"/>
        </w:rPr>
      </w:pPr>
      <w:r w:rsidRPr="00151CDF">
        <w:rPr>
          <w:rFonts w:cs="Arial"/>
          <w:sz w:val="20"/>
          <w:szCs w:val="20"/>
          <w:lang w:eastAsia="en-US"/>
        </w:rPr>
        <w:t>Se deberá homologar la información del móvil hac</w:t>
      </w:r>
      <w:r w:rsidR="00382B61" w:rsidRPr="00151CDF">
        <w:rPr>
          <w:rFonts w:cs="Arial"/>
          <w:sz w:val="20"/>
          <w:szCs w:val="20"/>
          <w:lang w:eastAsia="en-US"/>
        </w:rPr>
        <w:t xml:space="preserve">ia el servidor para el consumo de materiales generales </w:t>
      </w:r>
      <w:r w:rsidR="00452E8D" w:rsidRPr="00151CDF">
        <w:rPr>
          <w:rFonts w:cs="Arial"/>
          <w:sz w:val="20"/>
          <w:szCs w:val="20"/>
          <w:lang w:eastAsia="en-US"/>
        </w:rPr>
        <w:t>de las órdenes de trabajo del suscriptor anterior</w:t>
      </w:r>
      <w:r w:rsidR="00382B61" w:rsidRPr="00151CDF">
        <w:rPr>
          <w:rFonts w:cs="Arial"/>
          <w:sz w:val="20"/>
          <w:szCs w:val="20"/>
          <w:lang w:eastAsia="en-US"/>
        </w:rPr>
        <w:t>.</w:t>
      </w:r>
    </w:p>
    <w:bookmarkEnd w:id="237"/>
    <w:bookmarkEnd w:id="238"/>
    <w:p w:rsidR="00153654" w:rsidRPr="00151CDF" w:rsidRDefault="00153654" w:rsidP="00753A0A">
      <w:pPr>
        <w:rPr>
          <w:lang w:val="es-MX" w:eastAsia="es-MX"/>
        </w:rPr>
      </w:pPr>
    </w:p>
    <w:p w:rsidR="00382B61" w:rsidRPr="00151CDF" w:rsidRDefault="00382B61" w:rsidP="00382B6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39" w:name="_Toc319401941"/>
      <w:bookmarkStart w:id="240" w:name="RN114"/>
      <w:r w:rsidRPr="00151CDF">
        <w:rPr>
          <w:lang w:val="es-ES" w:eastAsia="en-US"/>
        </w:rPr>
        <w:t>RN114 Sincronización del Consumo de Cable en el Servidor</w:t>
      </w:r>
      <w:bookmarkEnd w:id="239"/>
    </w:p>
    <w:bookmarkEnd w:id="240"/>
    <w:p w:rsidR="00382B61" w:rsidRPr="00151CDF" w:rsidRDefault="00382B61" w:rsidP="00382B61">
      <w:pPr>
        <w:pStyle w:val="Prrafodelista"/>
        <w:ind w:left="0"/>
        <w:jc w:val="both"/>
        <w:rPr>
          <w:rFonts w:cs="Arial"/>
          <w:sz w:val="20"/>
          <w:szCs w:val="20"/>
          <w:lang w:eastAsia="en-US"/>
        </w:rPr>
      </w:pPr>
      <w:r w:rsidRPr="00151CDF">
        <w:rPr>
          <w:rFonts w:cs="Arial"/>
          <w:sz w:val="20"/>
          <w:szCs w:val="20"/>
          <w:lang w:eastAsia="en-US"/>
        </w:rPr>
        <w:t xml:space="preserve">Se deberá homologar la información del móvil hacia el servidor para el consumo de cable </w:t>
      </w:r>
      <w:r w:rsidR="00452E8D" w:rsidRPr="00151CDF">
        <w:rPr>
          <w:rFonts w:cs="Arial"/>
          <w:sz w:val="20"/>
          <w:szCs w:val="20"/>
          <w:lang w:eastAsia="en-US"/>
        </w:rPr>
        <w:t>de las órdenes de trabajo del suscriptor anterior</w:t>
      </w:r>
      <w:r w:rsidRPr="00151CDF">
        <w:rPr>
          <w:rFonts w:cs="Arial"/>
          <w:sz w:val="20"/>
          <w:szCs w:val="20"/>
          <w:lang w:eastAsia="en-US"/>
        </w:rPr>
        <w:t>.</w:t>
      </w:r>
    </w:p>
    <w:p w:rsidR="00382B61" w:rsidRPr="00151CDF" w:rsidRDefault="00382B61" w:rsidP="00753A0A">
      <w:pPr>
        <w:rPr>
          <w:lang w:val="es-MX" w:eastAsia="es-MX"/>
        </w:rPr>
      </w:pPr>
    </w:p>
    <w:p w:rsidR="005142D6" w:rsidRPr="00151CDF" w:rsidRDefault="005142D6" w:rsidP="005142D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41" w:name="_Toc269998233"/>
      <w:bookmarkStart w:id="242" w:name="_Toc319401942"/>
      <w:bookmarkStart w:id="243" w:name="RN115"/>
      <w:r w:rsidRPr="00151CDF">
        <w:rPr>
          <w:lang w:val="es-ES" w:eastAsia="en-US"/>
        </w:rPr>
        <w:t>RN115 Cantidad de Órdenes de Trabajo Sin Cerrar</w:t>
      </w:r>
      <w:bookmarkEnd w:id="241"/>
      <w:bookmarkEnd w:id="242"/>
    </w:p>
    <w:bookmarkEnd w:id="243"/>
    <w:p w:rsidR="005142D6" w:rsidRPr="00151CDF" w:rsidRDefault="005142D6" w:rsidP="005142D6">
      <w:pPr>
        <w:jc w:val="both"/>
        <w:rPr>
          <w:rFonts w:cs="Arial"/>
          <w:sz w:val="20"/>
          <w:szCs w:val="20"/>
        </w:rPr>
      </w:pPr>
      <w:r w:rsidRPr="00151CDF">
        <w:rPr>
          <w:rStyle w:val="Hipervnculo"/>
          <w:rFonts w:cs="Arial"/>
          <w:color w:val="auto"/>
          <w:sz w:val="20"/>
          <w:szCs w:val="20"/>
          <w:u w:val="none"/>
        </w:rPr>
        <w:t xml:space="preserve">Se realizará un conteo de las órdenes de trabajo relacionadas con el suscriptor actual, que se encuentren en estado diferente a </w:t>
      </w:r>
      <w:r w:rsidRPr="00151CDF">
        <w:rPr>
          <w:rFonts w:cs="Arial"/>
          <w:sz w:val="20"/>
          <w:szCs w:val="20"/>
        </w:rPr>
        <w:t>ATENDIDAS o CON PROBLEMA.</w:t>
      </w:r>
    </w:p>
    <w:p w:rsidR="004B67A8" w:rsidRPr="00151CDF" w:rsidRDefault="004B67A8" w:rsidP="00753A0A">
      <w:pPr>
        <w:rPr>
          <w:lang w:val="es-MX" w:eastAsia="es-MX"/>
        </w:rPr>
      </w:pPr>
    </w:p>
    <w:p w:rsidR="002C5BDC" w:rsidRPr="00151CDF" w:rsidRDefault="002C5BDC" w:rsidP="002C5BD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44" w:name="_Toc319401943"/>
      <w:bookmarkStart w:id="245" w:name="RN116"/>
      <w:r w:rsidRPr="00151CDF">
        <w:rPr>
          <w:lang w:val="es-ES" w:eastAsia="en-US"/>
        </w:rPr>
        <w:t>RN116 Valor Tipo de Equipo Digital</w:t>
      </w:r>
      <w:bookmarkEnd w:id="244"/>
    </w:p>
    <w:bookmarkEnd w:id="245"/>
    <w:p w:rsidR="002C5BDC" w:rsidRPr="00151CDF" w:rsidRDefault="002C5BDC" w:rsidP="002C5BDC">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Material”, traer la información de los valores para el grupo que corresponda a “Equipo Digital”.</w:t>
      </w:r>
    </w:p>
    <w:p w:rsidR="004B67A8" w:rsidRPr="003157E8" w:rsidRDefault="004B67A8" w:rsidP="00753A0A">
      <w:pPr>
        <w:rPr>
          <w:lang w:eastAsia="es-MX"/>
        </w:rPr>
      </w:pPr>
    </w:p>
    <w:p w:rsidR="00CD3859" w:rsidRPr="00151CDF" w:rsidRDefault="00CD3859" w:rsidP="00CD385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46" w:name="_Toc319401944"/>
      <w:bookmarkStart w:id="247" w:name="RN117"/>
      <w:r w:rsidRPr="00151CDF">
        <w:rPr>
          <w:lang w:val="es-ES" w:eastAsia="en-US"/>
        </w:rPr>
        <w:t xml:space="preserve">RN117 </w:t>
      </w:r>
      <w:r w:rsidR="00A81BC9" w:rsidRPr="00151CDF">
        <w:rPr>
          <w:lang w:val="es-ES" w:eastAsia="en-US"/>
        </w:rPr>
        <w:t>Valor Tipo de Encuestas</w:t>
      </w:r>
      <w:bookmarkEnd w:id="246"/>
    </w:p>
    <w:bookmarkEnd w:id="247"/>
    <w:p w:rsidR="00CD3859" w:rsidRPr="00151CDF" w:rsidRDefault="00A81BC9" w:rsidP="00CD3859">
      <w:pPr>
        <w:pStyle w:val="Prrafodelista"/>
        <w:ind w:left="0"/>
        <w:jc w:val="both"/>
        <w:rPr>
          <w:rFonts w:cs="Arial"/>
          <w:sz w:val="20"/>
          <w:szCs w:val="20"/>
          <w:lang w:eastAsia="en-US"/>
        </w:rPr>
      </w:pPr>
      <w:r w:rsidRPr="00151CDF">
        <w:rPr>
          <w:rFonts w:cs="Arial"/>
          <w:sz w:val="20"/>
          <w:szCs w:val="20"/>
          <w:lang w:eastAsia="en-US"/>
        </w:rPr>
        <w:t xml:space="preserve">Del catálogo de valores por referencia que correspondan a “Tipo de Encuesta”, traer la información del valor para el tipo de encuesta que se esté realizando y de acuerdo a su grupo: </w:t>
      </w:r>
      <w:r w:rsidRPr="00151CDF">
        <w:rPr>
          <w:rFonts w:cs="Arial"/>
          <w:b/>
          <w:sz w:val="20"/>
          <w:szCs w:val="20"/>
          <w:lang w:eastAsia="en-US"/>
        </w:rPr>
        <w:t>Revisión</w:t>
      </w:r>
      <w:r w:rsidRPr="00151CDF">
        <w:rPr>
          <w:rFonts w:cs="Arial"/>
          <w:sz w:val="20"/>
          <w:szCs w:val="20"/>
          <w:lang w:eastAsia="en-US"/>
        </w:rPr>
        <w:t xml:space="preserve"> (Equipo</w:t>
      </w:r>
      <w:r w:rsidR="004F4D56" w:rsidRPr="00151CDF">
        <w:rPr>
          <w:rFonts w:cs="Arial"/>
          <w:sz w:val="20"/>
          <w:szCs w:val="20"/>
          <w:lang w:eastAsia="en-US"/>
        </w:rPr>
        <w:t xml:space="preserve"> </w:t>
      </w:r>
      <w:r w:rsidRPr="00151CDF">
        <w:rPr>
          <w:rFonts w:cs="Arial"/>
          <w:sz w:val="20"/>
          <w:szCs w:val="20"/>
          <w:lang w:eastAsia="en-US"/>
        </w:rPr>
        <w:t>[</w:t>
      </w:r>
      <w:r w:rsidR="004F4D56" w:rsidRPr="00151CDF">
        <w:rPr>
          <w:rFonts w:cs="Arial"/>
          <w:sz w:val="20"/>
          <w:szCs w:val="20"/>
          <w:lang w:eastAsia="en-US"/>
        </w:rPr>
        <w:t xml:space="preserve">Activo </w:t>
      </w:r>
      <w:proofErr w:type="spellStart"/>
      <w:r w:rsidR="004F4D56" w:rsidRPr="00151CDF">
        <w:rPr>
          <w:rFonts w:cs="Arial"/>
          <w:sz w:val="20"/>
          <w:szCs w:val="20"/>
          <w:lang w:eastAsia="en-US"/>
        </w:rPr>
        <w:t>Fijo|Seguridad</w:t>
      </w:r>
      <w:proofErr w:type="spellEnd"/>
      <w:r w:rsidRPr="00151CDF">
        <w:rPr>
          <w:rFonts w:cs="Arial"/>
          <w:sz w:val="20"/>
          <w:szCs w:val="20"/>
          <w:lang w:eastAsia="en-US"/>
        </w:rPr>
        <w:t xml:space="preserve">] y Vehículo), </w:t>
      </w:r>
      <w:r w:rsidRPr="00151CDF">
        <w:rPr>
          <w:rFonts w:cs="Arial"/>
          <w:b/>
          <w:sz w:val="20"/>
          <w:szCs w:val="20"/>
          <w:lang w:eastAsia="en-US"/>
        </w:rPr>
        <w:t>Calidad</w:t>
      </w:r>
      <w:r w:rsidRPr="00151CDF">
        <w:rPr>
          <w:rFonts w:cs="Arial"/>
          <w:sz w:val="20"/>
          <w:szCs w:val="20"/>
          <w:lang w:eastAsia="en-US"/>
        </w:rPr>
        <w:t xml:space="preserve"> (Instalación y Quejas).</w:t>
      </w:r>
    </w:p>
    <w:p w:rsidR="004B67A8" w:rsidRPr="00151CDF" w:rsidRDefault="004B67A8" w:rsidP="00753A0A">
      <w:pPr>
        <w:rPr>
          <w:lang w:eastAsia="es-MX"/>
        </w:rPr>
      </w:pPr>
    </w:p>
    <w:p w:rsidR="00A81BC9" w:rsidRPr="00151CDF" w:rsidRDefault="00A81BC9" w:rsidP="00A81BC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48" w:name="_Toc319401945"/>
      <w:bookmarkStart w:id="249" w:name="RN118"/>
      <w:r w:rsidRPr="00151CDF">
        <w:rPr>
          <w:lang w:val="es-ES" w:eastAsia="en-US"/>
        </w:rPr>
        <w:t>RN11</w:t>
      </w:r>
      <w:r w:rsidR="004F4D56" w:rsidRPr="00151CDF">
        <w:rPr>
          <w:lang w:val="es-ES" w:eastAsia="en-US"/>
        </w:rPr>
        <w:t>8</w:t>
      </w:r>
      <w:r w:rsidRPr="00151CDF">
        <w:rPr>
          <w:lang w:val="es-ES" w:eastAsia="en-US"/>
        </w:rPr>
        <w:t xml:space="preserve"> Preguntas por Encuesta</w:t>
      </w:r>
      <w:bookmarkEnd w:id="248"/>
    </w:p>
    <w:bookmarkEnd w:id="249"/>
    <w:p w:rsidR="00A81BC9" w:rsidRPr="00151CDF" w:rsidRDefault="00A81BC9" w:rsidP="00A81BC9">
      <w:pPr>
        <w:pStyle w:val="Prrafodelista"/>
        <w:ind w:left="0"/>
        <w:jc w:val="both"/>
        <w:rPr>
          <w:rFonts w:cs="Arial"/>
          <w:sz w:val="20"/>
          <w:szCs w:val="20"/>
          <w:lang w:eastAsia="en-US"/>
        </w:rPr>
      </w:pPr>
      <w:r w:rsidRPr="00151CDF">
        <w:rPr>
          <w:rFonts w:cs="Arial"/>
          <w:sz w:val="20"/>
          <w:szCs w:val="20"/>
          <w:lang w:eastAsia="en-US"/>
        </w:rPr>
        <w:t>Para cada encuesta agrupar las preguntas relacionadas a la misma</w:t>
      </w:r>
      <w:r w:rsidR="0007000B" w:rsidRPr="00151CDF">
        <w:rPr>
          <w:rFonts w:cs="Arial"/>
          <w:sz w:val="20"/>
          <w:szCs w:val="20"/>
          <w:lang w:eastAsia="en-US"/>
        </w:rPr>
        <w:t xml:space="preserve"> y ordenarlas de acuerdo a su número consecutivo</w:t>
      </w:r>
      <w:r w:rsidRPr="00151CDF">
        <w:rPr>
          <w:rFonts w:cs="Arial"/>
          <w:sz w:val="20"/>
          <w:szCs w:val="20"/>
          <w:lang w:eastAsia="en-US"/>
        </w:rPr>
        <w:t>.</w:t>
      </w:r>
    </w:p>
    <w:p w:rsidR="00A81BC9" w:rsidRPr="00151CDF" w:rsidRDefault="00A81BC9" w:rsidP="00A81BC9">
      <w:pPr>
        <w:rPr>
          <w:lang w:eastAsia="es-MX"/>
        </w:rPr>
      </w:pPr>
    </w:p>
    <w:p w:rsidR="004F4D56" w:rsidRPr="00151CDF" w:rsidRDefault="004F4D56" w:rsidP="004F4D5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0" w:name="_Toc319401946"/>
      <w:bookmarkStart w:id="251" w:name="RN119"/>
      <w:r w:rsidRPr="00151CDF">
        <w:rPr>
          <w:lang w:val="es-ES" w:eastAsia="en-US"/>
        </w:rPr>
        <w:t>RN119 Encuestas de Revisión de Equipo</w:t>
      </w:r>
      <w:bookmarkEnd w:id="250"/>
    </w:p>
    <w:bookmarkEnd w:id="251"/>
    <w:p w:rsidR="004F4D56" w:rsidRPr="00151CDF" w:rsidRDefault="004F4D56" w:rsidP="004F4D56">
      <w:pPr>
        <w:pStyle w:val="Prrafodelista"/>
        <w:ind w:left="0"/>
        <w:jc w:val="both"/>
        <w:rPr>
          <w:rFonts w:cs="Arial"/>
          <w:sz w:val="20"/>
          <w:szCs w:val="20"/>
          <w:lang w:eastAsia="en-US"/>
        </w:rPr>
      </w:pPr>
      <w:r w:rsidRPr="00151CDF">
        <w:rPr>
          <w:rFonts w:cs="Arial"/>
          <w:sz w:val="20"/>
          <w:szCs w:val="20"/>
          <w:lang w:eastAsia="en-US"/>
        </w:rPr>
        <w:t xml:space="preserve">Para </w:t>
      </w:r>
      <w:r w:rsidR="009338A8" w:rsidRPr="00151CDF">
        <w:rPr>
          <w:rFonts w:cs="Arial"/>
          <w:sz w:val="20"/>
          <w:szCs w:val="20"/>
          <w:lang w:eastAsia="en-US"/>
        </w:rPr>
        <w:t>las</w:t>
      </w:r>
      <w:r w:rsidRPr="00151CDF">
        <w:rPr>
          <w:rFonts w:cs="Arial"/>
          <w:sz w:val="20"/>
          <w:szCs w:val="20"/>
          <w:lang w:eastAsia="en-US"/>
        </w:rPr>
        <w:t xml:space="preserve"> encuesta de revisi</w:t>
      </w:r>
      <w:r w:rsidR="00E073A7" w:rsidRPr="00151CDF">
        <w:rPr>
          <w:rFonts w:cs="Arial"/>
          <w:sz w:val="20"/>
          <w:szCs w:val="20"/>
          <w:lang w:eastAsia="en-US"/>
        </w:rPr>
        <w:t>ón de equipo agrupar las p</w:t>
      </w:r>
      <w:r w:rsidR="009338A8" w:rsidRPr="00151CDF">
        <w:rPr>
          <w:rFonts w:cs="Arial"/>
          <w:sz w:val="20"/>
          <w:szCs w:val="20"/>
          <w:lang w:eastAsia="en-US"/>
        </w:rPr>
        <w:t>r</w:t>
      </w:r>
      <w:r w:rsidR="00E073A7" w:rsidRPr="00151CDF">
        <w:rPr>
          <w:rFonts w:cs="Arial"/>
          <w:sz w:val="20"/>
          <w:szCs w:val="20"/>
          <w:lang w:eastAsia="en-US"/>
        </w:rPr>
        <w:t>eguntas de activo fi</w:t>
      </w:r>
      <w:r w:rsidR="0007000B" w:rsidRPr="00151CDF">
        <w:rPr>
          <w:rFonts w:cs="Arial"/>
          <w:sz w:val="20"/>
          <w:szCs w:val="20"/>
          <w:lang w:eastAsia="en-US"/>
        </w:rPr>
        <w:t xml:space="preserve">jo y las de equipo de seguridad, ordenarla de acuerdo a su número consecutivo y presentarlas </w:t>
      </w:r>
      <w:r w:rsidR="00E073A7" w:rsidRPr="00151CDF">
        <w:rPr>
          <w:rFonts w:cs="Arial"/>
          <w:sz w:val="20"/>
          <w:szCs w:val="20"/>
          <w:lang w:eastAsia="en-US"/>
        </w:rPr>
        <w:t xml:space="preserve">para que el técnico las realice </w:t>
      </w:r>
      <w:r w:rsidR="009338A8" w:rsidRPr="00151CDF">
        <w:rPr>
          <w:rFonts w:cs="Arial"/>
          <w:sz w:val="20"/>
          <w:szCs w:val="20"/>
          <w:lang w:eastAsia="en-US"/>
        </w:rPr>
        <w:t>primero las de activo fijo</w:t>
      </w:r>
      <w:r w:rsidR="0007000B" w:rsidRPr="00151CDF">
        <w:rPr>
          <w:rFonts w:cs="Arial"/>
          <w:sz w:val="20"/>
          <w:szCs w:val="20"/>
          <w:lang w:eastAsia="en-US"/>
        </w:rPr>
        <w:t xml:space="preserve"> </w:t>
      </w:r>
      <w:r w:rsidR="009338A8" w:rsidRPr="00151CDF">
        <w:rPr>
          <w:rFonts w:cs="Arial"/>
          <w:sz w:val="20"/>
          <w:szCs w:val="20"/>
          <w:lang w:eastAsia="en-US"/>
        </w:rPr>
        <w:t>y después las de seguridad</w:t>
      </w:r>
      <w:r w:rsidRPr="00151CDF">
        <w:rPr>
          <w:rFonts w:cs="Arial"/>
          <w:sz w:val="20"/>
          <w:szCs w:val="20"/>
          <w:lang w:eastAsia="en-US"/>
        </w:rPr>
        <w:t>.</w:t>
      </w:r>
    </w:p>
    <w:p w:rsidR="004B67A8" w:rsidRPr="00151CDF" w:rsidRDefault="004B67A8" w:rsidP="00753A0A">
      <w:pPr>
        <w:rPr>
          <w:lang w:eastAsia="es-MX"/>
        </w:rPr>
      </w:pPr>
    </w:p>
    <w:p w:rsidR="00C529B3" w:rsidRPr="00151CDF" w:rsidRDefault="00C529B3" w:rsidP="00C529B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2" w:name="_Toc319401947"/>
      <w:bookmarkStart w:id="253" w:name="RN120"/>
      <w:r w:rsidRPr="00151CDF">
        <w:rPr>
          <w:lang w:val="es-ES" w:eastAsia="en-US"/>
        </w:rPr>
        <w:t>RN120 Valor Tipo de Pregunta Opcional</w:t>
      </w:r>
      <w:bookmarkEnd w:id="252"/>
    </w:p>
    <w:bookmarkEnd w:id="253"/>
    <w:p w:rsidR="00C529B3" w:rsidRPr="00151CDF" w:rsidRDefault="00C529B3" w:rsidP="00C529B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Pregunta”, traer la información con el valor para el tipo que corresponda a “Opcional”.</w:t>
      </w:r>
    </w:p>
    <w:p w:rsidR="004B67A8" w:rsidRPr="00151CDF" w:rsidRDefault="004B67A8" w:rsidP="00753A0A">
      <w:pPr>
        <w:rPr>
          <w:lang w:val="es-MX" w:eastAsia="es-MX"/>
        </w:rPr>
      </w:pPr>
    </w:p>
    <w:p w:rsidR="000F5F5A" w:rsidRPr="00151CDF" w:rsidRDefault="000F5F5A" w:rsidP="000F5F5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4" w:name="_Toc319401948"/>
      <w:bookmarkStart w:id="255" w:name="RN121"/>
      <w:r w:rsidRPr="00151CDF">
        <w:rPr>
          <w:lang w:val="es-ES" w:eastAsia="en-US"/>
        </w:rPr>
        <w:t>RN121 Opciones por Pregunta</w:t>
      </w:r>
      <w:bookmarkEnd w:id="254"/>
    </w:p>
    <w:bookmarkEnd w:id="255"/>
    <w:p w:rsidR="000F5F5A" w:rsidRPr="00151CDF" w:rsidRDefault="000F5F5A" w:rsidP="000F5F5A">
      <w:pPr>
        <w:pStyle w:val="Prrafodelista"/>
        <w:ind w:left="0"/>
        <w:jc w:val="both"/>
        <w:rPr>
          <w:rFonts w:cs="Arial"/>
          <w:sz w:val="20"/>
          <w:szCs w:val="20"/>
          <w:lang w:eastAsia="en-US"/>
        </w:rPr>
      </w:pPr>
      <w:r w:rsidRPr="00151CDF">
        <w:rPr>
          <w:rFonts w:cs="Arial"/>
          <w:sz w:val="20"/>
          <w:szCs w:val="20"/>
          <w:lang w:eastAsia="en-US"/>
        </w:rPr>
        <w:t>Para cada pregunta incluir las opciones relacionadas a la misma.</w:t>
      </w:r>
    </w:p>
    <w:p w:rsidR="004B67A8" w:rsidRPr="00151CDF" w:rsidRDefault="004B67A8">
      <w:pPr>
        <w:rPr>
          <w:lang w:eastAsia="es-MX"/>
        </w:rPr>
      </w:pPr>
    </w:p>
    <w:p w:rsidR="000F5F5A" w:rsidRPr="00151CDF" w:rsidRDefault="000F5F5A" w:rsidP="000F5F5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56" w:name="_Toc319401949"/>
      <w:bookmarkStart w:id="257" w:name="RN122"/>
      <w:bookmarkStart w:id="258" w:name="OLE_LINK7"/>
      <w:bookmarkStart w:id="259" w:name="OLE_LINK8"/>
      <w:r w:rsidRPr="00151CDF">
        <w:rPr>
          <w:lang w:val="es-ES" w:eastAsia="en-US"/>
        </w:rPr>
        <w:lastRenderedPageBreak/>
        <w:t>RN</w:t>
      </w:r>
      <w:r w:rsidR="00130435" w:rsidRPr="00151CDF">
        <w:rPr>
          <w:lang w:val="es-ES" w:eastAsia="en-US"/>
        </w:rPr>
        <w:t>122</w:t>
      </w:r>
      <w:r w:rsidRPr="00151CDF">
        <w:rPr>
          <w:lang w:val="es-ES" w:eastAsia="en-US"/>
        </w:rPr>
        <w:t xml:space="preserve"> Valor Tipo de Pregunta Imagen</w:t>
      </w:r>
      <w:bookmarkEnd w:id="256"/>
    </w:p>
    <w:bookmarkEnd w:id="257"/>
    <w:p w:rsidR="000F5F5A" w:rsidRPr="00151CDF" w:rsidRDefault="000F5F5A" w:rsidP="000F5F5A">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Pregunta”, traer la información con el valor para el tipo que corresponda a “Imagen”.</w:t>
      </w:r>
    </w:p>
    <w:bookmarkEnd w:id="258"/>
    <w:bookmarkEnd w:id="259"/>
    <w:p w:rsidR="00436FDD" w:rsidRPr="00151CDF" w:rsidRDefault="00436FDD">
      <w:pPr>
        <w:rPr>
          <w:lang w:val="es-MX" w:eastAsia="es-MX"/>
        </w:rPr>
      </w:pPr>
    </w:p>
    <w:p w:rsidR="00436FDD" w:rsidRPr="00151CDF" w:rsidRDefault="00436FDD" w:rsidP="00436FD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0" w:name="_Toc319401950"/>
      <w:bookmarkStart w:id="261" w:name="RN123"/>
      <w:r w:rsidRPr="00151CDF">
        <w:rPr>
          <w:lang w:val="es-ES" w:eastAsia="en-US"/>
        </w:rPr>
        <w:t xml:space="preserve">RN123 Encuesta de Calidad de Acuerdo al Tipo de </w:t>
      </w:r>
      <w:r w:rsidR="0006660A" w:rsidRPr="00151CDF">
        <w:rPr>
          <w:lang w:val="es-ES" w:eastAsia="en-US"/>
        </w:rPr>
        <w:t>Trabajo</w:t>
      </w:r>
      <w:bookmarkEnd w:id="260"/>
    </w:p>
    <w:bookmarkEnd w:id="261"/>
    <w:p w:rsidR="00436FDD" w:rsidRPr="00151CDF" w:rsidRDefault="0066415A" w:rsidP="00436FDD">
      <w:pPr>
        <w:pStyle w:val="Prrafodelista"/>
        <w:ind w:left="0"/>
        <w:jc w:val="both"/>
        <w:rPr>
          <w:rFonts w:cs="Arial"/>
          <w:sz w:val="20"/>
          <w:szCs w:val="20"/>
          <w:lang w:eastAsia="en-US"/>
        </w:rPr>
      </w:pPr>
      <w:r w:rsidRPr="00151CDF">
        <w:rPr>
          <w:rFonts w:cs="Arial"/>
          <w:sz w:val="20"/>
          <w:szCs w:val="20"/>
          <w:lang w:eastAsia="en-US"/>
        </w:rPr>
        <w:t xml:space="preserve">Si el tipo de </w:t>
      </w:r>
      <w:r w:rsidR="0006660A" w:rsidRPr="00151CDF">
        <w:rPr>
          <w:rFonts w:cs="Arial"/>
          <w:sz w:val="20"/>
          <w:szCs w:val="20"/>
          <w:lang w:eastAsia="en-US"/>
        </w:rPr>
        <w:t>trabajo</w:t>
      </w:r>
      <w:r w:rsidRPr="00151CDF">
        <w:rPr>
          <w:rFonts w:cs="Arial"/>
          <w:sz w:val="20"/>
          <w:szCs w:val="20"/>
          <w:lang w:eastAsia="en-US"/>
        </w:rPr>
        <w:t xml:space="preserve"> es de Queja la encuesta a realizar al cliente será del catálogo de valores por referencia la del grupo de “Calidad” y de tipo “Queja”, si el tipo de </w:t>
      </w:r>
      <w:r w:rsidR="0006660A" w:rsidRPr="00151CDF">
        <w:rPr>
          <w:rFonts w:cs="Arial"/>
          <w:sz w:val="20"/>
          <w:szCs w:val="20"/>
          <w:lang w:eastAsia="en-US"/>
        </w:rPr>
        <w:t>trabajo</w:t>
      </w:r>
      <w:r w:rsidRPr="00151CDF">
        <w:rPr>
          <w:rFonts w:cs="Arial"/>
          <w:sz w:val="20"/>
          <w:szCs w:val="20"/>
          <w:lang w:eastAsia="en-US"/>
        </w:rPr>
        <w:t xml:space="preserve"> es de Instalación la encuesta a realizar al cliente será del catálogo de valores por referencia la del grupo de “Calidad” y de tipo “Instalación”</w:t>
      </w:r>
      <w:r w:rsidR="00436FDD" w:rsidRPr="00151CDF">
        <w:rPr>
          <w:rFonts w:cs="Arial"/>
          <w:sz w:val="20"/>
          <w:szCs w:val="20"/>
          <w:lang w:eastAsia="en-US"/>
        </w:rPr>
        <w:t>.</w:t>
      </w:r>
    </w:p>
    <w:p w:rsidR="000120B1" w:rsidRPr="00151CDF" w:rsidRDefault="000120B1" w:rsidP="00436FDD">
      <w:pPr>
        <w:rPr>
          <w:lang w:val="es-MX" w:eastAsia="es-MX"/>
        </w:rPr>
      </w:pPr>
    </w:p>
    <w:p w:rsidR="000120B1" w:rsidRPr="00151CDF" w:rsidRDefault="000120B1" w:rsidP="000120B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2" w:name="_Toc319401951"/>
      <w:bookmarkStart w:id="263" w:name="RN124"/>
      <w:r w:rsidRPr="00151CDF">
        <w:rPr>
          <w:lang w:val="es-ES" w:eastAsia="en-US"/>
        </w:rPr>
        <w:t>RN124 Promedio de Puntos Acumulados</w:t>
      </w:r>
      <w:bookmarkEnd w:id="262"/>
    </w:p>
    <w:bookmarkEnd w:id="263"/>
    <w:p w:rsidR="000120B1" w:rsidRPr="00151CDF" w:rsidRDefault="00CC159B" w:rsidP="000120B1">
      <w:pPr>
        <w:pStyle w:val="Prrafodelista"/>
        <w:ind w:left="0"/>
        <w:jc w:val="both"/>
        <w:rPr>
          <w:rFonts w:cs="Arial"/>
          <w:sz w:val="20"/>
          <w:szCs w:val="20"/>
          <w:lang w:eastAsia="en-US"/>
        </w:rPr>
      </w:pPr>
      <w:r w:rsidRPr="00151CDF">
        <w:rPr>
          <w:rFonts w:cs="Arial"/>
          <w:sz w:val="20"/>
          <w:szCs w:val="20"/>
          <w:lang w:eastAsia="en-US"/>
        </w:rPr>
        <w:t xml:space="preserve">El </w:t>
      </w:r>
      <w:r w:rsidR="00E835DB" w:rsidRPr="00151CDF">
        <w:rPr>
          <w:rFonts w:cs="Arial"/>
          <w:sz w:val="20"/>
          <w:szCs w:val="20"/>
          <w:lang w:eastAsia="en-US"/>
        </w:rPr>
        <w:t>cálculo</w:t>
      </w:r>
      <w:r w:rsidRPr="00151CDF">
        <w:rPr>
          <w:rFonts w:cs="Arial"/>
          <w:sz w:val="20"/>
          <w:szCs w:val="20"/>
          <w:lang w:eastAsia="en-US"/>
        </w:rPr>
        <w:t xml:space="preserve"> del promedi</w:t>
      </w:r>
      <w:r w:rsidR="00E835DB" w:rsidRPr="00151CDF">
        <w:rPr>
          <w:rFonts w:cs="Arial"/>
          <w:sz w:val="20"/>
          <w:szCs w:val="20"/>
          <w:lang w:eastAsia="en-US"/>
        </w:rPr>
        <w:t>o</w:t>
      </w:r>
      <w:r w:rsidRPr="00151CDF">
        <w:rPr>
          <w:rFonts w:cs="Arial"/>
          <w:sz w:val="20"/>
          <w:szCs w:val="20"/>
          <w:lang w:eastAsia="en-US"/>
        </w:rPr>
        <w:t xml:space="preserve"> de </w:t>
      </w:r>
      <w:r w:rsidR="00E835DB" w:rsidRPr="00151CDF">
        <w:rPr>
          <w:rFonts w:cs="Arial"/>
          <w:sz w:val="20"/>
          <w:szCs w:val="20"/>
          <w:lang w:eastAsia="en-US"/>
        </w:rPr>
        <w:t>puntos se realiza con base al número de horas de la jornada del técnico, esto es; a la hora actual le restamos la hora de inicio de la jornada y el número de horas resultante se multiplica por 1.06 que es el promedio de puntos por hora que debería de llevar el técnico por el tiempo trascurrido.</w:t>
      </w:r>
    </w:p>
    <w:p w:rsidR="008F4EF6" w:rsidRPr="00151CDF" w:rsidRDefault="008F4EF6" w:rsidP="000120B1">
      <w:pPr>
        <w:rPr>
          <w:lang w:val="es-MX" w:eastAsia="es-MX"/>
        </w:rPr>
      </w:pPr>
    </w:p>
    <w:p w:rsidR="008F4EF6" w:rsidRPr="00151CDF" w:rsidRDefault="008F4EF6" w:rsidP="008F4EF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4" w:name="_Toc319401952"/>
      <w:bookmarkStart w:id="265" w:name="RN125"/>
      <w:r w:rsidRPr="00151CDF">
        <w:rPr>
          <w:lang w:val="es-ES" w:eastAsia="en-US"/>
        </w:rPr>
        <w:t>RN125 Órdenes de Trabajo Disponibles para la Cuadrilla</w:t>
      </w:r>
      <w:bookmarkEnd w:id="264"/>
    </w:p>
    <w:bookmarkEnd w:id="265"/>
    <w:p w:rsidR="008F4EF6" w:rsidRPr="00151CDF" w:rsidRDefault="008F4EF6" w:rsidP="008F4EF6">
      <w:pPr>
        <w:pStyle w:val="Prrafodelista"/>
        <w:ind w:left="0"/>
        <w:jc w:val="both"/>
        <w:rPr>
          <w:rFonts w:cs="Arial"/>
          <w:sz w:val="20"/>
          <w:szCs w:val="20"/>
          <w:lang w:eastAsia="en-US"/>
        </w:rPr>
      </w:pPr>
      <w:r w:rsidRPr="00151CDF">
        <w:rPr>
          <w:rFonts w:cs="Arial"/>
          <w:sz w:val="20"/>
          <w:szCs w:val="20"/>
          <w:lang w:eastAsia="en-US"/>
        </w:rPr>
        <w:t>Incluir todas aquellas órdenes de trabajo que se encuentren en estado ASIGNADA y CONFIRMADA, que correspondan a la cuadrilla y fecha de agenda para las que se realiza la carga de datos.</w:t>
      </w:r>
    </w:p>
    <w:p w:rsidR="004E3658" w:rsidRPr="00151CDF" w:rsidRDefault="004E3658" w:rsidP="000120B1">
      <w:pPr>
        <w:rPr>
          <w:lang w:val="es-MX" w:eastAsia="es-MX"/>
        </w:rPr>
      </w:pPr>
    </w:p>
    <w:p w:rsidR="004E3658" w:rsidRPr="00151CDF" w:rsidRDefault="004E3658" w:rsidP="004E365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6" w:name="_Toc319401953"/>
      <w:bookmarkStart w:id="267" w:name="RN126"/>
      <w:r w:rsidRPr="00151CDF">
        <w:rPr>
          <w:lang w:val="es-ES" w:eastAsia="en-US"/>
        </w:rPr>
        <w:t xml:space="preserve">RN126 </w:t>
      </w:r>
      <w:r w:rsidR="00856C33" w:rsidRPr="00151CDF">
        <w:rPr>
          <w:lang w:val="es-ES" w:eastAsia="en-US"/>
        </w:rPr>
        <w:t>Valor Tipo</w:t>
      </w:r>
      <w:r w:rsidR="00772A27" w:rsidRPr="00151CDF">
        <w:rPr>
          <w:lang w:val="es-ES" w:eastAsia="en-US"/>
        </w:rPr>
        <w:t xml:space="preserve"> de</w:t>
      </w:r>
      <w:r w:rsidR="00856C33" w:rsidRPr="00151CDF">
        <w:rPr>
          <w:lang w:val="es-ES" w:eastAsia="en-US"/>
        </w:rPr>
        <w:t xml:space="preserve"> Trabajo</w:t>
      </w:r>
      <w:bookmarkEnd w:id="266"/>
    </w:p>
    <w:bookmarkEnd w:id="267"/>
    <w:p w:rsidR="00856C33" w:rsidRPr="00151CDF" w:rsidRDefault="00856C33" w:rsidP="00856C33">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Trabajo”, traer la información de los tipos de trabajo existentes.</w:t>
      </w:r>
    </w:p>
    <w:p w:rsidR="004E3658" w:rsidRPr="00151CDF" w:rsidRDefault="004E3658" w:rsidP="004E3658">
      <w:pPr>
        <w:rPr>
          <w:sz w:val="20"/>
          <w:szCs w:val="20"/>
          <w:lang w:eastAsia="en-US"/>
        </w:rPr>
      </w:pPr>
    </w:p>
    <w:p w:rsidR="00282046" w:rsidRPr="00151CDF" w:rsidRDefault="00282046" w:rsidP="0028204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68" w:name="_Toc319401954"/>
      <w:bookmarkStart w:id="269" w:name="RN127"/>
      <w:r w:rsidRPr="00151CDF">
        <w:rPr>
          <w:lang w:val="es-ES" w:eastAsia="en-US"/>
        </w:rPr>
        <w:t>RN127 Niveles de Señal Válidos para Activación de Equipos</w:t>
      </w:r>
      <w:bookmarkEnd w:id="268"/>
    </w:p>
    <w:bookmarkEnd w:id="269"/>
    <w:p w:rsidR="00282046" w:rsidRPr="00151CDF" w:rsidRDefault="00282046" w:rsidP="004E3658">
      <w:pPr>
        <w:rPr>
          <w:sz w:val="20"/>
          <w:szCs w:val="20"/>
          <w:lang w:eastAsia="en-US"/>
        </w:rPr>
      </w:pPr>
      <w:r w:rsidRPr="00151CDF">
        <w:rPr>
          <w:sz w:val="20"/>
          <w:szCs w:val="20"/>
          <w:lang w:eastAsia="en-US"/>
        </w:rPr>
        <w:t>Los niveles de señal v</w:t>
      </w:r>
      <w:r w:rsidR="005D1454" w:rsidRPr="00151CDF">
        <w:rPr>
          <w:sz w:val="20"/>
          <w:szCs w:val="20"/>
          <w:lang w:eastAsia="en-US"/>
        </w:rPr>
        <w:t>álidos para activar equipos digitales serán:</w:t>
      </w:r>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 xml:space="preserve">Subida Canal Alto : -20 a +30 </w:t>
      </w:r>
      <w:proofErr w:type="spellStart"/>
      <w:r w:rsidRPr="00151CDF">
        <w:rPr>
          <w:sz w:val="20"/>
          <w:szCs w:val="20"/>
          <w:lang w:eastAsia="en-US"/>
        </w:rPr>
        <w:t>dbs</w:t>
      </w:r>
      <w:proofErr w:type="spellEnd"/>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 xml:space="preserve">Subida Canal Bajo: -20 a +20 </w:t>
      </w:r>
      <w:proofErr w:type="spellStart"/>
      <w:r w:rsidRPr="00151CDF">
        <w:rPr>
          <w:sz w:val="20"/>
          <w:szCs w:val="20"/>
          <w:lang w:eastAsia="en-US"/>
        </w:rPr>
        <w:t>dbs</w:t>
      </w:r>
      <w:proofErr w:type="spellEnd"/>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 xml:space="preserve">Bajada : -10 a +50 </w:t>
      </w:r>
      <w:proofErr w:type="spellStart"/>
      <w:r w:rsidRPr="00151CDF">
        <w:rPr>
          <w:sz w:val="20"/>
          <w:szCs w:val="20"/>
          <w:lang w:eastAsia="en-US"/>
        </w:rPr>
        <w:t>dbs</w:t>
      </w:r>
      <w:proofErr w:type="spellEnd"/>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 xml:space="preserve">Pendiente: -10 a +10 </w:t>
      </w:r>
      <w:proofErr w:type="spellStart"/>
      <w:r w:rsidRPr="00151CDF">
        <w:rPr>
          <w:sz w:val="20"/>
          <w:szCs w:val="20"/>
          <w:lang w:eastAsia="en-US"/>
        </w:rPr>
        <w:t>dbs</w:t>
      </w:r>
      <w:proofErr w:type="spellEnd"/>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 xml:space="preserve">Ruido (NSR): -10 a 60 </w:t>
      </w:r>
      <w:proofErr w:type="spellStart"/>
      <w:r w:rsidRPr="00151CDF">
        <w:rPr>
          <w:sz w:val="20"/>
          <w:szCs w:val="20"/>
          <w:lang w:eastAsia="en-US"/>
        </w:rPr>
        <w:t>dbs</w:t>
      </w:r>
      <w:proofErr w:type="spellEnd"/>
      <w:r w:rsidRPr="00151CDF">
        <w:rPr>
          <w:sz w:val="20"/>
          <w:szCs w:val="20"/>
          <w:lang w:eastAsia="en-US"/>
        </w:rPr>
        <w:t xml:space="preserve"> </w:t>
      </w:r>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Transmisión Alta:</w:t>
      </w:r>
      <w:r w:rsidR="007A6DB5" w:rsidRPr="00151CDF">
        <w:rPr>
          <w:sz w:val="20"/>
          <w:szCs w:val="20"/>
          <w:lang w:eastAsia="en-US"/>
        </w:rPr>
        <w:t xml:space="preserve"> + 30 a +60</w:t>
      </w:r>
    </w:p>
    <w:p w:rsidR="00DC5C1E" w:rsidRPr="00151CDF" w:rsidRDefault="00DC5C1E" w:rsidP="00DC5C1E">
      <w:pPr>
        <w:pStyle w:val="Prrafodelista"/>
        <w:numPr>
          <w:ilvl w:val="1"/>
          <w:numId w:val="12"/>
        </w:numPr>
        <w:ind w:left="709"/>
        <w:contextualSpacing w:val="0"/>
        <w:rPr>
          <w:sz w:val="20"/>
          <w:szCs w:val="20"/>
          <w:lang w:eastAsia="en-US"/>
        </w:rPr>
      </w:pPr>
      <w:r w:rsidRPr="00151CDF">
        <w:rPr>
          <w:sz w:val="20"/>
          <w:szCs w:val="20"/>
          <w:lang w:eastAsia="en-US"/>
        </w:rPr>
        <w:t>Transmisión Baja:</w:t>
      </w:r>
      <w:r w:rsidR="007A6DB5" w:rsidRPr="00151CDF">
        <w:rPr>
          <w:sz w:val="20"/>
          <w:szCs w:val="20"/>
          <w:lang w:eastAsia="en-US"/>
        </w:rPr>
        <w:t xml:space="preserve"> +30 a + 60</w:t>
      </w:r>
    </w:p>
    <w:p w:rsidR="000120B1" w:rsidRPr="00151CDF" w:rsidRDefault="000120B1" w:rsidP="000120B1">
      <w:pPr>
        <w:rPr>
          <w:lang w:val="es-MX" w:eastAsia="es-MX"/>
        </w:rPr>
      </w:pPr>
    </w:p>
    <w:p w:rsidR="00EF7539" w:rsidRPr="00151CDF" w:rsidRDefault="00EF7539" w:rsidP="00EF753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70" w:name="_Toc319401955"/>
      <w:bookmarkStart w:id="271" w:name="RN128"/>
      <w:r w:rsidRPr="00151CDF">
        <w:rPr>
          <w:lang w:val="es-ES" w:eastAsia="en-US"/>
        </w:rPr>
        <w:t>RN128 Estado de Equipo Digital en Fallo</w:t>
      </w:r>
      <w:bookmarkEnd w:id="270"/>
    </w:p>
    <w:bookmarkEnd w:id="271"/>
    <w:p w:rsidR="00EF7539" w:rsidRPr="00151CDF" w:rsidRDefault="00EF7539" w:rsidP="00EF7539">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“Estados Equipo Digital”, traer la información con el valor para el estado que corresponda a “En Fallo”.</w:t>
      </w:r>
    </w:p>
    <w:p w:rsidR="00EF7539" w:rsidRPr="00151CDF" w:rsidRDefault="00EF7539" w:rsidP="00EF7539">
      <w:pPr>
        <w:pStyle w:val="Prrafodelista"/>
        <w:ind w:left="0"/>
        <w:jc w:val="both"/>
        <w:rPr>
          <w:rFonts w:cs="Arial"/>
          <w:sz w:val="20"/>
          <w:szCs w:val="20"/>
          <w:lang w:eastAsia="en-US"/>
        </w:rPr>
      </w:pPr>
    </w:p>
    <w:p w:rsidR="00EF7539" w:rsidRPr="00151CDF" w:rsidRDefault="00EF7539" w:rsidP="00EF753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72" w:name="_Toc319401956"/>
      <w:bookmarkStart w:id="273" w:name="RN129"/>
      <w:r w:rsidRPr="00151CDF">
        <w:rPr>
          <w:lang w:val="es-ES" w:eastAsia="en-US"/>
        </w:rPr>
        <w:t>RN129 Estado de Equipo Digital Activado</w:t>
      </w:r>
      <w:bookmarkEnd w:id="272"/>
    </w:p>
    <w:bookmarkEnd w:id="273"/>
    <w:p w:rsidR="00EF7539" w:rsidRPr="00151CDF" w:rsidRDefault="00EF7539" w:rsidP="00EF7539">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“Estados Equipo Digital”, traer la información con el valor para el estado que corresponda a “Activado”.</w:t>
      </w:r>
    </w:p>
    <w:p w:rsidR="00EF7539" w:rsidRPr="00151CDF" w:rsidRDefault="00EF7539" w:rsidP="00EF7539">
      <w:pPr>
        <w:pStyle w:val="Prrafodelista"/>
        <w:ind w:left="0"/>
        <w:jc w:val="both"/>
        <w:rPr>
          <w:rFonts w:cs="Arial"/>
          <w:sz w:val="20"/>
          <w:szCs w:val="20"/>
          <w:lang w:eastAsia="en-US"/>
        </w:rPr>
      </w:pPr>
    </w:p>
    <w:p w:rsidR="006161CA" w:rsidRPr="00151CDF" w:rsidRDefault="006161CA" w:rsidP="006161C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74" w:name="_Toc319401957"/>
      <w:bookmarkStart w:id="275" w:name="RN130"/>
      <w:r w:rsidRPr="00151CDF">
        <w:rPr>
          <w:lang w:val="es-ES" w:eastAsia="en-US"/>
        </w:rPr>
        <w:t>RN130 Signo del Nivel de Señal</w:t>
      </w:r>
      <w:bookmarkEnd w:id="274"/>
      <w:r w:rsidRPr="00151CDF">
        <w:rPr>
          <w:lang w:val="es-ES" w:eastAsia="en-US"/>
        </w:rPr>
        <w:t xml:space="preserve"> </w:t>
      </w:r>
    </w:p>
    <w:bookmarkEnd w:id="275"/>
    <w:p w:rsidR="006161CA" w:rsidRPr="00151CDF" w:rsidRDefault="006161CA" w:rsidP="006161CA">
      <w:pPr>
        <w:pStyle w:val="Prrafodelista"/>
        <w:ind w:left="0"/>
        <w:jc w:val="both"/>
        <w:rPr>
          <w:rFonts w:cs="Arial"/>
          <w:sz w:val="20"/>
          <w:szCs w:val="20"/>
          <w:lang w:eastAsia="en-US"/>
        </w:rPr>
      </w:pPr>
      <w:r w:rsidRPr="00151CDF">
        <w:rPr>
          <w:rFonts w:cs="Arial"/>
          <w:sz w:val="20"/>
          <w:szCs w:val="20"/>
          <w:lang w:eastAsia="en-US"/>
        </w:rPr>
        <w:t>El número del nivel de señal presentado</w:t>
      </w:r>
      <w:r w:rsidR="00C51B05" w:rsidRPr="00151CDF">
        <w:rPr>
          <w:rFonts w:cs="Arial"/>
          <w:sz w:val="20"/>
          <w:szCs w:val="20"/>
          <w:lang w:eastAsia="en-US"/>
        </w:rPr>
        <w:t xml:space="preserve"> y que corresponde a la opción</w:t>
      </w:r>
      <w:r w:rsidRPr="00151CDF">
        <w:rPr>
          <w:rFonts w:cs="Arial"/>
          <w:sz w:val="20"/>
          <w:szCs w:val="20"/>
          <w:lang w:eastAsia="en-US"/>
        </w:rPr>
        <w:t xml:space="preserve"> </w:t>
      </w:r>
      <w:r w:rsidR="00C51B05" w:rsidRPr="00151CDF">
        <w:rPr>
          <w:rFonts w:cs="Arial"/>
          <w:sz w:val="20"/>
          <w:szCs w:val="20"/>
          <w:lang w:eastAsia="en-US"/>
        </w:rPr>
        <w:t xml:space="preserve">seleccionada, </w:t>
      </w:r>
      <w:r w:rsidRPr="00151CDF">
        <w:rPr>
          <w:rFonts w:cs="Arial"/>
          <w:sz w:val="20"/>
          <w:szCs w:val="20"/>
          <w:lang w:eastAsia="en-US"/>
        </w:rPr>
        <w:t>deberá cambiar al signo contrario. No mostrar el signo positivo.</w:t>
      </w:r>
    </w:p>
    <w:p w:rsidR="006161CA" w:rsidRPr="00151CDF" w:rsidRDefault="006161CA" w:rsidP="00EF7539">
      <w:pPr>
        <w:pStyle w:val="Prrafodelista"/>
        <w:ind w:left="0"/>
        <w:jc w:val="both"/>
        <w:rPr>
          <w:rFonts w:cs="Arial"/>
          <w:sz w:val="20"/>
          <w:szCs w:val="20"/>
          <w:lang w:eastAsia="en-US"/>
        </w:rPr>
      </w:pPr>
    </w:p>
    <w:p w:rsidR="00626390" w:rsidRPr="00151CDF" w:rsidRDefault="00626390" w:rsidP="0062639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76" w:name="_Toc319401958"/>
      <w:bookmarkStart w:id="277" w:name="RN131"/>
      <w:r w:rsidRPr="00151CDF">
        <w:rPr>
          <w:lang w:val="es-ES" w:eastAsia="en-US"/>
        </w:rPr>
        <w:lastRenderedPageBreak/>
        <w:t xml:space="preserve">RN131 </w:t>
      </w:r>
      <w:r w:rsidR="004F5F3C" w:rsidRPr="00151CDF">
        <w:rPr>
          <w:lang w:val="es-ES" w:eastAsia="en-US"/>
        </w:rPr>
        <w:t>Serie Fin</w:t>
      </w:r>
      <w:r w:rsidRPr="00151CDF">
        <w:rPr>
          <w:lang w:val="es-ES" w:eastAsia="en-US"/>
        </w:rPr>
        <w:t xml:space="preserve"> del Carrete</w:t>
      </w:r>
      <w:bookmarkEnd w:id="276"/>
    </w:p>
    <w:bookmarkEnd w:id="277"/>
    <w:p w:rsidR="00626390" w:rsidRPr="00151CDF" w:rsidRDefault="00626390" w:rsidP="00626390">
      <w:pPr>
        <w:pStyle w:val="Prrafodelista"/>
        <w:ind w:left="0"/>
        <w:jc w:val="both"/>
        <w:rPr>
          <w:rFonts w:cs="Arial"/>
          <w:sz w:val="20"/>
          <w:szCs w:val="20"/>
          <w:lang w:eastAsia="en-US"/>
        </w:rPr>
      </w:pPr>
      <w:r w:rsidRPr="00151CDF">
        <w:rPr>
          <w:rFonts w:cs="Arial"/>
          <w:sz w:val="20"/>
          <w:szCs w:val="20"/>
          <w:lang w:eastAsia="en-US"/>
        </w:rPr>
        <w:t>Se presentará como serie fin a manera de su</w:t>
      </w:r>
      <w:r w:rsidR="004F5F3C" w:rsidRPr="00151CDF">
        <w:rPr>
          <w:rFonts w:cs="Arial"/>
          <w:sz w:val="20"/>
          <w:szCs w:val="20"/>
          <w:lang w:eastAsia="en-US"/>
        </w:rPr>
        <w:t>gerencia, la misma serie de inicio</w:t>
      </w:r>
      <w:r w:rsidRPr="00151CDF">
        <w:rPr>
          <w:rFonts w:cs="Arial"/>
          <w:sz w:val="20"/>
          <w:szCs w:val="20"/>
          <w:lang w:eastAsia="en-US"/>
        </w:rPr>
        <w:t xml:space="preserve"> presentada para el carrete.</w:t>
      </w:r>
    </w:p>
    <w:p w:rsidR="00626390" w:rsidRPr="00151CDF" w:rsidRDefault="00626390" w:rsidP="00EF7539">
      <w:pPr>
        <w:pStyle w:val="Prrafodelista"/>
        <w:ind w:left="0"/>
        <w:jc w:val="both"/>
        <w:rPr>
          <w:rFonts w:cs="Arial"/>
          <w:sz w:val="20"/>
          <w:szCs w:val="20"/>
          <w:lang w:eastAsia="en-US"/>
        </w:rPr>
      </w:pPr>
    </w:p>
    <w:p w:rsidR="00FA3112" w:rsidRPr="00151CDF" w:rsidRDefault="00FA3112" w:rsidP="00FA311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78" w:name="_Toc319401959"/>
      <w:bookmarkStart w:id="279" w:name="RN132"/>
      <w:r w:rsidRPr="00151CDF">
        <w:rPr>
          <w:lang w:val="es-ES" w:eastAsia="en-US"/>
        </w:rPr>
        <w:t xml:space="preserve">RN132 </w:t>
      </w:r>
      <w:r w:rsidR="00350E96" w:rsidRPr="00151CDF">
        <w:rPr>
          <w:lang w:val="es-ES" w:eastAsia="en-US"/>
        </w:rPr>
        <w:t>Rango</w:t>
      </w:r>
      <w:r w:rsidRPr="00151CDF">
        <w:rPr>
          <w:lang w:val="es-ES" w:eastAsia="en-US"/>
        </w:rPr>
        <w:t xml:space="preserve"> del Carrete</w:t>
      </w:r>
      <w:bookmarkEnd w:id="278"/>
    </w:p>
    <w:bookmarkEnd w:id="279"/>
    <w:p w:rsidR="00FA3112" w:rsidRPr="00151CDF" w:rsidRDefault="00FA3112" w:rsidP="00FA3112">
      <w:pPr>
        <w:pStyle w:val="Prrafodelista"/>
        <w:ind w:left="0"/>
        <w:jc w:val="both"/>
        <w:rPr>
          <w:rFonts w:cs="Arial"/>
          <w:sz w:val="20"/>
          <w:szCs w:val="20"/>
          <w:lang w:eastAsia="en-US"/>
        </w:rPr>
      </w:pPr>
      <w:r w:rsidRPr="00151CDF">
        <w:rPr>
          <w:rFonts w:cs="Arial"/>
          <w:sz w:val="20"/>
          <w:szCs w:val="20"/>
          <w:lang w:eastAsia="en-US"/>
        </w:rPr>
        <w:t>El rango del carrete será definido por las series inicial y final proporcionadas al inicio de la jornada como identificador del carrete.</w:t>
      </w:r>
    </w:p>
    <w:p w:rsidR="00EF7539" w:rsidRPr="00151CDF" w:rsidRDefault="00EF7539" w:rsidP="000120B1">
      <w:pPr>
        <w:rPr>
          <w:lang w:val="es-MX" w:eastAsia="es-MX"/>
        </w:rPr>
      </w:pPr>
    </w:p>
    <w:p w:rsidR="008418ED" w:rsidRPr="00151CDF" w:rsidRDefault="008418ED" w:rsidP="008418E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0" w:name="_Toc319401960"/>
      <w:bookmarkStart w:id="281" w:name="RN133"/>
      <w:r w:rsidRPr="00151CDF">
        <w:rPr>
          <w:lang w:val="es-ES" w:eastAsia="en-US"/>
        </w:rPr>
        <w:t xml:space="preserve">RN133 </w:t>
      </w:r>
      <w:r w:rsidR="00350618" w:rsidRPr="00151CDF">
        <w:rPr>
          <w:lang w:val="es-ES" w:eastAsia="en-US"/>
        </w:rPr>
        <w:t xml:space="preserve">Opciones </w:t>
      </w:r>
      <w:r w:rsidR="00FB4767" w:rsidRPr="00151CDF">
        <w:rPr>
          <w:lang w:val="es-ES" w:eastAsia="en-US"/>
        </w:rPr>
        <w:t>por</w:t>
      </w:r>
      <w:r w:rsidR="00350618" w:rsidRPr="00151CDF">
        <w:rPr>
          <w:lang w:val="es-ES" w:eastAsia="en-US"/>
        </w:rPr>
        <w:t xml:space="preserve"> Tipo de</w:t>
      </w:r>
      <w:r w:rsidR="00FB4767" w:rsidRPr="00151CDF">
        <w:rPr>
          <w:lang w:val="es-ES" w:eastAsia="en-US"/>
        </w:rPr>
        <w:t xml:space="preserve"> Trabajo</w:t>
      </w:r>
      <w:bookmarkEnd w:id="280"/>
    </w:p>
    <w:bookmarkEnd w:id="281"/>
    <w:p w:rsidR="00350618" w:rsidRPr="00151CDF" w:rsidRDefault="00350618" w:rsidP="008418ED">
      <w:pPr>
        <w:pStyle w:val="Prrafodelista"/>
        <w:ind w:left="0"/>
        <w:jc w:val="both"/>
        <w:rPr>
          <w:rFonts w:cs="Arial"/>
          <w:sz w:val="20"/>
          <w:szCs w:val="20"/>
          <w:lang w:eastAsia="en-US"/>
        </w:rPr>
      </w:pPr>
      <w:r w:rsidRPr="00151CDF">
        <w:rPr>
          <w:rFonts w:cs="Arial"/>
          <w:sz w:val="20"/>
          <w:szCs w:val="20"/>
          <w:lang w:eastAsia="en-US"/>
        </w:rPr>
        <w:t>Si el tipo de trabajo corresponde a una instalación:</w:t>
      </w:r>
    </w:p>
    <w:p w:rsidR="00350618" w:rsidRPr="00151CDF" w:rsidRDefault="00350618" w:rsidP="00B968D6">
      <w:pPr>
        <w:pStyle w:val="Prrafodelista"/>
        <w:ind w:left="709"/>
        <w:jc w:val="both"/>
        <w:rPr>
          <w:rFonts w:cs="Arial"/>
          <w:sz w:val="20"/>
          <w:szCs w:val="20"/>
          <w:lang w:eastAsia="en-US"/>
        </w:rPr>
      </w:pPr>
      <w:bookmarkStart w:id="282" w:name="OLE_LINK9"/>
      <w:bookmarkStart w:id="283" w:name="OLE_LINK10"/>
      <w:r w:rsidRPr="00151CDF">
        <w:rPr>
          <w:rFonts w:cs="Arial"/>
          <w:sz w:val="20"/>
          <w:szCs w:val="20"/>
          <w:lang w:eastAsia="en-US"/>
        </w:rPr>
        <w:t>Primero se presentará habilitada la opción Activar Equipo y deshabilitadas Obtener Niveles de Señal y Recupera</w:t>
      </w:r>
      <w:r w:rsidR="007E2561" w:rsidRPr="00151CDF">
        <w:rPr>
          <w:rFonts w:cs="Arial"/>
          <w:sz w:val="20"/>
          <w:szCs w:val="20"/>
          <w:lang w:eastAsia="en-US"/>
        </w:rPr>
        <w:t xml:space="preserve">ción de </w:t>
      </w:r>
      <w:r w:rsidRPr="00151CDF">
        <w:rPr>
          <w:rFonts w:cs="Arial"/>
          <w:sz w:val="20"/>
          <w:szCs w:val="20"/>
          <w:lang w:eastAsia="en-US"/>
        </w:rPr>
        <w:t xml:space="preserve">Equipo, una vez seleccionada la activación de equipo se habilitará la </w:t>
      </w:r>
      <w:r w:rsidR="00760BD1" w:rsidRPr="00151CDF">
        <w:rPr>
          <w:rFonts w:cs="Arial"/>
          <w:sz w:val="20"/>
          <w:szCs w:val="20"/>
          <w:lang w:eastAsia="en-US"/>
        </w:rPr>
        <w:t xml:space="preserve">opción </w:t>
      </w:r>
      <w:r w:rsidRPr="00151CDF">
        <w:rPr>
          <w:rFonts w:cs="Arial"/>
          <w:sz w:val="20"/>
          <w:szCs w:val="20"/>
          <w:lang w:eastAsia="en-US"/>
        </w:rPr>
        <w:t>de Obtener Niveles de Señal. Al Obtener Niveles de Señal se habilitará la</w:t>
      </w:r>
      <w:r w:rsidR="003943DD" w:rsidRPr="00151CDF">
        <w:rPr>
          <w:rFonts w:cs="Arial"/>
          <w:sz w:val="20"/>
          <w:szCs w:val="20"/>
          <w:lang w:eastAsia="en-US"/>
        </w:rPr>
        <w:t xml:space="preserve"> opción  Recuperación de Equipo y regresamos al estado inicial. </w:t>
      </w:r>
      <w:r w:rsidR="008F6E7F" w:rsidRPr="00151CDF">
        <w:rPr>
          <w:rFonts w:cs="Arial"/>
          <w:sz w:val="20"/>
          <w:szCs w:val="20"/>
          <w:lang w:eastAsia="en-US"/>
        </w:rPr>
        <w:t xml:space="preserve">En caso de que el equipo activado sea de tipo </w:t>
      </w:r>
      <w:proofErr w:type="spellStart"/>
      <w:r w:rsidR="008F6E7F" w:rsidRPr="00151CDF">
        <w:rPr>
          <w:rFonts w:cs="Arial"/>
          <w:sz w:val="20"/>
          <w:szCs w:val="20"/>
          <w:lang w:eastAsia="en-US"/>
        </w:rPr>
        <w:t>Acces</w:t>
      </w:r>
      <w:proofErr w:type="spellEnd"/>
      <w:r w:rsidR="008F6E7F" w:rsidRPr="00151CDF">
        <w:rPr>
          <w:rFonts w:cs="Arial"/>
          <w:sz w:val="20"/>
          <w:szCs w:val="20"/>
          <w:lang w:eastAsia="en-US"/>
        </w:rPr>
        <w:t xml:space="preserve"> Point, la opción de Obtener Niveles de Señal permanecerá deshabilitada, por lo que una vez seleccionada la activación de equipo, se habilitará directamente la opción de Recuperación de Equipo, regresando después al estado inicial.</w:t>
      </w:r>
    </w:p>
    <w:bookmarkEnd w:id="282"/>
    <w:bookmarkEnd w:id="283"/>
    <w:p w:rsidR="00350618" w:rsidRPr="00151CDF" w:rsidRDefault="00350618" w:rsidP="008418ED">
      <w:pPr>
        <w:pStyle w:val="Prrafodelista"/>
        <w:ind w:left="0"/>
        <w:jc w:val="both"/>
        <w:rPr>
          <w:rFonts w:cs="Arial"/>
          <w:sz w:val="20"/>
          <w:szCs w:val="20"/>
          <w:lang w:eastAsia="en-US"/>
        </w:rPr>
      </w:pPr>
      <w:r w:rsidRPr="00151CDF">
        <w:rPr>
          <w:rFonts w:cs="Arial"/>
          <w:sz w:val="20"/>
          <w:szCs w:val="20"/>
          <w:lang w:eastAsia="en-US"/>
        </w:rPr>
        <w:t>Si el tipo de trabajo corresponde a una queja:</w:t>
      </w:r>
    </w:p>
    <w:p w:rsidR="00B968D6" w:rsidRPr="00151CDF" w:rsidRDefault="007E2561" w:rsidP="00B968D6">
      <w:pPr>
        <w:pStyle w:val="Prrafodelista"/>
        <w:ind w:left="709"/>
        <w:jc w:val="both"/>
        <w:rPr>
          <w:rFonts w:cs="Arial"/>
          <w:sz w:val="20"/>
          <w:szCs w:val="20"/>
          <w:lang w:eastAsia="en-US"/>
        </w:rPr>
      </w:pPr>
      <w:r w:rsidRPr="00151CDF">
        <w:rPr>
          <w:rFonts w:cs="Arial"/>
          <w:sz w:val="20"/>
          <w:szCs w:val="20"/>
          <w:lang w:eastAsia="en-US"/>
        </w:rPr>
        <w:t>De primera instancia, s</w:t>
      </w:r>
      <w:r w:rsidR="00B968D6" w:rsidRPr="00151CDF">
        <w:rPr>
          <w:rFonts w:cs="Arial"/>
          <w:sz w:val="20"/>
          <w:szCs w:val="20"/>
          <w:lang w:eastAsia="en-US"/>
        </w:rPr>
        <w:t>e presentarán habilitadas  las opciones Obte</w:t>
      </w:r>
      <w:r w:rsidRPr="00151CDF">
        <w:rPr>
          <w:rFonts w:cs="Arial"/>
          <w:sz w:val="20"/>
          <w:szCs w:val="20"/>
          <w:lang w:eastAsia="en-US"/>
        </w:rPr>
        <w:t>ner Niveles de Señal y Recuperación de</w:t>
      </w:r>
      <w:r w:rsidR="00B968D6" w:rsidRPr="00151CDF">
        <w:rPr>
          <w:rFonts w:cs="Arial"/>
          <w:sz w:val="20"/>
          <w:szCs w:val="20"/>
          <w:lang w:eastAsia="en-US"/>
        </w:rPr>
        <w:t xml:space="preserve"> Equipo</w:t>
      </w:r>
      <w:r w:rsidRPr="00151CDF">
        <w:rPr>
          <w:rFonts w:cs="Arial"/>
          <w:sz w:val="20"/>
          <w:szCs w:val="20"/>
          <w:lang w:eastAsia="en-US"/>
        </w:rPr>
        <w:t xml:space="preserve"> y deshabilitada la de Activar Equipo</w:t>
      </w:r>
      <w:r w:rsidR="00B968D6" w:rsidRPr="00151CDF">
        <w:rPr>
          <w:rFonts w:cs="Arial"/>
          <w:sz w:val="20"/>
          <w:szCs w:val="20"/>
          <w:lang w:eastAsia="en-US"/>
        </w:rPr>
        <w:t xml:space="preserve">, una vez seleccionada la </w:t>
      </w:r>
      <w:r w:rsidRPr="00151CDF">
        <w:rPr>
          <w:rFonts w:cs="Arial"/>
          <w:sz w:val="20"/>
          <w:szCs w:val="20"/>
          <w:lang w:eastAsia="en-US"/>
        </w:rPr>
        <w:t xml:space="preserve">opción de Obtener Niveles de Señal </w:t>
      </w:r>
      <w:r w:rsidR="00B968D6" w:rsidRPr="00151CDF">
        <w:rPr>
          <w:rFonts w:cs="Arial"/>
          <w:sz w:val="20"/>
          <w:szCs w:val="20"/>
          <w:lang w:eastAsia="en-US"/>
        </w:rPr>
        <w:t xml:space="preserve">se </w:t>
      </w:r>
      <w:r w:rsidR="004E45D4" w:rsidRPr="00151CDF">
        <w:rPr>
          <w:rFonts w:cs="Arial"/>
          <w:sz w:val="20"/>
          <w:szCs w:val="20"/>
          <w:lang w:eastAsia="en-US"/>
        </w:rPr>
        <w:t xml:space="preserve">presentará </w:t>
      </w:r>
      <w:r w:rsidR="00B968D6" w:rsidRPr="00151CDF">
        <w:rPr>
          <w:rFonts w:cs="Arial"/>
          <w:sz w:val="20"/>
          <w:szCs w:val="20"/>
          <w:lang w:eastAsia="en-US"/>
        </w:rPr>
        <w:t>habilita</w:t>
      </w:r>
      <w:r w:rsidR="004E45D4" w:rsidRPr="00151CDF">
        <w:rPr>
          <w:rFonts w:cs="Arial"/>
          <w:sz w:val="20"/>
          <w:szCs w:val="20"/>
          <w:lang w:eastAsia="en-US"/>
        </w:rPr>
        <w:t>da</w:t>
      </w:r>
      <w:r w:rsidR="00B968D6" w:rsidRPr="00151CDF">
        <w:rPr>
          <w:rFonts w:cs="Arial"/>
          <w:sz w:val="20"/>
          <w:szCs w:val="20"/>
          <w:lang w:eastAsia="en-US"/>
        </w:rPr>
        <w:t xml:space="preserve"> la opci</w:t>
      </w:r>
      <w:r w:rsidRPr="00151CDF">
        <w:rPr>
          <w:rFonts w:cs="Arial"/>
          <w:sz w:val="20"/>
          <w:szCs w:val="20"/>
          <w:lang w:eastAsia="en-US"/>
        </w:rPr>
        <w:t xml:space="preserve">ón </w:t>
      </w:r>
      <w:r w:rsidR="00B968D6" w:rsidRPr="00151CDF">
        <w:rPr>
          <w:rFonts w:cs="Arial"/>
          <w:sz w:val="20"/>
          <w:szCs w:val="20"/>
          <w:lang w:eastAsia="en-US"/>
        </w:rPr>
        <w:t>Recupera</w:t>
      </w:r>
      <w:r w:rsidR="004E45D4" w:rsidRPr="00151CDF">
        <w:rPr>
          <w:rFonts w:cs="Arial"/>
          <w:sz w:val="20"/>
          <w:szCs w:val="20"/>
          <w:lang w:eastAsia="en-US"/>
        </w:rPr>
        <w:t>ción</w:t>
      </w:r>
      <w:r w:rsidR="00B968D6" w:rsidRPr="00151CDF">
        <w:rPr>
          <w:rFonts w:cs="Arial"/>
          <w:sz w:val="20"/>
          <w:szCs w:val="20"/>
          <w:lang w:eastAsia="en-US"/>
        </w:rPr>
        <w:t xml:space="preserve"> de Equipo</w:t>
      </w:r>
      <w:r w:rsidR="004E45D4" w:rsidRPr="00151CDF">
        <w:rPr>
          <w:rFonts w:cs="Arial"/>
          <w:sz w:val="20"/>
          <w:szCs w:val="20"/>
          <w:lang w:eastAsia="en-US"/>
        </w:rPr>
        <w:t xml:space="preserve"> únicamente</w:t>
      </w:r>
      <w:r w:rsidR="00B968D6" w:rsidRPr="00151CDF">
        <w:rPr>
          <w:rFonts w:cs="Arial"/>
          <w:sz w:val="20"/>
          <w:szCs w:val="20"/>
          <w:lang w:eastAsia="en-US"/>
        </w:rPr>
        <w:t>.</w:t>
      </w:r>
      <w:r w:rsidR="004E45D4" w:rsidRPr="00151CDF">
        <w:rPr>
          <w:rFonts w:cs="Arial"/>
          <w:sz w:val="20"/>
          <w:szCs w:val="20"/>
          <w:lang w:eastAsia="en-US"/>
        </w:rPr>
        <w:t xml:space="preserve"> </w:t>
      </w:r>
      <w:r w:rsidR="00B968D6" w:rsidRPr="00151CDF">
        <w:rPr>
          <w:rFonts w:cs="Arial"/>
          <w:sz w:val="20"/>
          <w:szCs w:val="20"/>
          <w:lang w:eastAsia="en-US"/>
        </w:rPr>
        <w:t xml:space="preserve"> </w:t>
      </w:r>
      <w:r w:rsidR="004E45D4" w:rsidRPr="00151CDF">
        <w:rPr>
          <w:rFonts w:cs="Arial"/>
          <w:sz w:val="20"/>
          <w:szCs w:val="20"/>
          <w:lang w:eastAsia="en-US"/>
        </w:rPr>
        <w:t>Al realizar la Recuperación de Equipo regresamos al estado inicial y comportamiento de una instalación</w:t>
      </w:r>
    </w:p>
    <w:p w:rsidR="00F95EA4" w:rsidRPr="00151CDF" w:rsidRDefault="00F95EA4" w:rsidP="00F95E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4" w:name="_Toc319401961"/>
      <w:bookmarkStart w:id="285" w:name="RN134"/>
      <w:r w:rsidRPr="00151CDF">
        <w:rPr>
          <w:lang w:val="es-ES" w:eastAsia="en-US"/>
        </w:rPr>
        <w:t>RN134 Suscriptores Confirmados</w:t>
      </w:r>
      <w:bookmarkEnd w:id="284"/>
    </w:p>
    <w:bookmarkEnd w:id="285"/>
    <w:p w:rsidR="00F95EA4" w:rsidRPr="00151CDF" w:rsidRDefault="00A91CBE" w:rsidP="00F95EA4">
      <w:pPr>
        <w:pStyle w:val="Prrafodelista"/>
        <w:ind w:left="0"/>
        <w:jc w:val="both"/>
        <w:rPr>
          <w:rFonts w:cs="Arial"/>
          <w:sz w:val="20"/>
          <w:szCs w:val="20"/>
          <w:lang w:eastAsia="en-US"/>
        </w:rPr>
      </w:pPr>
      <w:r w:rsidRPr="00151CDF">
        <w:rPr>
          <w:rFonts w:cs="Arial"/>
          <w:sz w:val="20"/>
          <w:szCs w:val="20"/>
          <w:lang w:eastAsia="en-US"/>
        </w:rPr>
        <w:t xml:space="preserve">Obtener de la cuadrilla, todas </w:t>
      </w:r>
      <w:r w:rsidR="00F95EA4" w:rsidRPr="00151CDF">
        <w:rPr>
          <w:rFonts w:cs="Arial"/>
          <w:sz w:val="20"/>
          <w:szCs w:val="20"/>
          <w:lang w:eastAsia="en-US"/>
        </w:rPr>
        <w:t>las órdenes de trabajo en estado de confirmadas</w:t>
      </w:r>
      <w:r w:rsidRPr="00151CDF">
        <w:rPr>
          <w:rFonts w:cs="Arial"/>
          <w:sz w:val="20"/>
          <w:szCs w:val="20"/>
          <w:lang w:eastAsia="en-US"/>
        </w:rPr>
        <w:t xml:space="preserve"> pero que no han sido visitadas más  las ordenes de trabajo en estado de atendidas, asignadas o con problema que ya hayan sido visitadas</w:t>
      </w:r>
      <w:r w:rsidR="006F434E" w:rsidRPr="00151CDF">
        <w:rPr>
          <w:rFonts w:cs="Arial"/>
          <w:sz w:val="20"/>
          <w:szCs w:val="20"/>
          <w:lang w:eastAsia="en-US"/>
        </w:rPr>
        <w:t>;</w:t>
      </w:r>
      <w:r w:rsidR="00F95EA4" w:rsidRPr="00151CDF">
        <w:rPr>
          <w:rFonts w:cs="Arial"/>
          <w:sz w:val="20"/>
          <w:szCs w:val="20"/>
          <w:lang w:eastAsia="en-US"/>
        </w:rPr>
        <w:t xml:space="preserve"> obtener a los suscriptores relacionados con las mismas y </w:t>
      </w:r>
      <w:r w:rsidR="00B2328F" w:rsidRPr="00151CDF">
        <w:rPr>
          <w:rFonts w:cs="Arial"/>
          <w:sz w:val="20"/>
          <w:szCs w:val="20"/>
          <w:lang w:eastAsia="en-US"/>
        </w:rPr>
        <w:t xml:space="preserve">obtener </w:t>
      </w:r>
      <w:r w:rsidR="00F95EA4" w:rsidRPr="00151CDF">
        <w:rPr>
          <w:rFonts w:cs="Arial"/>
          <w:sz w:val="20"/>
          <w:szCs w:val="20"/>
          <w:lang w:eastAsia="en-US"/>
        </w:rPr>
        <w:t>el total de esos suscriptores.</w:t>
      </w:r>
    </w:p>
    <w:p w:rsidR="00F95EA4" w:rsidRPr="00151CDF" w:rsidRDefault="00F95EA4">
      <w:pPr>
        <w:rPr>
          <w:lang w:eastAsia="es-MX"/>
        </w:rPr>
      </w:pPr>
    </w:p>
    <w:p w:rsidR="00F95EA4" w:rsidRPr="00151CDF" w:rsidRDefault="00F95EA4" w:rsidP="00F95E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6" w:name="_Toc319401962"/>
      <w:bookmarkStart w:id="287" w:name="RN135"/>
      <w:r w:rsidRPr="00151CDF">
        <w:rPr>
          <w:lang w:val="es-ES" w:eastAsia="en-US"/>
        </w:rPr>
        <w:t>RN135 Suscriptores Atendidos</w:t>
      </w:r>
      <w:bookmarkEnd w:id="286"/>
    </w:p>
    <w:bookmarkEnd w:id="287"/>
    <w:p w:rsidR="00F95EA4" w:rsidRPr="00151CDF" w:rsidRDefault="00F95EA4" w:rsidP="00F95EA4">
      <w:pPr>
        <w:pStyle w:val="Prrafodelista"/>
        <w:ind w:left="0"/>
        <w:jc w:val="both"/>
        <w:rPr>
          <w:rFonts w:cs="Arial"/>
          <w:sz w:val="20"/>
          <w:szCs w:val="20"/>
          <w:lang w:eastAsia="en-US"/>
        </w:rPr>
      </w:pPr>
      <w:r w:rsidRPr="00151CDF">
        <w:rPr>
          <w:rFonts w:cs="Arial"/>
          <w:sz w:val="20"/>
          <w:szCs w:val="20"/>
          <w:lang w:eastAsia="en-US"/>
        </w:rPr>
        <w:t xml:space="preserve">Para todas las órdenes de trabajo en estado de atendidas </w:t>
      </w:r>
      <w:r w:rsidR="006D3C03" w:rsidRPr="00151CDF">
        <w:rPr>
          <w:rFonts w:cs="Arial"/>
          <w:sz w:val="20"/>
          <w:szCs w:val="20"/>
          <w:lang w:eastAsia="en-US"/>
        </w:rPr>
        <w:t xml:space="preserve">de la cuadrilla, </w:t>
      </w:r>
      <w:r w:rsidRPr="00151CDF">
        <w:rPr>
          <w:rFonts w:cs="Arial"/>
          <w:sz w:val="20"/>
          <w:szCs w:val="20"/>
          <w:lang w:eastAsia="en-US"/>
        </w:rPr>
        <w:t>obtener a los suscriptores relacionados con las mismas y el total de esos suscriptores.</w:t>
      </w:r>
    </w:p>
    <w:p w:rsidR="000F5F5A" w:rsidRPr="00151CDF" w:rsidRDefault="000F5F5A">
      <w:pPr>
        <w:rPr>
          <w:lang w:val="es-MX" w:eastAsia="es-MX"/>
        </w:rPr>
      </w:pPr>
    </w:p>
    <w:p w:rsidR="00F95EA4" w:rsidRPr="00151CDF" w:rsidRDefault="00F95EA4" w:rsidP="00F95E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88" w:name="_Toc319401963"/>
      <w:bookmarkStart w:id="289" w:name="RN136"/>
      <w:r w:rsidRPr="00151CDF">
        <w:rPr>
          <w:lang w:val="es-ES" w:eastAsia="en-US"/>
        </w:rPr>
        <w:t>RN136 Porcentaje de Eficiencia</w:t>
      </w:r>
      <w:bookmarkEnd w:id="288"/>
    </w:p>
    <w:bookmarkEnd w:id="289"/>
    <w:p w:rsidR="00F95EA4" w:rsidRPr="00151CDF" w:rsidRDefault="0015025F" w:rsidP="00F95EA4">
      <w:pPr>
        <w:pStyle w:val="Prrafodelista"/>
        <w:ind w:left="0"/>
        <w:jc w:val="both"/>
        <w:rPr>
          <w:rFonts w:cs="Arial"/>
          <w:sz w:val="20"/>
          <w:szCs w:val="20"/>
          <w:lang w:eastAsia="en-US"/>
        </w:rPr>
      </w:pPr>
      <w:r w:rsidRPr="00151CDF">
        <w:rPr>
          <w:rFonts w:cs="Arial"/>
          <w:sz w:val="20"/>
          <w:szCs w:val="20"/>
          <w:lang w:eastAsia="en-US"/>
        </w:rPr>
        <w:t>Para obtener el porcentaje de eficiencia, aplicar una regla de tres sencilla multiplicando el total de órdenes de trabajo confirmadas por 100 y dividirlo entre el total de órdenes de trabajo atendidas</w:t>
      </w:r>
      <w:r w:rsidR="006D3C03" w:rsidRPr="00151CDF">
        <w:rPr>
          <w:rFonts w:cs="Arial"/>
          <w:sz w:val="20"/>
          <w:szCs w:val="20"/>
          <w:lang w:eastAsia="en-US"/>
        </w:rPr>
        <w:t>, para la cuadrilla</w:t>
      </w:r>
      <w:r w:rsidR="00F95EA4" w:rsidRPr="00151CDF">
        <w:rPr>
          <w:rFonts w:cs="Arial"/>
          <w:sz w:val="20"/>
          <w:szCs w:val="20"/>
          <w:lang w:eastAsia="en-US"/>
        </w:rPr>
        <w:t>.</w:t>
      </w:r>
    </w:p>
    <w:p w:rsidR="00F95EA4" w:rsidRPr="00151CDF" w:rsidRDefault="00F95EA4">
      <w:pPr>
        <w:rPr>
          <w:lang w:eastAsia="es-MX"/>
        </w:rPr>
      </w:pPr>
    </w:p>
    <w:p w:rsidR="00F95EA4" w:rsidRPr="00151CDF" w:rsidRDefault="00F95EA4" w:rsidP="00F95E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90" w:name="_Toc319401964"/>
      <w:bookmarkStart w:id="291" w:name="RN137"/>
      <w:r w:rsidRPr="00151CDF">
        <w:rPr>
          <w:lang w:val="es-ES" w:eastAsia="en-US"/>
        </w:rPr>
        <w:t xml:space="preserve">RN137 </w:t>
      </w:r>
      <w:r w:rsidR="001650DA" w:rsidRPr="00151CDF">
        <w:rPr>
          <w:lang w:val="es-ES" w:eastAsia="en-US"/>
        </w:rPr>
        <w:t>Total</w:t>
      </w:r>
      <w:r w:rsidRPr="00151CDF">
        <w:rPr>
          <w:lang w:val="es-ES" w:eastAsia="en-US"/>
        </w:rPr>
        <w:t xml:space="preserve"> de Trabajos Atendidos</w:t>
      </w:r>
      <w:bookmarkEnd w:id="290"/>
    </w:p>
    <w:bookmarkEnd w:id="291"/>
    <w:p w:rsidR="00F95EA4" w:rsidRPr="00151CDF" w:rsidRDefault="00D15D50" w:rsidP="00F95EA4">
      <w:pPr>
        <w:pStyle w:val="Prrafodelista"/>
        <w:ind w:left="0"/>
        <w:jc w:val="both"/>
        <w:rPr>
          <w:rFonts w:cs="Arial"/>
          <w:sz w:val="20"/>
          <w:szCs w:val="20"/>
          <w:lang w:eastAsia="en-US"/>
        </w:rPr>
      </w:pPr>
      <w:r w:rsidRPr="00151CDF">
        <w:rPr>
          <w:rFonts w:cs="Arial"/>
          <w:sz w:val="20"/>
          <w:szCs w:val="20"/>
          <w:lang w:eastAsia="en-US"/>
        </w:rPr>
        <w:t>Total de</w:t>
      </w:r>
      <w:r w:rsidR="00F95EA4" w:rsidRPr="00151CDF">
        <w:rPr>
          <w:rFonts w:cs="Arial"/>
          <w:sz w:val="20"/>
          <w:szCs w:val="20"/>
          <w:lang w:eastAsia="en-US"/>
        </w:rPr>
        <w:t xml:space="preserve"> órdenes de trabajo en estado de </w:t>
      </w:r>
      <w:r w:rsidRPr="00151CDF">
        <w:rPr>
          <w:rFonts w:cs="Arial"/>
          <w:sz w:val="20"/>
          <w:szCs w:val="20"/>
          <w:lang w:eastAsia="en-US"/>
        </w:rPr>
        <w:t>“</w:t>
      </w:r>
      <w:r w:rsidR="00F95EA4" w:rsidRPr="00151CDF">
        <w:rPr>
          <w:rFonts w:cs="Arial"/>
          <w:sz w:val="20"/>
          <w:szCs w:val="20"/>
          <w:lang w:eastAsia="en-US"/>
        </w:rPr>
        <w:t>atendidas</w:t>
      </w:r>
      <w:r w:rsidRPr="00151CDF">
        <w:rPr>
          <w:rFonts w:cs="Arial"/>
          <w:sz w:val="20"/>
          <w:szCs w:val="20"/>
          <w:lang w:eastAsia="en-US"/>
        </w:rPr>
        <w:t>” de la cuadrilla</w:t>
      </w:r>
      <w:r w:rsidR="00F95EA4" w:rsidRPr="00151CDF">
        <w:rPr>
          <w:rFonts w:cs="Arial"/>
          <w:sz w:val="20"/>
          <w:szCs w:val="20"/>
          <w:lang w:eastAsia="en-US"/>
        </w:rPr>
        <w:t>.</w:t>
      </w:r>
    </w:p>
    <w:p w:rsidR="004B67A8" w:rsidRPr="00151CDF" w:rsidRDefault="004B67A8" w:rsidP="00753A0A">
      <w:pPr>
        <w:rPr>
          <w:lang w:eastAsia="es-MX"/>
        </w:rPr>
      </w:pPr>
    </w:p>
    <w:p w:rsidR="00F95EA4" w:rsidRPr="00151CDF" w:rsidRDefault="00F95EA4" w:rsidP="00F95EA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92" w:name="_Toc319401965"/>
      <w:bookmarkStart w:id="293" w:name="RN138"/>
      <w:r w:rsidRPr="00151CDF">
        <w:rPr>
          <w:lang w:val="es-ES" w:eastAsia="en-US"/>
        </w:rPr>
        <w:t>RN138 Total de Equipos Recuperados</w:t>
      </w:r>
      <w:bookmarkEnd w:id="292"/>
    </w:p>
    <w:bookmarkEnd w:id="293"/>
    <w:p w:rsidR="00F95EA4" w:rsidRPr="00151CDF" w:rsidRDefault="001362E7" w:rsidP="00F95EA4">
      <w:pPr>
        <w:pStyle w:val="Prrafodelista"/>
        <w:ind w:left="0"/>
        <w:jc w:val="both"/>
        <w:rPr>
          <w:rFonts w:cs="Arial"/>
          <w:sz w:val="20"/>
          <w:szCs w:val="20"/>
          <w:lang w:eastAsia="en-US"/>
        </w:rPr>
      </w:pPr>
      <w:r w:rsidRPr="00151CDF">
        <w:rPr>
          <w:rFonts w:cs="Arial"/>
          <w:sz w:val="20"/>
          <w:szCs w:val="20"/>
          <w:lang w:eastAsia="en-US"/>
        </w:rPr>
        <w:t xml:space="preserve">Realizar el conteo total de </w:t>
      </w:r>
      <w:r w:rsidR="00F95EA4" w:rsidRPr="00151CDF">
        <w:rPr>
          <w:rFonts w:cs="Arial"/>
          <w:sz w:val="20"/>
          <w:szCs w:val="20"/>
          <w:lang w:eastAsia="en-US"/>
        </w:rPr>
        <w:t>los equipos digitales recuperados</w:t>
      </w:r>
      <w:r w:rsidR="006D3C03" w:rsidRPr="00151CDF">
        <w:rPr>
          <w:rFonts w:cs="Arial"/>
          <w:sz w:val="20"/>
          <w:szCs w:val="20"/>
          <w:lang w:eastAsia="en-US"/>
        </w:rPr>
        <w:t xml:space="preserve"> por la cuadrilla</w:t>
      </w:r>
      <w:r w:rsidRPr="00151CDF">
        <w:rPr>
          <w:rFonts w:cs="Arial"/>
          <w:sz w:val="20"/>
          <w:szCs w:val="20"/>
          <w:lang w:eastAsia="en-US"/>
        </w:rPr>
        <w:t xml:space="preserve"> para la jornada laboral</w:t>
      </w:r>
      <w:r w:rsidR="00F95EA4" w:rsidRPr="00151CDF">
        <w:rPr>
          <w:rFonts w:cs="Arial"/>
          <w:sz w:val="20"/>
          <w:szCs w:val="20"/>
          <w:lang w:eastAsia="en-US"/>
        </w:rPr>
        <w:t>.</w:t>
      </w:r>
    </w:p>
    <w:p w:rsidR="00F95EA4" w:rsidRPr="00151CDF" w:rsidRDefault="00F95EA4" w:rsidP="00753A0A">
      <w:pPr>
        <w:rPr>
          <w:lang w:eastAsia="es-MX"/>
        </w:rPr>
      </w:pPr>
    </w:p>
    <w:p w:rsidR="0059473B" w:rsidRPr="00151CDF" w:rsidRDefault="00F95EA4" w:rsidP="0059473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294" w:name="RN139"/>
      <w:bookmarkStart w:id="295" w:name="_Toc319401966"/>
      <w:r w:rsidRPr="00151CDF">
        <w:rPr>
          <w:lang w:val="es-ES" w:eastAsia="en-US"/>
        </w:rPr>
        <w:t>RN139</w:t>
      </w:r>
      <w:bookmarkEnd w:id="294"/>
      <w:r w:rsidR="00EC6AD0" w:rsidRPr="00151CDF">
        <w:rPr>
          <w:lang w:val="es-ES" w:eastAsia="en-US"/>
        </w:rPr>
        <w:t xml:space="preserve"> </w:t>
      </w:r>
      <w:r w:rsidR="0059473B" w:rsidRPr="00151CDF">
        <w:rPr>
          <w:lang w:val="es-ES" w:eastAsia="en-US"/>
        </w:rPr>
        <w:t>Sincronización de</w:t>
      </w:r>
      <w:r w:rsidR="005713C5" w:rsidRPr="00151CDF">
        <w:rPr>
          <w:lang w:val="es-ES" w:eastAsia="en-US"/>
        </w:rPr>
        <w:t xml:space="preserve"> </w:t>
      </w:r>
      <w:r w:rsidR="0059473B" w:rsidRPr="00151CDF">
        <w:rPr>
          <w:lang w:val="es-ES" w:eastAsia="en-US"/>
        </w:rPr>
        <w:t>l</w:t>
      </w:r>
      <w:r w:rsidR="005713C5" w:rsidRPr="00151CDF">
        <w:rPr>
          <w:lang w:val="es-ES" w:eastAsia="en-US"/>
        </w:rPr>
        <w:t>a</w:t>
      </w:r>
      <w:r w:rsidR="0059473B" w:rsidRPr="00151CDF">
        <w:rPr>
          <w:lang w:val="es-ES" w:eastAsia="en-US"/>
        </w:rPr>
        <w:t xml:space="preserve"> </w:t>
      </w:r>
      <w:r w:rsidR="005713C5" w:rsidRPr="00151CDF">
        <w:rPr>
          <w:lang w:val="es-ES" w:eastAsia="en-US"/>
        </w:rPr>
        <w:t xml:space="preserve">Jornada en el </w:t>
      </w:r>
      <w:r w:rsidR="0059473B" w:rsidRPr="00151CDF">
        <w:rPr>
          <w:lang w:val="es-ES" w:eastAsia="en-US"/>
        </w:rPr>
        <w:t>Servidor</w:t>
      </w:r>
      <w:bookmarkEnd w:id="295"/>
    </w:p>
    <w:p w:rsidR="0059473B" w:rsidRPr="00151CDF" w:rsidRDefault="0059473B" w:rsidP="0059473B">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los puntos acumulados que lleva el técnico en lo que va de su jornada laboral.</w:t>
      </w:r>
    </w:p>
    <w:p w:rsidR="00EC6AD0" w:rsidRPr="00151CDF" w:rsidRDefault="00EC6AD0" w:rsidP="00EC6AD0">
      <w:pPr>
        <w:rPr>
          <w:lang w:eastAsia="en-US"/>
        </w:rPr>
      </w:pPr>
    </w:p>
    <w:p w:rsidR="007E31D1" w:rsidRPr="00151CDF" w:rsidRDefault="007E31D1" w:rsidP="007E31D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296" w:name="_Toc319401967"/>
      <w:bookmarkStart w:id="297" w:name="RN140"/>
      <w:r w:rsidRPr="00151CDF">
        <w:rPr>
          <w:bCs w:val="0"/>
          <w:szCs w:val="20"/>
          <w:lang w:eastAsia="en-US"/>
        </w:rPr>
        <w:lastRenderedPageBreak/>
        <w:t>RN140 Valor de Estado Órdenes de Trabajo Confirmadas</w:t>
      </w:r>
      <w:bookmarkEnd w:id="296"/>
    </w:p>
    <w:bookmarkEnd w:id="297"/>
    <w:p w:rsidR="007E31D1" w:rsidRPr="00151CDF" w:rsidRDefault="007E31D1" w:rsidP="007E31D1">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“Estados de la Orden” para el valor de  “Confirmada”.</w:t>
      </w:r>
    </w:p>
    <w:p w:rsidR="00184A4E" w:rsidRPr="00151CDF" w:rsidRDefault="00184A4E" w:rsidP="007E31D1">
      <w:pPr>
        <w:pStyle w:val="Prrafodelista"/>
        <w:ind w:left="0"/>
        <w:jc w:val="both"/>
        <w:rPr>
          <w:lang w:eastAsia="es-MX"/>
        </w:rPr>
      </w:pPr>
    </w:p>
    <w:p w:rsidR="00184A4E" w:rsidRPr="00151CDF" w:rsidRDefault="00184A4E" w:rsidP="00184A4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298" w:name="_Toc319401968"/>
      <w:bookmarkStart w:id="299" w:name="RN141"/>
      <w:bookmarkStart w:id="300" w:name="OLE_LINK5"/>
      <w:bookmarkStart w:id="301" w:name="OLE_LINK6"/>
      <w:r w:rsidRPr="00151CDF">
        <w:rPr>
          <w:bCs w:val="0"/>
          <w:szCs w:val="20"/>
          <w:lang w:eastAsia="en-US"/>
        </w:rPr>
        <w:t>RN141 Valor de Estado Órdenes de Trabajo Atendidas</w:t>
      </w:r>
      <w:bookmarkEnd w:id="298"/>
    </w:p>
    <w:bookmarkEnd w:id="299"/>
    <w:p w:rsidR="00184A4E" w:rsidRPr="00151CDF" w:rsidRDefault="00184A4E" w:rsidP="00184A4E">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“Estados de la Orden” para el valor de  “Atendida”.</w:t>
      </w:r>
    </w:p>
    <w:bookmarkEnd w:id="300"/>
    <w:bookmarkEnd w:id="301"/>
    <w:p w:rsidR="007813DA" w:rsidRPr="00151CDF" w:rsidRDefault="007813DA" w:rsidP="007E31D1">
      <w:pPr>
        <w:pStyle w:val="Prrafodelista"/>
        <w:ind w:left="0"/>
        <w:jc w:val="both"/>
        <w:rPr>
          <w:lang w:eastAsia="es-MX"/>
        </w:rPr>
      </w:pPr>
    </w:p>
    <w:p w:rsidR="007813DA" w:rsidRPr="00151CDF" w:rsidRDefault="007813DA" w:rsidP="007813D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02" w:name="_Toc319401969"/>
      <w:bookmarkStart w:id="303" w:name="RN142"/>
      <w:r w:rsidRPr="00151CDF">
        <w:rPr>
          <w:lang w:val="es-ES" w:eastAsia="en-US"/>
        </w:rPr>
        <w:t>RN142 Valor Tipo de Trabajo</w:t>
      </w:r>
      <w:bookmarkEnd w:id="302"/>
    </w:p>
    <w:bookmarkEnd w:id="303"/>
    <w:p w:rsidR="007813DA" w:rsidRPr="00151CDF" w:rsidRDefault="007813DA" w:rsidP="007813DA">
      <w:pPr>
        <w:pStyle w:val="Prrafodelista"/>
        <w:ind w:left="0"/>
        <w:jc w:val="both"/>
        <w:rPr>
          <w:rFonts w:cs="Arial"/>
          <w:sz w:val="20"/>
          <w:szCs w:val="20"/>
          <w:lang w:eastAsia="en-US"/>
        </w:rPr>
      </w:pPr>
      <w:r w:rsidRPr="00151CDF">
        <w:rPr>
          <w:rFonts w:cs="Arial"/>
          <w:sz w:val="20"/>
          <w:szCs w:val="20"/>
          <w:lang w:eastAsia="en-US"/>
        </w:rPr>
        <w:t xml:space="preserve">Del catálogo de valores por referencia que correspondan a “Tipos de Trabajo”, traer la información con el valor para </w:t>
      </w:r>
      <w:r w:rsidR="00BA2D8F" w:rsidRPr="00151CDF">
        <w:rPr>
          <w:rFonts w:cs="Arial"/>
          <w:sz w:val="20"/>
          <w:szCs w:val="20"/>
          <w:lang w:eastAsia="en-US"/>
        </w:rPr>
        <w:t>un</w:t>
      </w:r>
      <w:r w:rsidRPr="00151CDF">
        <w:rPr>
          <w:rFonts w:cs="Arial"/>
          <w:sz w:val="20"/>
          <w:szCs w:val="20"/>
          <w:lang w:eastAsia="en-US"/>
        </w:rPr>
        <w:t xml:space="preserve"> trabajo determinado.</w:t>
      </w:r>
    </w:p>
    <w:p w:rsidR="00BC520C" w:rsidRPr="00151CDF" w:rsidRDefault="00BC520C" w:rsidP="007813DA">
      <w:pPr>
        <w:pStyle w:val="Prrafodelista"/>
        <w:ind w:left="0"/>
        <w:jc w:val="both"/>
        <w:rPr>
          <w:rFonts w:cs="Arial"/>
          <w:sz w:val="20"/>
          <w:szCs w:val="20"/>
          <w:lang w:eastAsia="en-US"/>
        </w:rPr>
      </w:pPr>
    </w:p>
    <w:p w:rsidR="00BC520C" w:rsidRPr="00151CDF" w:rsidRDefault="00BC520C" w:rsidP="00BC520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04" w:name="RN143"/>
      <w:bookmarkStart w:id="305" w:name="_Toc319401970"/>
      <w:bookmarkEnd w:id="304"/>
      <w:r w:rsidRPr="00151CDF">
        <w:rPr>
          <w:lang w:val="es-ES" w:eastAsia="en-US"/>
        </w:rPr>
        <w:t>RN143 Total de Ordenes de Trabajo con Problemas</w:t>
      </w:r>
      <w:bookmarkEnd w:id="305"/>
    </w:p>
    <w:p w:rsidR="00BC520C" w:rsidRPr="00151CDF" w:rsidRDefault="00D15D50" w:rsidP="00BC520C">
      <w:pPr>
        <w:pStyle w:val="Prrafodelista"/>
        <w:ind w:left="0"/>
        <w:rPr>
          <w:rFonts w:cs="Arial"/>
          <w:sz w:val="20"/>
          <w:szCs w:val="20"/>
          <w:lang w:eastAsia="en-US"/>
        </w:rPr>
      </w:pPr>
      <w:r w:rsidRPr="00151CDF">
        <w:rPr>
          <w:rFonts w:cs="Arial"/>
          <w:sz w:val="20"/>
          <w:szCs w:val="20"/>
          <w:lang w:eastAsia="en-US"/>
        </w:rPr>
        <w:t>T</w:t>
      </w:r>
      <w:r w:rsidR="00BC520C" w:rsidRPr="00151CDF">
        <w:rPr>
          <w:rFonts w:cs="Arial"/>
          <w:sz w:val="20"/>
          <w:szCs w:val="20"/>
          <w:lang w:eastAsia="en-US"/>
        </w:rPr>
        <w:t>otal de órdenes de trabajo que fueron terminadas con estado “</w:t>
      </w:r>
      <w:r w:rsidR="00981F38" w:rsidRPr="00151CDF">
        <w:rPr>
          <w:rFonts w:cs="Arial"/>
          <w:sz w:val="20"/>
          <w:szCs w:val="20"/>
          <w:lang w:eastAsia="en-US"/>
        </w:rPr>
        <w:t>Con Problema</w:t>
      </w:r>
      <w:r w:rsidR="00BC520C" w:rsidRPr="00151CDF">
        <w:rPr>
          <w:rFonts w:cs="Arial"/>
          <w:sz w:val="20"/>
          <w:szCs w:val="20"/>
          <w:lang w:eastAsia="en-US"/>
        </w:rPr>
        <w:t>”.</w:t>
      </w:r>
    </w:p>
    <w:p w:rsidR="00624F7F" w:rsidRPr="00151CDF" w:rsidRDefault="00624F7F" w:rsidP="00624F7F">
      <w:pPr>
        <w:pStyle w:val="Prrafodelista"/>
        <w:ind w:left="0"/>
        <w:jc w:val="both"/>
        <w:rPr>
          <w:rFonts w:cs="Arial"/>
          <w:sz w:val="20"/>
          <w:szCs w:val="20"/>
          <w:lang w:eastAsia="en-US"/>
        </w:rPr>
      </w:pPr>
    </w:p>
    <w:p w:rsidR="00624F7F" w:rsidRPr="00151CDF" w:rsidRDefault="00624F7F" w:rsidP="00624F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06" w:name="_Toc319401971"/>
      <w:bookmarkStart w:id="307" w:name="RN144"/>
      <w:r w:rsidRPr="00151CDF">
        <w:rPr>
          <w:lang w:val="es-ES" w:eastAsia="en-US"/>
        </w:rPr>
        <w:t>RN144 Información Deshabilitada</w:t>
      </w:r>
      <w:bookmarkEnd w:id="306"/>
    </w:p>
    <w:bookmarkEnd w:id="307"/>
    <w:p w:rsidR="00624F7F" w:rsidRPr="00151CDF" w:rsidRDefault="00624F7F" w:rsidP="00624F7F">
      <w:pPr>
        <w:pStyle w:val="Prrafodelista"/>
        <w:ind w:left="0"/>
        <w:jc w:val="both"/>
        <w:rPr>
          <w:sz w:val="20"/>
          <w:szCs w:val="20"/>
          <w:lang w:eastAsia="es-MX"/>
        </w:rPr>
      </w:pPr>
      <w:r w:rsidRPr="00151CDF">
        <w:rPr>
          <w:sz w:val="20"/>
          <w:szCs w:val="20"/>
          <w:lang w:eastAsia="es-MX"/>
        </w:rPr>
        <w:t xml:space="preserve">Los controles </w:t>
      </w:r>
      <w:r w:rsidR="00014EBD" w:rsidRPr="00151CDF">
        <w:rPr>
          <w:sz w:val="20"/>
          <w:szCs w:val="20"/>
          <w:lang w:eastAsia="es-MX"/>
        </w:rPr>
        <w:t xml:space="preserve">o campos de texto </w:t>
      </w:r>
      <w:r w:rsidRPr="00151CDF">
        <w:rPr>
          <w:sz w:val="20"/>
          <w:szCs w:val="20"/>
          <w:lang w:eastAsia="es-MX"/>
        </w:rPr>
        <w:t>correspondientes a la información presentada se mostrarán deshabilitados.</w:t>
      </w:r>
    </w:p>
    <w:p w:rsidR="00624F7F" w:rsidRPr="00151CDF" w:rsidRDefault="00624F7F" w:rsidP="00624F7F">
      <w:pPr>
        <w:pStyle w:val="Prrafodelista"/>
        <w:ind w:left="0"/>
        <w:jc w:val="both"/>
        <w:rPr>
          <w:sz w:val="20"/>
          <w:szCs w:val="20"/>
          <w:lang w:eastAsia="es-MX"/>
        </w:rPr>
      </w:pPr>
    </w:p>
    <w:p w:rsidR="00624F7F" w:rsidRPr="00151CDF" w:rsidRDefault="00624F7F" w:rsidP="00624F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08" w:name="_Toc319401972"/>
      <w:bookmarkStart w:id="309" w:name="RN145"/>
      <w:r w:rsidRPr="00151CDF">
        <w:rPr>
          <w:lang w:val="es-ES" w:eastAsia="en-US"/>
        </w:rPr>
        <w:t>RN145 Estado de Equipo Digital Recuperado</w:t>
      </w:r>
      <w:bookmarkEnd w:id="308"/>
    </w:p>
    <w:bookmarkEnd w:id="309"/>
    <w:p w:rsidR="00624F7F" w:rsidRPr="00151CDF" w:rsidRDefault="00624F7F" w:rsidP="00624F7F">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“Estados Equipo Digital”, traer la información con el valor para el estado que corresponda a “</w:t>
      </w:r>
      <w:r w:rsidR="00240C87" w:rsidRPr="00151CDF">
        <w:rPr>
          <w:rFonts w:cs="Arial"/>
          <w:sz w:val="20"/>
          <w:szCs w:val="20"/>
          <w:lang w:eastAsia="en-US"/>
        </w:rPr>
        <w:t>En Buena</w:t>
      </w:r>
      <w:r w:rsidR="006C2731" w:rsidRPr="00151CDF">
        <w:rPr>
          <w:rFonts w:cs="Arial"/>
          <w:sz w:val="20"/>
          <w:szCs w:val="20"/>
          <w:lang w:eastAsia="en-US"/>
        </w:rPr>
        <w:t>s</w:t>
      </w:r>
      <w:r w:rsidR="00240C87" w:rsidRPr="00151CDF">
        <w:rPr>
          <w:rFonts w:cs="Arial"/>
          <w:sz w:val="20"/>
          <w:szCs w:val="20"/>
          <w:lang w:eastAsia="en-US"/>
        </w:rPr>
        <w:t xml:space="preserve"> Condiciones</w:t>
      </w:r>
      <w:r w:rsidRPr="00151CDF">
        <w:rPr>
          <w:rFonts w:cs="Arial"/>
          <w:sz w:val="20"/>
          <w:szCs w:val="20"/>
          <w:lang w:eastAsia="en-US"/>
        </w:rPr>
        <w:t>”.</w:t>
      </w:r>
    </w:p>
    <w:p w:rsidR="00624F7F" w:rsidRPr="00151CDF" w:rsidRDefault="00624F7F" w:rsidP="007E31D1">
      <w:pPr>
        <w:pStyle w:val="Prrafodelista"/>
        <w:ind w:left="0"/>
        <w:jc w:val="both"/>
        <w:rPr>
          <w:lang w:eastAsia="es-MX"/>
        </w:rPr>
      </w:pPr>
    </w:p>
    <w:p w:rsidR="00624F7F" w:rsidRPr="00151CDF" w:rsidRDefault="00FA17F4" w:rsidP="00624F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10" w:name="_Toc319401973"/>
      <w:bookmarkStart w:id="311" w:name="RN146"/>
      <w:r w:rsidRPr="00151CDF">
        <w:rPr>
          <w:lang w:val="es-ES" w:eastAsia="en-US"/>
        </w:rPr>
        <w:t>RN146 Características Equipo D</w:t>
      </w:r>
      <w:r w:rsidR="00624F7F" w:rsidRPr="00151CDF">
        <w:rPr>
          <w:lang w:val="es-ES" w:eastAsia="en-US"/>
        </w:rPr>
        <w:t>igital</w:t>
      </w:r>
      <w:bookmarkEnd w:id="310"/>
    </w:p>
    <w:bookmarkEnd w:id="311"/>
    <w:p w:rsidR="00A16A08" w:rsidRPr="00151CDF" w:rsidRDefault="002173C4" w:rsidP="007E31D1">
      <w:pPr>
        <w:pStyle w:val="Prrafodelista"/>
        <w:ind w:left="0"/>
        <w:jc w:val="both"/>
        <w:rPr>
          <w:sz w:val="20"/>
          <w:szCs w:val="20"/>
          <w:lang w:eastAsia="es-MX"/>
        </w:rPr>
      </w:pPr>
      <w:r w:rsidRPr="00151CDF">
        <w:rPr>
          <w:sz w:val="20"/>
          <w:szCs w:val="20"/>
          <w:lang w:eastAsia="es-MX"/>
        </w:rPr>
        <w:t xml:space="preserve">Si el equipo cuenta con </w:t>
      </w:r>
      <w:r w:rsidR="00B72B41" w:rsidRPr="00151CDF">
        <w:rPr>
          <w:sz w:val="20"/>
          <w:szCs w:val="20"/>
          <w:lang w:eastAsia="es-MX"/>
        </w:rPr>
        <w:t>dicha</w:t>
      </w:r>
      <w:r w:rsidRPr="00151CDF">
        <w:rPr>
          <w:sz w:val="20"/>
          <w:szCs w:val="20"/>
          <w:lang w:eastAsia="es-MX"/>
        </w:rPr>
        <w:t xml:space="preserve"> característica, presentar la opción correspondiente como habilitada.</w:t>
      </w:r>
    </w:p>
    <w:p w:rsidR="00A16A08" w:rsidRPr="00151CDF" w:rsidRDefault="00A16A08" w:rsidP="007E31D1">
      <w:pPr>
        <w:pStyle w:val="Prrafodelista"/>
        <w:ind w:left="0"/>
        <w:jc w:val="both"/>
        <w:rPr>
          <w:sz w:val="20"/>
          <w:szCs w:val="20"/>
          <w:lang w:eastAsia="es-MX"/>
        </w:rPr>
      </w:pPr>
    </w:p>
    <w:p w:rsidR="00A16A08" w:rsidRPr="00151CDF" w:rsidRDefault="008559B8" w:rsidP="00A16A0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12" w:name="_Toc319401974"/>
      <w:r w:rsidRPr="00151CDF">
        <w:rPr>
          <w:lang w:val="es-ES" w:eastAsia="en-US"/>
        </w:rPr>
        <w:t xml:space="preserve">RN147 </w:t>
      </w:r>
      <w:bookmarkStart w:id="313" w:name="RN147"/>
      <w:bookmarkEnd w:id="313"/>
      <w:r w:rsidR="004F5E47" w:rsidRPr="00151CDF">
        <w:rPr>
          <w:lang w:val="es-ES" w:eastAsia="en-US"/>
        </w:rPr>
        <w:t>Motivos para Terminar Servicio</w:t>
      </w:r>
      <w:r w:rsidRPr="00151CDF">
        <w:rPr>
          <w:lang w:val="es-ES" w:eastAsia="en-US"/>
        </w:rPr>
        <w:t xml:space="preserve"> con Problema</w:t>
      </w:r>
      <w:bookmarkEnd w:id="312"/>
    </w:p>
    <w:p w:rsidR="002C3FB8" w:rsidRPr="00151CDF" w:rsidRDefault="00D15D50" w:rsidP="002C3FB8">
      <w:pPr>
        <w:pStyle w:val="Prrafodelista"/>
        <w:ind w:left="0"/>
        <w:rPr>
          <w:rFonts w:cs="Arial"/>
          <w:sz w:val="20"/>
          <w:szCs w:val="20"/>
          <w:lang w:eastAsia="en-US"/>
        </w:rPr>
      </w:pPr>
      <w:r w:rsidRPr="00151CDF">
        <w:rPr>
          <w:rFonts w:cs="Arial"/>
          <w:sz w:val="20"/>
          <w:szCs w:val="20"/>
          <w:lang w:eastAsia="en-US"/>
        </w:rPr>
        <w:t>C</w:t>
      </w:r>
      <w:r w:rsidR="00B340B6" w:rsidRPr="00151CDF">
        <w:rPr>
          <w:rFonts w:cs="Arial"/>
          <w:sz w:val="20"/>
          <w:szCs w:val="20"/>
          <w:lang w:eastAsia="en-US"/>
        </w:rPr>
        <w:t xml:space="preserve">atálogo de valores por referencia que correspondan a “Motivos para Terminar Servicio” del grupo “Con Problema”. </w:t>
      </w:r>
    </w:p>
    <w:p w:rsidR="000C0310" w:rsidRPr="00151CDF" w:rsidRDefault="000C0310" w:rsidP="000C0310">
      <w:pPr>
        <w:pStyle w:val="Prrafodelista"/>
        <w:ind w:left="0"/>
        <w:rPr>
          <w:rFonts w:cs="Arial"/>
          <w:sz w:val="20"/>
          <w:szCs w:val="20"/>
          <w:lang w:eastAsia="en-US"/>
        </w:rPr>
      </w:pPr>
    </w:p>
    <w:p w:rsidR="003C3B15" w:rsidRPr="00151CDF" w:rsidRDefault="003C3B15" w:rsidP="003C3B1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14" w:name="RN148"/>
      <w:bookmarkStart w:id="315" w:name="_Toc319401975"/>
      <w:bookmarkEnd w:id="314"/>
      <w:r w:rsidRPr="00151CDF">
        <w:rPr>
          <w:lang w:val="es-ES" w:eastAsia="en-US"/>
        </w:rPr>
        <w:t xml:space="preserve">RN148 </w:t>
      </w:r>
      <w:r w:rsidR="00080EED" w:rsidRPr="00151CDF">
        <w:rPr>
          <w:lang w:val="es-ES" w:eastAsia="en-US"/>
        </w:rPr>
        <w:t xml:space="preserve">Información </w:t>
      </w:r>
      <w:r w:rsidRPr="00151CDF">
        <w:rPr>
          <w:lang w:val="es-ES" w:eastAsia="en-US"/>
        </w:rPr>
        <w:t>Filtro de Fecha</w:t>
      </w:r>
      <w:bookmarkEnd w:id="315"/>
    </w:p>
    <w:p w:rsidR="003C3B15" w:rsidRPr="00151CDF" w:rsidRDefault="00D15D50" w:rsidP="003C3B15">
      <w:pPr>
        <w:pStyle w:val="Prrafodelista"/>
        <w:ind w:left="0"/>
        <w:rPr>
          <w:rFonts w:cs="Arial"/>
          <w:sz w:val="20"/>
          <w:szCs w:val="20"/>
          <w:lang w:eastAsia="en-US"/>
        </w:rPr>
      </w:pPr>
      <w:r w:rsidRPr="00151CDF">
        <w:rPr>
          <w:rFonts w:cs="Arial"/>
          <w:sz w:val="20"/>
          <w:szCs w:val="20"/>
          <w:lang w:eastAsia="en-US"/>
        </w:rPr>
        <w:t>I</w:t>
      </w:r>
      <w:r w:rsidR="003C3B15" w:rsidRPr="00151CDF">
        <w:rPr>
          <w:rFonts w:cs="Arial"/>
          <w:sz w:val="20"/>
          <w:szCs w:val="20"/>
          <w:lang w:eastAsia="en-US"/>
        </w:rPr>
        <w:t>nformación</w:t>
      </w:r>
      <w:r w:rsidR="00E35826" w:rsidRPr="00151CDF">
        <w:rPr>
          <w:rFonts w:cs="Arial"/>
          <w:sz w:val="20"/>
          <w:szCs w:val="20"/>
          <w:lang w:eastAsia="en-US"/>
        </w:rPr>
        <w:t xml:space="preserve"> </w:t>
      </w:r>
      <w:r w:rsidR="00E1304C" w:rsidRPr="00151CDF">
        <w:rPr>
          <w:rFonts w:cs="Arial"/>
          <w:sz w:val="20"/>
          <w:szCs w:val="20"/>
          <w:lang w:eastAsia="en-US"/>
        </w:rPr>
        <w:t xml:space="preserve">correspondiente </w:t>
      </w:r>
      <w:r w:rsidR="007F6C0A" w:rsidRPr="00151CDF">
        <w:rPr>
          <w:rFonts w:cs="Arial"/>
          <w:sz w:val="20"/>
          <w:szCs w:val="20"/>
          <w:lang w:eastAsia="en-US"/>
        </w:rPr>
        <w:t xml:space="preserve">para generar el reporte </w:t>
      </w:r>
      <w:r w:rsidR="00E1304C" w:rsidRPr="00151CDF">
        <w:rPr>
          <w:rFonts w:cs="Arial"/>
          <w:sz w:val="20"/>
          <w:szCs w:val="20"/>
          <w:lang w:eastAsia="en-US"/>
        </w:rPr>
        <w:t>que</w:t>
      </w:r>
      <w:r w:rsidR="00E35826" w:rsidRPr="00151CDF">
        <w:rPr>
          <w:rFonts w:cs="Arial"/>
          <w:sz w:val="20"/>
          <w:szCs w:val="20"/>
          <w:lang w:eastAsia="en-US"/>
        </w:rPr>
        <w:t xml:space="preserve"> coincida con </w:t>
      </w:r>
      <w:r w:rsidR="007F6C0A" w:rsidRPr="00151CDF">
        <w:rPr>
          <w:rFonts w:cs="Arial"/>
          <w:sz w:val="20"/>
          <w:szCs w:val="20"/>
          <w:lang w:eastAsia="en-US"/>
        </w:rPr>
        <w:t>el filtro de fecha</w:t>
      </w:r>
      <w:r w:rsidR="003C3B15" w:rsidRPr="00151CDF">
        <w:rPr>
          <w:rFonts w:cs="Arial"/>
          <w:sz w:val="20"/>
          <w:szCs w:val="20"/>
          <w:lang w:eastAsia="en-US"/>
        </w:rPr>
        <w:t>.</w:t>
      </w:r>
    </w:p>
    <w:p w:rsidR="00A16A08" w:rsidRPr="00151CDF" w:rsidRDefault="00A16A08" w:rsidP="00A16A08">
      <w:pPr>
        <w:pStyle w:val="Prrafodelista"/>
        <w:ind w:left="0"/>
        <w:rPr>
          <w:rFonts w:cs="Arial"/>
          <w:sz w:val="20"/>
          <w:szCs w:val="20"/>
          <w:lang w:eastAsia="en-US"/>
        </w:rPr>
      </w:pPr>
    </w:p>
    <w:p w:rsidR="00D70A67" w:rsidRPr="00151CDF" w:rsidRDefault="00D70A67" w:rsidP="00D70A6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16" w:name="RN149"/>
      <w:bookmarkStart w:id="317" w:name="_Toc319401976"/>
      <w:bookmarkEnd w:id="316"/>
      <w:r w:rsidRPr="00151CDF">
        <w:rPr>
          <w:lang w:val="es-ES" w:eastAsia="en-US"/>
        </w:rPr>
        <w:t>RN149 Número de Trabajos con Excedente</w:t>
      </w:r>
      <w:r w:rsidR="003125D8" w:rsidRPr="00151CDF">
        <w:rPr>
          <w:lang w:val="es-ES" w:eastAsia="en-US"/>
        </w:rPr>
        <w:t xml:space="preserve"> de Cable</w:t>
      </w:r>
      <w:bookmarkEnd w:id="317"/>
    </w:p>
    <w:p w:rsidR="00D70A67" w:rsidRPr="00151CDF" w:rsidRDefault="00D15D50" w:rsidP="00D70A67">
      <w:pPr>
        <w:pStyle w:val="Prrafodelista"/>
        <w:ind w:left="0"/>
        <w:rPr>
          <w:rFonts w:cs="Arial"/>
          <w:sz w:val="20"/>
          <w:szCs w:val="20"/>
          <w:lang w:eastAsia="en-US"/>
        </w:rPr>
      </w:pPr>
      <w:r w:rsidRPr="00151CDF">
        <w:rPr>
          <w:rFonts w:cs="Arial"/>
          <w:sz w:val="20"/>
          <w:szCs w:val="20"/>
          <w:lang w:eastAsia="en-US"/>
        </w:rPr>
        <w:t>N</w:t>
      </w:r>
      <w:r w:rsidR="00D70A67" w:rsidRPr="00151CDF">
        <w:rPr>
          <w:rFonts w:cs="Arial"/>
          <w:sz w:val="20"/>
          <w:szCs w:val="20"/>
          <w:lang w:eastAsia="en-US"/>
        </w:rPr>
        <w:t xml:space="preserve">úmero de órdenes de trabajo que tengan un consumo de cable </w:t>
      </w:r>
      <w:r w:rsidR="00251A7F" w:rsidRPr="00151CDF">
        <w:rPr>
          <w:rFonts w:cs="Arial"/>
          <w:sz w:val="20"/>
          <w:szCs w:val="20"/>
          <w:lang w:eastAsia="en-US"/>
        </w:rPr>
        <w:t xml:space="preserve">excedente </w:t>
      </w:r>
      <w:r w:rsidR="00D70A67" w:rsidRPr="00151CDF">
        <w:rPr>
          <w:rFonts w:cs="Arial"/>
          <w:sz w:val="20"/>
          <w:szCs w:val="20"/>
          <w:lang w:eastAsia="en-US"/>
        </w:rPr>
        <w:t>con motivo de “Exceso de Material Utilizado</w:t>
      </w:r>
      <w:r w:rsidR="00251A7F" w:rsidRPr="00151CDF">
        <w:rPr>
          <w:rFonts w:cs="Arial"/>
          <w:sz w:val="20"/>
          <w:szCs w:val="20"/>
          <w:lang w:eastAsia="en-US"/>
        </w:rPr>
        <w:t>” que pertenezca al grupo “Excedido”.</w:t>
      </w:r>
    </w:p>
    <w:p w:rsidR="0083012B" w:rsidRPr="00151CDF" w:rsidRDefault="0083012B" w:rsidP="007E31D1">
      <w:pPr>
        <w:pStyle w:val="Prrafodelista"/>
        <w:ind w:left="0"/>
        <w:jc w:val="both"/>
        <w:rPr>
          <w:sz w:val="20"/>
          <w:szCs w:val="20"/>
          <w:lang w:eastAsia="es-MX"/>
        </w:rPr>
      </w:pPr>
    </w:p>
    <w:p w:rsidR="0083012B" w:rsidRPr="00151CDF" w:rsidRDefault="0083012B" w:rsidP="0083012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18" w:name="RN150"/>
      <w:bookmarkStart w:id="319" w:name="_Toc319401977"/>
      <w:bookmarkEnd w:id="318"/>
      <w:r w:rsidRPr="00151CDF">
        <w:rPr>
          <w:lang w:val="es-ES" w:eastAsia="en-US"/>
        </w:rPr>
        <w:t>RN150 Porcentaje de Trabajos con Excedente</w:t>
      </w:r>
      <w:r w:rsidR="003125D8" w:rsidRPr="00151CDF">
        <w:rPr>
          <w:lang w:val="es-ES" w:eastAsia="en-US"/>
        </w:rPr>
        <w:t xml:space="preserve"> de Cable</w:t>
      </w:r>
      <w:bookmarkEnd w:id="319"/>
    </w:p>
    <w:p w:rsidR="00C8057B" w:rsidRPr="00151CDF" w:rsidRDefault="008C2ECB" w:rsidP="0083012B">
      <w:pPr>
        <w:pStyle w:val="Prrafodelista"/>
        <w:ind w:left="0"/>
        <w:rPr>
          <w:rFonts w:cs="Arial"/>
          <w:sz w:val="20"/>
          <w:szCs w:val="20"/>
          <w:lang w:eastAsia="en-US"/>
        </w:rPr>
      </w:pPr>
      <w:r w:rsidRPr="00151CDF">
        <w:rPr>
          <w:rFonts w:cs="Arial"/>
          <w:sz w:val="20"/>
          <w:szCs w:val="20"/>
          <w:lang w:eastAsia="en-US"/>
        </w:rPr>
        <w:t>Obtener la cantidad utilizada de material y restarle la cantidad máxima requerid</w:t>
      </w:r>
      <w:r w:rsidR="00163C61" w:rsidRPr="00151CDF">
        <w:rPr>
          <w:rFonts w:cs="Arial"/>
          <w:sz w:val="20"/>
          <w:szCs w:val="20"/>
          <w:lang w:eastAsia="en-US"/>
        </w:rPr>
        <w:t xml:space="preserve">a para el trabajo, para calcular el porcentaje excedente multiplicar el resultado obtenido por 100 y dividirlo entre la cantidad máxima requerida para el trabajo. </w:t>
      </w:r>
    </w:p>
    <w:p w:rsidR="003125D8" w:rsidRPr="00151CDF" w:rsidRDefault="003125D8" w:rsidP="007E31D1">
      <w:pPr>
        <w:pStyle w:val="Prrafodelista"/>
        <w:ind w:left="0"/>
        <w:jc w:val="both"/>
        <w:rPr>
          <w:sz w:val="20"/>
          <w:szCs w:val="20"/>
          <w:lang w:eastAsia="es-MX"/>
        </w:rPr>
      </w:pPr>
    </w:p>
    <w:p w:rsidR="003125D8" w:rsidRPr="00151CDF" w:rsidRDefault="003125D8" w:rsidP="003125D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20" w:name="RN151"/>
      <w:bookmarkStart w:id="321" w:name="_Toc319401978"/>
      <w:bookmarkEnd w:id="320"/>
      <w:r w:rsidRPr="00151CDF">
        <w:rPr>
          <w:lang w:val="es-ES" w:eastAsia="en-US"/>
        </w:rPr>
        <w:t>RN151 Número de Contrato del Suscriptor</w:t>
      </w:r>
      <w:bookmarkEnd w:id="321"/>
    </w:p>
    <w:p w:rsidR="003125D8" w:rsidRPr="00151CDF" w:rsidRDefault="00B70746" w:rsidP="003125D8">
      <w:pPr>
        <w:pStyle w:val="Prrafodelista"/>
        <w:ind w:left="0"/>
        <w:rPr>
          <w:rFonts w:cs="Arial"/>
          <w:sz w:val="20"/>
          <w:szCs w:val="20"/>
          <w:lang w:eastAsia="en-US"/>
        </w:rPr>
      </w:pPr>
      <w:r w:rsidRPr="00151CDF">
        <w:rPr>
          <w:rFonts w:cs="Arial"/>
          <w:sz w:val="20"/>
          <w:szCs w:val="20"/>
          <w:lang w:eastAsia="en-US"/>
        </w:rPr>
        <w:t>Del catálogo de suscriptores obtener la clave</w:t>
      </w:r>
      <w:r w:rsidR="003125D8" w:rsidRPr="00151CDF">
        <w:rPr>
          <w:rFonts w:cs="Arial"/>
          <w:sz w:val="20"/>
          <w:szCs w:val="20"/>
          <w:lang w:eastAsia="en-US"/>
        </w:rPr>
        <w:t xml:space="preserve"> de</w:t>
      </w:r>
      <w:r w:rsidRPr="00151CDF">
        <w:rPr>
          <w:rFonts w:cs="Arial"/>
          <w:sz w:val="20"/>
          <w:szCs w:val="20"/>
          <w:lang w:eastAsia="en-US"/>
        </w:rPr>
        <w:t>l</w:t>
      </w:r>
      <w:r w:rsidR="003125D8" w:rsidRPr="00151CDF">
        <w:rPr>
          <w:rFonts w:cs="Arial"/>
          <w:sz w:val="20"/>
          <w:szCs w:val="20"/>
          <w:lang w:eastAsia="en-US"/>
        </w:rPr>
        <w:t xml:space="preserve"> suscri</w:t>
      </w:r>
      <w:r w:rsidRPr="00151CDF">
        <w:rPr>
          <w:rFonts w:cs="Arial"/>
          <w:sz w:val="20"/>
          <w:szCs w:val="20"/>
          <w:lang w:eastAsia="en-US"/>
        </w:rPr>
        <w:t>p</w:t>
      </w:r>
      <w:r w:rsidR="003125D8" w:rsidRPr="00151CDF">
        <w:rPr>
          <w:rFonts w:cs="Arial"/>
          <w:sz w:val="20"/>
          <w:szCs w:val="20"/>
          <w:lang w:eastAsia="en-US"/>
        </w:rPr>
        <w:t xml:space="preserve">tor. </w:t>
      </w:r>
    </w:p>
    <w:p w:rsidR="003125D8" w:rsidRPr="00151CDF" w:rsidRDefault="003125D8" w:rsidP="007E31D1">
      <w:pPr>
        <w:pStyle w:val="Prrafodelista"/>
        <w:ind w:left="0"/>
        <w:jc w:val="both"/>
        <w:rPr>
          <w:sz w:val="20"/>
          <w:szCs w:val="20"/>
          <w:lang w:eastAsia="es-MX"/>
        </w:rPr>
      </w:pPr>
    </w:p>
    <w:p w:rsidR="003125D8" w:rsidRPr="00151CDF" w:rsidRDefault="003125D8" w:rsidP="003125D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22" w:name="RN152"/>
      <w:bookmarkStart w:id="323" w:name="_Toc319401979"/>
      <w:bookmarkEnd w:id="322"/>
      <w:r w:rsidRPr="00151CDF">
        <w:rPr>
          <w:lang w:val="es-ES" w:eastAsia="en-US"/>
        </w:rPr>
        <w:lastRenderedPageBreak/>
        <w:t>RN15</w:t>
      </w:r>
      <w:r w:rsidR="00B70746" w:rsidRPr="00151CDF">
        <w:rPr>
          <w:lang w:val="es-ES" w:eastAsia="en-US"/>
        </w:rPr>
        <w:t>2</w:t>
      </w:r>
      <w:r w:rsidRPr="00151CDF">
        <w:rPr>
          <w:lang w:val="es-ES" w:eastAsia="en-US"/>
        </w:rPr>
        <w:t xml:space="preserve"> Diferencia en Metros de Excedente de Cable</w:t>
      </w:r>
      <w:bookmarkEnd w:id="323"/>
    </w:p>
    <w:p w:rsidR="003125D8" w:rsidRPr="00151CDF" w:rsidRDefault="00B70746" w:rsidP="003125D8">
      <w:pPr>
        <w:pStyle w:val="Prrafodelista"/>
        <w:ind w:left="0"/>
        <w:rPr>
          <w:rFonts w:cs="Arial"/>
          <w:sz w:val="20"/>
          <w:szCs w:val="20"/>
          <w:lang w:eastAsia="en-US"/>
        </w:rPr>
      </w:pPr>
      <w:r w:rsidRPr="00151CDF">
        <w:rPr>
          <w:rFonts w:cs="Arial"/>
          <w:sz w:val="20"/>
          <w:szCs w:val="20"/>
          <w:lang w:eastAsia="en-US"/>
        </w:rPr>
        <w:t xml:space="preserve">La diferencia en metros se obtiene de la resta de la </w:t>
      </w:r>
      <w:r w:rsidR="003125D8" w:rsidRPr="00151CDF">
        <w:rPr>
          <w:rFonts w:cs="Arial"/>
          <w:sz w:val="20"/>
          <w:szCs w:val="20"/>
          <w:lang w:eastAsia="en-US"/>
        </w:rPr>
        <w:t xml:space="preserve">cantidad utilizada de material </w:t>
      </w:r>
      <w:r w:rsidRPr="00151CDF">
        <w:rPr>
          <w:rFonts w:cs="Arial"/>
          <w:sz w:val="20"/>
          <w:szCs w:val="20"/>
          <w:lang w:eastAsia="en-US"/>
        </w:rPr>
        <w:t xml:space="preserve">menos </w:t>
      </w:r>
      <w:r w:rsidR="003125D8" w:rsidRPr="00151CDF">
        <w:rPr>
          <w:rFonts w:cs="Arial"/>
          <w:sz w:val="20"/>
          <w:szCs w:val="20"/>
          <w:lang w:eastAsia="en-US"/>
        </w:rPr>
        <w:t>la cantidad máxima requerida para el trabajo</w:t>
      </w:r>
      <w:r w:rsidRPr="00151CDF">
        <w:rPr>
          <w:rFonts w:cs="Arial"/>
          <w:sz w:val="20"/>
          <w:szCs w:val="20"/>
          <w:lang w:eastAsia="en-US"/>
        </w:rPr>
        <w:t>.</w:t>
      </w:r>
    </w:p>
    <w:p w:rsidR="007B0889" w:rsidRPr="00151CDF" w:rsidRDefault="007B0889" w:rsidP="007E31D1">
      <w:pPr>
        <w:pStyle w:val="Prrafodelista"/>
        <w:ind w:left="0"/>
        <w:jc w:val="both"/>
        <w:rPr>
          <w:sz w:val="20"/>
          <w:szCs w:val="20"/>
          <w:lang w:eastAsia="es-MX"/>
        </w:rPr>
      </w:pPr>
    </w:p>
    <w:p w:rsidR="007B0889" w:rsidRPr="00151CDF" w:rsidRDefault="007B0889" w:rsidP="007B088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24" w:name="_Toc319401980"/>
      <w:bookmarkStart w:id="325" w:name="RN153"/>
      <w:r w:rsidRPr="00151CDF">
        <w:rPr>
          <w:lang w:val="es-ES" w:eastAsia="en-US"/>
        </w:rPr>
        <w:t>RN153 Número de Trabajos Con Problema</w:t>
      </w:r>
      <w:bookmarkEnd w:id="324"/>
    </w:p>
    <w:bookmarkEnd w:id="325"/>
    <w:p w:rsidR="007B0889" w:rsidRPr="00151CDF" w:rsidRDefault="00D15D50" w:rsidP="00D15D50">
      <w:pPr>
        <w:pStyle w:val="Prrafodelista"/>
        <w:ind w:left="0"/>
        <w:rPr>
          <w:rFonts w:cs="Arial"/>
          <w:sz w:val="20"/>
          <w:szCs w:val="20"/>
          <w:lang w:eastAsia="en-US"/>
        </w:rPr>
      </w:pPr>
      <w:r w:rsidRPr="00151CDF">
        <w:rPr>
          <w:rFonts w:cs="Arial"/>
          <w:sz w:val="20"/>
          <w:szCs w:val="20"/>
          <w:lang w:eastAsia="en-US"/>
        </w:rPr>
        <w:t>Total de</w:t>
      </w:r>
      <w:r w:rsidR="007B0889" w:rsidRPr="00151CDF">
        <w:rPr>
          <w:rFonts w:cs="Arial"/>
          <w:sz w:val="20"/>
          <w:szCs w:val="20"/>
          <w:lang w:eastAsia="en-US"/>
        </w:rPr>
        <w:t xml:space="preserve"> órdenes de trabajo en estado de </w:t>
      </w:r>
      <w:r w:rsidRPr="00151CDF">
        <w:rPr>
          <w:rFonts w:cs="Arial"/>
          <w:sz w:val="20"/>
          <w:szCs w:val="20"/>
          <w:lang w:eastAsia="en-US"/>
        </w:rPr>
        <w:t>“</w:t>
      </w:r>
      <w:r w:rsidR="007B0889" w:rsidRPr="00151CDF">
        <w:rPr>
          <w:rFonts w:cs="Arial"/>
          <w:sz w:val="20"/>
          <w:szCs w:val="20"/>
          <w:lang w:eastAsia="en-US"/>
        </w:rPr>
        <w:t>con problema</w:t>
      </w:r>
      <w:r w:rsidRPr="00151CDF">
        <w:rPr>
          <w:rFonts w:cs="Arial"/>
          <w:sz w:val="20"/>
          <w:szCs w:val="20"/>
          <w:lang w:eastAsia="en-US"/>
        </w:rPr>
        <w:t>”</w:t>
      </w:r>
      <w:r w:rsidR="007B0889" w:rsidRPr="00151CDF">
        <w:rPr>
          <w:rFonts w:cs="Arial"/>
          <w:sz w:val="20"/>
          <w:szCs w:val="20"/>
          <w:lang w:eastAsia="en-US"/>
        </w:rPr>
        <w:t xml:space="preserve"> de la cuadrilla.</w:t>
      </w:r>
    </w:p>
    <w:p w:rsidR="0082442F" w:rsidRPr="00151CDF" w:rsidRDefault="0082442F" w:rsidP="007E31D1">
      <w:pPr>
        <w:pStyle w:val="Prrafodelista"/>
        <w:ind w:left="0"/>
        <w:jc w:val="both"/>
        <w:rPr>
          <w:sz w:val="20"/>
          <w:szCs w:val="20"/>
          <w:lang w:eastAsia="es-MX"/>
        </w:rPr>
      </w:pPr>
    </w:p>
    <w:p w:rsidR="0082442F" w:rsidRPr="00151CDF" w:rsidRDefault="0082442F" w:rsidP="0082442F">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26" w:name="_Toc319401981"/>
      <w:bookmarkStart w:id="327" w:name="RN154"/>
      <w:r w:rsidRPr="00151CDF">
        <w:rPr>
          <w:bCs w:val="0"/>
          <w:szCs w:val="20"/>
          <w:lang w:eastAsia="en-US"/>
        </w:rPr>
        <w:t>RN154 Valor de Estado Órdenes de Trabajo Con Problema</w:t>
      </w:r>
      <w:bookmarkEnd w:id="326"/>
    </w:p>
    <w:bookmarkEnd w:id="327"/>
    <w:p w:rsidR="0082442F" w:rsidRPr="00151CDF" w:rsidRDefault="0082442F" w:rsidP="0082442F">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“Estados de la Orden” para el valor de  “Con Problema”.</w:t>
      </w:r>
    </w:p>
    <w:p w:rsidR="00FA17F4" w:rsidRPr="00151CDF" w:rsidRDefault="00FA17F4" w:rsidP="007E31D1">
      <w:pPr>
        <w:pStyle w:val="Prrafodelista"/>
        <w:ind w:left="0"/>
        <w:jc w:val="both"/>
        <w:rPr>
          <w:sz w:val="20"/>
          <w:szCs w:val="20"/>
          <w:lang w:eastAsia="es-MX"/>
        </w:rPr>
      </w:pPr>
    </w:p>
    <w:p w:rsidR="00FA17F4" w:rsidRPr="00151CDF" w:rsidRDefault="00FA17F4" w:rsidP="00FA17F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28" w:name="_Toc319401982"/>
      <w:bookmarkStart w:id="329" w:name="RN155"/>
      <w:r w:rsidRPr="00151CDF">
        <w:rPr>
          <w:bCs w:val="0"/>
          <w:szCs w:val="20"/>
          <w:lang w:eastAsia="en-US"/>
        </w:rPr>
        <w:t>RN155 Estado de Equipo Digital No Liberado</w:t>
      </w:r>
      <w:bookmarkEnd w:id="328"/>
    </w:p>
    <w:bookmarkEnd w:id="329"/>
    <w:p w:rsidR="00FA17F4" w:rsidRPr="00151CDF" w:rsidRDefault="00FA17F4" w:rsidP="00FA17F4">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“Estados Equipo Digital”, traer la información con el valor para el estado que corresponda a “No Liberado”.</w:t>
      </w:r>
    </w:p>
    <w:p w:rsidR="00FE15FC" w:rsidRPr="00151CDF" w:rsidRDefault="00FE15FC" w:rsidP="00FA17F4">
      <w:pPr>
        <w:pStyle w:val="Prrafodelista"/>
        <w:ind w:left="0"/>
        <w:jc w:val="both"/>
        <w:rPr>
          <w:rFonts w:cs="Arial"/>
          <w:sz w:val="20"/>
          <w:szCs w:val="20"/>
          <w:lang w:eastAsia="en-US"/>
        </w:rPr>
      </w:pPr>
    </w:p>
    <w:p w:rsidR="00FE15FC" w:rsidRPr="00151CDF" w:rsidRDefault="00FE15FC" w:rsidP="00FE15F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30" w:name="RN156"/>
      <w:bookmarkStart w:id="331" w:name="_Toc319401983"/>
      <w:bookmarkEnd w:id="330"/>
      <w:r w:rsidRPr="00151CDF">
        <w:rPr>
          <w:bCs w:val="0"/>
          <w:szCs w:val="20"/>
          <w:lang w:eastAsia="en-US"/>
        </w:rPr>
        <w:t xml:space="preserve">RN156 Número de </w:t>
      </w:r>
      <w:r w:rsidR="00B42CA0" w:rsidRPr="00151CDF">
        <w:rPr>
          <w:bCs w:val="0"/>
          <w:szCs w:val="20"/>
          <w:lang w:eastAsia="en-US"/>
        </w:rPr>
        <w:t>Órdenes de Trabajo</w:t>
      </w:r>
      <w:bookmarkEnd w:id="331"/>
    </w:p>
    <w:p w:rsidR="00FE15FC" w:rsidRPr="00151CDF" w:rsidRDefault="00D15D50" w:rsidP="00FE15FC">
      <w:pPr>
        <w:pStyle w:val="Prrafodelista"/>
        <w:ind w:left="0"/>
        <w:jc w:val="both"/>
        <w:rPr>
          <w:rFonts w:cs="Arial"/>
          <w:sz w:val="20"/>
          <w:szCs w:val="20"/>
          <w:lang w:eastAsia="en-US"/>
        </w:rPr>
      </w:pPr>
      <w:r w:rsidRPr="00151CDF">
        <w:rPr>
          <w:rFonts w:cs="Arial"/>
          <w:sz w:val="20"/>
          <w:szCs w:val="20"/>
          <w:lang w:eastAsia="en-US"/>
        </w:rPr>
        <w:t>N</w:t>
      </w:r>
      <w:r w:rsidR="00B42CA0" w:rsidRPr="00151CDF">
        <w:rPr>
          <w:rFonts w:cs="Arial"/>
          <w:sz w:val="20"/>
          <w:szCs w:val="20"/>
          <w:lang w:eastAsia="en-US"/>
        </w:rPr>
        <w:t>úmero de órdenes de trabajo</w:t>
      </w:r>
      <w:r w:rsidR="00FE15FC" w:rsidRPr="00151CDF">
        <w:rPr>
          <w:rFonts w:cs="Arial"/>
          <w:sz w:val="20"/>
          <w:szCs w:val="20"/>
          <w:lang w:eastAsia="en-US"/>
        </w:rPr>
        <w:t>.</w:t>
      </w:r>
    </w:p>
    <w:p w:rsidR="00FE15FC" w:rsidRPr="00151CDF" w:rsidRDefault="00FE15FC" w:rsidP="00FA17F4">
      <w:pPr>
        <w:pStyle w:val="Prrafodelista"/>
        <w:ind w:left="0"/>
        <w:jc w:val="both"/>
        <w:rPr>
          <w:rFonts w:cs="Arial"/>
          <w:sz w:val="20"/>
          <w:szCs w:val="20"/>
          <w:lang w:eastAsia="en-US"/>
        </w:rPr>
      </w:pPr>
    </w:p>
    <w:p w:rsidR="00FE15FC" w:rsidRPr="00151CDF" w:rsidRDefault="00FE15FC" w:rsidP="00FE15F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332" w:name="RN157"/>
      <w:bookmarkStart w:id="333" w:name="_Toc319401984"/>
      <w:bookmarkEnd w:id="332"/>
      <w:r w:rsidRPr="00151CDF">
        <w:rPr>
          <w:bCs w:val="0"/>
          <w:szCs w:val="20"/>
          <w:lang w:eastAsia="en-US"/>
        </w:rPr>
        <w:t xml:space="preserve">RN157 Número de Trabajos </w:t>
      </w:r>
      <w:r w:rsidR="00EC521D" w:rsidRPr="00151CDF">
        <w:rPr>
          <w:bCs w:val="0"/>
          <w:szCs w:val="20"/>
          <w:lang w:eastAsia="en-US"/>
        </w:rPr>
        <w:t>Confirmados</w:t>
      </w:r>
      <w:bookmarkEnd w:id="333"/>
    </w:p>
    <w:p w:rsidR="00FE15FC" w:rsidRPr="00151CDF" w:rsidRDefault="00D15D50" w:rsidP="00FE15FC">
      <w:pPr>
        <w:pStyle w:val="Prrafodelista"/>
        <w:ind w:left="0"/>
        <w:jc w:val="both"/>
        <w:rPr>
          <w:rFonts w:cs="Arial"/>
          <w:sz w:val="20"/>
          <w:szCs w:val="20"/>
          <w:lang w:eastAsia="en-US"/>
        </w:rPr>
      </w:pPr>
      <w:r w:rsidRPr="00151CDF">
        <w:rPr>
          <w:rFonts w:cs="Arial"/>
          <w:sz w:val="20"/>
          <w:szCs w:val="20"/>
          <w:lang w:eastAsia="en-US"/>
        </w:rPr>
        <w:t>O</w:t>
      </w:r>
      <w:r w:rsidR="00FE15FC" w:rsidRPr="00151CDF">
        <w:rPr>
          <w:rFonts w:cs="Arial"/>
          <w:sz w:val="20"/>
          <w:szCs w:val="20"/>
          <w:lang w:eastAsia="en-US"/>
        </w:rPr>
        <w:t xml:space="preserve">btener el número de órdenes de trabajo </w:t>
      </w:r>
      <w:r w:rsidR="00EC521D" w:rsidRPr="00151CDF">
        <w:rPr>
          <w:rFonts w:cs="Arial"/>
          <w:sz w:val="20"/>
          <w:szCs w:val="20"/>
          <w:lang w:eastAsia="en-US"/>
        </w:rPr>
        <w:t>que estuvieron en “Estados de la Orden” con el valor de “Confirmada”, para esto realizar la sumatoria de las órdenes de trabajo que correspondan a “Estados de la Orden” para el valor de  “Confirmada” más las órdenes de trabajo que correspondan a “Estados de la Orden” para el valor de  “Atendida” más las órdenes de trabajo que correspondan a “Estados de la Orden” para el valor de  “Con Problema” más las órdenes de trabajo que correspondan a “Motivos para Terminar un Trabajo” que pertenezca al grupo de “Visita”.</w:t>
      </w:r>
    </w:p>
    <w:p w:rsidR="00EC521D" w:rsidRPr="00151CDF" w:rsidRDefault="00EC521D" w:rsidP="00FE15FC">
      <w:pPr>
        <w:pStyle w:val="Prrafodelista"/>
        <w:ind w:left="0"/>
        <w:jc w:val="both"/>
        <w:rPr>
          <w:rFonts w:cs="Arial"/>
          <w:sz w:val="20"/>
          <w:szCs w:val="20"/>
          <w:lang w:eastAsia="en-US"/>
        </w:rPr>
      </w:pPr>
    </w:p>
    <w:p w:rsidR="003D15C0" w:rsidRPr="00151CDF" w:rsidRDefault="00B42CA0" w:rsidP="003D15C0">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r w:rsidRPr="00151CDF">
        <w:rPr>
          <w:sz w:val="20"/>
          <w:szCs w:val="20"/>
          <w:lang w:eastAsia="en-US"/>
        </w:rPr>
        <w:t xml:space="preserve"> </w:t>
      </w:r>
      <w:bookmarkStart w:id="334" w:name="RN158"/>
      <w:bookmarkStart w:id="335" w:name="_Toc319401985"/>
      <w:bookmarkEnd w:id="334"/>
      <w:r w:rsidR="003D15C0" w:rsidRPr="00151CDF">
        <w:rPr>
          <w:lang w:val="es-ES" w:eastAsia="en-US"/>
        </w:rPr>
        <w:t>RN158 Total de Órdenes de Trabajo por Tipo de Motivo Visita</w:t>
      </w:r>
      <w:bookmarkEnd w:id="335"/>
    </w:p>
    <w:p w:rsidR="003D15C0" w:rsidRPr="00151CDF" w:rsidRDefault="00D15D50" w:rsidP="003D15C0">
      <w:pPr>
        <w:pStyle w:val="Prrafodelista"/>
        <w:ind w:left="0"/>
        <w:rPr>
          <w:rFonts w:cs="Arial"/>
          <w:sz w:val="20"/>
          <w:szCs w:val="20"/>
          <w:lang w:eastAsia="en-US"/>
        </w:rPr>
      </w:pPr>
      <w:r w:rsidRPr="00151CDF">
        <w:rPr>
          <w:rFonts w:cs="Arial"/>
          <w:sz w:val="20"/>
          <w:szCs w:val="20"/>
          <w:lang w:eastAsia="en-US"/>
        </w:rPr>
        <w:t>N</w:t>
      </w:r>
      <w:r w:rsidR="003D15C0" w:rsidRPr="00151CDF">
        <w:rPr>
          <w:rFonts w:cs="Arial"/>
          <w:sz w:val="20"/>
          <w:szCs w:val="20"/>
          <w:lang w:eastAsia="en-US"/>
        </w:rPr>
        <w:t>úmero de órdenes de trabajo que correspondan a “Motivos para Terminar un Trabajo” que pertenezca al grupo de “Visita”.</w:t>
      </w:r>
    </w:p>
    <w:p w:rsidR="003D15C0" w:rsidRPr="00151CDF" w:rsidRDefault="003D15C0" w:rsidP="003D15C0">
      <w:pPr>
        <w:pStyle w:val="Prrafodelista"/>
        <w:ind w:left="0"/>
        <w:rPr>
          <w:rFonts w:cs="Arial"/>
          <w:sz w:val="20"/>
          <w:szCs w:val="20"/>
          <w:lang w:eastAsia="en-US"/>
        </w:rPr>
      </w:pPr>
    </w:p>
    <w:p w:rsidR="000456C8" w:rsidRPr="00151CDF" w:rsidRDefault="003D15C0" w:rsidP="000456C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36" w:name="RN159"/>
      <w:bookmarkStart w:id="337" w:name="_Toc319401986"/>
      <w:bookmarkEnd w:id="336"/>
      <w:r w:rsidRPr="00151CDF">
        <w:rPr>
          <w:lang w:val="es-ES" w:eastAsia="en-US"/>
        </w:rPr>
        <w:t xml:space="preserve">RN159 </w:t>
      </w:r>
      <w:r w:rsidR="000456C8" w:rsidRPr="00151CDF">
        <w:rPr>
          <w:lang w:val="es-ES" w:eastAsia="en-US"/>
        </w:rPr>
        <w:t>Porcentaje de Eficiencia</w:t>
      </w:r>
      <w:r w:rsidR="007D51BB" w:rsidRPr="00151CDF">
        <w:rPr>
          <w:lang w:val="es-ES" w:eastAsia="en-US"/>
        </w:rPr>
        <w:t xml:space="preserve"> Servicio</w:t>
      </w:r>
      <w:bookmarkEnd w:id="337"/>
    </w:p>
    <w:p w:rsidR="000456C8" w:rsidRPr="00151CDF" w:rsidRDefault="00E1382A" w:rsidP="000456C8">
      <w:pPr>
        <w:pStyle w:val="Prrafodelista"/>
        <w:ind w:left="0"/>
        <w:rPr>
          <w:rFonts w:cs="Arial"/>
          <w:sz w:val="20"/>
          <w:szCs w:val="20"/>
          <w:lang w:eastAsia="en-US"/>
        </w:rPr>
      </w:pPr>
      <w:r w:rsidRPr="00151CDF">
        <w:rPr>
          <w:rFonts w:cs="Arial"/>
          <w:sz w:val="20"/>
          <w:szCs w:val="20"/>
          <w:lang w:eastAsia="en-US"/>
        </w:rPr>
        <w:t>P</w:t>
      </w:r>
      <w:r w:rsidR="000456C8" w:rsidRPr="00151CDF">
        <w:rPr>
          <w:rFonts w:cs="Arial"/>
          <w:sz w:val="20"/>
          <w:szCs w:val="20"/>
          <w:lang w:eastAsia="en-US"/>
        </w:rPr>
        <w:t xml:space="preserve">ara calcular el porcentaje </w:t>
      </w:r>
      <w:r w:rsidRPr="00151CDF">
        <w:rPr>
          <w:rFonts w:cs="Arial"/>
          <w:sz w:val="20"/>
          <w:szCs w:val="20"/>
          <w:lang w:eastAsia="en-US"/>
        </w:rPr>
        <w:t xml:space="preserve">de eficiencia de servicio obtener el cálculo realizado en la regla de negocio </w:t>
      </w:r>
      <w:hyperlink w:anchor="RN137" w:history="1">
        <w:r w:rsidRPr="00151CDF">
          <w:rPr>
            <w:rStyle w:val="Hipervnculo"/>
            <w:rFonts w:cs="Arial"/>
            <w:b/>
            <w:sz w:val="20"/>
            <w:szCs w:val="20"/>
            <w:lang w:eastAsia="en-US"/>
          </w:rPr>
          <w:t>RN137 Número de Trabajos Atendidos</w:t>
        </w:r>
      </w:hyperlink>
      <w:r w:rsidRPr="00151CDF">
        <w:rPr>
          <w:rFonts w:cs="Arial"/>
          <w:sz w:val="20"/>
          <w:szCs w:val="20"/>
          <w:lang w:eastAsia="en-US"/>
        </w:rPr>
        <w:t xml:space="preserve"> y</w:t>
      </w:r>
      <w:r w:rsidR="000456C8" w:rsidRPr="00151CDF">
        <w:rPr>
          <w:rFonts w:cs="Arial"/>
          <w:sz w:val="20"/>
          <w:szCs w:val="20"/>
          <w:lang w:eastAsia="en-US"/>
        </w:rPr>
        <w:t xml:space="preserve"> multiplicar</w:t>
      </w:r>
      <w:r w:rsidRPr="00151CDF">
        <w:rPr>
          <w:rFonts w:cs="Arial"/>
          <w:sz w:val="20"/>
          <w:szCs w:val="20"/>
          <w:lang w:eastAsia="en-US"/>
        </w:rPr>
        <w:t>lo</w:t>
      </w:r>
      <w:r w:rsidR="000456C8" w:rsidRPr="00151CDF">
        <w:rPr>
          <w:rFonts w:cs="Arial"/>
          <w:sz w:val="20"/>
          <w:szCs w:val="20"/>
          <w:lang w:eastAsia="en-US"/>
        </w:rPr>
        <w:t xml:space="preserve"> </w:t>
      </w:r>
      <w:r w:rsidRPr="00151CDF">
        <w:rPr>
          <w:rFonts w:cs="Arial"/>
          <w:sz w:val="20"/>
          <w:szCs w:val="20"/>
          <w:lang w:eastAsia="en-US"/>
        </w:rPr>
        <w:t xml:space="preserve">por 100, el resultado dividirlo entre la cantidad calculada en la regla de negocio </w:t>
      </w:r>
      <w:hyperlink w:anchor="RN157" w:history="1">
        <w:r w:rsidR="00F42B7D" w:rsidRPr="00151CDF">
          <w:rPr>
            <w:rStyle w:val="Hipervnculo"/>
            <w:rFonts w:cs="Arial"/>
            <w:b/>
            <w:sz w:val="20"/>
            <w:szCs w:val="20"/>
            <w:lang w:eastAsia="en-US"/>
          </w:rPr>
          <w:t>RN157 Número de Trabajos Confirmados</w:t>
        </w:r>
        <w:r w:rsidR="000456C8" w:rsidRPr="00151CDF">
          <w:rPr>
            <w:rStyle w:val="Hipervnculo"/>
            <w:rFonts w:cs="Arial"/>
            <w:b/>
            <w:sz w:val="20"/>
            <w:szCs w:val="20"/>
            <w:lang w:eastAsia="en-US"/>
          </w:rPr>
          <w:t>.</w:t>
        </w:r>
      </w:hyperlink>
      <w:r w:rsidR="000456C8" w:rsidRPr="00151CDF">
        <w:rPr>
          <w:rFonts w:cs="Arial"/>
          <w:sz w:val="20"/>
          <w:szCs w:val="20"/>
          <w:lang w:eastAsia="en-US"/>
        </w:rPr>
        <w:t xml:space="preserve"> </w:t>
      </w:r>
    </w:p>
    <w:p w:rsidR="00637F9D" w:rsidRPr="00151CDF" w:rsidRDefault="00637F9D">
      <w:pPr>
        <w:rPr>
          <w:lang w:eastAsia="es-MX"/>
        </w:rPr>
      </w:pPr>
    </w:p>
    <w:p w:rsidR="00022A8A" w:rsidRPr="00151CDF" w:rsidRDefault="00022A8A" w:rsidP="00022A8A">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38" w:name="RN160"/>
      <w:bookmarkStart w:id="339" w:name="_Toc319401987"/>
      <w:bookmarkEnd w:id="338"/>
      <w:r w:rsidRPr="00151CDF">
        <w:rPr>
          <w:lang w:val="es-ES" w:eastAsia="en-US"/>
        </w:rPr>
        <w:t>RN160 Porcentaje de Eficiencia Técnico</w:t>
      </w:r>
      <w:bookmarkEnd w:id="339"/>
    </w:p>
    <w:p w:rsidR="00022A8A" w:rsidRPr="00151CDF" w:rsidRDefault="00022A8A" w:rsidP="00022A8A">
      <w:pPr>
        <w:pStyle w:val="Prrafodelista"/>
        <w:ind w:left="0"/>
        <w:rPr>
          <w:rFonts w:cs="Arial"/>
          <w:sz w:val="20"/>
          <w:szCs w:val="20"/>
          <w:lang w:eastAsia="en-US"/>
        </w:rPr>
      </w:pPr>
      <w:r w:rsidRPr="00151CDF">
        <w:rPr>
          <w:rFonts w:cs="Arial"/>
          <w:sz w:val="20"/>
          <w:szCs w:val="20"/>
          <w:lang w:eastAsia="en-US"/>
        </w:rPr>
        <w:t xml:space="preserve">Para calcular el porcentaje de eficiencia de servicio obtener el cálculo realizado en la regla de negocio </w:t>
      </w:r>
      <w:hyperlink w:anchor="RN137" w:history="1">
        <w:r w:rsidRPr="00151CDF">
          <w:rPr>
            <w:rStyle w:val="Hipervnculo"/>
            <w:rFonts w:cs="Arial"/>
            <w:b/>
            <w:sz w:val="20"/>
            <w:szCs w:val="20"/>
            <w:lang w:eastAsia="en-US"/>
          </w:rPr>
          <w:t>RN137 Número de Trabajos Atendidos</w:t>
        </w:r>
      </w:hyperlink>
      <w:r w:rsidRPr="00151CDF">
        <w:rPr>
          <w:rFonts w:cs="Arial"/>
          <w:sz w:val="20"/>
          <w:szCs w:val="20"/>
          <w:lang w:eastAsia="en-US"/>
        </w:rPr>
        <w:t xml:space="preserve"> </w:t>
      </w:r>
      <w:r w:rsidR="00DE011B" w:rsidRPr="00151CDF">
        <w:rPr>
          <w:rFonts w:cs="Arial"/>
          <w:sz w:val="20"/>
          <w:szCs w:val="20"/>
          <w:lang w:eastAsia="en-US"/>
        </w:rPr>
        <w:t xml:space="preserve">más el cálculo realizado en la regla de negocio </w:t>
      </w:r>
      <w:hyperlink w:anchor="RN143" w:history="1">
        <w:r w:rsidR="00DE011B" w:rsidRPr="00151CDF">
          <w:rPr>
            <w:rStyle w:val="Hipervnculo"/>
            <w:rFonts w:cs="Arial"/>
            <w:b/>
            <w:sz w:val="20"/>
            <w:szCs w:val="20"/>
            <w:lang w:eastAsia="en-US"/>
          </w:rPr>
          <w:t>RN143 Total de Ordenes de Trabajo con Problemas</w:t>
        </w:r>
      </w:hyperlink>
      <w:r w:rsidR="00DE011B" w:rsidRPr="00151CDF">
        <w:rPr>
          <w:rFonts w:cs="Arial"/>
          <w:b/>
          <w:sz w:val="20"/>
          <w:szCs w:val="20"/>
          <w:lang w:eastAsia="en-US"/>
        </w:rPr>
        <w:t xml:space="preserve">, </w:t>
      </w:r>
      <w:r w:rsidR="00DE011B" w:rsidRPr="00151CDF">
        <w:rPr>
          <w:rFonts w:cs="Arial"/>
          <w:sz w:val="20"/>
          <w:szCs w:val="20"/>
          <w:lang w:eastAsia="en-US"/>
        </w:rPr>
        <w:t>el resultado de la sumatoria</w:t>
      </w:r>
      <w:r w:rsidR="00DE011B" w:rsidRPr="00151CDF">
        <w:rPr>
          <w:rFonts w:cs="Arial"/>
          <w:b/>
          <w:sz w:val="20"/>
          <w:szCs w:val="20"/>
          <w:lang w:eastAsia="en-US"/>
        </w:rPr>
        <w:t xml:space="preserve"> </w:t>
      </w:r>
      <w:r w:rsidRPr="00151CDF">
        <w:rPr>
          <w:rFonts w:cs="Arial"/>
          <w:sz w:val="20"/>
          <w:szCs w:val="20"/>
          <w:lang w:eastAsia="en-US"/>
        </w:rPr>
        <w:t xml:space="preserve">multiplicarlo por 100, </w:t>
      </w:r>
      <w:r w:rsidR="00DE011B" w:rsidRPr="00151CDF">
        <w:rPr>
          <w:rFonts w:cs="Arial"/>
          <w:sz w:val="20"/>
          <w:szCs w:val="20"/>
          <w:lang w:eastAsia="en-US"/>
        </w:rPr>
        <w:t>y</w:t>
      </w:r>
      <w:r w:rsidRPr="00151CDF">
        <w:rPr>
          <w:rFonts w:cs="Arial"/>
          <w:sz w:val="20"/>
          <w:szCs w:val="20"/>
          <w:lang w:eastAsia="en-US"/>
        </w:rPr>
        <w:t xml:space="preserve"> dividirlo entre la cantidad calculada en la regla de negocio </w:t>
      </w:r>
      <w:hyperlink w:anchor="RN157" w:history="1">
        <w:r w:rsidRPr="00151CDF">
          <w:rPr>
            <w:rStyle w:val="Hipervnculo"/>
            <w:rFonts w:cs="Arial"/>
            <w:b/>
            <w:sz w:val="20"/>
            <w:szCs w:val="20"/>
            <w:lang w:eastAsia="en-US"/>
          </w:rPr>
          <w:t>RN157 Número de Trabajos Confirmados.</w:t>
        </w:r>
      </w:hyperlink>
      <w:r w:rsidRPr="00151CDF">
        <w:rPr>
          <w:rFonts w:cs="Arial"/>
          <w:sz w:val="20"/>
          <w:szCs w:val="20"/>
          <w:lang w:eastAsia="en-US"/>
        </w:rPr>
        <w:t xml:space="preserve"> </w:t>
      </w:r>
    </w:p>
    <w:p w:rsidR="00022A8A" w:rsidRPr="00151CDF" w:rsidRDefault="00022A8A">
      <w:pPr>
        <w:rPr>
          <w:lang w:eastAsia="es-MX"/>
        </w:rPr>
      </w:pPr>
    </w:p>
    <w:p w:rsidR="00E35826" w:rsidRPr="00151CDF" w:rsidRDefault="00E35826" w:rsidP="00E3582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40" w:name="RN161"/>
      <w:bookmarkStart w:id="341" w:name="_Toc319401988"/>
      <w:bookmarkEnd w:id="340"/>
      <w:r w:rsidRPr="00151CDF">
        <w:rPr>
          <w:lang w:val="es-ES" w:eastAsia="en-US"/>
        </w:rPr>
        <w:t>RN161 Fecha Visita</w:t>
      </w:r>
      <w:bookmarkEnd w:id="341"/>
    </w:p>
    <w:p w:rsidR="00E35826" w:rsidRPr="00151CDF" w:rsidRDefault="00E35826">
      <w:pPr>
        <w:rPr>
          <w:lang w:eastAsia="es-MX"/>
        </w:rPr>
      </w:pPr>
      <w:r w:rsidRPr="00151CDF">
        <w:rPr>
          <w:rFonts w:cs="Arial"/>
          <w:sz w:val="20"/>
          <w:szCs w:val="20"/>
          <w:lang w:eastAsia="en-US"/>
        </w:rPr>
        <w:t>Fecha inicial de la visita</w:t>
      </w:r>
      <w:r w:rsidR="00350D71" w:rsidRPr="00151CDF">
        <w:rPr>
          <w:rFonts w:cs="Arial"/>
          <w:sz w:val="20"/>
          <w:szCs w:val="20"/>
          <w:lang w:eastAsia="en-US"/>
        </w:rPr>
        <w:t>, no se considera la hora</w:t>
      </w:r>
      <w:r w:rsidRPr="00151CDF">
        <w:rPr>
          <w:rFonts w:cs="Arial"/>
          <w:sz w:val="20"/>
          <w:szCs w:val="20"/>
          <w:lang w:eastAsia="en-US"/>
        </w:rPr>
        <w:t xml:space="preserve">, se debe mostrar con el formato </w:t>
      </w:r>
      <w:proofErr w:type="spellStart"/>
      <w:r w:rsidRPr="00151CDF">
        <w:rPr>
          <w:rFonts w:cs="Arial"/>
          <w:sz w:val="20"/>
          <w:szCs w:val="20"/>
          <w:lang w:eastAsia="en-US"/>
        </w:rPr>
        <w:t>dd</w:t>
      </w:r>
      <w:proofErr w:type="spellEnd"/>
      <w:r w:rsidRPr="00151CDF">
        <w:rPr>
          <w:rFonts w:cs="Arial"/>
          <w:sz w:val="20"/>
          <w:szCs w:val="20"/>
          <w:lang w:eastAsia="en-US"/>
        </w:rPr>
        <w:t>/</w:t>
      </w:r>
      <w:r w:rsidR="00350D71" w:rsidRPr="00151CDF">
        <w:rPr>
          <w:rFonts w:cs="Arial"/>
          <w:sz w:val="20"/>
          <w:szCs w:val="20"/>
          <w:lang w:eastAsia="en-US"/>
        </w:rPr>
        <w:t>MM</w:t>
      </w:r>
      <w:r w:rsidRPr="00151CDF">
        <w:rPr>
          <w:rFonts w:cs="Arial"/>
          <w:sz w:val="20"/>
          <w:szCs w:val="20"/>
          <w:lang w:eastAsia="en-US"/>
        </w:rPr>
        <w:t>/</w:t>
      </w:r>
      <w:proofErr w:type="spellStart"/>
      <w:r w:rsidRPr="00151CDF">
        <w:rPr>
          <w:rFonts w:cs="Arial"/>
          <w:sz w:val="20"/>
          <w:szCs w:val="20"/>
          <w:lang w:eastAsia="en-US"/>
        </w:rPr>
        <w:t>aaaa</w:t>
      </w:r>
      <w:proofErr w:type="spellEnd"/>
      <w:r w:rsidRPr="00151CDF">
        <w:rPr>
          <w:rFonts w:cs="Arial"/>
          <w:sz w:val="20"/>
          <w:szCs w:val="20"/>
          <w:lang w:eastAsia="en-US"/>
        </w:rPr>
        <w:t>.</w:t>
      </w:r>
    </w:p>
    <w:p w:rsidR="00F95EA4" w:rsidRPr="00151CDF" w:rsidRDefault="00F95EA4" w:rsidP="00753A0A">
      <w:pPr>
        <w:rPr>
          <w:lang w:val="es-MX" w:eastAsia="es-MX"/>
        </w:rPr>
      </w:pPr>
    </w:p>
    <w:p w:rsidR="00350D71" w:rsidRPr="00151CDF" w:rsidRDefault="00350D71" w:rsidP="00350D7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42" w:name="RN162"/>
      <w:bookmarkStart w:id="343" w:name="_Toc319401989"/>
      <w:bookmarkEnd w:id="342"/>
      <w:r w:rsidRPr="00151CDF">
        <w:rPr>
          <w:lang w:val="es-ES" w:eastAsia="en-US"/>
        </w:rPr>
        <w:lastRenderedPageBreak/>
        <w:t xml:space="preserve">RN162 Hora </w:t>
      </w:r>
      <w:r w:rsidR="004E2B4B" w:rsidRPr="00151CDF">
        <w:rPr>
          <w:lang w:val="es-ES" w:eastAsia="en-US"/>
        </w:rPr>
        <w:t xml:space="preserve">Inicial </w:t>
      </w:r>
      <w:r w:rsidR="00D664F2" w:rsidRPr="00151CDF">
        <w:rPr>
          <w:lang w:val="es-ES" w:eastAsia="en-US"/>
        </w:rPr>
        <w:t>Final</w:t>
      </w:r>
      <w:bookmarkEnd w:id="343"/>
    </w:p>
    <w:p w:rsidR="00350D71" w:rsidRPr="00151CDF" w:rsidRDefault="00D664F2" w:rsidP="00350D71">
      <w:pPr>
        <w:rPr>
          <w:lang w:eastAsia="es-MX"/>
        </w:rPr>
      </w:pPr>
      <w:r w:rsidRPr="00151CDF">
        <w:rPr>
          <w:rFonts w:cs="Arial"/>
          <w:sz w:val="20"/>
          <w:szCs w:val="20"/>
          <w:lang w:eastAsia="en-US"/>
        </w:rPr>
        <w:t>Obtener la hora inicial o final del campo correspondiente sin</w:t>
      </w:r>
      <w:r w:rsidR="00350D71" w:rsidRPr="00151CDF">
        <w:rPr>
          <w:rFonts w:cs="Arial"/>
          <w:sz w:val="20"/>
          <w:szCs w:val="20"/>
          <w:lang w:eastAsia="en-US"/>
        </w:rPr>
        <w:t xml:space="preserve"> considera</w:t>
      </w:r>
      <w:r w:rsidRPr="00151CDF">
        <w:rPr>
          <w:rFonts w:cs="Arial"/>
          <w:sz w:val="20"/>
          <w:szCs w:val="20"/>
          <w:lang w:eastAsia="en-US"/>
        </w:rPr>
        <w:t>r</w:t>
      </w:r>
      <w:r w:rsidR="00350D71" w:rsidRPr="00151CDF">
        <w:rPr>
          <w:rFonts w:cs="Arial"/>
          <w:sz w:val="20"/>
          <w:szCs w:val="20"/>
          <w:lang w:eastAsia="en-US"/>
        </w:rPr>
        <w:t xml:space="preserve"> la fecha, se debe mostrar con el formato </w:t>
      </w:r>
      <w:proofErr w:type="spellStart"/>
      <w:r w:rsidR="00350D71" w:rsidRPr="00151CDF">
        <w:rPr>
          <w:rFonts w:cs="Arial"/>
          <w:sz w:val="20"/>
          <w:szCs w:val="20"/>
          <w:lang w:eastAsia="en-US"/>
        </w:rPr>
        <w:t>hh:mm</w:t>
      </w:r>
      <w:proofErr w:type="gramStart"/>
      <w:r w:rsidR="00C0147F" w:rsidRPr="00151CDF">
        <w:rPr>
          <w:rFonts w:cs="Arial"/>
          <w:sz w:val="20"/>
          <w:szCs w:val="20"/>
          <w:lang w:eastAsia="en-US"/>
        </w:rPr>
        <w:t>:ss</w:t>
      </w:r>
      <w:proofErr w:type="spellEnd"/>
      <w:proofErr w:type="gramEnd"/>
      <w:r w:rsidR="00350D71" w:rsidRPr="00151CDF">
        <w:rPr>
          <w:rFonts w:cs="Arial"/>
          <w:sz w:val="20"/>
          <w:szCs w:val="20"/>
          <w:lang w:eastAsia="en-US"/>
        </w:rPr>
        <w:t>.</w:t>
      </w:r>
    </w:p>
    <w:p w:rsidR="00350D71" w:rsidRPr="00151CDF" w:rsidRDefault="00350D71" w:rsidP="00753A0A">
      <w:pPr>
        <w:rPr>
          <w:lang w:eastAsia="es-MX"/>
        </w:rPr>
      </w:pPr>
    </w:p>
    <w:p w:rsidR="00C85248" w:rsidRPr="00151CDF" w:rsidRDefault="00C85248" w:rsidP="00C8524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44" w:name="_Toc319401990"/>
      <w:bookmarkStart w:id="345" w:name="RN163"/>
      <w:r w:rsidRPr="00151CDF">
        <w:rPr>
          <w:lang w:val="es-ES" w:eastAsia="en-US"/>
        </w:rPr>
        <w:t>RN163 Total de Cable Utilizado</w:t>
      </w:r>
      <w:bookmarkEnd w:id="344"/>
    </w:p>
    <w:bookmarkEnd w:id="345"/>
    <w:p w:rsidR="00C85248" w:rsidRPr="00151CDF" w:rsidRDefault="00C85248" w:rsidP="00C85248">
      <w:pPr>
        <w:rPr>
          <w:lang w:eastAsia="es-MX"/>
        </w:rPr>
      </w:pPr>
      <w:r w:rsidRPr="00151CDF">
        <w:rPr>
          <w:rFonts w:cs="Arial"/>
          <w:sz w:val="20"/>
          <w:szCs w:val="20"/>
          <w:lang w:eastAsia="en-US"/>
        </w:rPr>
        <w:t xml:space="preserve">De los carretes de cable </w:t>
      </w:r>
      <w:r w:rsidR="00690D6E" w:rsidRPr="00151CDF">
        <w:rPr>
          <w:rFonts w:cs="Arial"/>
          <w:sz w:val="20"/>
          <w:szCs w:val="20"/>
          <w:lang w:eastAsia="en-US"/>
        </w:rPr>
        <w:t>presentados</w:t>
      </w:r>
      <w:r w:rsidRPr="00151CDF">
        <w:rPr>
          <w:rFonts w:cs="Arial"/>
          <w:sz w:val="20"/>
          <w:szCs w:val="20"/>
          <w:lang w:eastAsia="en-US"/>
        </w:rPr>
        <w:t>, obtener el total de metros utilizados del mismo cable, esto es, obtener la cantidad utilizada de cada carrete</w:t>
      </w:r>
      <w:r w:rsidR="00335F04" w:rsidRPr="00151CDF">
        <w:rPr>
          <w:rFonts w:cs="Arial"/>
          <w:sz w:val="20"/>
          <w:szCs w:val="20"/>
          <w:lang w:eastAsia="en-US"/>
        </w:rPr>
        <w:t xml:space="preserve"> restando la serie inicio a la serie fin </w:t>
      </w:r>
      <w:proofErr w:type="gramStart"/>
      <w:r w:rsidR="00335F04" w:rsidRPr="00151CDF">
        <w:rPr>
          <w:rFonts w:cs="Arial"/>
          <w:sz w:val="20"/>
          <w:szCs w:val="20"/>
          <w:lang w:eastAsia="en-US"/>
        </w:rPr>
        <w:t>proporcionada</w:t>
      </w:r>
      <w:del w:id="346" w:author="lpasindo" w:date="2012-02-09T17:30:00Z">
        <w:r w:rsidR="00335F04" w:rsidRPr="00151CDF" w:rsidDel="00292BFB">
          <w:rPr>
            <w:rFonts w:cs="Arial"/>
            <w:sz w:val="20"/>
            <w:szCs w:val="20"/>
            <w:lang w:eastAsia="en-US"/>
          </w:rPr>
          <w:delText>s</w:delText>
        </w:r>
      </w:del>
      <w:proofErr w:type="gramEnd"/>
      <w:r w:rsidR="00335F04" w:rsidRPr="00151CDF">
        <w:rPr>
          <w:rFonts w:cs="Arial"/>
          <w:sz w:val="20"/>
          <w:szCs w:val="20"/>
          <w:lang w:eastAsia="en-US"/>
        </w:rPr>
        <w:t>,</w:t>
      </w:r>
      <w:r w:rsidRPr="00151CDF">
        <w:rPr>
          <w:rFonts w:cs="Arial"/>
          <w:sz w:val="20"/>
          <w:szCs w:val="20"/>
          <w:lang w:eastAsia="en-US"/>
        </w:rPr>
        <w:t xml:space="preserve"> y sumar todas las </w:t>
      </w:r>
      <w:r w:rsidR="00335F04" w:rsidRPr="00151CDF">
        <w:rPr>
          <w:rFonts w:cs="Arial"/>
          <w:sz w:val="20"/>
          <w:szCs w:val="20"/>
          <w:lang w:eastAsia="en-US"/>
        </w:rPr>
        <w:t xml:space="preserve">cantidades </w:t>
      </w:r>
      <w:r w:rsidRPr="00151CDF">
        <w:rPr>
          <w:rFonts w:cs="Arial"/>
          <w:sz w:val="20"/>
          <w:szCs w:val="20"/>
          <w:lang w:eastAsia="en-US"/>
        </w:rPr>
        <w:t>que pertenezcan al mismo material.</w:t>
      </w:r>
    </w:p>
    <w:p w:rsidR="00C85248" w:rsidRPr="00151CDF" w:rsidRDefault="00C85248" w:rsidP="00753A0A">
      <w:pPr>
        <w:rPr>
          <w:lang w:eastAsia="es-MX"/>
        </w:rPr>
      </w:pPr>
    </w:p>
    <w:p w:rsidR="0004646D" w:rsidRPr="00151CDF" w:rsidRDefault="0004646D" w:rsidP="000464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47" w:name="_Toc319401991"/>
      <w:bookmarkStart w:id="348" w:name="RN164"/>
      <w:r w:rsidRPr="00151CDF">
        <w:rPr>
          <w:lang w:val="es-ES" w:eastAsia="en-US"/>
        </w:rPr>
        <w:t>RN164 Material Requerido</w:t>
      </w:r>
      <w:bookmarkEnd w:id="347"/>
    </w:p>
    <w:bookmarkEnd w:id="348"/>
    <w:p w:rsidR="0004646D" w:rsidRPr="00151CDF" w:rsidRDefault="0004646D" w:rsidP="0004646D">
      <w:pPr>
        <w:pStyle w:val="Prrafodelista"/>
        <w:ind w:left="0"/>
        <w:jc w:val="both"/>
        <w:rPr>
          <w:rFonts w:cs="Arial"/>
          <w:sz w:val="20"/>
          <w:szCs w:val="20"/>
          <w:lang w:eastAsia="en-US"/>
        </w:rPr>
      </w:pPr>
      <w:r w:rsidRPr="00151CDF">
        <w:rPr>
          <w:rFonts w:cs="Arial"/>
          <w:sz w:val="20"/>
          <w:szCs w:val="20"/>
          <w:lang w:eastAsia="en-US"/>
        </w:rPr>
        <w:t xml:space="preserve">Se presentará el mensaje de material requerido en pantalla, donde </w:t>
      </w:r>
      <w:r w:rsidRPr="00151CDF">
        <w:rPr>
          <w:rFonts w:cs="Arial"/>
          <w:i/>
          <w:sz w:val="20"/>
          <w:szCs w:val="20"/>
          <w:lang w:eastAsia="en-US"/>
        </w:rPr>
        <w:t>&lt;material&gt;</w:t>
      </w:r>
      <w:r w:rsidRPr="00151CDF">
        <w:rPr>
          <w:rFonts w:cs="Arial"/>
          <w:sz w:val="20"/>
          <w:szCs w:val="20"/>
          <w:lang w:eastAsia="en-US"/>
        </w:rPr>
        <w:t xml:space="preserve"> es la descripción del material requerido cuyo consumo no fue proporcionado.</w:t>
      </w:r>
    </w:p>
    <w:p w:rsidR="00C85248" w:rsidRPr="00151CDF" w:rsidRDefault="00C85248" w:rsidP="00753A0A">
      <w:pPr>
        <w:rPr>
          <w:lang w:eastAsia="es-MX"/>
        </w:rPr>
      </w:pPr>
    </w:p>
    <w:p w:rsidR="0004646D" w:rsidRPr="00151CDF" w:rsidRDefault="00A64070" w:rsidP="0004646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49" w:name="_Toc319401992"/>
      <w:bookmarkStart w:id="350" w:name="RN165"/>
      <w:r w:rsidRPr="00151CDF">
        <w:rPr>
          <w:lang w:val="es-ES" w:eastAsia="en-US"/>
        </w:rPr>
        <w:t>RN165</w:t>
      </w:r>
      <w:r w:rsidR="0004646D" w:rsidRPr="00151CDF">
        <w:rPr>
          <w:lang w:val="es-ES" w:eastAsia="en-US"/>
        </w:rPr>
        <w:t xml:space="preserve"> Motivos de Exceso de Material Utilizado</w:t>
      </w:r>
      <w:bookmarkEnd w:id="349"/>
    </w:p>
    <w:bookmarkEnd w:id="350"/>
    <w:p w:rsidR="0004646D" w:rsidRPr="00151CDF" w:rsidRDefault="0004646D" w:rsidP="0004646D">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de Exceso de Material Utilizado”, traer la información de los motivos correspondientes al grupo “</w:t>
      </w:r>
      <w:r w:rsidR="000B0E3F" w:rsidRPr="00151CDF">
        <w:rPr>
          <w:rFonts w:cs="Arial"/>
          <w:sz w:val="20"/>
          <w:szCs w:val="20"/>
          <w:lang w:eastAsia="en-US"/>
        </w:rPr>
        <w:t>Excedido</w:t>
      </w:r>
      <w:r w:rsidRPr="00151CDF">
        <w:rPr>
          <w:rFonts w:cs="Arial"/>
          <w:sz w:val="20"/>
          <w:szCs w:val="20"/>
          <w:lang w:eastAsia="en-US"/>
        </w:rPr>
        <w:t>”.</w:t>
      </w:r>
    </w:p>
    <w:p w:rsidR="0004646D" w:rsidRPr="00151CDF" w:rsidRDefault="0004646D" w:rsidP="00753A0A">
      <w:pPr>
        <w:rPr>
          <w:lang w:eastAsia="es-MX"/>
        </w:rPr>
      </w:pPr>
    </w:p>
    <w:p w:rsidR="0004272C" w:rsidRPr="00151CDF" w:rsidRDefault="0004272C" w:rsidP="0004272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51" w:name="RN166"/>
      <w:bookmarkStart w:id="352" w:name="_Toc319401993"/>
      <w:bookmarkEnd w:id="351"/>
      <w:r w:rsidRPr="00151CDF">
        <w:rPr>
          <w:lang w:val="es-ES" w:eastAsia="en-US"/>
        </w:rPr>
        <w:t xml:space="preserve">RN166 </w:t>
      </w:r>
      <w:r w:rsidR="001E6F27" w:rsidRPr="00151CDF">
        <w:rPr>
          <w:lang w:val="es-ES" w:eastAsia="en-US"/>
        </w:rPr>
        <w:t>Información de</w:t>
      </w:r>
      <w:r w:rsidR="000653C8" w:rsidRPr="00151CDF">
        <w:rPr>
          <w:lang w:val="es-ES" w:eastAsia="en-US"/>
        </w:rPr>
        <w:t xml:space="preserve"> Cuadrilla y Técnico</w:t>
      </w:r>
      <w:bookmarkEnd w:id="352"/>
    </w:p>
    <w:p w:rsidR="00C85248" w:rsidRPr="00151CDF" w:rsidRDefault="00A85476" w:rsidP="00753A0A">
      <w:pPr>
        <w:rPr>
          <w:lang w:eastAsia="es-MX"/>
        </w:rPr>
      </w:pPr>
      <w:r w:rsidRPr="00151CDF">
        <w:rPr>
          <w:rFonts w:cs="Arial"/>
          <w:sz w:val="20"/>
          <w:szCs w:val="20"/>
          <w:lang w:eastAsia="en-US"/>
        </w:rPr>
        <w:t xml:space="preserve">Concatenar </w:t>
      </w:r>
      <w:r w:rsidR="00B0230F" w:rsidRPr="00151CDF">
        <w:rPr>
          <w:rFonts w:cs="Arial"/>
          <w:sz w:val="20"/>
          <w:szCs w:val="20"/>
          <w:lang w:eastAsia="en-US"/>
        </w:rPr>
        <w:t>la clave</w:t>
      </w:r>
      <w:r w:rsidRPr="00151CDF">
        <w:rPr>
          <w:rFonts w:cs="Arial"/>
          <w:sz w:val="20"/>
          <w:szCs w:val="20"/>
          <w:lang w:eastAsia="en-US"/>
        </w:rPr>
        <w:t xml:space="preserve"> de la cuadrilla y </w:t>
      </w:r>
      <w:r w:rsidR="00B0230F" w:rsidRPr="00151CDF">
        <w:rPr>
          <w:rFonts w:cs="Arial"/>
          <w:sz w:val="20"/>
          <w:szCs w:val="20"/>
          <w:lang w:eastAsia="en-US"/>
        </w:rPr>
        <w:t xml:space="preserve">el </w:t>
      </w:r>
      <w:r w:rsidRPr="00151CDF">
        <w:rPr>
          <w:rFonts w:cs="Arial"/>
          <w:sz w:val="20"/>
          <w:szCs w:val="20"/>
          <w:lang w:eastAsia="en-US"/>
        </w:rPr>
        <w:t>nombre de usuario tipo “Técnico”.</w:t>
      </w:r>
    </w:p>
    <w:p w:rsidR="00C85248" w:rsidRPr="00151CDF" w:rsidRDefault="00C85248" w:rsidP="00753A0A">
      <w:pPr>
        <w:rPr>
          <w:lang w:eastAsia="es-MX"/>
        </w:rPr>
      </w:pPr>
    </w:p>
    <w:p w:rsidR="00DC7AC7" w:rsidRPr="00151CDF" w:rsidRDefault="00DC7AC7" w:rsidP="00DC7AC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53" w:name="RN167"/>
      <w:bookmarkStart w:id="354" w:name="_Toc319401994"/>
      <w:bookmarkEnd w:id="353"/>
      <w:r w:rsidRPr="00151CDF">
        <w:rPr>
          <w:lang w:val="es-ES" w:eastAsia="en-US"/>
        </w:rPr>
        <w:t>RN167 Trazar Ruta de Cuadrillas</w:t>
      </w:r>
      <w:bookmarkEnd w:id="354"/>
    </w:p>
    <w:p w:rsidR="00C85248" w:rsidRPr="00151CDF" w:rsidRDefault="00DC7AC7" w:rsidP="00753A0A">
      <w:pPr>
        <w:rPr>
          <w:rFonts w:cs="Arial"/>
          <w:sz w:val="20"/>
          <w:szCs w:val="20"/>
          <w:lang w:eastAsia="en-US"/>
        </w:rPr>
      </w:pPr>
      <w:r w:rsidRPr="00151CDF">
        <w:rPr>
          <w:rFonts w:cs="Arial"/>
          <w:sz w:val="20"/>
          <w:szCs w:val="20"/>
          <w:lang w:eastAsia="en-US"/>
        </w:rPr>
        <w:t xml:space="preserve">Con los puntos GPS capturados en las visitas asociadas a la cuadrilla, posicionar los puntos en un mapa y unirlos a través de una ruta de acuerdo a la hora y fecha en la que fueron capturados, </w:t>
      </w:r>
      <w:r w:rsidR="00EC5614" w:rsidRPr="00151CDF">
        <w:rPr>
          <w:rFonts w:cs="Arial"/>
          <w:sz w:val="20"/>
          <w:szCs w:val="20"/>
          <w:lang w:eastAsia="en-US"/>
        </w:rPr>
        <w:t>los colores del punto se definen en el archivo de configuración de la aplicación para identificar los estados de “Atendido”, “Con Problema”, “En Proceso” y las “Asignadas” con motivo de “Visita”.</w:t>
      </w:r>
    </w:p>
    <w:p w:rsidR="007038B8" w:rsidRPr="00151CDF" w:rsidRDefault="007038B8" w:rsidP="00753A0A">
      <w:pPr>
        <w:rPr>
          <w:lang w:eastAsia="es-MX"/>
        </w:rPr>
      </w:pPr>
    </w:p>
    <w:p w:rsidR="00751285" w:rsidRPr="00151CDF" w:rsidRDefault="00751285" w:rsidP="0075128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55" w:name="RN168"/>
      <w:bookmarkStart w:id="356" w:name="_Toc319401995"/>
      <w:bookmarkEnd w:id="355"/>
      <w:r w:rsidRPr="00151CDF">
        <w:rPr>
          <w:lang w:val="es-ES" w:eastAsia="en-US"/>
        </w:rPr>
        <w:t xml:space="preserve">RN168 </w:t>
      </w:r>
      <w:r w:rsidR="00D43EFB" w:rsidRPr="00151CDF">
        <w:rPr>
          <w:lang w:val="es-ES" w:eastAsia="en-US"/>
        </w:rPr>
        <w:t>Clave</w:t>
      </w:r>
      <w:r w:rsidRPr="00151CDF">
        <w:rPr>
          <w:lang w:val="es-ES" w:eastAsia="en-US"/>
        </w:rPr>
        <w:t xml:space="preserve"> de Cuadrilla</w:t>
      </w:r>
      <w:bookmarkEnd w:id="356"/>
      <w:r w:rsidRPr="00151CDF">
        <w:rPr>
          <w:lang w:val="es-ES" w:eastAsia="en-US"/>
        </w:rPr>
        <w:t xml:space="preserve"> </w:t>
      </w:r>
    </w:p>
    <w:p w:rsidR="00751285" w:rsidRPr="00151CDF" w:rsidRDefault="00A85476" w:rsidP="00751285">
      <w:pPr>
        <w:rPr>
          <w:lang w:eastAsia="es-MX"/>
        </w:rPr>
      </w:pPr>
      <w:r w:rsidRPr="00151CDF">
        <w:rPr>
          <w:rFonts w:cs="Arial"/>
          <w:sz w:val="20"/>
          <w:szCs w:val="20"/>
          <w:lang w:eastAsia="en-US"/>
        </w:rPr>
        <w:t xml:space="preserve">El sistema presenta </w:t>
      </w:r>
      <w:r w:rsidR="00D43EFB" w:rsidRPr="00151CDF">
        <w:rPr>
          <w:rFonts w:cs="Arial"/>
          <w:sz w:val="20"/>
          <w:szCs w:val="20"/>
          <w:lang w:eastAsia="en-US"/>
        </w:rPr>
        <w:t>una lista con las claves</w:t>
      </w:r>
      <w:r w:rsidR="00751285" w:rsidRPr="00151CDF">
        <w:rPr>
          <w:rFonts w:cs="Arial"/>
          <w:sz w:val="20"/>
          <w:szCs w:val="20"/>
          <w:lang w:eastAsia="en-US"/>
        </w:rPr>
        <w:t xml:space="preserve"> de la</w:t>
      </w:r>
      <w:r w:rsidRPr="00151CDF">
        <w:rPr>
          <w:rFonts w:cs="Arial"/>
          <w:sz w:val="20"/>
          <w:szCs w:val="20"/>
          <w:lang w:eastAsia="en-US"/>
        </w:rPr>
        <w:t>s</w:t>
      </w:r>
      <w:r w:rsidR="00751285" w:rsidRPr="00151CDF">
        <w:rPr>
          <w:rFonts w:cs="Arial"/>
          <w:sz w:val="20"/>
          <w:szCs w:val="20"/>
          <w:lang w:eastAsia="en-US"/>
        </w:rPr>
        <w:t xml:space="preserve"> cuadrilla</w:t>
      </w:r>
      <w:r w:rsidRPr="00151CDF">
        <w:rPr>
          <w:rFonts w:cs="Arial"/>
          <w:sz w:val="20"/>
          <w:szCs w:val="20"/>
          <w:lang w:eastAsia="en-US"/>
        </w:rPr>
        <w:t>s</w:t>
      </w:r>
      <w:r w:rsidR="00751285" w:rsidRPr="00151CDF">
        <w:rPr>
          <w:rFonts w:cs="Arial"/>
          <w:sz w:val="20"/>
          <w:szCs w:val="20"/>
          <w:lang w:eastAsia="en-US"/>
        </w:rPr>
        <w:t>.</w:t>
      </w:r>
    </w:p>
    <w:p w:rsidR="00751285" w:rsidRPr="00151CDF" w:rsidRDefault="00751285" w:rsidP="00753A0A">
      <w:pPr>
        <w:rPr>
          <w:lang w:eastAsia="es-MX"/>
        </w:rPr>
      </w:pPr>
    </w:p>
    <w:p w:rsidR="00854451" w:rsidRPr="00151CDF" w:rsidRDefault="00854451" w:rsidP="0085445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57" w:name="RN169"/>
      <w:bookmarkStart w:id="358" w:name="_Toc319401996"/>
      <w:bookmarkEnd w:id="357"/>
      <w:r w:rsidRPr="00151CDF">
        <w:rPr>
          <w:lang w:val="es-ES" w:eastAsia="en-US"/>
        </w:rPr>
        <w:t>RN169 Estatus de la Orden de Trabajo</w:t>
      </w:r>
      <w:bookmarkEnd w:id="358"/>
    </w:p>
    <w:p w:rsidR="00854451" w:rsidRPr="00151CDF" w:rsidRDefault="00854451" w:rsidP="00854451">
      <w:pPr>
        <w:rPr>
          <w:lang w:eastAsia="es-MX"/>
        </w:rPr>
      </w:pPr>
      <w:r w:rsidRPr="00151CDF">
        <w:rPr>
          <w:rFonts w:cs="Arial"/>
          <w:sz w:val="20"/>
          <w:szCs w:val="20"/>
          <w:lang w:eastAsia="en-US"/>
        </w:rPr>
        <w:t>Si existe un motivo asignado a la orden en estado “Asignada”</w:t>
      </w:r>
      <w:r w:rsidR="008754C2" w:rsidRPr="00151CDF">
        <w:rPr>
          <w:rFonts w:cs="Arial"/>
          <w:sz w:val="20"/>
          <w:szCs w:val="20"/>
          <w:lang w:eastAsia="en-US"/>
        </w:rPr>
        <w:t xml:space="preserve"> el sistema presenta el motivo</w:t>
      </w:r>
      <w:r w:rsidRPr="00151CDF">
        <w:rPr>
          <w:rFonts w:cs="Arial"/>
          <w:sz w:val="20"/>
          <w:szCs w:val="20"/>
          <w:lang w:eastAsia="en-US"/>
        </w:rPr>
        <w:t>.</w:t>
      </w:r>
    </w:p>
    <w:p w:rsidR="00751285" w:rsidRPr="00151CDF" w:rsidRDefault="00751285" w:rsidP="00753A0A">
      <w:pPr>
        <w:rPr>
          <w:lang w:eastAsia="es-MX"/>
        </w:rPr>
      </w:pPr>
    </w:p>
    <w:p w:rsidR="00DF54E1" w:rsidRPr="00151CDF" w:rsidRDefault="00DF54E1" w:rsidP="00DF54E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59" w:name="RN170"/>
      <w:bookmarkStart w:id="360" w:name="_Toc319401997"/>
      <w:bookmarkEnd w:id="359"/>
      <w:r w:rsidRPr="00151CDF">
        <w:rPr>
          <w:lang w:val="es-ES" w:eastAsia="en-US"/>
        </w:rPr>
        <w:t>RN170 Ubicación al Momento</w:t>
      </w:r>
      <w:bookmarkEnd w:id="360"/>
    </w:p>
    <w:p w:rsidR="00DF54E1" w:rsidRPr="00151CDF" w:rsidRDefault="00D15D50" w:rsidP="00DF54E1">
      <w:pPr>
        <w:rPr>
          <w:lang w:eastAsia="es-MX"/>
        </w:rPr>
      </w:pPr>
      <w:r w:rsidRPr="00151CDF">
        <w:rPr>
          <w:rFonts w:cs="Arial"/>
          <w:sz w:val="20"/>
          <w:szCs w:val="20"/>
          <w:lang w:eastAsia="en-US"/>
        </w:rPr>
        <w:t>O</w:t>
      </w:r>
      <w:r w:rsidR="00DF54E1" w:rsidRPr="00151CDF">
        <w:rPr>
          <w:rFonts w:cs="Arial"/>
          <w:sz w:val="20"/>
          <w:szCs w:val="20"/>
          <w:lang w:eastAsia="en-US"/>
        </w:rPr>
        <w:t xml:space="preserve">btener el punto GPS </w:t>
      </w:r>
      <w:r w:rsidRPr="00151CDF">
        <w:rPr>
          <w:rFonts w:cs="Arial"/>
          <w:sz w:val="20"/>
          <w:szCs w:val="20"/>
          <w:lang w:eastAsia="en-US"/>
        </w:rPr>
        <w:t>leído</w:t>
      </w:r>
      <w:r w:rsidR="00DF54E1" w:rsidRPr="00151CDF">
        <w:rPr>
          <w:rFonts w:cs="Arial"/>
          <w:sz w:val="20"/>
          <w:szCs w:val="20"/>
          <w:lang w:eastAsia="en-US"/>
        </w:rPr>
        <w:t xml:space="preserve"> en la visita más reciente capturada por la cuadrilla, posicionar el punto GPS obtenido en un mapa</w:t>
      </w:r>
      <w:r w:rsidR="00EC5614" w:rsidRPr="00151CDF">
        <w:rPr>
          <w:rFonts w:cs="Arial"/>
          <w:sz w:val="20"/>
          <w:szCs w:val="20"/>
          <w:lang w:eastAsia="en-US"/>
        </w:rPr>
        <w:t>, los colores del punto se definen en el archivo de configuración de la aplicación para identificar los estados de “Atendido”, “Con Problema”, “En Proceso” y las “Asignadas” con motivo de “Visita”.</w:t>
      </w:r>
    </w:p>
    <w:p w:rsidR="00DF54E1" w:rsidRPr="00151CDF" w:rsidRDefault="00DF54E1" w:rsidP="00753A0A">
      <w:pPr>
        <w:rPr>
          <w:lang w:eastAsia="es-MX"/>
        </w:rPr>
      </w:pPr>
    </w:p>
    <w:p w:rsidR="00C01725" w:rsidRPr="00151CDF" w:rsidRDefault="00C01725" w:rsidP="00C0172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61" w:name="RN171"/>
      <w:bookmarkStart w:id="362" w:name="_Toc319401998"/>
      <w:bookmarkEnd w:id="361"/>
      <w:r w:rsidRPr="00151CDF">
        <w:rPr>
          <w:lang w:val="es-ES" w:eastAsia="en-US"/>
        </w:rPr>
        <w:t>RN171 Tiempo Promedio de Visita</w:t>
      </w:r>
      <w:bookmarkEnd w:id="362"/>
    </w:p>
    <w:p w:rsidR="00C01725" w:rsidRPr="00151CDF" w:rsidRDefault="00C01725" w:rsidP="00C01725">
      <w:pPr>
        <w:rPr>
          <w:lang w:eastAsia="es-MX"/>
        </w:rPr>
      </w:pPr>
      <w:r w:rsidRPr="00151CDF">
        <w:rPr>
          <w:rFonts w:cs="Arial"/>
          <w:sz w:val="20"/>
          <w:szCs w:val="20"/>
          <w:lang w:eastAsia="en-US"/>
        </w:rPr>
        <w:t xml:space="preserve">Realizar una </w:t>
      </w:r>
      <w:r w:rsidR="009F24F1" w:rsidRPr="00151CDF">
        <w:rPr>
          <w:rFonts w:cs="Arial"/>
          <w:sz w:val="20"/>
          <w:szCs w:val="20"/>
          <w:lang w:eastAsia="en-US"/>
        </w:rPr>
        <w:t>sumatoria</w:t>
      </w:r>
      <w:r w:rsidRPr="00151CDF">
        <w:rPr>
          <w:rFonts w:cs="Arial"/>
          <w:sz w:val="20"/>
          <w:szCs w:val="20"/>
          <w:lang w:eastAsia="en-US"/>
        </w:rPr>
        <w:t xml:space="preserve"> </w:t>
      </w:r>
      <w:r w:rsidR="00F463FC" w:rsidRPr="00151CDF">
        <w:rPr>
          <w:rFonts w:cs="Arial"/>
          <w:sz w:val="20"/>
          <w:szCs w:val="20"/>
          <w:lang w:eastAsia="en-US"/>
        </w:rPr>
        <w:t>del tiempo que transcurre entre el inicio de la visita al suscriptor y el fin de la misma de las</w:t>
      </w:r>
      <w:r w:rsidR="00FD31E5" w:rsidRPr="00151CDF">
        <w:rPr>
          <w:rFonts w:cs="Arial"/>
          <w:sz w:val="20"/>
          <w:szCs w:val="20"/>
          <w:lang w:eastAsia="en-US"/>
        </w:rPr>
        <w:t xml:space="preserve"> orden</w:t>
      </w:r>
      <w:r w:rsidR="00F463FC" w:rsidRPr="00151CDF">
        <w:rPr>
          <w:rFonts w:cs="Arial"/>
          <w:sz w:val="20"/>
          <w:szCs w:val="20"/>
          <w:lang w:eastAsia="en-US"/>
        </w:rPr>
        <w:t>es</w:t>
      </w:r>
      <w:r w:rsidR="00FD31E5" w:rsidRPr="00151CDF">
        <w:rPr>
          <w:rFonts w:cs="Arial"/>
          <w:sz w:val="20"/>
          <w:szCs w:val="20"/>
          <w:lang w:eastAsia="en-US"/>
        </w:rPr>
        <w:t xml:space="preserve"> de trabajo que fue</w:t>
      </w:r>
      <w:r w:rsidR="00F463FC" w:rsidRPr="00151CDF">
        <w:rPr>
          <w:rFonts w:cs="Arial"/>
          <w:sz w:val="20"/>
          <w:szCs w:val="20"/>
          <w:lang w:eastAsia="en-US"/>
        </w:rPr>
        <w:t>ron</w:t>
      </w:r>
      <w:r w:rsidR="00FD31E5" w:rsidRPr="00151CDF">
        <w:rPr>
          <w:rFonts w:cs="Arial"/>
          <w:sz w:val="20"/>
          <w:szCs w:val="20"/>
          <w:lang w:eastAsia="en-US"/>
        </w:rPr>
        <w:t xml:space="preserve"> terminada</w:t>
      </w:r>
      <w:r w:rsidR="00F463FC" w:rsidRPr="00151CDF">
        <w:rPr>
          <w:rFonts w:cs="Arial"/>
          <w:sz w:val="20"/>
          <w:szCs w:val="20"/>
          <w:lang w:eastAsia="en-US"/>
        </w:rPr>
        <w:t>s</w:t>
      </w:r>
      <w:r w:rsidR="00FD31E5" w:rsidRPr="00151CDF">
        <w:rPr>
          <w:rFonts w:cs="Arial"/>
          <w:sz w:val="20"/>
          <w:szCs w:val="20"/>
          <w:lang w:eastAsia="en-US"/>
        </w:rPr>
        <w:t xml:space="preserve"> con motivo de “Visita”</w:t>
      </w:r>
      <w:r w:rsidR="009F24F1" w:rsidRPr="00151CDF">
        <w:rPr>
          <w:rFonts w:cs="Arial"/>
          <w:sz w:val="20"/>
          <w:szCs w:val="20"/>
          <w:lang w:eastAsia="en-US"/>
        </w:rPr>
        <w:t xml:space="preserve">, </w:t>
      </w:r>
      <w:r w:rsidR="00FD31E5" w:rsidRPr="00151CDF">
        <w:rPr>
          <w:rFonts w:cs="Arial"/>
          <w:sz w:val="20"/>
          <w:szCs w:val="20"/>
          <w:lang w:eastAsia="en-US"/>
        </w:rPr>
        <w:t>y dividir el tiempo</w:t>
      </w:r>
      <w:r w:rsidR="009F24F1" w:rsidRPr="00151CDF">
        <w:rPr>
          <w:rFonts w:cs="Arial"/>
          <w:sz w:val="20"/>
          <w:szCs w:val="20"/>
          <w:lang w:eastAsia="en-US"/>
        </w:rPr>
        <w:t xml:space="preserve"> obtenido entre el número de órdenes que fueron terminadas con motivo de “Visita”.</w:t>
      </w:r>
    </w:p>
    <w:p w:rsidR="00C01725" w:rsidRPr="00151CDF" w:rsidRDefault="00C01725" w:rsidP="00753A0A">
      <w:pPr>
        <w:rPr>
          <w:lang w:eastAsia="es-MX"/>
        </w:rPr>
      </w:pPr>
    </w:p>
    <w:p w:rsidR="00AC6295" w:rsidRPr="00151CDF" w:rsidRDefault="00AC6295" w:rsidP="00AC629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63" w:name="RN172"/>
      <w:bookmarkStart w:id="364" w:name="_Toc319401999"/>
      <w:bookmarkEnd w:id="363"/>
      <w:r w:rsidRPr="00151CDF">
        <w:rPr>
          <w:lang w:val="es-ES" w:eastAsia="en-US"/>
        </w:rPr>
        <w:lastRenderedPageBreak/>
        <w:t>RN17</w:t>
      </w:r>
      <w:r w:rsidR="00B82CC9" w:rsidRPr="00151CDF">
        <w:rPr>
          <w:lang w:val="es-ES" w:eastAsia="en-US"/>
        </w:rPr>
        <w:t>2</w:t>
      </w:r>
      <w:r w:rsidRPr="00151CDF">
        <w:rPr>
          <w:lang w:val="es-ES" w:eastAsia="en-US"/>
        </w:rPr>
        <w:t xml:space="preserve"> Tiempo Promedio de </w:t>
      </w:r>
      <w:r w:rsidR="00B82CC9" w:rsidRPr="00151CDF">
        <w:rPr>
          <w:lang w:val="es-ES" w:eastAsia="en-US"/>
        </w:rPr>
        <w:t>Atendidos</w:t>
      </w:r>
      <w:bookmarkEnd w:id="364"/>
    </w:p>
    <w:p w:rsidR="00FD31E5" w:rsidRPr="00151CDF" w:rsidRDefault="00D15D50" w:rsidP="00912A54">
      <w:pPr>
        <w:pStyle w:val="Prrafodelista"/>
        <w:ind w:left="0"/>
        <w:rPr>
          <w:rFonts w:cs="Arial"/>
          <w:sz w:val="20"/>
          <w:szCs w:val="20"/>
          <w:lang w:eastAsia="en-US"/>
        </w:rPr>
      </w:pPr>
      <w:r w:rsidRPr="00151CDF">
        <w:rPr>
          <w:rFonts w:cs="Arial"/>
          <w:sz w:val="20"/>
          <w:szCs w:val="20"/>
          <w:lang w:eastAsia="en-US"/>
        </w:rPr>
        <w:t>S</w:t>
      </w:r>
      <w:r w:rsidR="00FD31E5" w:rsidRPr="00151CDF">
        <w:rPr>
          <w:rFonts w:cs="Arial"/>
          <w:sz w:val="20"/>
          <w:szCs w:val="20"/>
          <w:lang w:eastAsia="en-US"/>
        </w:rPr>
        <w:t>umatoria del tiempo que transcurre entre el inicio de la visita al suscriptor y el fin de la misma</w:t>
      </w:r>
      <w:r w:rsidR="008E0584" w:rsidRPr="00151CDF">
        <w:rPr>
          <w:rFonts w:cs="Arial"/>
          <w:sz w:val="20"/>
          <w:szCs w:val="20"/>
          <w:lang w:eastAsia="en-US"/>
        </w:rPr>
        <w:t xml:space="preserve"> por todas las orden de trabajo que fueron terminadas con motivo de “Atendida”</w:t>
      </w:r>
      <w:r w:rsidR="00FD31E5" w:rsidRPr="00151CDF">
        <w:rPr>
          <w:rFonts w:cs="Arial"/>
          <w:sz w:val="20"/>
          <w:szCs w:val="20"/>
          <w:lang w:eastAsia="en-US"/>
        </w:rPr>
        <w:t>, y dividir el tiempo obtenido entre el número de órdenes que fueron terminadas con motivo de “Atendida”.</w:t>
      </w:r>
    </w:p>
    <w:p w:rsidR="00AC6295" w:rsidRPr="00151CDF" w:rsidRDefault="00AC6295" w:rsidP="00753A0A">
      <w:pPr>
        <w:rPr>
          <w:lang w:eastAsia="es-MX"/>
        </w:rPr>
      </w:pPr>
    </w:p>
    <w:p w:rsidR="003E30A1" w:rsidRPr="00151CDF" w:rsidRDefault="003E30A1" w:rsidP="003E30A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65" w:name="RN173"/>
      <w:bookmarkStart w:id="366" w:name="_Toc319402000"/>
      <w:bookmarkEnd w:id="365"/>
      <w:r w:rsidRPr="00151CDF">
        <w:rPr>
          <w:lang w:val="es-ES" w:eastAsia="en-US"/>
        </w:rPr>
        <w:t>RN173 Tiempo Promedio de Traslado</w:t>
      </w:r>
      <w:bookmarkEnd w:id="366"/>
    </w:p>
    <w:p w:rsidR="00912A54" w:rsidRPr="00151CDF" w:rsidRDefault="00D15D50" w:rsidP="00912A54">
      <w:pPr>
        <w:pStyle w:val="Prrafodelista"/>
        <w:ind w:left="0"/>
        <w:rPr>
          <w:rFonts w:cs="Arial"/>
          <w:sz w:val="20"/>
          <w:szCs w:val="20"/>
          <w:lang w:eastAsia="en-US"/>
        </w:rPr>
      </w:pPr>
      <w:r w:rsidRPr="00151CDF">
        <w:rPr>
          <w:rFonts w:cs="Arial"/>
          <w:sz w:val="20"/>
          <w:szCs w:val="20"/>
          <w:lang w:eastAsia="en-US"/>
        </w:rPr>
        <w:t>S</w:t>
      </w:r>
      <w:r w:rsidR="00912A54" w:rsidRPr="00151CDF">
        <w:rPr>
          <w:rFonts w:cs="Arial"/>
          <w:sz w:val="20"/>
          <w:szCs w:val="20"/>
          <w:lang w:eastAsia="en-US"/>
        </w:rPr>
        <w:t>umatoria del tiempo que transcurre entre el fin de la visita al suscriptor y el inicio de otra visita, y dividir el tiempo obtenido entre el número de visitas, considerar el tiempo de traslado entre el inici</w:t>
      </w:r>
      <w:r w:rsidR="00503068" w:rsidRPr="00151CDF">
        <w:rPr>
          <w:rFonts w:cs="Arial"/>
          <w:sz w:val="20"/>
          <w:szCs w:val="20"/>
          <w:lang w:eastAsia="en-US"/>
        </w:rPr>
        <w:t>o de jornada y la primer</w:t>
      </w:r>
      <w:r w:rsidR="000C757F" w:rsidRPr="00151CDF">
        <w:rPr>
          <w:rFonts w:cs="Arial"/>
          <w:sz w:val="20"/>
          <w:szCs w:val="20"/>
          <w:lang w:eastAsia="en-US"/>
        </w:rPr>
        <w:t>a</w:t>
      </w:r>
      <w:r w:rsidR="00503068" w:rsidRPr="00151CDF">
        <w:rPr>
          <w:rFonts w:cs="Arial"/>
          <w:sz w:val="20"/>
          <w:szCs w:val="20"/>
          <w:lang w:eastAsia="en-US"/>
        </w:rPr>
        <w:t xml:space="preserve"> visita</w:t>
      </w:r>
      <w:r w:rsidR="00912A54" w:rsidRPr="00151CDF">
        <w:rPr>
          <w:rFonts w:cs="Arial"/>
          <w:sz w:val="20"/>
          <w:szCs w:val="20"/>
          <w:lang w:eastAsia="en-US"/>
        </w:rPr>
        <w:t>.</w:t>
      </w:r>
    </w:p>
    <w:p w:rsidR="003E30A1" w:rsidRPr="00151CDF" w:rsidRDefault="003E30A1" w:rsidP="00753A0A">
      <w:pPr>
        <w:rPr>
          <w:lang w:eastAsia="es-MX"/>
        </w:rPr>
      </w:pPr>
    </w:p>
    <w:p w:rsidR="00C0147F" w:rsidRPr="00151CDF" w:rsidRDefault="00C0147F" w:rsidP="00C0147F">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67" w:name="RN174"/>
      <w:bookmarkStart w:id="368" w:name="_Toc319402001"/>
      <w:bookmarkEnd w:id="367"/>
      <w:r w:rsidRPr="00151CDF">
        <w:rPr>
          <w:lang w:val="es-ES" w:eastAsia="en-US"/>
        </w:rPr>
        <w:t>RN17</w:t>
      </w:r>
      <w:r w:rsidR="00FD6828" w:rsidRPr="00151CDF">
        <w:rPr>
          <w:lang w:val="es-ES" w:eastAsia="en-US"/>
        </w:rPr>
        <w:t>4</w:t>
      </w:r>
      <w:r w:rsidRPr="00151CDF">
        <w:rPr>
          <w:lang w:val="es-ES" w:eastAsia="en-US"/>
        </w:rPr>
        <w:t xml:space="preserve"> </w:t>
      </w:r>
      <w:r w:rsidR="00A61849" w:rsidRPr="00151CDF">
        <w:rPr>
          <w:lang w:val="es-ES" w:eastAsia="en-US"/>
        </w:rPr>
        <w:t>Hora Inicial</w:t>
      </w:r>
      <w:r w:rsidR="00D664F2" w:rsidRPr="00151CDF">
        <w:rPr>
          <w:lang w:val="es-ES" w:eastAsia="en-US"/>
        </w:rPr>
        <w:t xml:space="preserve"> Final</w:t>
      </w:r>
      <w:r w:rsidR="00A61849" w:rsidRPr="00151CDF">
        <w:rPr>
          <w:lang w:val="es-ES" w:eastAsia="en-US"/>
        </w:rPr>
        <w:t xml:space="preserve"> de Tiempo</w:t>
      </w:r>
      <w:r w:rsidRPr="00151CDF">
        <w:rPr>
          <w:lang w:val="es-ES" w:eastAsia="en-US"/>
        </w:rPr>
        <w:t xml:space="preserve"> Muerto Gasolina</w:t>
      </w:r>
      <w:bookmarkEnd w:id="368"/>
    </w:p>
    <w:p w:rsidR="00C0147F" w:rsidRPr="00151CDF" w:rsidRDefault="00D15D50" w:rsidP="00C0147F">
      <w:pPr>
        <w:pStyle w:val="Prrafodelista"/>
        <w:ind w:left="0"/>
        <w:rPr>
          <w:rFonts w:cs="Arial"/>
          <w:sz w:val="20"/>
          <w:szCs w:val="20"/>
          <w:lang w:eastAsia="en-US"/>
        </w:rPr>
      </w:pPr>
      <w:r w:rsidRPr="00151CDF">
        <w:rPr>
          <w:rFonts w:cs="Arial"/>
          <w:sz w:val="20"/>
          <w:szCs w:val="20"/>
          <w:lang w:eastAsia="en-US"/>
        </w:rPr>
        <w:t>H</w:t>
      </w:r>
      <w:r w:rsidR="00B17615" w:rsidRPr="00151CDF">
        <w:rPr>
          <w:rFonts w:cs="Arial"/>
          <w:sz w:val="20"/>
          <w:szCs w:val="20"/>
          <w:lang w:eastAsia="en-US"/>
        </w:rPr>
        <w:t xml:space="preserve">ora inicial </w:t>
      </w:r>
      <w:r w:rsidR="00D664F2" w:rsidRPr="00151CDF">
        <w:rPr>
          <w:rFonts w:cs="Arial"/>
          <w:sz w:val="20"/>
          <w:szCs w:val="20"/>
          <w:lang w:eastAsia="en-US"/>
        </w:rPr>
        <w:t xml:space="preserve">o final </w:t>
      </w:r>
      <w:r w:rsidR="00B17615" w:rsidRPr="00151CDF">
        <w:rPr>
          <w:rFonts w:cs="Arial"/>
          <w:sz w:val="20"/>
          <w:szCs w:val="20"/>
          <w:lang w:eastAsia="en-US"/>
        </w:rPr>
        <w:t xml:space="preserve">en que se registró un “Tiempo Muerto” con motivo de “Gasolina”, se debe mostrar con el formato </w:t>
      </w:r>
      <w:proofErr w:type="spellStart"/>
      <w:r w:rsidR="00B17615" w:rsidRPr="00151CDF">
        <w:rPr>
          <w:rFonts w:cs="Arial"/>
          <w:sz w:val="20"/>
          <w:szCs w:val="20"/>
          <w:lang w:eastAsia="en-US"/>
        </w:rPr>
        <w:t>hh:mm</w:t>
      </w:r>
      <w:proofErr w:type="gramStart"/>
      <w:r w:rsidR="00B17615" w:rsidRPr="00151CDF">
        <w:rPr>
          <w:rFonts w:cs="Arial"/>
          <w:sz w:val="20"/>
          <w:szCs w:val="20"/>
          <w:lang w:eastAsia="en-US"/>
        </w:rPr>
        <w:t>:ss</w:t>
      </w:r>
      <w:proofErr w:type="spellEnd"/>
      <w:proofErr w:type="gramEnd"/>
      <w:r w:rsidR="00C0147F" w:rsidRPr="00151CDF">
        <w:rPr>
          <w:rFonts w:cs="Arial"/>
          <w:sz w:val="20"/>
          <w:szCs w:val="20"/>
          <w:lang w:eastAsia="en-US"/>
        </w:rPr>
        <w:t>.</w:t>
      </w:r>
    </w:p>
    <w:p w:rsidR="00C0147F" w:rsidRPr="00151CDF" w:rsidRDefault="00C0147F" w:rsidP="00753A0A">
      <w:pPr>
        <w:rPr>
          <w:lang w:eastAsia="es-MX"/>
        </w:rPr>
      </w:pPr>
    </w:p>
    <w:p w:rsidR="00FD6828" w:rsidRPr="00151CDF" w:rsidRDefault="00FD6828" w:rsidP="00FD68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69" w:name="RN175"/>
      <w:bookmarkStart w:id="370" w:name="_Toc319402002"/>
      <w:bookmarkEnd w:id="369"/>
      <w:r w:rsidRPr="00151CDF">
        <w:rPr>
          <w:lang w:val="es-ES" w:eastAsia="en-US"/>
        </w:rPr>
        <w:t>RN175 Número de Visita</w:t>
      </w:r>
      <w:bookmarkEnd w:id="370"/>
    </w:p>
    <w:p w:rsidR="00FD6828" w:rsidRPr="00151CDF" w:rsidRDefault="00FD6828" w:rsidP="00FD6828">
      <w:pPr>
        <w:pStyle w:val="Prrafodelista"/>
        <w:ind w:left="0"/>
        <w:rPr>
          <w:rFonts w:cs="Arial"/>
          <w:sz w:val="20"/>
          <w:szCs w:val="20"/>
          <w:lang w:eastAsia="en-US"/>
        </w:rPr>
      </w:pPr>
      <w:r w:rsidRPr="00151CDF">
        <w:rPr>
          <w:rFonts w:cs="Arial"/>
          <w:sz w:val="20"/>
          <w:szCs w:val="20"/>
          <w:lang w:eastAsia="en-US"/>
        </w:rPr>
        <w:t>De acuerdo a la hora inicial en que se realiza la visita, asignar a cada una un número de visita de forma ascendente.</w:t>
      </w:r>
    </w:p>
    <w:p w:rsidR="00FD6828" w:rsidRPr="00151CDF" w:rsidRDefault="00FD6828" w:rsidP="00753A0A">
      <w:pPr>
        <w:rPr>
          <w:lang w:eastAsia="es-MX"/>
        </w:rPr>
      </w:pPr>
    </w:p>
    <w:p w:rsidR="00FD6828" w:rsidRPr="00151CDF" w:rsidRDefault="00FD6828" w:rsidP="00FD6828">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71" w:name="RN176"/>
      <w:bookmarkStart w:id="372" w:name="_Toc319402003"/>
      <w:bookmarkEnd w:id="371"/>
      <w:r w:rsidRPr="00151CDF">
        <w:rPr>
          <w:lang w:val="es-ES" w:eastAsia="en-US"/>
        </w:rPr>
        <w:t>RN176 Tiempo Traslado</w:t>
      </w:r>
      <w:bookmarkEnd w:id="372"/>
    </w:p>
    <w:p w:rsidR="00FD6828" w:rsidRPr="00151CDF" w:rsidRDefault="00D15D50" w:rsidP="00753A0A">
      <w:pPr>
        <w:rPr>
          <w:rFonts w:cs="Arial"/>
          <w:sz w:val="20"/>
          <w:szCs w:val="20"/>
          <w:lang w:eastAsia="en-US"/>
        </w:rPr>
      </w:pPr>
      <w:r w:rsidRPr="00151CDF">
        <w:rPr>
          <w:rFonts w:cs="Arial"/>
          <w:sz w:val="20"/>
          <w:szCs w:val="20"/>
          <w:lang w:eastAsia="en-US"/>
        </w:rPr>
        <w:t>T</w:t>
      </w:r>
      <w:r w:rsidR="00FD6828" w:rsidRPr="00151CDF">
        <w:rPr>
          <w:rFonts w:cs="Arial"/>
          <w:sz w:val="20"/>
          <w:szCs w:val="20"/>
          <w:lang w:eastAsia="en-US"/>
        </w:rPr>
        <w:t>iempo de traslado</w:t>
      </w:r>
      <w:r w:rsidR="008B355E" w:rsidRPr="00151CDF">
        <w:rPr>
          <w:rFonts w:cs="Arial"/>
          <w:sz w:val="20"/>
          <w:szCs w:val="20"/>
          <w:lang w:eastAsia="en-US"/>
        </w:rPr>
        <w:t xml:space="preserve"> desde una visita a otra, si la visita es la primera en la jornada el cálculo se realiza desde el inicio de jornada hasta la hora inicial de la </w:t>
      </w:r>
      <w:r w:rsidR="00AB58F1" w:rsidRPr="00151CDF">
        <w:rPr>
          <w:rFonts w:cs="Arial"/>
          <w:sz w:val="20"/>
          <w:szCs w:val="20"/>
          <w:lang w:eastAsia="en-US"/>
        </w:rPr>
        <w:t>primera</w:t>
      </w:r>
      <w:r w:rsidR="008B355E" w:rsidRPr="00151CDF">
        <w:rPr>
          <w:rFonts w:cs="Arial"/>
          <w:sz w:val="20"/>
          <w:szCs w:val="20"/>
          <w:lang w:eastAsia="en-US"/>
        </w:rPr>
        <w:t xml:space="preserve"> visita.</w:t>
      </w:r>
    </w:p>
    <w:p w:rsidR="004E2B4B" w:rsidRPr="00151CDF" w:rsidRDefault="004E2B4B" w:rsidP="00753A0A">
      <w:pPr>
        <w:rPr>
          <w:rFonts w:cs="Arial"/>
          <w:sz w:val="20"/>
          <w:szCs w:val="20"/>
          <w:lang w:eastAsia="en-US"/>
        </w:rPr>
      </w:pPr>
    </w:p>
    <w:p w:rsidR="00045EA5" w:rsidRPr="00151CDF" w:rsidRDefault="004E2B4B" w:rsidP="00045EA5">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73" w:name="RN177"/>
      <w:bookmarkStart w:id="374" w:name="_Toc319402004"/>
      <w:bookmarkEnd w:id="373"/>
      <w:r w:rsidRPr="00151CDF">
        <w:rPr>
          <w:lang w:val="es-ES" w:eastAsia="en-US"/>
        </w:rPr>
        <w:t xml:space="preserve">RN177 </w:t>
      </w:r>
      <w:r w:rsidR="00045EA5" w:rsidRPr="00151CDF">
        <w:rPr>
          <w:lang w:val="es-ES" w:eastAsia="en-US"/>
        </w:rPr>
        <w:t>Tiempo de Visita</w:t>
      </w:r>
      <w:bookmarkEnd w:id="374"/>
    </w:p>
    <w:p w:rsidR="00045EA5" w:rsidRPr="00151CDF" w:rsidRDefault="00D15D50" w:rsidP="00045EA5">
      <w:pPr>
        <w:rPr>
          <w:lang w:eastAsia="es-MX"/>
        </w:rPr>
      </w:pPr>
      <w:r w:rsidRPr="00151CDF">
        <w:rPr>
          <w:rFonts w:cs="Arial"/>
          <w:sz w:val="20"/>
          <w:szCs w:val="20"/>
          <w:lang w:eastAsia="en-US"/>
        </w:rPr>
        <w:t xml:space="preserve">Obtener tiempo total de la visita </w:t>
      </w:r>
      <w:r w:rsidR="00A80C55" w:rsidRPr="00151CDF">
        <w:rPr>
          <w:rFonts w:cs="Arial"/>
          <w:sz w:val="20"/>
          <w:szCs w:val="20"/>
          <w:lang w:eastAsia="en-US"/>
        </w:rPr>
        <w:t>por medio de la hora en la que inició y terminó.</w:t>
      </w:r>
    </w:p>
    <w:p w:rsidR="00045EA5" w:rsidRPr="00151CDF" w:rsidRDefault="00045EA5" w:rsidP="00753A0A">
      <w:pPr>
        <w:rPr>
          <w:lang w:eastAsia="es-MX"/>
        </w:rPr>
      </w:pPr>
    </w:p>
    <w:p w:rsidR="00662C25" w:rsidRPr="00151CDF" w:rsidRDefault="00662C25" w:rsidP="00662C2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5" w:name="_Toc319402005"/>
      <w:bookmarkStart w:id="376" w:name="RN178"/>
      <w:r w:rsidRPr="00151CDF">
        <w:rPr>
          <w:lang w:val="es-ES" w:eastAsia="en-US"/>
        </w:rPr>
        <w:t>RN178 Motivos para Tiempos Muertos</w:t>
      </w:r>
      <w:bookmarkEnd w:id="375"/>
    </w:p>
    <w:bookmarkEnd w:id="376"/>
    <w:p w:rsidR="00662C25" w:rsidRPr="00151CDF" w:rsidRDefault="00662C25" w:rsidP="00662C25">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Tiempos Muertos”, traer la información de los motivos.</w:t>
      </w:r>
    </w:p>
    <w:p w:rsidR="00662C25" w:rsidRPr="00151CDF" w:rsidRDefault="00662C25" w:rsidP="00662C25">
      <w:pPr>
        <w:rPr>
          <w:rFonts w:cs="Arial"/>
        </w:rPr>
      </w:pPr>
    </w:p>
    <w:p w:rsidR="007C474F" w:rsidRPr="00151CDF" w:rsidRDefault="007C474F" w:rsidP="007C474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7" w:name="_Toc319402006"/>
      <w:bookmarkStart w:id="378" w:name="RN179"/>
      <w:r w:rsidRPr="00151CDF">
        <w:rPr>
          <w:lang w:val="es-ES" w:eastAsia="en-US"/>
        </w:rPr>
        <w:t>RN179 Cronómetro Inicial</w:t>
      </w:r>
      <w:bookmarkEnd w:id="377"/>
    </w:p>
    <w:bookmarkEnd w:id="378"/>
    <w:p w:rsidR="007C474F" w:rsidRPr="00151CDF" w:rsidRDefault="00FC7472" w:rsidP="007C474F">
      <w:pPr>
        <w:pStyle w:val="Prrafodelista"/>
        <w:ind w:left="0"/>
        <w:jc w:val="both"/>
        <w:rPr>
          <w:rFonts w:cs="Arial"/>
          <w:sz w:val="20"/>
          <w:szCs w:val="20"/>
          <w:lang w:eastAsia="en-US"/>
        </w:rPr>
      </w:pPr>
      <w:r w:rsidRPr="00151CDF">
        <w:rPr>
          <w:rFonts w:cs="Arial"/>
          <w:sz w:val="20"/>
          <w:szCs w:val="20"/>
          <w:lang w:eastAsia="en-US"/>
        </w:rPr>
        <w:t xml:space="preserve">Para el registro del tiempo muerto el cronómetro deberá estar inicializado en ceros y se deberá mostrar con el formato </w:t>
      </w:r>
      <w:proofErr w:type="spellStart"/>
      <w:r w:rsidRPr="00151CDF">
        <w:rPr>
          <w:rFonts w:cs="Arial"/>
          <w:sz w:val="20"/>
          <w:szCs w:val="20"/>
          <w:lang w:eastAsia="en-US"/>
        </w:rPr>
        <w:t>hh:mm</w:t>
      </w:r>
      <w:proofErr w:type="gramStart"/>
      <w:r w:rsidRPr="00151CDF">
        <w:rPr>
          <w:rFonts w:cs="Arial"/>
          <w:sz w:val="20"/>
          <w:szCs w:val="20"/>
          <w:lang w:eastAsia="en-US"/>
        </w:rPr>
        <w:t>:ss</w:t>
      </w:r>
      <w:proofErr w:type="spellEnd"/>
      <w:proofErr w:type="gramEnd"/>
      <w:r w:rsidR="007C474F" w:rsidRPr="00151CDF">
        <w:rPr>
          <w:rFonts w:cs="Arial"/>
          <w:sz w:val="20"/>
          <w:szCs w:val="20"/>
          <w:lang w:eastAsia="en-US"/>
        </w:rPr>
        <w:t>.</w:t>
      </w:r>
    </w:p>
    <w:p w:rsidR="00662C25" w:rsidRPr="00151CDF" w:rsidRDefault="00662C25" w:rsidP="00753A0A">
      <w:pPr>
        <w:rPr>
          <w:lang w:eastAsia="es-MX"/>
        </w:rPr>
      </w:pPr>
    </w:p>
    <w:p w:rsidR="00FC7472" w:rsidRPr="00151CDF" w:rsidRDefault="00FC7472" w:rsidP="00FC747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79" w:name="_Toc319402007"/>
      <w:bookmarkStart w:id="380" w:name="RN180"/>
      <w:r w:rsidRPr="00151CDF">
        <w:rPr>
          <w:lang w:val="es-ES" w:eastAsia="en-US"/>
        </w:rPr>
        <w:t>RN1</w:t>
      </w:r>
      <w:r w:rsidR="00103080" w:rsidRPr="00151CDF">
        <w:rPr>
          <w:lang w:val="es-ES" w:eastAsia="en-US"/>
        </w:rPr>
        <w:t>80</w:t>
      </w:r>
      <w:r w:rsidRPr="00151CDF">
        <w:rPr>
          <w:lang w:val="es-ES" w:eastAsia="en-US"/>
        </w:rPr>
        <w:t xml:space="preserve"> Cronómetro En Progreso</w:t>
      </w:r>
      <w:bookmarkEnd w:id="379"/>
    </w:p>
    <w:bookmarkEnd w:id="380"/>
    <w:p w:rsidR="00FC7472" w:rsidRPr="00151CDF" w:rsidRDefault="00952326" w:rsidP="00FC7472">
      <w:pPr>
        <w:pStyle w:val="Prrafodelista"/>
        <w:ind w:left="0"/>
        <w:jc w:val="both"/>
        <w:rPr>
          <w:rFonts w:cs="Arial"/>
          <w:sz w:val="20"/>
          <w:szCs w:val="20"/>
          <w:lang w:eastAsia="en-US"/>
        </w:rPr>
      </w:pPr>
      <w:r w:rsidRPr="00151CDF">
        <w:rPr>
          <w:rFonts w:cs="Arial"/>
          <w:sz w:val="20"/>
          <w:szCs w:val="20"/>
          <w:lang w:eastAsia="en-US"/>
        </w:rPr>
        <w:t xml:space="preserve">El cronómetro en progreso se representará como un contador de tiempo (en segundos)  una vez que se ha iniciado el tiempo muerto y </w:t>
      </w:r>
      <w:r w:rsidR="00FC7472" w:rsidRPr="00151CDF">
        <w:rPr>
          <w:rFonts w:cs="Arial"/>
          <w:sz w:val="20"/>
          <w:szCs w:val="20"/>
          <w:lang w:eastAsia="en-US"/>
        </w:rPr>
        <w:t xml:space="preserve">se deberá mostrar con el formato </w:t>
      </w:r>
      <w:proofErr w:type="spellStart"/>
      <w:r w:rsidR="00FC7472" w:rsidRPr="00151CDF">
        <w:rPr>
          <w:rFonts w:cs="Arial"/>
          <w:sz w:val="20"/>
          <w:szCs w:val="20"/>
          <w:lang w:eastAsia="en-US"/>
        </w:rPr>
        <w:t>hh:mm</w:t>
      </w:r>
      <w:proofErr w:type="gramStart"/>
      <w:r w:rsidR="00FC7472" w:rsidRPr="00151CDF">
        <w:rPr>
          <w:rFonts w:cs="Arial"/>
          <w:sz w:val="20"/>
          <w:szCs w:val="20"/>
          <w:lang w:eastAsia="en-US"/>
        </w:rPr>
        <w:t>:ss</w:t>
      </w:r>
      <w:proofErr w:type="spellEnd"/>
      <w:proofErr w:type="gramEnd"/>
      <w:r w:rsidR="00FC7472" w:rsidRPr="00151CDF">
        <w:rPr>
          <w:rFonts w:cs="Arial"/>
          <w:sz w:val="20"/>
          <w:szCs w:val="20"/>
          <w:lang w:eastAsia="en-US"/>
        </w:rPr>
        <w:t>.</w:t>
      </w:r>
    </w:p>
    <w:p w:rsidR="00952326" w:rsidRPr="00151CDF" w:rsidRDefault="00952326" w:rsidP="00753A0A">
      <w:pPr>
        <w:rPr>
          <w:lang w:eastAsia="es-MX"/>
        </w:rPr>
      </w:pPr>
    </w:p>
    <w:p w:rsidR="00103080" w:rsidRPr="00151CDF" w:rsidRDefault="00103080" w:rsidP="0010308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1" w:name="_Toc319402008"/>
      <w:bookmarkStart w:id="382" w:name="RN181"/>
      <w:r w:rsidRPr="00151CDF">
        <w:rPr>
          <w:lang w:val="es-ES" w:eastAsia="en-US"/>
        </w:rPr>
        <w:t>RN181 Cronómetro Detenido</w:t>
      </w:r>
      <w:bookmarkEnd w:id="381"/>
    </w:p>
    <w:bookmarkEnd w:id="382"/>
    <w:p w:rsidR="00103080" w:rsidRPr="00151CDF" w:rsidRDefault="00103080" w:rsidP="00103080">
      <w:pPr>
        <w:pStyle w:val="Prrafodelista"/>
        <w:ind w:left="0"/>
        <w:jc w:val="both"/>
        <w:rPr>
          <w:rFonts w:cs="Arial"/>
          <w:sz w:val="20"/>
          <w:szCs w:val="20"/>
          <w:lang w:eastAsia="en-US"/>
        </w:rPr>
      </w:pPr>
      <w:r w:rsidRPr="00151CDF">
        <w:rPr>
          <w:rFonts w:cs="Arial"/>
          <w:sz w:val="20"/>
          <w:szCs w:val="20"/>
          <w:lang w:eastAsia="en-US"/>
        </w:rPr>
        <w:t xml:space="preserve">Una vez detenido el conteo del tiempo muerto, terminar el conteo y presentar en el cronómetro el tiempo total  con el formato </w:t>
      </w:r>
      <w:proofErr w:type="spellStart"/>
      <w:r w:rsidRPr="00151CDF">
        <w:rPr>
          <w:rFonts w:cs="Arial"/>
          <w:sz w:val="20"/>
          <w:szCs w:val="20"/>
          <w:lang w:eastAsia="en-US"/>
        </w:rPr>
        <w:t>hh:mm:ss</w:t>
      </w:r>
      <w:proofErr w:type="spellEnd"/>
      <w:r w:rsidR="007341A2" w:rsidRPr="00151CDF">
        <w:rPr>
          <w:rFonts w:cs="Arial"/>
          <w:sz w:val="20"/>
          <w:szCs w:val="20"/>
          <w:lang w:eastAsia="en-US"/>
        </w:rPr>
        <w:t xml:space="preserve">, así como la hora </w:t>
      </w:r>
      <w:r w:rsidR="004D6D8C" w:rsidRPr="00151CDF">
        <w:rPr>
          <w:rFonts w:cs="Arial"/>
          <w:sz w:val="20"/>
          <w:szCs w:val="20"/>
          <w:lang w:eastAsia="en-US"/>
        </w:rPr>
        <w:t xml:space="preserve">final </w:t>
      </w:r>
      <w:r w:rsidR="007341A2" w:rsidRPr="00151CDF">
        <w:rPr>
          <w:rFonts w:cs="Arial"/>
          <w:sz w:val="20"/>
          <w:szCs w:val="20"/>
          <w:lang w:eastAsia="en-US"/>
        </w:rPr>
        <w:t>en la que termina el tiempo muerto</w:t>
      </w:r>
      <w:r w:rsidRPr="00151CDF">
        <w:rPr>
          <w:rFonts w:cs="Arial"/>
          <w:sz w:val="20"/>
          <w:szCs w:val="20"/>
          <w:lang w:eastAsia="en-US"/>
        </w:rPr>
        <w:t>.</w:t>
      </w:r>
    </w:p>
    <w:p w:rsidR="00A61849" w:rsidRPr="00151CDF" w:rsidRDefault="00A61849" w:rsidP="00753A0A">
      <w:pPr>
        <w:rPr>
          <w:lang w:eastAsia="es-MX"/>
        </w:rPr>
      </w:pPr>
    </w:p>
    <w:p w:rsidR="00B132A2" w:rsidRPr="00151CDF" w:rsidRDefault="00B132A2" w:rsidP="00B132A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3" w:name="_Toc319402009"/>
      <w:bookmarkStart w:id="384" w:name="RN182"/>
      <w:r w:rsidRPr="00151CDF">
        <w:rPr>
          <w:lang w:val="es-ES" w:eastAsia="en-US"/>
        </w:rPr>
        <w:lastRenderedPageBreak/>
        <w:t>RN182 Sincronización de un Tiempo Muerto en el Servidor</w:t>
      </w:r>
      <w:bookmarkEnd w:id="383"/>
    </w:p>
    <w:bookmarkEnd w:id="384"/>
    <w:p w:rsidR="00DE69A5" w:rsidRPr="00151CDF" w:rsidRDefault="00DE69A5" w:rsidP="00DE69A5">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los tiempos muertos.</w:t>
      </w:r>
    </w:p>
    <w:p w:rsidR="00B132A2" w:rsidRPr="00151CDF" w:rsidRDefault="00B132A2" w:rsidP="00B132A2">
      <w:pPr>
        <w:pStyle w:val="Prrafodelista"/>
        <w:ind w:left="0"/>
        <w:jc w:val="both"/>
        <w:rPr>
          <w:rFonts w:cs="Arial"/>
          <w:sz w:val="20"/>
          <w:szCs w:val="20"/>
          <w:lang w:eastAsia="en-US"/>
        </w:rPr>
      </w:pPr>
    </w:p>
    <w:p w:rsidR="00CA0C23" w:rsidRPr="00151CDF" w:rsidRDefault="00CA0C23" w:rsidP="00CA0C2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5" w:name="RN183"/>
      <w:bookmarkStart w:id="386" w:name="_Toc319402010"/>
      <w:bookmarkEnd w:id="385"/>
      <w:r w:rsidRPr="00151CDF">
        <w:rPr>
          <w:lang w:val="es-ES" w:eastAsia="en-US"/>
        </w:rPr>
        <w:t>RN183 Kilometraje</w:t>
      </w:r>
      <w:bookmarkEnd w:id="386"/>
    </w:p>
    <w:p w:rsidR="00CA0C23" w:rsidRPr="00151CDF" w:rsidRDefault="00BF246D" w:rsidP="00CA0C23">
      <w:pPr>
        <w:pStyle w:val="Prrafodelista"/>
        <w:ind w:left="0"/>
        <w:jc w:val="both"/>
        <w:rPr>
          <w:rFonts w:cs="Arial"/>
          <w:sz w:val="20"/>
          <w:szCs w:val="20"/>
          <w:lang w:eastAsia="en-US"/>
        </w:rPr>
      </w:pPr>
      <w:r w:rsidRPr="00151CDF">
        <w:rPr>
          <w:rFonts w:cs="Arial"/>
          <w:sz w:val="20"/>
          <w:szCs w:val="20"/>
          <w:lang w:eastAsia="en-US"/>
        </w:rPr>
        <w:t>Obtener el kilometraje total por medio del cálculo entre el kilometraje inicial y el final en la jornada</w:t>
      </w:r>
      <w:r w:rsidR="00CA0C23" w:rsidRPr="00151CDF">
        <w:rPr>
          <w:rFonts w:cs="Arial"/>
          <w:sz w:val="20"/>
          <w:szCs w:val="20"/>
          <w:lang w:eastAsia="en-US"/>
        </w:rPr>
        <w:t>.</w:t>
      </w:r>
    </w:p>
    <w:p w:rsidR="00B132A2" w:rsidRPr="00151CDF" w:rsidRDefault="00B132A2" w:rsidP="00753A0A">
      <w:pPr>
        <w:rPr>
          <w:lang w:eastAsia="es-MX"/>
        </w:rPr>
      </w:pPr>
    </w:p>
    <w:p w:rsidR="00DF1572" w:rsidRPr="00151CDF" w:rsidRDefault="00DF1572" w:rsidP="00DF1572">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87" w:name="RN184"/>
      <w:bookmarkStart w:id="388" w:name="_Toc319402011"/>
      <w:bookmarkEnd w:id="387"/>
      <w:r w:rsidRPr="00151CDF">
        <w:rPr>
          <w:lang w:val="es-ES" w:eastAsia="en-US"/>
        </w:rPr>
        <w:t>RN184 Formato Fecha</w:t>
      </w:r>
      <w:bookmarkEnd w:id="388"/>
    </w:p>
    <w:p w:rsidR="00DF1572" w:rsidRPr="00151CDF" w:rsidRDefault="00DF1572" w:rsidP="00DF1572">
      <w:pPr>
        <w:rPr>
          <w:rFonts w:cs="Arial"/>
          <w:sz w:val="20"/>
          <w:szCs w:val="20"/>
          <w:lang w:eastAsia="en-US"/>
        </w:rPr>
      </w:pPr>
      <w:r w:rsidRPr="00151CDF">
        <w:rPr>
          <w:rFonts w:cs="Arial"/>
          <w:sz w:val="20"/>
          <w:szCs w:val="20"/>
          <w:lang w:eastAsia="en-US"/>
        </w:rPr>
        <w:t xml:space="preserve">Mostrar la fecha con el formato </w:t>
      </w:r>
      <w:proofErr w:type="spellStart"/>
      <w:r w:rsidRPr="00151CDF">
        <w:rPr>
          <w:rFonts w:cs="Arial"/>
          <w:sz w:val="20"/>
          <w:szCs w:val="20"/>
          <w:lang w:eastAsia="en-US"/>
        </w:rPr>
        <w:t>dd</w:t>
      </w:r>
      <w:proofErr w:type="spellEnd"/>
      <w:r w:rsidRPr="00151CDF">
        <w:rPr>
          <w:rFonts w:cs="Arial"/>
          <w:sz w:val="20"/>
          <w:szCs w:val="20"/>
          <w:lang w:eastAsia="en-US"/>
        </w:rPr>
        <w:t>/MM/</w:t>
      </w:r>
      <w:proofErr w:type="spellStart"/>
      <w:r w:rsidRPr="00151CDF">
        <w:rPr>
          <w:rFonts w:cs="Arial"/>
          <w:sz w:val="20"/>
          <w:szCs w:val="20"/>
          <w:lang w:eastAsia="en-US"/>
        </w:rPr>
        <w:t>aaaa</w:t>
      </w:r>
      <w:proofErr w:type="spellEnd"/>
      <w:r w:rsidRPr="00151CDF">
        <w:rPr>
          <w:rFonts w:cs="Arial"/>
          <w:sz w:val="20"/>
          <w:szCs w:val="20"/>
          <w:lang w:eastAsia="en-US"/>
        </w:rPr>
        <w:t>.</w:t>
      </w:r>
    </w:p>
    <w:p w:rsidR="00116882" w:rsidRPr="00151CDF" w:rsidRDefault="00116882" w:rsidP="00DF1572">
      <w:pPr>
        <w:rPr>
          <w:rFonts w:cs="Arial"/>
          <w:sz w:val="20"/>
          <w:szCs w:val="20"/>
          <w:lang w:eastAsia="en-US"/>
        </w:rPr>
      </w:pPr>
    </w:p>
    <w:p w:rsidR="00116882" w:rsidRPr="00151CDF" w:rsidRDefault="00116882" w:rsidP="0011688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89" w:name="_Toc319402012"/>
      <w:bookmarkStart w:id="390" w:name="RN185"/>
      <w:r w:rsidRPr="00151CDF">
        <w:rPr>
          <w:lang w:val="es-ES" w:eastAsia="en-US"/>
        </w:rPr>
        <w:t>RN185 Serie Inicial del Carrete</w:t>
      </w:r>
      <w:r w:rsidR="002524A0" w:rsidRPr="00151CDF">
        <w:rPr>
          <w:lang w:val="es-ES" w:eastAsia="en-US"/>
        </w:rPr>
        <w:t xml:space="preserve"> al Final de la Jornada</w:t>
      </w:r>
      <w:bookmarkEnd w:id="389"/>
    </w:p>
    <w:bookmarkEnd w:id="390"/>
    <w:p w:rsidR="00116882" w:rsidRPr="00151CDF" w:rsidRDefault="00394CA5" w:rsidP="00116882">
      <w:pPr>
        <w:pStyle w:val="Prrafodelista"/>
        <w:ind w:left="0"/>
        <w:jc w:val="both"/>
        <w:rPr>
          <w:rFonts w:cs="Arial"/>
          <w:sz w:val="20"/>
          <w:szCs w:val="20"/>
          <w:lang w:eastAsia="en-US"/>
        </w:rPr>
      </w:pPr>
      <w:r w:rsidRPr="00151CDF">
        <w:rPr>
          <w:rFonts w:cs="Arial"/>
          <w:sz w:val="20"/>
          <w:szCs w:val="20"/>
          <w:lang w:eastAsia="en-US"/>
        </w:rPr>
        <w:t>Deberá proporcionarse la serie inicial del carrete con la que se finalizó la jornada.</w:t>
      </w:r>
    </w:p>
    <w:p w:rsidR="00773B2B" w:rsidRPr="00151CDF" w:rsidRDefault="00773B2B">
      <w:pPr>
        <w:rPr>
          <w:lang w:eastAsia="es-MX"/>
        </w:rPr>
      </w:pPr>
    </w:p>
    <w:p w:rsidR="00773B2B" w:rsidRPr="00151CDF" w:rsidRDefault="00773B2B" w:rsidP="00773B2B">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391" w:name="_Toc319402013"/>
      <w:bookmarkStart w:id="392" w:name="RN186"/>
      <w:r w:rsidRPr="00151CDF">
        <w:rPr>
          <w:lang w:val="es-ES" w:eastAsia="en-US"/>
        </w:rPr>
        <w:t>RN186 Total de Cable Restante</w:t>
      </w:r>
      <w:bookmarkEnd w:id="391"/>
    </w:p>
    <w:bookmarkEnd w:id="392"/>
    <w:p w:rsidR="00441F94" w:rsidRPr="00151CDF" w:rsidRDefault="00773B2B" w:rsidP="00441F94">
      <w:pPr>
        <w:rPr>
          <w:lang w:eastAsia="es-MX"/>
        </w:rPr>
      </w:pPr>
      <w:r w:rsidRPr="00151CDF">
        <w:rPr>
          <w:rFonts w:cs="Arial"/>
          <w:sz w:val="20"/>
          <w:szCs w:val="20"/>
          <w:lang w:eastAsia="en-US"/>
        </w:rPr>
        <w:t>De los carretes de cable presentados, obtener el total de metros del mismo material con los que cuenta la cuadrilla al final de la jornada, para ello</w:t>
      </w:r>
      <w:r w:rsidR="00441F94" w:rsidRPr="00151CDF">
        <w:rPr>
          <w:rFonts w:cs="Arial"/>
          <w:sz w:val="20"/>
          <w:szCs w:val="20"/>
          <w:lang w:eastAsia="en-US"/>
        </w:rPr>
        <w:t>, para cada carrete del mismo material</w:t>
      </w:r>
      <w:r w:rsidRPr="00151CDF">
        <w:rPr>
          <w:rFonts w:cs="Arial"/>
          <w:sz w:val="20"/>
          <w:szCs w:val="20"/>
          <w:lang w:eastAsia="en-US"/>
        </w:rPr>
        <w:t xml:space="preserve">: </w:t>
      </w:r>
      <w:r w:rsidR="002E0EE6" w:rsidRPr="00151CDF">
        <w:rPr>
          <w:rFonts w:cs="Arial"/>
          <w:sz w:val="20"/>
          <w:szCs w:val="20"/>
          <w:lang w:eastAsia="en-US"/>
        </w:rPr>
        <w:t>1. O</w:t>
      </w:r>
      <w:r w:rsidRPr="00151CDF">
        <w:rPr>
          <w:rFonts w:cs="Arial"/>
          <w:sz w:val="20"/>
          <w:szCs w:val="20"/>
          <w:lang w:eastAsia="en-US"/>
        </w:rPr>
        <w:t>btener la cantidad de metros de</w:t>
      </w:r>
      <w:r w:rsidR="00441F94" w:rsidRPr="00151CDF">
        <w:rPr>
          <w:rFonts w:cs="Arial"/>
          <w:sz w:val="20"/>
          <w:szCs w:val="20"/>
          <w:lang w:eastAsia="en-US"/>
        </w:rPr>
        <w:t>l</w:t>
      </w:r>
      <w:r w:rsidRPr="00151CDF">
        <w:rPr>
          <w:rFonts w:cs="Arial"/>
          <w:sz w:val="20"/>
          <w:szCs w:val="20"/>
          <w:lang w:eastAsia="en-US"/>
        </w:rPr>
        <w:t xml:space="preserve"> carrete con que se inició jornada, restando a la serie final la serie inicial del carrete</w:t>
      </w:r>
      <w:r w:rsidR="002E0EE6" w:rsidRPr="00151CDF">
        <w:rPr>
          <w:rFonts w:cs="Arial"/>
          <w:sz w:val="20"/>
          <w:szCs w:val="20"/>
          <w:lang w:eastAsia="en-US"/>
        </w:rPr>
        <w:t>. 2. Obtener la cantidad de metros utilizados de</w:t>
      </w:r>
      <w:r w:rsidR="00441F94" w:rsidRPr="00151CDF">
        <w:rPr>
          <w:rFonts w:cs="Arial"/>
          <w:sz w:val="20"/>
          <w:szCs w:val="20"/>
          <w:lang w:eastAsia="en-US"/>
        </w:rPr>
        <w:t>l</w:t>
      </w:r>
      <w:r w:rsidR="002E0EE6" w:rsidRPr="00151CDF">
        <w:rPr>
          <w:rFonts w:cs="Arial"/>
          <w:sz w:val="20"/>
          <w:szCs w:val="20"/>
          <w:lang w:eastAsia="en-US"/>
        </w:rPr>
        <w:t xml:space="preserve"> carrete, restando a la serie </w:t>
      </w:r>
      <w:r w:rsidR="002524A0" w:rsidRPr="00151CDF">
        <w:rPr>
          <w:rFonts w:cs="Arial"/>
          <w:sz w:val="20"/>
          <w:szCs w:val="20"/>
          <w:lang w:eastAsia="en-US"/>
        </w:rPr>
        <w:t xml:space="preserve">inicial </w:t>
      </w:r>
      <w:r w:rsidR="002E0EE6" w:rsidRPr="00151CDF">
        <w:rPr>
          <w:rFonts w:cs="Arial"/>
          <w:sz w:val="20"/>
          <w:szCs w:val="20"/>
          <w:lang w:eastAsia="en-US"/>
        </w:rPr>
        <w:t xml:space="preserve">la serie </w:t>
      </w:r>
      <w:r w:rsidR="004A16DA">
        <w:rPr>
          <w:rFonts w:cs="Arial"/>
          <w:sz w:val="20"/>
          <w:szCs w:val="20"/>
          <w:lang w:eastAsia="en-US"/>
        </w:rPr>
        <w:t>final</w:t>
      </w:r>
      <w:r w:rsidR="004A16DA" w:rsidRPr="00151CDF">
        <w:rPr>
          <w:rFonts w:cs="Arial"/>
          <w:sz w:val="20"/>
          <w:szCs w:val="20"/>
          <w:lang w:eastAsia="en-US"/>
        </w:rPr>
        <w:t xml:space="preserve"> </w:t>
      </w:r>
      <w:r w:rsidR="002524A0" w:rsidRPr="00151CDF">
        <w:rPr>
          <w:rFonts w:cs="Arial"/>
          <w:sz w:val="20"/>
          <w:szCs w:val="20"/>
          <w:lang w:eastAsia="en-US"/>
        </w:rPr>
        <w:t>proporcionada</w:t>
      </w:r>
      <w:r w:rsidR="00E65195">
        <w:rPr>
          <w:rFonts w:cs="Arial"/>
          <w:sz w:val="20"/>
          <w:szCs w:val="20"/>
          <w:lang w:eastAsia="en-US"/>
        </w:rPr>
        <w:t>s por el actor al realizar el arqueo</w:t>
      </w:r>
      <w:r w:rsidR="00441F94" w:rsidRPr="00151CDF">
        <w:rPr>
          <w:rFonts w:cs="Arial"/>
          <w:sz w:val="20"/>
          <w:szCs w:val="20"/>
          <w:lang w:eastAsia="en-US"/>
        </w:rPr>
        <w:t>. 3. Restar a la cantidad de metros con la que se inició jornada la cantidad de metros utilizados del carrete</w:t>
      </w:r>
      <w:r w:rsidR="005A761B" w:rsidRPr="00151CDF">
        <w:rPr>
          <w:rFonts w:cs="Arial"/>
          <w:sz w:val="20"/>
          <w:szCs w:val="20"/>
          <w:lang w:eastAsia="en-US"/>
        </w:rPr>
        <w:t>, para obtener la cantidad de metros restantes</w:t>
      </w:r>
      <w:r w:rsidR="00441F94" w:rsidRPr="00151CDF">
        <w:rPr>
          <w:rFonts w:cs="Arial"/>
          <w:sz w:val="20"/>
          <w:szCs w:val="20"/>
          <w:lang w:eastAsia="en-US"/>
        </w:rPr>
        <w:t xml:space="preserve">. 4.  Sumar todas las cantidades </w:t>
      </w:r>
      <w:r w:rsidR="005A761B" w:rsidRPr="00151CDF">
        <w:rPr>
          <w:rFonts w:cs="Arial"/>
          <w:sz w:val="20"/>
          <w:szCs w:val="20"/>
          <w:lang w:eastAsia="en-US"/>
        </w:rPr>
        <w:t xml:space="preserve">de metros restantes </w:t>
      </w:r>
      <w:r w:rsidR="00441F94" w:rsidRPr="00151CDF">
        <w:rPr>
          <w:rFonts w:cs="Arial"/>
          <w:sz w:val="20"/>
          <w:szCs w:val="20"/>
          <w:lang w:eastAsia="en-US"/>
        </w:rPr>
        <w:t>que pertenezcan al mismo material.</w:t>
      </w:r>
    </w:p>
    <w:p w:rsidR="00773B2B" w:rsidRPr="00151CDF" w:rsidRDefault="00773B2B" w:rsidP="00773B2B">
      <w:pPr>
        <w:rPr>
          <w:lang w:eastAsia="es-MX"/>
        </w:rPr>
      </w:pPr>
    </w:p>
    <w:p w:rsidR="00014EBD" w:rsidRPr="00151CDF" w:rsidRDefault="00014EBD" w:rsidP="00014EB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3" w:name="_Toc319402014"/>
      <w:bookmarkStart w:id="394" w:name="RN187"/>
      <w:r w:rsidRPr="00151CDF">
        <w:rPr>
          <w:lang w:val="es-ES" w:eastAsia="en-US"/>
        </w:rPr>
        <w:t>RN187 Formato Material Seleccionado</w:t>
      </w:r>
      <w:bookmarkEnd w:id="393"/>
    </w:p>
    <w:bookmarkEnd w:id="394"/>
    <w:p w:rsidR="00014EBD" w:rsidRPr="00151CDF" w:rsidRDefault="00014EBD" w:rsidP="00014EBD">
      <w:pPr>
        <w:pStyle w:val="Prrafodelista"/>
        <w:ind w:left="0"/>
        <w:jc w:val="both"/>
        <w:rPr>
          <w:rFonts w:cs="Arial"/>
          <w:sz w:val="20"/>
          <w:szCs w:val="20"/>
          <w:lang w:eastAsia="en-US"/>
        </w:rPr>
      </w:pPr>
      <w:r w:rsidRPr="00151CDF">
        <w:rPr>
          <w:rFonts w:cs="Arial"/>
          <w:sz w:val="20"/>
          <w:szCs w:val="20"/>
          <w:lang w:eastAsia="en-US"/>
        </w:rPr>
        <w:t xml:space="preserve">El material seleccionado se presentará de acuerdo con el siguiente formato: </w:t>
      </w:r>
      <w:r w:rsidRPr="00151CDF">
        <w:rPr>
          <w:rFonts w:cs="Arial"/>
          <w:i/>
          <w:sz w:val="20"/>
          <w:szCs w:val="20"/>
          <w:lang w:eastAsia="en-US"/>
        </w:rPr>
        <w:t>Clave del Material – Descripción</w:t>
      </w:r>
      <w:r w:rsidRPr="00151CDF">
        <w:rPr>
          <w:rFonts w:cs="Arial"/>
          <w:sz w:val="20"/>
          <w:szCs w:val="20"/>
          <w:lang w:eastAsia="en-US"/>
        </w:rPr>
        <w:t xml:space="preserve">. </w:t>
      </w:r>
    </w:p>
    <w:p w:rsidR="00014EBD" w:rsidRPr="00151CDF" w:rsidRDefault="00014EBD" w:rsidP="00773B2B">
      <w:pPr>
        <w:rPr>
          <w:lang w:eastAsia="es-MX"/>
        </w:rPr>
      </w:pPr>
    </w:p>
    <w:p w:rsidR="00BD7B3C" w:rsidRPr="00151CDF" w:rsidRDefault="00BD7B3C" w:rsidP="00BD7B3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5" w:name="_Toc319402015"/>
      <w:bookmarkStart w:id="396" w:name="RN188"/>
      <w:r w:rsidRPr="00151CDF">
        <w:rPr>
          <w:lang w:val="es-ES" w:eastAsia="en-US"/>
        </w:rPr>
        <w:t>RN188 Cantidad de Cable</w:t>
      </w:r>
      <w:bookmarkEnd w:id="395"/>
      <w:r w:rsidRPr="00151CDF">
        <w:rPr>
          <w:lang w:val="es-ES" w:eastAsia="en-US"/>
        </w:rPr>
        <w:t xml:space="preserve"> </w:t>
      </w:r>
    </w:p>
    <w:bookmarkEnd w:id="396"/>
    <w:p w:rsidR="00BD7B3C" w:rsidRPr="00151CDF" w:rsidRDefault="00BD7B3C" w:rsidP="00BD7B3C">
      <w:pPr>
        <w:rPr>
          <w:sz w:val="20"/>
          <w:szCs w:val="20"/>
          <w:lang w:eastAsia="en-US"/>
        </w:rPr>
      </w:pPr>
      <w:r w:rsidRPr="00151CDF">
        <w:rPr>
          <w:sz w:val="20"/>
          <w:szCs w:val="20"/>
          <w:lang w:eastAsia="en-US"/>
        </w:rPr>
        <w:t>La cantidad de metros de cable se obtendrá a partir de la resta de la serie final del carrete menos la serie inicial proporcionadas por el usuario.</w:t>
      </w:r>
    </w:p>
    <w:p w:rsidR="00BD7B3C" w:rsidRPr="00151CDF" w:rsidRDefault="00BD7B3C" w:rsidP="00773B2B">
      <w:pPr>
        <w:rPr>
          <w:lang w:eastAsia="es-MX"/>
        </w:rPr>
      </w:pPr>
    </w:p>
    <w:p w:rsidR="00E81341" w:rsidRPr="00151CDF" w:rsidRDefault="00070452" w:rsidP="00E8134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7" w:name="_Toc319402016"/>
      <w:bookmarkStart w:id="398" w:name="RN189"/>
      <w:r w:rsidRPr="00151CDF">
        <w:rPr>
          <w:lang w:val="es-ES" w:eastAsia="en-US"/>
        </w:rPr>
        <w:t>RN189</w:t>
      </w:r>
      <w:r w:rsidR="00E81341" w:rsidRPr="00151CDF">
        <w:rPr>
          <w:lang w:val="es-ES" w:eastAsia="en-US"/>
        </w:rPr>
        <w:t xml:space="preserve"> Diferencias del Arqueo de Inventario</w:t>
      </w:r>
      <w:bookmarkEnd w:id="397"/>
      <w:r w:rsidR="00E81341" w:rsidRPr="00151CDF">
        <w:rPr>
          <w:lang w:val="es-ES" w:eastAsia="en-US"/>
        </w:rPr>
        <w:t xml:space="preserve"> </w:t>
      </w:r>
    </w:p>
    <w:bookmarkEnd w:id="398"/>
    <w:p w:rsidR="00E81341" w:rsidRPr="00151CDF" w:rsidRDefault="00E81341" w:rsidP="00E81341">
      <w:pPr>
        <w:rPr>
          <w:sz w:val="20"/>
          <w:szCs w:val="20"/>
          <w:lang w:eastAsia="en-US"/>
        </w:rPr>
      </w:pPr>
      <w:r w:rsidRPr="00151CDF">
        <w:rPr>
          <w:sz w:val="20"/>
          <w:szCs w:val="20"/>
          <w:lang w:eastAsia="en-US"/>
        </w:rPr>
        <w:t xml:space="preserve">Se obtendrá </w:t>
      </w:r>
      <w:r w:rsidR="00AF4297" w:rsidRPr="00151CDF">
        <w:rPr>
          <w:sz w:val="20"/>
          <w:szCs w:val="20"/>
          <w:lang w:eastAsia="en-US"/>
        </w:rPr>
        <w:t>la diferencia</w:t>
      </w:r>
      <w:r w:rsidRPr="00151CDF">
        <w:rPr>
          <w:sz w:val="20"/>
          <w:szCs w:val="20"/>
          <w:lang w:eastAsia="en-US"/>
        </w:rPr>
        <w:t xml:space="preserve"> entre la cantidad física y la cantidad en sistema del material</w:t>
      </w:r>
      <w:r w:rsidR="00070452" w:rsidRPr="00151CDF">
        <w:rPr>
          <w:sz w:val="20"/>
          <w:szCs w:val="20"/>
          <w:lang w:eastAsia="en-US"/>
        </w:rPr>
        <w:t>,</w:t>
      </w:r>
      <w:r w:rsidR="00AF4297" w:rsidRPr="00151CDF">
        <w:rPr>
          <w:sz w:val="20"/>
          <w:szCs w:val="20"/>
          <w:lang w:eastAsia="en-US"/>
        </w:rPr>
        <w:t xml:space="preserve"> a partir de la </w:t>
      </w:r>
      <w:r w:rsidR="00070452" w:rsidRPr="00151CDF">
        <w:rPr>
          <w:sz w:val="20"/>
          <w:szCs w:val="20"/>
          <w:lang w:eastAsia="en-US"/>
        </w:rPr>
        <w:t>siguiente resta: cantidad del material en el arqueo</w:t>
      </w:r>
      <w:r w:rsidR="000A45F9" w:rsidRPr="00151CDF">
        <w:rPr>
          <w:sz w:val="20"/>
          <w:szCs w:val="20"/>
          <w:lang w:eastAsia="en-US"/>
        </w:rPr>
        <w:t xml:space="preserve"> (conteo físico)</w:t>
      </w:r>
      <w:r w:rsidR="00070452" w:rsidRPr="00151CDF">
        <w:rPr>
          <w:sz w:val="20"/>
          <w:szCs w:val="20"/>
          <w:lang w:eastAsia="en-US"/>
        </w:rPr>
        <w:t xml:space="preserve"> menos la cantidad del material en el inventario</w:t>
      </w:r>
      <w:r w:rsidR="00AF4297" w:rsidRPr="00151CDF">
        <w:rPr>
          <w:sz w:val="20"/>
          <w:szCs w:val="20"/>
          <w:lang w:eastAsia="en-US"/>
        </w:rPr>
        <w:t xml:space="preserve"> </w:t>
      </w:r>
    </w:p>
    <w:p w:rsidR="00E81341" w:rsidRPr="00151CDF" w:rsidRDefault="00E81341" w:rsidP="00773B2B">
      <w:pPr>
        <w:rPr>
          <w:lang w:eastAsia="es-MX"/>
        </w:rPr>
      </w:pPr>
    </w:p>
    <w:p w:rsidR="006A2050" w:rsidRPr="00151CDF" w:rsidRDefault="006A2050" w:rsidP="006A20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399" w:name="_Toc319402017"/>
      <w:bookmarkStart w:id="400" w:name="RN190"/>
      <w:r w:rsidRPr="00151CDF">
        <w:rPr>
          <w:lang w:val="es-ES" w:eastAsia="en-US"/>
        </w:rPr>
        <w:t xml:space="preserve">RN190 </w:t>
      </w:r>
      <w:r w:rsidR="004B10EA" w:rsidRPr="00151CDF">
        <w:rPr>
          <w:lang w:val="es-ES" w:eastAsia="en-US"/>
        </w:rPr>
        <w:t>Conteo Físico del Material</w:t>
      </w:r>
      <w:bookmarkEnd w:id="399"/>
      <w:r w:rsidRPr="00151CDF">
        <w:rPr>
          <w:lang w:val="es-ES" w:eastAsia="en-US"/>
        </w:rPr>
        <w:t xml:space="preserve"> </w:t>
      </w:r>
    </w:p>
    <w:bookmarkEnd w:id="400"/>
    <w:p w:rsidR="006A2050" w:rsidRPr="00151CDF" w:rsidRDefault="006A2050" w:rsidP="006A2050">
      <w:pPr>
        <w:rPr>
          <w:sz w:val="20"/>
          <w:szCs w:val="20"/>
          <w:lang w:eastAsia="en-US"/>
        </w:rPr>
      </w:pPr>
      <w:r w:rsidRPr="00151CDF">
        <w:rPr>
          <w:sz w:val="20"/>
          <w:szCs w:val="20"/>
          <w:lang w:eastAsia="en-US"/>
        </w:rPr>
        <w:t xml:space="preserve">Se </w:t>
      </w:r>
      <w:r w:rsidR="004B10EA" w:rsidRPr="00151CDF">
        <w:rPr>
          <w:sz w:val="20"/>
          <w:szCs w:val="20"/>
          <w:lang w:eastAsia="en-US"/>
        </w:rPr>
        <w:t>presentará como conteo físico del material</w:t>
      </w:r>
      <w:r w:rsidR="00CE1CD9" w:rsidRPr="00151CDF">
        <w:rPr>
          <w:sz w:val="20"/>
          <w:szCs w:val="20"/>
          <w:lang w:eastAsia="en-US"/>
        </w:rPr>
        <w:t>, la cantidad registrada de é</w:t>
      </w:r>
      <w:r w:rsidR="004B10EA" w:rsidRPr="00151CDF">
        <w:rPr>
          <w:sz w:val="20"/>
          <w:szCs w:val="20"/>
          <w:lang w:eastAsia="en-US"/>
        </w:rPr>
        <w:t>ste en el arqueo.</w:t>
      </w:r>
    </w:p>
    <w:p w:rsidR="006A2050" w:rsidRPr="00151CDF" w:rsidRDefault="006A2050" w:rsidP="00773B2B">
      <w:pPr>
        <w:rPr>
          <w:lang w:eastAsia="es-MX"/>
        </w:rPr>
      </w:pPr>
    </w:p>
    <w:p w:rsidR="000957EE" w:rsidRPr="00151CDF" w:rsidRDefault="000957EE" w:rsidP="000957E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01" w:name="_Toc319402018"/>
      <w:bookmarkStart w:id="402" w:name="RN191"/>
      <w:r w:rsidRPr="00151CDF">
        <w:rPr>
          <w:lang w:val="es-ES" w:eastAsia="en-US"/>
        </w:rPr>
        <w:t xml:space="preserve">RN191 </w:t>
      </w:r>
      <w:r w:rsidR="0082726D" w:rsidRPr="00151CDF">
        <w:rPr>
          <w:lang w:val="es-ES" w:eastAsia="en-US"/>
        </w:rPr>
        <w:t>Información Sin Seleccionar</w:t>
      </w:r>
      <w:bookmarkEnd w:id="401"/>
      <w:r w:rsidRPr="00151CDF">
        <w:rPr>
          <w:lang w:val="es-ES" w:eastAsia="en-US"/>
        </w:rPr>
        <w:t xml:space="preserve"> </w:t>
      </w:r>
    </w:p>
    <w:bookmarkEnd w:id="402"/>
    <w:p w:rsidR="000957EE" w:rsidRPr="00151CDF" w:rsidRDefault="00C74734" w:rsidP="000957EE">
      <w:pPr>
        <w:rPr>
          <w:sz w:val="20"/>
          <w:szCs w:val="20"/>
          <w:lang w:eastAsia="en-US"/>
        </w:rPr>
      </w:pPr>
      <w:r w:rsidRPr="00151CDF">
        <w:rPr>
          <w:sz w:val="20"/>
          <w:szCs w:val="20"/>
          <w:lang w:eastAsia="en-US"/>
        </w:rPr>
        <w:t>Por defecto</w:t>
      </w:r>
      <w:r w:rsidR="0082726D" w:rsidRPr="00151CDF">
        <w:rPr>
          <w:sz w:val="20"/>
          <w:szCs w:val="20"/>
          <w:lang w:eastAsia="en-US"/>
        </w:rPr>
        <w:t>,</w:t>
      </w:r>
      <w:r w:rsidRPr="00151CDF">
        <w:rPr>
          <w:sz w:val="20"/>
          <w:szCs w:val="20"/>
          <w:lang w:eastAsia="en-US"/>
        </w:rPr>
        <w:t xml:space="preserve"> la </w:t>
      </w:r>
      <w:r w:rsidR="0082726D" w:rsidRPr="00151CDF">
        <w:rPr>
          <w:sz w:val="20"/>
          <w:szCs w:val="20"/>
          <w:lang w:eastAsia="en-US"/>
        </w:rPr>
        <w:t>información</w:t>
      </w:r>
      <w:r w:rsidRPr="00151CDF">
        <w:rPr>
          <w:sz w:val="20"/>
          <w:szCs w:val="20"/>
          <w:lang w:eastAsia="en-US"/>
        </w:rPr>
        <w:t xml:space="preserve"> se presentará como </w:t>
      </w:r>
      <w:r w:rsidR="0082726D" w:rsidRPr="00151CDF">
        <w:rPr>
          <w:sz w:val="20"/>
          <w:szCs w:val="20"/>
          <w:lang w:eastAsia="en-US"/>
        </w:rPr>
        <w:t>no seleccionada</w:t>
      </w:r>
      <w:r w:rsidRPr="00151CDF">
        <w:rPr>
          <w:sz w:val="20"/>
          <w:szCs w:val="20"/>
          <w:lang w:eastAsia="en-US"/>
        </w:rPr>
        <w:t>.</w:t>
      </w:r>
    </w:p>
    <w:p w:rsidR="000957EE" w:rsidRPr="00151CDF" w:rsidRDefault="000957EE" w:rsidP="00773B2B">
      <w:pPr>
        <w:rPr>
          <w:lang w:eastAsia="es-MX"/>
        </w:rPr>
      </w:pPr>
    </w:p>
    <w:p w:rsidR="00C74734" w:rsidRPr="00151CDF" w:rsidRDefault="00C74734" w:rsidP="00C7473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03" w:name="_Toc319402019"/>
      <w:bookmarkStart w:id="404" w:name="RN192"/>
      <w:r w:rsidRPr="00151CDF">
        <w:rPr>
          <w:lang w:val="es-ES" w:eastAsia="en-US"/>
        </w:rPr>
        <w:t>RN192  Ajustar Inventario Arqueo</w:t>
      </w:r>
      <w:bookmarkEnd w:id="403"/>
    </w:p>
    <w:bookmarkEnd w:id="404"/>
    <w:p w:rsidR="00C74734" w:rsidRPr="00151CDF" w:rsidRDefault="00C74734" w:rsidP="00C74734">
      <w:pPr>
        <w:pStyle w:val="Prrafodelista"/>
        <w:ind w:left="0"/>
        <w:jc w:val="both"/>
        <w:rPr>
          <w:rFonts w:cs="Arial"/>
          <w:sz w:val="20"/>
          <w:szCs w:val="20"/>
          <w:lang w:eastAsia="en-US"/>
        </w:rPr>
      </w:pPr>
      <w:r w:rsidRPr="00151CDF">
        <w:rPr>
          <w:rFonts w:cs="Arial"/>
          <w:sz w:val="20"/>
          <w:szCs w:val="20"/>
          <w:lang w:eastAsia="en-US"/>
        </w:rPr>
        <w:t xml:space="preserve">Actualizar en el Inventario la cantidad del material de acuerdo a la cantidad registrada del mismo en el Arqueo. De no existir el material en el inventario deberá registrarse </w:t>
      </w:r>
      <w:r w:rsidR="00A27F20" w:rsidRPr="00151CDF">
        <w:rPr>
          <w:rFonts w:cs="Arial"/>
          <w:sz w:val="20"/>
          <w:szCs w:val="20"/>
          <w:lang w:eastAsia="en-US"/>
        </w:rPr>
        <w:t>de</w:t>
      </w:r>
      <w:r w:rsidRPr="00151CDF">
        <w:rPr>
          <w:rFonts w:cs="Arial"/>
          <w:sz w:val="20"/>
          <w:szCs w:val="20"/>
          <w:lang w:eastAsia="en-US"/>
        </w:rPr>
        <w:t xml:space="preserve"> acuerdo al Arqueo.</w:t>
      </w:r>
    </w:p>
    <w:p w:rsidR="00116882" w:rsidRPr="00151CDF" w:rsidRDefault="00116882">
      <w:pPr>
        <w:rPr>
          <w:lang w:eastAsia="es-MX"/>
        </w:rPr>
      </w:pPr>
    </w:p>
    <w:p w:rsidR="00771EF8" w:rsidRPr="00151CDF" w:rsidRDefault="00771EF8" w:rsidP="00771EF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05" w:name="_Toc319402020"/>
      <w:bookmarkStart w:id="406" w:name="RN193"/>
      <w:r w:rsidRPr="00151CDF">
        <w:rPr>
          <w:lang w:val="es-ES" w:eastAsia="en-US"/>
        </w:rPr>
        <w:t>RN193  Generación de Clave Terminal</w:t>
      </w:r>
      <w:bookmarkEnd w:id="405"/>
    </w:p>
    <w:bookmarkEnd w:id="406"/>
    <w:p w:rsidR="00771EF8" w:rsidRPr="00151CDF" w:rsidRDefault="00771EF8" w:rsidP="00771EF8">
      <w:pPr>
        <w:pStyle w:val="Prrafodelista"/>
        <w:ind w:left="0"/>
        <w:jc w:val="both"/>
        <w:rPr>
          <w:rFonts w:cs="Arial"/>
          <w:sz w:val="20"/>
          <w:szCs w:val="20"/>
          <w:lang w:eastAsia="en-US"/>
        </w:rPr>
      </w:pPr>
      <w:r w:rsidRPr="00151CDF">
        <w:rPr>
          <w:rFonts w:cs="Arial"/>
          <w:sz w:val="20"/>
          <w:szCs w:val="20"/>
          <w:lang w:eastAsia="en-US"/>
        </w:rPr>
        <w:t xml:space="preserve">La clave de la terminal se conforma de la siguiente manera: </w:t>
      </w:r>
      <w:r w:rsidRPr="00151CDF">
        <w:rPr>
          <w:rFonts w:cs="Arial"/>
          <w:b/>
          <w:i/>
          <w:color w:val="FF0000"/>
          <w:sz w:val="20"/>
          <w:szCs w:val="20"/>
          <w:lang w:eastAsia="en-US"/>
        </w:rPr>
        <w:t>&lt;por definir&gt;</w:t>
      </w:r>
      <w:r w:rsidRPr="00151CDF">
        <w:rPr>
          <w:rFonts w:cs="Arial"/>
          <w:sz w:val="20"/>
          <w:szCs w:val="20"/>
          <w:lang w:eastAsia="en-US"/>
        </w:rPr>
        <w:t>.</w:t>
      </w:r>
    </w:p>
    <w:p w:rsidR="00771EF8" w:rsidRPr="00151CDF" w:rsidRDefault="00771EF8">
      <w:pPr>
        <w:rPr>
          <w:lang w:eastAsia="es-MX"/>
        </w:rPr>
      </w:pPr>
    </w:p>
    <w:p w:rsidR="00D91C4C" w:rsidRPr="00151CDF" w:rsidRDefault="00D91C4C" w:rsidP="00D91C4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07" w:name="_Toc319402021"/>
      <w:bookmarkStart w:id="408" w:name="RN194"/>
      <w:r w:rsidRPr="00151CDF">
        <w:rPr>
          <w:lang w:val="es-ES" w:eastAsia="en-US"/>
        </w:rPr>
        <w:t>RN194  Registrar Terminal en el Servidor</w:t>
      </w:r>
      <w:bookmarkEnd w:id="407"/>
    </w:p>
    <w:bookmarkEnd w:id="408"/>
    <w:p w:rsidR="00D91C4C" w:rsidRPr="00151CDF" w:rsidRDefault="0047123E" w:rsidP="00D91C4C">
      <w:pPr>
        <w:pStyle w:val="Prrafodelista"/>
        <w:ind w:left="0"/>
        <w:jc w:val="both"/>
        <w:rPr>
          <w:rFonts w:cs="Arial"/>
          <w:sz w:val="20"/>
          <w:szCs w:val="20"/>
          <w:lang w:eastAsia="en-US"/>
        </w:rPr>
      </w:pPr>
      <w:r w:rsidRPr="00151CDF">
        <w:rPr>
          <w:rFonts w:cs="Arial"/>
          <w:sz w:val="20"/>
          <w:szCs w:val="20"/>
          <w:lang w:eastAsia="en-US"/>
        </w:rPr>
        <w:t xml:space="preserve">Si no existe la terminal registrada en el servidor cuando se realice la configuración de la misma, se registrará únicamente con la información </w:t>
      </w:r>
      <w:r w:rsidR="00B5154A" w:rsidRPr="00151CDF">
        <w:rPr>
          <w:rFonts w:cs="Arial"/>
          <w:sz w:val="20"/>
          <w:szCs w:val="20"/>
          <w:lang w:eastAsia="en-US"/>
        </w:rPr>
        <w:t xml:space="preserve">obtenida hasta </w:t>
      </w:r>
      <w:r w:rsidRPr="00151CDF">
        <w:rPr>
          <w:rFonts w:cs="Arial"/>
          <w:sz w:val="20"/>
          <w:szCs w:val="20"/>
          <w:lang w:eastAsia="en-US"/>
        </w:rPr>
        <w:t xml:space="preserve">ese momento </w:t>
      </w:r>
      <w:r w:rsidR="00B5154A" w:rsidRPr="00151CDF">
        <w:rPr>
          <w:rFonts w:cs="Arial"/>
          <w:sz w:val="20"/>
          <w:szCs w:val="20"/>
          <w:lang w:eastAsia="en-US"/>
        </w:rPr>
        <w:t xml:space="preserve">de su </w:t>
      </w:r>
      <w:r w:rsidRPr="00151CDF">
        <w:rPr>
          <w:rFonts w:cs="Arial"/>
          <w:sz w:val="20"/>
          <w:szCs w:val="20"/>
          <w:lang w:eastAsia="en-US"/>
        </w:rPr>
        <w:t xml:space="preserve"> número de serie</w:t>
      </w:r>
      <w:r w:rsidR="00B5154A" w:rsidRPr="00151CDF">
        <w:rPr>
          <w:rFonts w:cs="Arial"/>
          <w:sz w:val="20"/>
          <w:szCs w:val="20"/>
          <w:lang w:eastAsia="en-US"/>
        </w:rPr>
        <w:t xml:space="preserve"> y relacionarla con la  sucursal seleccionada</w:t>
      </w:r>
      <w:r w:rsidR="00D91C4C" w:rsidRPr="00151CDF">
        <w:rPr>
          <w:rFonts w:cs="Arial"/>
          <w:sz w:val="20"/>
          <w:szCs w:val="20"/>
          <w:lang w:eastAsia="en-US"/>
        </w:rPr>
        <w:t>.</w:t>
      </w:r>
    </w:p>
    <w:p w:rsidR="00C71CF3" w:rsidRPr="00151CDF" w:rsidRDefault="00C71CF3">
      <w:pPr>
        <w:rPr>
          <w:lang w:eastAsia="es-MX"/>
        </w:rPr>
      </w:pPr>
    </w:p>
    <w:p w:rsidR="00C71CF3" w:rsidRPr="00151CDF" w:rsidRDefault="00C71CF3" w:rsidP="00C71CF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09" w:name="_Toc319402022"/>
      <w:bookmarkStart w:id="410" w:name="RN195"/>
      <w:r w:rsidRPr="00151CDF">
        <w:rPr>
          <w:bCs w:val="0"/>
          <w:szCs w:val="20"/>
          <w:lang w:eastAsia="en-US"/>
        </w:rPr>
        <w:t>RN195  Usuarios Supervisores</w:t>
      </w:r>
      <w:bookmarkEnd w:id="409"/>
    </w:p>
    <w:bookmarkEnd w:id="410"/>
    <w:p w:rsidR="00C71CF3" w:rsidRPr="00151CDF" w:rsidRDefault="00C71CF3" w:rsidP="00C71CF3">
      <w:pPr>
        <w:pStyle w:val="Textoindependiente"/>
        <w:rPr>
          <w:b w:val="0"/>
          <w:bCs w:val="0"/>
          <w:sz w:val="20"/>
          <w:szCs w:val="20"/>
          <w:lang w:val="es-ES" w:eastAsia="en-US"/>
        </w:rPr>
      </w:pPr>
      <w:r w:rsidRPr="00151CDF">
        <w:rPr>
          <w:b w:val="0"/>
          <w:bCs w:val="0"/>
          <w:sz w:val="20"/>
          <w:szCs w:val="20"/>
          <w:lang w:val="es-ES" w:eastAsia="en-US"/>
        </w:rPr>
        <w:t>Catálogo de valores por referencia de tipos de usuario que correspondan al valor de “Supervisor”.</w:t>
      </w:r>
    </w:p>
    <w:p w:rsidR="005D4D9F" w:rsidRPr="00151CDF" w:rsidRDefault="005D4D9F">
      <w:pPr>
        <w:rPr>
          <w:lang w:eastAsia="es-MX"/>
        </w:rPr>
      </w:pPr>
    </w:p>
    <w:p w:rsidR="00152FDE" w:rsidRPr="00151CDF" w:rsidRDefault="00152FDE" w:rsidP="00152FDE">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11" w:name="_Toc319402023"/>
      <w:bookmarkStart w:id="412" w:name="RN196"/>
      <w:r w:rsidRPr="00151CDF">
        <w:rPr>
          <w:bCs w:val="0"/>
          <w:szCs w:val="20"/>
          <w:lang w:eastAsia="en-US"/>
        </w:rPr>
        <w:t>RN196  Información Separada por Pipes</w:t>
      </w:r>
      <w:bookmarkEnd w:id="411"/>
    </w:p>
    <w:bookmarkEnd w:id="412"/>
    <w:p w:rsidR="00152FDE" w:rsidRPr="00151CDF" w:rsidRDefault="00152FDE" w:rsidP="00152FDE">
      <w:pPr>
        <w:pStyle w:val="Textoindependiente"/>
        <w:rPr>
          <w:b w:val="0"/>
          <w:bCs w:val="0"/>
          <w:sz w:val="20"/>
          <w:szCs w:val="20"/>
          <w:lang w:val="es-ES" w:eastAsia="en-US"/>
        </w:rPr>
      </w:pPr>
      <w:r w:rsidRPr="00151CDF">
        <w:rPr>
          <w:b w:val="0"/>
          <w:bCs w:val="0"/>
          <w:sz w:val="20"/>
          <w:szCs w:val="20"/>
          <w:lang w:val="es-ES" w:eastAsia="en-US"/>
        </w:rPr>
        <w:t>Concatenar la información de los campos en una cadena de texto separando cada uno del otro por medio del carácter “|”.</w:t>
      </w:r>
    </w:p>
    <w:p w:rsidR="00152FDE" w:rsidRPr="00151CDF" w:rsidRDefault="00152FDE">
      <w:pPr>
        <w:rPr>
          <w:lang w:eastAsia="es-MX"/>
        </w:rPr>
      </w:pPr>
    </w:p>
    <w:p w:rsidR="00755502" w:rsidRPr="00151CDF" w:rsidRDefault="00755502" w:rsidP="0075550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13" w:name="_Toc319402024"/>
      <w:bookmarkStart w:id="414" w:name="RN197"/>
      <w:r w:rsidRPr="00151CDF">
        <w:rPr>
          <w:lang w:val="es-ES" w:eastAsia="en-US"/>
        </w:rPr>
        <w:t>RN197 Valor Tipo de Pregunta Código de Barras</w:t>
      </w:r>
      <w:bookmarkEnd w:id="413"/>
    </w:p>
    <w:bookmarkEnd w:id="414"/>
    <w:p w:rsidR="00755502" w:rsidRPr="00151CDF" w:rsidRDefault="00755502" w:rsidP="00755502">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 de Pregunta”, traer la información con el valor para el tipo que corresponda a “Código de Barras”.</w:t>
      </w:r>
    </w:p>
    <w:p w:rsidR="00755502" w:rsidRPr="00151CDF" w:rsidRDefault="00755502">
      <w:pPr>
        <w:rPr>
          <w:lang w:eastAsia="es-MX"/>
        </w:rPr>
      </w:pPr>
    </w:p>
    <w:p w:rsidR="00AF4E79" w:rsidRPr="00151CDF" w:rsidRDefault="00AF4E79" w:rsidP="00AF4E7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15" w:name="RN198"/>
      <w:bookmarkStart w:id="416" w:name="_Toc319402025"/>
      <w:bookmarkEnd w:id="415"/>
      <w:r w:rsidRPr="00151CDF">
        <w:rPr>
          <w:lang w:val="es-ES" w:eastAsia="en-US"/>
        </w:rPr>
        <w:t xml:space="preserve">RN198 Cuadrillas </w:t>
      </w:r>
      <w:r w:rsidR="00CF3744" w:rsidRPr="00151CDF">
        <w:rPr>
          <w:lang w:val="es-ES" w:eastAsia="en-US"/>
        </w:rPr>
        <w:t xml:space="preserve">Activas </w:t>
      </w:r>
      <w:r w:rsidRPr="00151CDF">
        <w:rPr>
          <w:lang w:val="es-ES" w:eastAsia="en-US"/>
        </w:rPr>
        <w:t>No Asignadas</w:t>
      </w:r>
      <w:bookmarkEnd w:id="416"/>
    </w:p>
    <w:p w:rsidR="00AF4E79" w:rsidRPr="00151CDF" w:rsidRDefault="00AF4E79" w:rsidP="00AF4E79">
      <w:pPr>
        <w:pStyle w:val="Prrafodelista"/>
        <w:ind w:left="0"/>
        <w:jc w:val="both"/>
        <w:rPr>
          <w:rFonts w:cs="Arial"/>
          <w:sz w:val="20"/>
          <w:szCs w:val="20"/>
          <w:lang w:eastAsia="en-US"/>
        </w:rPr>
      </w:pPr>
      <w:r w:rsidRPr="00151CDF">
        <w:rPr>
          <w:rFonts w:cs="Arial"/>
          <w:sz w:val="20"/>
          <w:szCs w:val="20"/>
          <w:lang w:eastAsia="en-US"/>
        </w:rPr>
        <w:t xml:space="preserve">Catálogo de Cuadrillas que no estén asignadas </w:t>
      </w:r>
      <w:r w:rsidR="00146DA0" w:rsidRPr="00151CDF">
        <w:rPr>
          <w:rFonts w:cs="Arial"/>
          <w:sz w:val="20"/>
          <w:szCs w:val="20"/>
          <w:lang w:eastAsia="en-US"/>
        </w:rPr>
        <w:t xml:space="preserve">a un tipo usuario “Técnico” </w:t>
      </w:r>
      <w:r w:rsidRPr="00151CDF">
        <w:rPr>
          <w:rFonts w:cs="Arial"/>
          <w:sz w:val="20"/>
          <w:szCs w:val="20"/>
          <w:lang w:eastAsia="en-US"/>
        </w:rPr>
        <w:t>y estén en estado activo.</w:t>
      </w:r>
    </w:p>
    <w:p w:rsidR="007A6D67" w:rsidRPr="00151CDF" w:rsidRDefault="007A6D67">
      <w:pPr>
        <w:rPr>
          <w:lang w:eastAsia="es-MX"/>
        </w:rPr>
      </w:pPr>
    </w:p>
    <w:p w:rsidR="009625A9" w:rsidRPr="00151CDF" w:rsidRDefault="009625A9" w:rsidP="009625A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17" w:name="_Toc272741487"/>
      <w:bookmarkStart w:id="418" w:name="_Toc319402026"/>
      <w:bookmarkStart w:id="419" w:name="RN199"/>
      <w:r w:rsidRPr="00151CDF">
        <w:rPr>
          <w:lang w:val="es-ES" w:eastAsia="en-US"/>
        </w:rPr>
        <w:t>RN199 Ruta de Almacenamiento de Imágenes Cartográficas</w:t>
      </w:r>
      <w:bookmarkEnd w:id="417"/>
      <w:r w:rsidRPr="00151CDF">
        <w:rPr>
          <w:lang w:val="es-ES" w:eastAsia="en-US"/>
        </w:rPr>
        <w:t xml:space="preserve"> en el Móvil</w:t>
      </w:r>
      <w:bookmarkEnd w:id="418"/>
    </w:p>
    <w:bookmarkEnd w:id="419"/>
    <w:p w:rsidR="009625A9" w:rsidRPr="00151CDF" w:rsidRDefault="009625A9" w:rsidP="009625A9">
      <w:pPr>
        <w:pStyle w:val="Prrafodelista"/>
        <w:ind w:left="0"/>
        <w:jc w:val="both"/>
        <w:rPr>
          <w:rFonts w:cs="Arial"/>
          <w:sz w:val="20"/>
          <w:szCs w:val="20"/>
          <w:lang w:eastAsia="en-US"/>
        </w:rPr>
      </w:pPr>
      <w:r w:rsidRPr="00151CDF">
        <w:rPr>
          <w:rFonts w:cs="Arial"/>
          <w:sz w:val="20"/>
          <w:szCs w:val="20"/>
          <w:lang w:eastAsia="en-US"/>
        </w:rPr>
        <w:t>Del catálogo de configuraciones del sistema traer la información del parámetro correspondiente a la “Ruta de Almacenamiento de Imágenes Cartográficas en el Móvil”.</w:t>
      </w:r>
    </w:p>
    <w:p w:rsidR="003C054E" w:rsidRPr="00151CDF" w:rsidRDefault="003C054E">
      <w:pPr>
        <w:rPr>
          <w:lang w:eastAsia="es-MX"/>
        </w:rPr>
      </w:pPr>
    </w:p>
    <w:p w:rsidR="003C054E" w:rsidRPr="00151CDF" w:rsidRDefault="003C054E" w:rsidP="003C054E">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0" w:name="_Toc319402027"/>
      <w:bookmarkStart w:id="421" w:name="RN200"/>
      <w:r w:rsidRPr="00151CDF">
        <w:rPr>
          <w:lang w:val="es-ES" w:eastAsia="en-US"/>
        </w:rPr>
        <w:t>RN200 Archivo de Imágenes Cartográficas</w:t>
      </w:r>
      <w:bookmarkEnd w:id="420"/>
    </w:p>
    <w:bookmarkEnd w:id="421"/>
    <w:p w:rsidR="003C054E" w:rsidRPr="00151CDF" w:rsidRDefault="00A61476" w:rsidP="003C054E">
      <w:pPr>
        <w:pStyle w:val="Prrafodelista"/>
        <w:ind w:left="0"/>
        <w:jc w:val="both"/>
        <w:rPr>
          <w:rStyle w:val="Hipervnculo"/>
          <w:color w:val="auto"/>
          <w:sz w:val="20"/>
          <w:szCs w:val="20"/>
          <w:u w:val="none"/>
        </w:rPr>
      </w:pPr>
      <w:r w:rsidRPr="00151CDF">
        <w:rPr>
          <w:rStyle w:val="Hipervnculo"/>
          <w:color w:val="auto"/>
          <w:sz w:val="20"/>
          <w:szCs w:val="20"/>
          <w:u w:val="none"/>
        </w:rPr>
        <w:t xml:space="preserve">Se obtendrán </w:t>
      </w:r>
      <w:r w:rsidR="004952EB" w:rsidRPr="00151CDF">
        <w:rPr>
          <w:rStyle w:val="Hipervnculo"/>
          <w:color w:val="auto"/>
          <w:sz w:val="20"/>
          <w:szCs w:val="20"/>
          <w:u w:val="none"/>
        </w:rPr>
        <w:t xml:space="preserve">únicamente </w:t>
      </w:r>
      <w:r w:rsidR="000D1DE1" w:rsidRPr="00151CDF">
        <w:rPr>
          <w:rStyle w:val="Hipervnculo"/>
          <w:color w:val="auto"/>
          <w:sz w:val="20"/>
          <w:szCs w:val="20"/>
          <w:u w:val="none"/>
        </w:rPr>
        <w:t>l</w:t>
      </w:r>
      <w:r w:rsidR="003C054E" w:rsidRPr="00151CDF">
        <w:rPr>
          <w:rStyle w:val="Hipervnculo"/>
          <w:color w:val="auto"/>
          <w:sz w:val="20"/>
          <w:szCs w:val="20"/>
          <w:u w:val="none"/>
        </w:rPr>
        <w:t xml:space="preserve">as imágenes cartográficas de </w:t>
      </w:r>
      <w:r w:rsidRPr="00151CDF">
        <w:rPr>
          <w:rStyle w:val="Hipervnculo"/>
          <w:color w:val="auto"/>
          <w:sz w:val="20"/>
          <w:szCs w:val="20"/>
          <w:u w:val="none"/>
        </w:rPr>
        <w:t>las</w:t>
      </w:r>
      <w:r w:rsidR="003C054E" w:rsidRPr="00151CDF">
        <w:rPr>
          <w:rStyle w:val="Hipervnculo"/>
          <w:color w:val="auto"/>
          <w:sz w:val="20"/>
          <w:szCs w:val="20"/>
          <w:u w:val="none"/>
        </w:rPr>
        <w:t xml:space="preserve"> zonas </w:t>
      </w:r>
      <w:r w:rsidR="000D1DE1" w:rsidRPr="00151CDF">
        <w:rPr>
          <w:rStyle w:val="Hipervnculo"/>
          <w:color w:val="auto"/>
          <w:sz w:val="20"/>
          <w:szCs w:val="20"/>
          <w:u w:val="none"/>
        </w:rPr>
        <w:t>correspondientes</w:t>
      </w:r>
      <w:r w:rsidRPr="00151CDF">
        <w:rPr>
          <w:rStyle w:val="Hipervnculo"/>
          <w:color w:val="auto"/>
          <w:sz w:val="20"/>
          <w:szCs w:val="20"/>
          <w:u w:val="none"/>
        </w:rPr>
        <w:t xml:space="preserve"> a la sucursal configurada para el móvil, las cuales </w:t>
      </w:r>
      <w:r w:rsidR="003C054E" w:rsidRPr="00151CDF">
        <w:rPr>
          <w:rStyle w:val="Hipervnculo"/>
          <w:color w:val="auto"/>
          <w:sz w:val="20"/>
          <w:szCs w:val="20"/>
          <w:u w:val="none"/>
        </w:rPr>
        <w:t xml:space="preserve">se </w:t>
      </w:r>
      <w:r w:rsidR="00F23F4D" w:rsidRPr="00151CDF">
        <w:rPr>
          <w:rStyle w:val="Hipervnculo"/>
          <w:color w:val="auto"/>
          <w:sz w:val="20"/>
          <w:szCs w:val="20"/>
          <w:u w:val="none"/>
        </w:rPr>
        <w:t>encontrarán comprimidas</w:t>
      </w:r>
      <w:r w:rsidR="003C054E" w:rsidRPr="00151CDF">
        <w:rPr>
          <w:rStyle w:val="Hipervnculo"/>
          <w:color w:val="auto"/>
          <w:sz w:val="20"/>
          <w:szCs w:val="20"/>
          <w:u w:val="none"/>
        </w:rPr>
        <w:t xml:space="preserve"> en un archivo de formato ZIP, </w:t>
      </w:r>
      <w:r w:rsidRPr="00151CDF">
        <w:rPr>
          <w:rStyle w:val="Hipervnculo"/>
          <w:color w:val="auto"/>
          <w:sz w:val="20"/>
          <w:szCs w:val="20"/>
          <w:u w:val="none"/>
        </w:rPr>
        <w:t xml:space="preserve">que </w:t>
      </w:r>
      <w:r w:rsidR="003C054E" w:rsidRPr="00151CDF">
        <w:rPr>
          <w:rStyle w:val="Hipervnculo"/>
          <w:color w:val="auto"/>
          <w:sz w:val="20"/>
          <w:szCs w:val="20"/>
          <w:u w:val="none"/>
        </w:rPr>
        <w:t>llevará por nombre la clave de la sucursal</w:t>
      </w:r>
      <w:r w:rsidR="000D1DE1" w:rsidRPr="00151CDF">
        <w:rPr>
          <w:rStyle w:val="Hipervnculo"/>
          <w:color w:val="auto"/>
          <w:sz w:val="20"/>
          <w:szCs w:val="20"/>
          <w:u w:val="none"/>
        </w:rPr>
        <w:t xml:space="preserve">, </w:t>
      </w:r>
      <w:r w:rsidR="003C054E" w:rsidRPr="00151CDF">
        <w:rPr>
          <w:rStyle w:val="Hipervnculo"/>
          <w:color w:val="auto"/>
          <w:sz w:val="20"/>
          <w:szCs w:val="20"/>
          <w:u w:val="none"/>
        </w:rPr>
        <w:t>concatenando</w:t>
      </w:r>
      <w:r w:rsidR="00185813" w:rsidRPr="00151CDF">
        <w:rPr>
          <w:rStyle w:val="Hipervnculo"/>
          <w:color w:val="auto"/>
          <w:sz w:val="20"/>
          <w:szCs w:val="20"/>
          <w:u w:val="none"/>
        </w:rPr>
        <w:t xml:space="preserve"> después un guión bajo</w:t>
      </w:r>
      <w:r w:rsidR="003C054E" w:rsidRPr="00151CDF">
        <w:rPr>
          <w:rStyle w:val="Hipervnculo"/>
          <w:color w:val="auto"/>
          <w:sz w:val="20"/>
          <w:szCs w:val="20"/>
          <w:u w:val="none"/>
        </w:rPr>
        <w:t xml:space="preserve"> </w:t>
      </w:r>
      <w:r w:rsidR="00185813" w:rsidRPr="00151CDF">
        <w:rPr>
          <w:rStyle w:val="Hipervnculo"/>
          <w:color w:val="auto"/>
          <w:sz w:val="20"/>
          <w:szCs w:val="20"/>
          <w:u w:val="none"/>
        </w:rPr>
        <w:t xml:space="preserve">y finalmente </w:t>
      </w:r>
      <w:r w:rsidR="003C054E" w:rsidRPr="00151CDF">
        <w:rPr>
          <w:rStyle w:val="Hipervnculo"/>
          <w:color w:val="auto"/>
          <w:sz w:val="20"/>
          <w:szCs w:val="20"/>
          <w:u w:val="none"/>
        </w:rPr>
        <w:t xml:space="preserve">el número de la versión del </w:t>
      </w:r>
      <w:r w:rsidR="000D1DE1" w:rsidRPr="00151CDF">
        <w:rPr>
          <w:rStyle w:val="Hipervnculo"/>
          <w:color w:val="auto"/>
          <w:sz w:val="20"/>
          <w:szCs w:val="20"/>
          <w:u w:val="none"/>
        </w:rPr>
        <w:t>archivo</w:t>
      </w:r>
      <w:r w:rsidR="003C054E" w:rsidRPr="00151CDF">
        <w:rPr>
          <w:rStyle w:val="Hipervnculo"/>
          <w:color w:val="auto"/>
          <w:sz w:val="20"/>
          <w:szCs w:val="20"/>
          <w:u w:val="none"/>
        </w:rPr>
        <w:t xml:space="preserve">. </w:t>
      </w:r>
      <w:r w:rsidRPr="00151CDF">
        <w:rPr>
          <w:rStyle w:val="Hipervnculo"/>
          <w:color w:val="auto"/>
          <w:sz w:val="20"/>
          <w:szCs w:val="20"/>
          <w:u w:val="none"/>
        </w:rPr>
        <w:t>El archivo s</w:t>
      </w:r>
      <w:r w:rsidR="003C054E" w:rsidRPr="00151CDF">
        <w:rPr>
          <w:rStyle w:val="Hipervnculo"/>
          <w:color w:val="auto"/>
          <w:sz w:val="20"/>
          <w:szCs w:val="20"/>
          <w:u w:val="none"/>
        </w:rPr>
        <w:t>e almacenará en el servidor en la ruta establecida como valor para el parámetro correspondiente a la “</w:t>
      </w:r>
      <w:r w:rsidR="000D1DE1" w:rsidRPr="00151CDF">
        <w:rPr>
          <w:rFonts w:cs="Arial"/>
          <w:sz w:val="20"/>
          <w:szCs w:val="20"/>
          <w:lang w:eastAsia="en-US"/>
        </w:rPr>
        <w:t>Ruta de Almacenamiento de Imágenes Cartográficas en el Servidor</w:t>
      </w:r>
      <w:r w:rsidR="003C054E" w:rsidRPr="00151CDF">
        <w:rPr>
          <w:rStyle w:val="Hipervnculo"/>
          <w:color w:val="auto"/>
          <w:sz w:val="20"/>
          <w:szCs w:val="20"/>
          <w:u w:val="none"/>
        </w:rPr>
        <w:t xml:space="preserve">”, en el catálogo de configuraciones del sistema. </w:t>
      </w:r>
    </w:p>
    <w:p w:rsidR="004952EB" w:rsidRPr="00151CDF" w:rsidRDefault="004952EB">
      <w:pPr>
        <w:rPr>
          <w:lang w:eastAsia="es-MX"/>
        </w:rPr>
      </w:pPr>
    </w:p>
    <w:p w:rsidR="00D348CF" w:rsidRPr="00151CDF" w:rsidRDefault="00D348CF" w:rsidP="00D348C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2" w:name="RN201"/>
      <w:bookmarkStart w:id="423" w:name="_Toc319402028"/>
      <w:r w:rsidRPr="00151CDF">
        <w:rPr>
          <w:lang w:val="es-ES" w:eastAsia="en-US"/>
        </w:rPr>
        <w:t>RN201 Sincronización de Servicio Adicional en el Servidor</w:t>
      </w:r>
      <w:bookmarkEnd w:id="422"/>
      <w:bookmarkEnd w:id="423"/>
    </w:p>
    <w:p w:rsidR="00D348CF" w:rsidRPr="00151CDF" w:rsidRDefault="00D348CF" w:rsidP="00D348CF">
      <w:pPr>
        <w:pStyle w:val="Prrafodelista"/>
        <w:ind w:left="0"/>
        <w:jc w:val="both"/>
        <w:rPr>
          <w:rStyle w:val="Hipervnculo"/>
          <w:color w:val="auto"/>
          <w:sz w:val="20"/>
          <w:szCs w:val="20"/>
          <w:u w:val="none"/>
        </w:rPr>
      </w:pPr>
      <w:r w:rsidRPr="00151CDF">
        <w:rPr>
          <w:rFonts w:cs="Arial"/>
          <w:sz w:val="20"/>
          <w:szCs w:val="20"/>
          <w:lang w:eastAsia="en-US"/>
        </w:rPr>
        <w:t>Se deberá homologar la información del móvil hacia el servidor para los servicios adicionales</w:t>
      </w:r>
      <w:r w:rsidRPr="00151CDF">
        <w:rPr>
          <w:rStyle w:val="Hipervnculo"/>
          <w:color w:val="auto"/>
          <w:sz w:val="20"/>
          <w:szCs w:val="20"/>
          <w:u w:val="none"/>
        </w:rPr>
        <w:t xml:space="preserve">. </w:t>
      </w:r>
    </w:p>
    <w:p w:rsidR="00D348CF" w:rsidRPr="00151CDF" w:rsidRDefault="00D348CF" w:rsidP="00D348CF">
      <w:pPr>
        <w:rPr>
          <w:lang w:eastAsia="es-MX"/>
        </w:rPr>
      </w:pPr>
    </w:p>
    <w:p w:rsidR="00F85436" w:rsidRPr="00151CDF" w:rsidRDefault="00F85436" w:rsidP="00F8543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4" w:name="_Toc319402029"/>
      <w:bookmarkStart w:id="425" w:name="RN202"/>
      <w:r w:rsidRPr="00151CDF">
        <w:rPr>
          <w:lang w:val="es-ES" w:eastAsia="en-US"/>
        </w:rPr>
        <w:t>RN202 Actualización de Respuestas Opcionales</w:t>
      </w:r>
      <w:bookmarkEnd w:id="424"/>
    </w:p>
    <w:bookmarkEnd w:id="425"/>
    <w:p w:rsidR="00F85436" w:rsidRPr="00151CDF" w:rsidRDefault="00F85436" w:rsidP="00F85436">
      <w:pPr>
        <w:pStyle w:val="Prrafodelista"/>
        <w:ind w:left="0"/>
        <w:jc w:val="both"/>
        <w:rPr>
          <w:rStyle w:val="Hipervnculo"/>
          <w:color w:val="auto"/>
          <w:sz w:val="20"/>
          <w:szCs w:val="20"/>
          <w:u w:val="none"/>
        </w:rPr>
      </w:pPr>
      <w:r w:rsidRPr="00151CDF">
        <w:rPr>
          <w:rFonts w:cs="Arial"/>
          <w:sz w:val="20"/>
          <w:szCs w:val="20"/>
          <w:lang w:eastAsia="en-US"/>
        </w:rPr>
        <w:t xml:space="preserve">Para actualizar las respuestas a una pregunta de tipo opcional, eliminar </w:t>
      </w:r>
      <w:r w:rsidR="006851A9" w:rsidRPr="00151CDF">
        <w:rPr>
          <w:rFonts w:cs="Arial"/>
          <w:sz w:val="20"/>
          <w:szCs w:val="20"/>
          <w:lang w:eastAsia="en-US"/>
        </w:rPr>
        <w:t xml:space="preserve">todas </w:t>
      </w:r>
      <w:r w:rsidRPr="00151CDF">
        <w:rPr>
          <w:rFonts w:cs="Arial"/>
          <w:sz w:val="20"/>
          <w:szCs w:val="20"/>
          <w:lang w:eastAsia="en-US"/>
        </w:rPr>
        <w:t>las respuestas existentes</w:t>
      </w:r>
      <w:r w:rsidR="00261346" w:rsidRPr="00151CDF">
        <w:rPr>
          <w:rFonts w:cs="Arial"/>
          <w:sz w:val="20"/>
          <w:szCs w:val="20"/>
          <w:lang w:eastAsia="en-US"/>
        </w:rPr>
        <w:t xml:space="preserve"> para esa pregunta </w:t>
      </w:r>
      <w:r w:rsidRPr="00151CDF">
        <w:rPr>
          <w:rFonts w:cs="Arial"/>
          <w:sz w:val="20"/>
          <w:szCs w:val="20"/>
          <w:lang w:eastAsia="en-US"/>
        </w:rPr>
        <w:t>y registrar</w:t>
      </w:r>
      <w:r w:rsidR="00E77C37" w:rsidRPr="00151CDF">
        <w:rPr>
          <w:rFonts w:cs="Arial"/>
          <w:sz w:val="20"/>
          <w:szCs w:val="20"/>
          <w:lang w:eastAsia="en-US"/>
        </w:rPr>
        <w:t>las nuevamente</w:t>
      </w:r>
      <w:r w:rsidRPr="00151CDF">
        <w:rPr>
          <w:rStyle w:val="Hipervnculo"/>
          <w:color w:val="auto"/>
          <w:sz w:val="20"/>
          <w:szCs w:val="20"/>
          <w:u w:val="none"/>
        </w:rPr>
        <w:t xml:space="preserve">. </w:t>
      </w:r>
    </w:p>
    <w:p w:rsidR="00755502" w:rsidRPr="00151CDF" w:rsidRDefault="00755502">
      <w:pPr>
        <w:rPr>
          <w:lang w:eastAsia="es-MX"/>
        </w:rPr>
      </w:pPr>
    </w:p>
    <w:p w:rsidR="00602074" w:rsidRPr="00151CDF" w:rsidRDefault="00602074" w:rsidP="0060207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6" w:name="_Toc319402030"/>
      <w:bookmarkStart w:id="427" w:name="RN203"/>
      <w:r w:rsidRPr="00151CDF">
        <w:rPr>
          <w:lang w:val="es-ES" w:eastAsia="en-US"/>
        </w:rPr>
        <w:t>RN203 Nombre de Imágenes Cartográficas</w:t>
      </w:r>
      <w:bookmarkEnd w:id="426"/>
    </w:p>
    <w:bookmarkEnd w:id="427"/>
    <w:p w:rsidR="00602074" w:rsidRPr="00151CDF" w:rsidRDefault="00602074" w:rsidP="00602074">
      <w:pPr>
        <w:pStyle w:val="Prrafodelista"/>
        <w:ind w:left="0"/>
        <w:jc w:val="both"/>
        <w:rPr>
          <w:rStyle w:val="Hipervnculo"/>
          <w:color w:val="auto"/>
          <w:sz w:val="20"/>
          <w:szCs w:val="20"/>
          <w:u w:val="none"/>
        </w:rPr>
      </w:pPr>
      <w:r w:rsidRPr="00151CDF">
        <w:rPr>
          <w:rFonts w:cs="Arial"/>
          <w:sz w:val="20"/>
          <w:szCs w:val="20"/>
          <w:lang w:eastAsia="en-US"/>
        </w:rPr>
        <w:t xml:space="preserve">Se obtendrán los nombres de los </w:t>
      </w:r>
      <w:r w:rsidR="005D3424" w:rsidRPr="00151CDF">
        <w:rPr>
          <w:rFonts w:cs="Arial"/>
          <w:sz w:val="20"/>
          <w:szCs w:val="20"/>
          <w:lang w:eastAsia="en-US"/>
        </w:rPr>
        <w:t xml:space="preserve">archivos de imagen encontrados, extrayendo </w:t>
      </w:r>
      <w:r w:rsidRPr="00151CDF">
        <w:rPr>
          <w:rFonts w:cs="Arial"/>
          <w:sz w:val="20"/>
          <w:szCs w:val="20"/>
          <w:lang w:eastAsia="en-US"/>
        </w:rPr>
        <w:t>el nombre de la zona</w:t>
      </w:r>
      <w:r w:rsidR="005D3424" w:rsidRPr="00151CDF">
        <w:rPr>
          <w:rFonts w:cs="Arial"/>
          <w:sz w:val="20"/>
          <w:szCs w:val="20"/>
          <w:lang w:eastAsia="en-US"/>
        </w:rPr>
        <w:t xml:space="preserve"> y eliminando la parte correspondiente a la extensión de los archivos,</w:t>
      </w:r>
      <w:r w:rsidRPr="00151CDF">
        <w:rPr>
          <w:rFonts w:cs="Arial"/>
          <w:sz w:val="20"/>
          <w:szCs w:val="20"/>
          <w:lang w:eastAsia="en-US"/>
        </w:rPr>
        <w:t xml:space="preserve"> </w:t>
      </w:r>
      <w:r w:rsidR="002C1B82" w:rsidRPr="00151CDF">
        <w:rPr>
          <w:rFonts w:cs="Arial"/>
          <w:sz w:val="20"/>
          <w:szCs w:val="20"/>
          <w:lang w:eastAsia="en-US"/>
        </w:rPr>
        <w:t>formando con estos datos</w:t>
      </w:r>
      <w:r w:rsidRPr="00151CDF">
        <w:rPr>
          <w:rFonts w:cs="Arial"/>
          <w:sz w:val="20"/>
          <w:szCs w:val="20"/>
          <w:lang w:eastAsia="en-US"/>
        </w:rPr>
        <w:t xml:space="preserve"> una lista de zonas</w:t>
      </w:r>
      <w:r w:rsidR="002C1B82" w:rsidRPr="00151CDF">
        <w:rPr>
          <w:rFonts w:cs="Arial"/>
          <w:sz w:val="20"/>
          <w:szCs w:val="20"/>
          <w:lang w:eastAsia="en-US"/>
        </w:rPr>
        <w:t>.</w:t>
      </w:r>
      <w:r w:rsidRPr="00151CDF">
        <w:rPr>
          <w:rFonts w:cs="Arial"/>
          <w:sz w:val="20"/>
          <w:szCs w:val="20"/>
          <w:lang w:eastAsia="en-US"/>
        </w:rPr>
        <w:t xml:space="preserve"> </w:t>
      </w:r>
    </w:p>
    <w:p w:rsidR="00AA7BB6" w:rsidRPr="00151CDF" w:rsidRDefault="00AA7BB6">
      <w:pPr>
        <w:rPr>
          <w:lang w:eastAsia="es-MX"/>
        </w:rPr>
      </w:pPr>
    </w:p>
    <w:p w:rsidR="00AA7BB6" w:rsidRPr="00151CDF" w:rsidRDefault="00AA7BB6" w:rsidP="00AA7B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28" w:name="RN204"/>
      <w:bookmarkStart w:id="429" w:name="_Toc319402031"/>
      <w:bookmarkEnd w:id="428"/>
      <w:r w:rsidRPr="00151CDF">
        <w:rPr>
          <w:lang w:val="es-ES" w:eastAsia="en-US"/>
        </w:rPr>
        <w:t>RN20</w:t>
      </w:r>
      <w:r w:rsidR="00E82AB5" w:rsidRPr="00151CDF">
        <w:rPr>
          <w:lang w:val="es-ES" w:eastAsia="en-US"/>
        </w:rPr>
        <w:t>4</w:t>
      </w:r>
      <w:r w:rsidRPr="00151CDF">
        <w:rPr>
          <w:lang w:val="es-ES" w:eastAsia="en-US"/>
        </w:rPr>
        <w:t xml:space="preserve"> Orden Pregunta</w:t>
      </w:r>
      <w:bookmarkEnd w:id="429"/>
    </w:p>
    <w:p w:rsidR="00AA7BB6" w:rsidRPr="00151CDF" w:rsidRDefault="00AA7BB6" w:rsidP="00AA7BB6">
      <w:pPr>
        <w:pStyle w:val="Prrafodelista"/>
        <w:ind w:left="0"/>
        <w:jc w:val="both"/>
        <w:rPr>
          <w:rStyle w:val="Hipervnculo"/>
          <w:color w:val="auto"/>
          <w:sz w:val="20"/>
          <w:szCs w:val="20"/>
          <w:u w:val="none"/>
        </w:rPr>
      </w:pPr>
      <w:r w:rsidRPr="00151CDF">
        <w:rPr>
          <w:rFonts w:cs="Arial"/>
          <w:sz w:val="20"/>
          <w:szCs w:val="20"/>
          <w:lang w:eastAsia="en-US"/>
        </w:rPr>
        <w:t xml:space="preserve">Se debe generar un auto incrementable numérico que inicie en 0, e ir incrementando de uno en uno de forma ascendente. </w:t>
      </w:r>
    </w:p>
    <w:p w:rsidR="002F6C13" w:rsidRPr="00151CDF" w:rsidRDefault="002F6C13">
      <w:pPr>
        <w:rPr>
          <w:lang w:eastAsia="es-MX"/>
        </w:rPr>
      </w:pPr>
    </w:p>
    <w:p w:rsidR="002F6C13" w:rsidRPr="00151CDF" w:rsidRDefault="002F6C13" w:rsidP="002F6C1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30" w:name="_Toc319402032"/>
      <w:bookmarkStart w:id="431" w:name="RN205"/>
      <w:r w:rsidRPr="00151CDF">
        <w:rPr>
          <w:lang w:val="es-ES" w:eastAsia="en-US"/>
        </w:rPr>
        <w:t xml:space="preserve">RN205 </w:t>
      </w:r>
      <w:r w:rsidR="00C31E79" w:rsidRPr="00151CDF">
        <w:rPr>
          <w:lang w:val="es-ES" w:eastAsia="en-US"/>
        </w:rPr>
        <w:t>Encuesta No Terminada</w:t>
      </w:r>
      <w:bookmarkEnd w:id="430"/>
    </w:p>
    <w:bookmarkEnd w:id="431"/>
    <w:p w:rsidR="002F6C13" w:rsidRPr="00151CDF" w:rsidRDefault="002F6C13" w:rsidP="002F6C13">
      <w:pPr>
        <w:pStyle w:val="Prrafodelista"/>
        <w:ind w:left="0"/>
        <w:jc w:val="both"/>
        <w:rPr>
          <w:rStyle w:val="Hipervnculo"/>
          <w:color w:val="auto"/>
          <w:sz w:val="20"/>
          <w:szCs w:val="20"/>
          <w:u w:val="none"/>
        </w:rPr>
      </w:pPr>
      <w:r w:rsidRPr="00151CDF">
        <w:rPr>
          <w:rFonts w:cs="Arial"/>
          <w:sz w:val="20"/>
          <w:szCs w:val="20"/>
          <w:lang w:eastAsia="en-US"/>
        </w:rPr>
        <w:t>Se debe</w:t>
      </w:r>
      <w:r w:rsidR="00905CD7" w:rsidRPr="00151CDF">
        <w:rPr>
          <w:rFonts w:cs="Arial"/>
          <w:sz w:val="20"/>
          <w:szCs w:val="20"/>
          <w:lang w:eastAsia="en-US"/>
        </w:rPr>
        <w:t>rá eliminar en cas</w:t>
      </w:r>
      <w:r w:rsidR="00E6624C" w:rsidRPr="00151CDF">
        <w:rPr>
          <w:rFonts w:cs="Arial"/>
          <w:sz w:val="20"/>
          <w:szCs w:val="20"/>
          <w:lang w:eastAsia="en-US"/>
        </w:rPr>
        <w:t>c</w:t>
      </w:r>
      <w:r w:rsidR="00905CD7" w:rsidRPr="00151CDF">
        <w:rPr>
          <w:rFonts w:cs="Arial"/>
          <w:sz w:val="20"/>
          <w:szCs w:val="20"/>
          <w:lang w:eastAsia="en-US"/>
        </w:rPr>
        <w:t>ada la información relacionada con la encuesta que no pudo ser completada exitosamente, tanto para la información general de la encuesta como sus respuestas</w:t>
      </w:r>
      <w:r w:rsidRPr="00151CDF">
        <w:rPr>
          <w:rFonts w:cs="Arial"/>
          <w:sz w:val="20"/>
          <w:szCs w:val="20"/>
          <w:lang w:eastAsia="en-US"/>
        </w:rPr>
        <w:t xml:space="preserve">. </w:t>
      </w:r>
    </w:p>
    <w:p w:rsidR="00602074" w:rsidRPr="00151CDF" w:rsidRDefault="00602074">
      <w:pPr>
        <w:rPr>
          <w:lang w:eastAsia="es-MX"/>
        </w:rPr>
      </w:pPr>
    </w:p>
    <w:p w:rsidR="00A16777" w:rsidRPr="00151CDF" w:rsidRDefault="00A16777" w:rsidP="00A1677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32" w:name="_Toc319402033"/>
      <w:bookmarkStart w:id="433" w:name="RN206"/>
      <w:r w:rsidRPr="00151CDF">
        <w:rPr>
          <w:lang w:val="es-ES" w:eastAsia="en-US"/>
        </w:rPr>
        <w:t>RN206 Limpiar Información Previa</w:t>
      </w:r>
      <w:bookmarkEnd w:id="432"/>
    </w:p>
    <w:bookmarkEnd w:id="433"/>
    <w:p w:rsidR="00A16777" w:rsidRPr="00151CDF" w:rsidRDefault="00A16777" w:rsidP="00A16777">
      <w:pPr>
        <w:rPr>
          <w:rFonts w:cs="Arial"/>
          <w:sz w:val="20"/>
          <w:szCs w:val="20"/>
          <w:lang w:eastAsia="en-US"/>
        </w:rPr>
      </w:pPr>
      <w:r w:rsidRPr="00151CDF">
        <w:rPr>
          <w:rFonts w:cs="Arial"/>
          <w:sz w:val="20"/>
          <w:szCs w:val="20"/>
          <w:lang w:eastAsia="en-US"/>
        </w:rPr>
        <w:t>Se deberá limpiar o reinicializar información que se tenga previamente seleccionada.</w:t>
      </w:r>
    </w:p>
    <w:p w:rsidR="00BF36BB" w:rsidRPr="00151CDF" w:rsidRDefault="00BF36BB" w:rsidP="00BF36B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34" w:name="_Toc319402034"/>
      <w:bookmarkStart w:id="435" w:name="RN207"/>
      <w:r w:rsidRPr="00151CDF">
        <w:rPr>
          <w:lang w:val="es-ES" w:eastAsia="en-US"/>
        </w:rPr>
        <w:t>RN207 Formato a Dos Decimales</w:t>
      </w:r>
      <w:bookmarkEnd w:id="434"/>
    </w:p>
    <w:bookmarkEnd w:id="435"/>
    <w:p w:rsidR="00BF36BB" w:rsidRPr="00151CDF" w:rsidRDefault="00BF36BB" w:rsidP="00BF36BB">
      <w:pPr>
        <w:rPr>
          <w:lang w:eastAsia="es-MX"/>
        </w:rPr>
      </w:pPr>
      <w:r w:rsidRPr="00151CDF">
        <w:rPr>
          <w:rFonts w:cs="Arial"/>
          <w:sz w:val="20"/>
          <w:szCs w:val="20"/>
          <w:lang w:eastAsia="en-US"/>
        </w:rPr>
        <w:t>Se deberá</w:t>
      </w:r>
      <w:r w:rsidR="008611FF" w:rsidRPr="00151CDF">
        <w:rPr>
          <w:rFonts w:cs="Arial"/>
          <w:sz w:val="20"/>
          <w:szCs w:val="20"/>
          <w:lang w:eastAsia="en-US"/>
        </w:rPr>
        <w:t>n</w:t>
      </w:r>
      <w:r w:rsidRPr="00151CDF">
        <w:rPr>
          <w:rFonts w:cs="Arial"/>
          <w:sz w:val="20"/>
          <w:szCs w:val="20"/>
          <w:lang w:eastAsia="en-US"/>
        </w:rPr>
        <w:t xml:space="preserve"> visualizar la</w:t>
      </w:r>
      <w:r w:rsidR="008611FF" w:rsidRPr="00151CDF">
        <w:rPr>
          <w:rFonts w:cs="Arial"/>
          <w:sz w:val="20"/>
          <w:szCs w:val="20"/>
          <w:lang w:eastAsia="en-US"/>
        </w:rPr>
        <w:t>s</w:t>
      </w:r>
      <w:r w:rsidRPr="00151CDF">
        <w:rPr>
          <w:rFonts w:cs="Arial"/>
          <w:sz w:val="20"/>
          <w:szCs w:val="20"/>
          <w:lang w:eastAsia="en-US"/>
        </w:rPr>
        <w:t xml:space="preserve"> cantidad</w:t>
      </w:r>
      <w:r w:rsidR="008611FF" w:rsidRPr="00151CDF">
        <w:rPr>
          <w:rFonts w:cs="Arial"/>
          <w:sz w:val="20"/>
          <w:szCs w:val="20"/>
          <w:lang w:eastAsia="en-US"/>
        </w:rPr>
        <w:t>es</w:t>
      </w:r>
      <w:r w:rsidRPr="00151CDF">
        <w:rPr>
          <w:rFonts w:cs="Arial"/>
          <w:sz w:val="20"/>
          <w:szCs w:val="20"/>
          <w:lang w:eastAsia="en-US"/>
        </w:rPr>
        <w:t xml:space="preserve"> en un formato con dos decimales.</w:t>
      </w:r>
    </w:p>
    <w:p w:rsidR="00BF36BB" w:rsidRPr="00151CDF" w:rsidRDefault="00BF36BB" w:rsidP="00A16777">
      <w:pPr>
        <w:rPr>
          <w:lang w:eastAsia="es-MX"/>
        </w:rPr>
      </w:pPr>
    </w:p>
    <w:p w:rsidR="00841A41" w:rsidRPr="00151CDF" w:rsidRDefault="00841A41" w:rsidP="00841A4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36" w:name="_Toc319402035"/>
      <w:bookmarkStart w:id="437" w:name="RN208"/>
      <w:r w:rsidRPr="00151CDF">
        <w:rPr>
          <w:lang w:val="es-ES" w:eastAsia="en-US"/>
        </w:rPr>
        <w:t>RN208 Ruta de Almacenamiento de Archivos de Ayuda del Sistema en el Móvil</w:t>
      </w:r>
      <w:bookmarkEnd w:id="436"/>
    </w:p>
    <w:bookmarkEnd w:id="437"/>
    <w:p w:rsidR="00841A41" w:rsidRPr="00151CDF" w:rsidRDefault="00841A41" w:rsidP="00841A41">
      <w:pPr>
        <w:pStyle w:val="Prrafodelista"/>
        <w:ind w:left="0"/>
        <w:jc w:val="both"/>
        <w:rPr>
          <w:rFonts w:cs="Arial"/>
          <w:sz w:val="20"/>
          <w:szCs w:val="20"/>
          <w:lang w:eastAsia="en-US"/>
        </w:rPr>
      </w:pPr>
      <w:r w:rsidRPr="00151CDF">
        <w:rPr>
          <w:rFonts w:cs="Arial"/>
          <w:sz w:val="20"/>
          <w:szCs w:val="20"/>
          <w:lang w:eastAsia="en-US"/>
        </w:rPr>
        <w:t>Del catálogo de configuraciones del sistema traer la información del parámetro correspondiente a la “Ruta de Almacenamiento de Ayuda del Sistema en el Móvil”.</w:t>
      </w:r>
    </w:p>
    <w:p w:rsidR="00841A41" w:rsidRPr="00151CDF" w:rsidRDefault="00841A41" w:rsidP="00841A41">
      <w:pPr>
        <w:rPr>
          <w:lang w:eastAsia="es-MX"/>
        </w:rPr>
      </w:pPr>
    </w:p>
    <w:p w:rsidR="00841A41" w:rsidRPr="00151CDF" w:rsidRDefault="00841A41" w:rsidP="00841A4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38" w:name="_Toc319402036"/>
      <w:bookmarkStart w:id="439" w:name="RN209"/>
      <w:r w:rsidRPr="00151CDF">
        <w:rPr>
          <w:lang w:val="es-ES" w:eastAsia="en-US"/>
        </w:rPr>
        <w:t>RN209 Nombre de Archivos de Ayuda del Sistema</w:t>
      </w:r>
      <w:bookmarkEnd w:id="438"/>
    </w:p>
    <w:bookmarkEnd w:id="439"/>
    <w:p w:rsidR="00841A41" w:rsidRPr="00151CDF" w:rsidRDefault="00841A41" w:rsidP="00841A41">
      <w:pPr>
        <w:pStyle w:val="Prrafodelista"/>
        <w:ind w:left="0"/>
        <w:jc w:val="both"/>
        <w:rPr>
          <w:rStyle w:val="Hipervnculo"/>
          <w:color w:val="auto"/>
          <w:sz w:val="20"/>
          <w:szCs w:val="20"/>
          <w:u w:val="none"/>
        </w:rPr>
      </w:pPr>
      <w:r w:rsidRPr="00151CDF">
        <w:rPr>
          <w:rFonts w:cs="Arial"/>
          <w:sz w:val="20"/>
          <w:szCs w:val="20"/>
          <w:lang w:eastAsia="en-US"/>
        </w:rPr>
        <w:t xml:space="preserve">Cada archivo de ayuda del sistema llevará por nombre la clave de la actividad a la cual brinda soporte. </w:t>
      </w:r>
    </w:p>
    <w:p w:rsidR="00841A41" w:rsidRPr="00151CDF" w:rsidRDefault="00841A41" w:rsidP="00841A41">
      <w:pPr>
        <w:rPr>
          <w:lang w:eastAsia="es-MX"/>
        </w:rPr>
      </w:pPr>
    </w:p>
    <w:p w:rsidR="00841A41" w:rsidRPr="00151CDF" w:rsidRDefault="00841A41" w:rsidP="00841A4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40" w:name="_Toc319402037"/>
      <w:bookmarkStart w:id="441" w:name="RN210"/>
      <w:r w:rsidRPr="00151CDF">
        <w:rPr>
          <w:lang w:val="es-ES" w:eastAsia="en-US"/>
        </w:rPr>
        <w:t>RN210 Archivo de Ayuda del Sistema</w:t>
      </w:r>
      <w:bookmarkEnd w:id="440"/>
    </w:p>
    <w:bookmarkEnd w:id="441"/>
    <w:p w:rsidR="00652C45" w:rsidRPr="00151CDF" w:rsidRDefault="00652C45" w:rsidP="00652C45">
      <w:pPr>
        <w:pStyle w:val="Prrafodelista"/>
        <w:ind w:left="0"/>
        <w:jc w:val="both"/>
        <w:rPr>
          <w:rStyle w:val="Hipervnculo"/>
          <w:color w:val="auto"/>
          <w:sz w:val="20"/>
          <w:szCs w:val="20"/>
          <w:u w:val="none"/>
        </w:rPr>
      </w:pPr>
      <w:r w:rsidRPr="00151CDF">
        <w:rPr>
          <w:rStyle w:val="Hipervnculo"/>
          <w:color w:val="auto"/>
          <w:sz w:val="20"/>
          <w:szCs w:val="20"/>
          <w:u w:val="none"/>
        </w:rPr>
        <w:t xml:space="preserve">Los archivos de ayuda del sistema se comprimirán en un archivo de formato ZIP, que llevará por nombre “Ayuda del Sistema” concatenando al final del nombre el número de la versión del archivo. Se almacenará en el servidor en la ruta establecida como valor para el parámetro correspondiente a la “Ruta de Almacenamiento de Ayuda del Sistema en el Servidor”, en el catálogo de configuraciones del sistema. </w:t>
      </w:r>
    </w:p>
    <w:p w:rsidR="00652C45" w:rsidRPr="00151CDF" w:rsidRDefault="00652C45" w:rsidP="00841A41">
      <w:pPr>
        <w:rPr>
          <w:lang w:eastAsia="es-MX"/>
        </w:rPr>
      </w:pPr>
    </w:p>
    <w:p w:rsidR="00841A41" w:rsidRPr="00151CDF" w:rsidRDefault="00841A41" w:rsidP="00841A4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42" w:name="_Toc319402038"/>
      <w:bookmarkStart w:id="443" w:name="RN211"/>
      <w:r w:rsidRPr="00151CDF">
        <w:rPr>
          <w:lang w:val="es-ES" w:eastAsia="en-US"/>
        </w:rPr>
        <w:t>RN211 Inicio del Sitio de Tutorial de Servicio</w:t>
      </w:r>
      <w:bookmarkEnd w:id="442"/>
    </w:p>
    <w:bookmarkEnd w:id="443"/>
    <w:p w:rsidR="00841A41" w:rsidRPr="00151CDF" w:rsidRDefault="00841A41" w:rsidP="00841A41">
      <w:pPr>
        <w:pStyle w:val="Prrafodelista"/>
        <w:ind w:left="0"/>
        <w:jc w:val="both"/>
        <w:rPr>
          <w:rFonts w:cs="Arial"/>
          <w:lang w:eastAsia="en-US"/>
        </w:rPr>
      </w:pPr>
      <w:r w:rsidRPr="00151CDF">
        <w:rPr>
          <w:rFonts w:cs="Arial"/>
          <w:sz w:val="20"/>
          <w:szCs w:val="20"/>
          <w:lang w:eastAsia="en-US"/>
        </w:rPr>
        <w:t xml:space="preserve">Se obtendrá el archivo llamado “Index.html” que corresponde a la página inicial del sitio, el cual incluye el índice o temario de ayuda, donde cada opción será un vínculo a una página </w:t>
      </w:r>
      <w:proofErr w:type="spellStart"/>
      <w:r w:rsidRPr="00151CDF">
        <w:rPr>
          <w:rFonts w:cs="Arial"/>
          <w:sz w:val="20"/>
          <w:szCs w:val="20"/>
          <w:lang w:eastAsia="en-US"/>
        </w:rPr>
        <w:t>html</w:t>
      </w:r>
      <w:proofErr w:type="spellEnd"/>
      <w:r w:rsidRPr="00151CDF">
        <w:rPr>
          <w:rFonts w:cs="Arial"/>
          <w:sz w:val="20"/>
          <w:szCs w:val="20"/>
          <w:lang w:eastAsia="en-US"/>
        </w:rPr>
        <w:t xml:space="preserve"> dentro del mismo directorio local.</w:t>
      </w:r>
    </w:p>
    <w:p w:rsidR="00841A41" w:rsidRPr="00151CDF" w:rsidRDefault="00841A41">
      <w:pPr>
        <w:rPr>
          <w:lang w:eastAsia="es-MX"/>
        </w:rPr>
      </w:pPr>
    </w:p>
    <w:p w:rsidR="006B5CAF" w:rsidRPr="00151CDF" w:rsidRDefault="006B5CAF" w:rsidP="006B5CAF">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44" w:name="_Toc319402039"/>
      <w:bookmarkStart w:id="445" w:name="RN212"/>
      <w:r w:rsidRPr="00151CDF">
        <w:rPr>
          <w:lang w:val="es-ES" w:eastAsia="en-US"/>
        </w:rPr>
        <w:t xml:space="preserve">RN212 </w:t>
      </w:r>
      <w:r w:rsidR="00642BC4" w:rsidRPr="00151CDF">
        <w:rPr>
          <w:lang w:val="es-ES" w:eastAsia="en-US"/>
        </w:rPr>
        <w:t>Formato de</w:t>
      </w:r>
      <w:r w:rsidR="009625A9" w:rsidRPr="00151CDF">
        <w:rPr>
          <w:lang w:val="es-ES" w:eastAsia="en-US"/>
        </w:rPr>
        <w:t xml:space="preserve"> </w:t>
      </w:r>
      <w:r w:rsidRPr="00151CDF">
        <w:rPr>
          <w:lang w:val="es-ES" w:eastAsia="en-US"/>
        </w:rPr>
        <w:t>Ayuda del Sistema</w:t>
      </w:r>
      <w:bookmarkEnd w:id="444"/>
    </w:p>
    <w:bookmarkEnd w:id="445"/>
    <w:p w:rsidR="006B5CAF" w:rsidRPr="00151CDF" w:rsidRDefault="006B5CAF" w:rsidP="006B5CAF">
      <w:pPr>
        <w:pStyle w:val="Prrafodelista"/>
        <w:ind w:left="0"/>
        <w:jc w:val="both"/>
        <w:rPr>
          <w:rFonts w:cs="Arial"/>
          <w:sz w:val="20"/>
          <w:szCs w:val="20"/>
          <w:lang w:eastAsia="en-US"/>
        </w:rPr>
      </w:pPr>
      <w:r w:rsidRPr="00151CDF">
        <w:rPr>
          <w:rFonts w:cs="Arial"/>
          <w:sz w:val="20"/>
          <w:szCs w:val="20"/>
          <w:lang w:eastAsia="en-US"/>
        </w:rPr>
        <w:t xml:space="preserve">Mediante la Ayuda </w:t>
      </w:r>
      <w:r w:rsidR="00642BC4" w:rsidRPr="00151CDF">
        <w:rPr>
          <w:rFonts w:cs="Arial"/>
          <w:sz w:val="20"/>
          <w:szCs w:val="20"/>
          <w:lang w:eastAsia="en-US"/>
        </w:rPr>
        <w:t xml:space="preserve">del Sistema </w:t>
      </w:r>
      <w:r w:rsidRPr="00151CDF">
        <w:rPr>
          <w:rFonts w:cs="Arial"/>
          <w:sz w:val="20"/>
          <w:szCs w:val="20"/>
          <w:lang w:eastAsia="en-US"/>
        </w:rPr>
        <w:t xml:space="preserve">se presentará el manual de usuario </w:t>
      </w:r>
      <w:r w:rsidR="00642BC4" w:rsidRPr="00151CDF">
        <w:rPr>
          <w:rFonts w:cs="Arial"/>
          <w:sz w:val="20"/>
          <w:szCs w:val="20"/>
          <w:lang w:eastAsia="en-US"/>
        </w:rPr>
        <w:t>del mismo</w:t>
      </w:r>
      <w:r w:rsidRPr="00151CDF">
        <w:rPr>
          <w:rFonts w:cs="Arial"/>
          <w:sz w:val="20"/>
          <w:szCs w:val="20"/>
          <w:lang w:eastAsia="en-US"/>
        </w:rPr>
        <w:t xml:space="preserve">, en donde se </w:t>
      </w:r>
      <w:r w:rsidR="00642BC4" w:rsidRPr="00151CDF">
        <w:rPr>
          <w:rFonts w:cs="Arial"/>
          <w:sz w:val="20"/>
          <w:szCs w:val="20"/>
          <w:lang w:eastAsia="en-US"/>
        </w:rPr>
        <w:t>brindará</w:t>
      </w:r>
      <w:r w:rsidRPr="00151CDF">
        <w:rPr>
          <w:rFonts w:cs="Arial"/>
          <w:sz w:val="20"/>
          <w:szCs w:val="20"/>
          <w:lang w:eastAsia="en-US"/>
        </w:rPr>
        <w:t xml:space="preserve"> información </w:t>
      </w:r>
      <w:r w:rsidR="00642BC4" w:rsidRPr="00151CDF">
        <w:rPr>
          <w:rFonts w:cs="Arial"/>
          <w:sz w:val="20"/>
          <w:szCs w:val="20"/>
          <w:lang w:eastAsia="en-US"/>
        </w:rPr>
        <w:t xml:space="preserve">al usuario </w:t>
      </w:r>
      <w:r w:rsidRPr="00151CDF">
        <w:rPr>
          <w:rFonts w:cs="Arial"/>
          <w:sz w:val="20"/>
          <w:szCs w:val="20"/>
          <w:lang w:eastAsia="en-US"/>
        </w:rPr>
        <w:t>sobre</w:t>
      </w:r>
      <w:r w:rsidR="00642BC4" w:rsidRPr="00151CDF">
        <w:rPr>
          <w:rFonts w:cs="Arial"/>
          <w:sz w:val="20"/>
          <w:szCs w:val="20"/>
          <w:lang w:eastAsia="en-US"/>
        </w:rPr>
        <w:t xml:space="preserve"> cada uno de los requerimientos del sistema correspondientes a la actividad actual y cómo utilizarlos, la información será presentada de manera didáctica a través de un sitio web, pudiendo contener imágenes ilustrativas, hipervínculos a otros temas relacionados y permitiendo al usuario navegar a través del sitio por medio de opciones de navega</w:t>
      </w:r>
      <w:r w:rsidR="005F20F7" w:rsidRPr="00151CDF">
        <w:rPr>
          <w:rFonts w:cs="Arial"/>
          <w:sz w:val="20"/>
          <w:szCs w:val="20"/>
          <w:lang w:eastAsia="en-US"/>
        </w:rPr>
        <w:t>ción como Anterior y Siguiente.</w:t>
      </w:r>
    </w:p>
    <w:p w:rsidR="002619AD" w:rsidRPr="00151CDF" w:rsidRDefault="002619AD" w:rsidP="006B5CAF">
      <w:pPr>
        <w:pStyle w:val="Prrafodelista"/>
        <w:ind w:left="0"/>
        <w:jc w:val="both"/>
        <w:rPr>
          <w:rFonts w:cs="Arial"/>
          <w:lang w:eastAsia="en-US"/>
        </w:rPr>
      </w:pPr>
    </w:p>
    <w:p w:rsidR="002619AD" w:rsidRPr="00151CDF" w:rsidRDefault="002619AD" w:rsidP="002619AD">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46" w:name="RN213"/>
      <w:bookmarkStart w:id="447" w:name="_Toc319402040"/>
      <w:bookmarkEnd w:id="446"/>
      <w:r w:rsidRPr="00151CDF">
        <w:rPr>
          <w:lang w:val="es-ES" w:eastAsia="en-US"/>
        </w:rPr>
        <w:t>RN213 Trabajos Activos No Asignados</w:t>
      </w:r>
      <w:bookmarkEnd w:id="447"/>
    </w:p>
    <w:p w:rsidR="002619AD" w:rsidRPr="00151CDF" w:rsidRDefault="002619AD" w:rsidP="002619AD">
      <w:pPr>
        <w:pStyle w:val="Prrafodelista"/>
        <w:ind w:left="0"/>
        <w:jc w:val="both"/>
        <w:rPr>
          <w:rFonts w:cs="Arial"/>
          <w:sz w:val="20"/>
          <w:szCs w:val="20"/>
          <w:lang w:eastAsia="en-US"/>
        </w:rPr>
      </w:pPr>
      <w:r w:rsidRPr="00151CDF">
        <w:rPr>
          <w:rFonts w:cs="Arial"/>
          <w:sz w:val="20"/>
          <w:szCs w:val="20"/>
          <w:lang w:eastAsia="en-US"/>
        </w:rPr>
        <w:t>Catálogo de Trabajos que no tengan asignados opciones de menú trabajo y se encuentren en estado activo.</w:t>
      </w:r>
    </w:p>
    <w:p w:rsidR="002619AD" w:rsidRPr="00151CDF" w:rsidRDefault="002619AD" w:rsidP="006B5CAF">
      <w:pPr>
        <w:pStyle w:val="Prrafodelista"/>
        <w:ind w:left="0"/>
        <w:jc w:val="both"/>
        <w:rPr>
          <w:rFonts w:cs="Arial"/>
          <w:lang w:eastAsia="en-US"/>
        </w:rPr>
      </w:pPr>
    </w:p>
    <w:p w:rsidR="00271570" w:rsidRPr="00151CDF" w:rsidRDefault="00C85ED2" w:rsidP="0027157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448" w:name="RN214"/>
      <w:bookmarkStart w:id="449" w:name="_Toc319402041"/>
      <w:bookmarkEnd w:id="448"/>
      <w:r w:rsidRPr="00151CDF">
        <w:rPr>
          <w:bCs w:val="0"/>
          <w:szCs w:val="20"/>
          <w:lang w:eastAsia="en-US"/>
        </w:rPr>
        <w:t>RN214</w:t>
      </w:r>
      <w:r w:rsidR="00271570" w:rsidRPr="00151CDF">
        <w:rPr>
          <w:bCs w:val="0"/>
          <w:szCs w:val="20"/>
          <w:lang w:eastAsia="en-US"/>
        </w:rPr>
        <w:t xml:space="preserve"> Opciones del Menú Trabajo</w:t>
      </w:r>
      <w:bookmarkEnd w:id="449"/>
    </w:p>
    <w:p w:rsidR="00271570" w:rsidRPr="00151CDF" w:rsidRDefault="00271570" w:rsidP="00271570">
      <w:pPr>
        <w:pStyle w:val="Prrafodelista"/>
        <w:ind w:left="0"/>
        <w:jc w:val="both"/>
        <w:rPr>
          <w:rFonts w:cs="Arial"/>
          <w:sz w:val="20"/>
          <w:szCs w:val="20"/>
          <w:lang w:eastAsia="en-US"/>
        </w:rPr>
      </w:pPr>
      <w:r w:rsidRPr="00151CDF">
        <w:rPr>
          <w:rFonts w:cs="Arial"/>
          <w:sz w:val="20"/>
          <w:szCs w:val="20"/>
          <w:lang w:eastAsia="en-US"/>
        </w:rPr>
        <w:t>Por todas las opciones del menú trabajo configuradas se creará un número binario para representar la secuencia de bits de las opciones habilit</w:t>
      </w:r>
      <w:r w:rsidR="00C85ED2" w:rsidRPr="00151CDF">
        <w:rPr>
          <w:rFonts w:cs="Arial"/>
          <w:sz w:val="20"/>
          <w:szCs w:val="20"/>
          <w:lang w:eastAsia="en-US"/>
        </w:rPr>
        <w:t>adas y deshabilitadas (010011).</w:t>
      </w:r>
    </w:p>
    <w:p w:rsidR="00841A41" w:rsidRPr="00151CDF" w:rsidRDefault="00841A41" w:rsidP="00A16777">
      <w:pPr>
        <w:rPr>
          <w:lang w:eastAsia="es-MX"/>
        </w:rPr>
      </w:pPr>
    </w:p>
    <w:p w:rsidR="00CC3272" w:rsidRPr="00151CDF" w:rsidRDefault="00CC3272" w:rsidP="00CC327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50" w:name="RN215"/>
      <w:bookmarkStart w:id="451" w:name="_Toc319402042"/>
      <w:bookmarkEnd w:id="450"/>
      <w:r w:rsidRPr="00151CDF">
        <w:rPr>
          <w:lang w:val="es-ES" w:eastAsia="en-US"/>
        </w:rPr>
        <w:t>RN215 Trabajos Activos Asignados</w:t>
      </w:r>
      <w:bookmarkEnd w:id="451"/>
    </w:p>
    <w:p w:rsidR="00CC3272" w:rsidRPr="00151CDF" w:rsidRDefault="00CC3272" w:rsidP="00CC3272">
      <w:pPr>
        <w:rPr>
          <w:rFonts w:cs="Arial"/>
          <w:sz w:val="20"/>
          <w:szCs w:val="20"/>
          <w:lang w:eastAsia="en-US"/>
        </w:rPr>
      </w:pPr>
      <w:r w:rsidRPr="00151CDF">
        <w:rPr>
          <w:rFonts w:cs="Arial"/>
          <w:sz w:val="20"/>
          <w:szCs w:val="20"/>
          <w:lang w:eastAsia="en-US"/>
        </w:rPr>
        <w:t>Catálogo de Trabajos que tengan asignados opciones de menú trabajo y se encuentren en estado activo.</w:t>
      </w:r>
    </w:p>
    <w:p w:rsidR="00C31855" w:rsidRPr="00151CDF" w:rsidRDefault="00C31855">
      <w:pPr>
        <w:rPr>
          <w:lang w:eastAsia="es-MX"/>
        </w:rPr>
      </w:pPr>
    </w:p>
    <w:p w:rsidR="00C31855" w:rsidRPr="00151CDF" w:rsidRDefault="00C31855" w:rsidP="00C3185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52" w:name="RN216"/>
      <w:bookmarkStart w:id="453" w:name="_Toc319402043"/>
      <w:bookmarkEnd w:id="452"/>
      <w:r w:rsidRPr="00151CDF">
        <w:rPr>
          <w:lang w:val="es-ES" w:eastAsia="en-US"/>
        </w:rPr>
        <w:t>RN216 Cuadrillas Asociadas a Sucursal</w:t>
      </w:r>
      <w:bookmarkEnd w:id="453"/>
    </w:p>
    <w:p w:rsidR="00C31855" w:rsidRPr="00151CDF" w:rsidRDefault="00C31855" w:rsidP="00C31855">
      <w:pPr>
        <w:rPr>
          <w:rFonts w:cs="Arial"/>
          <w:sz w:val="20"/>
          <w:szCs w:val="20"/>
          <w:lang w:eastAsia="en-US"/>
        </w:rPr>
      </w:pPr>
      <w:r w:rsidRPr="00151CDF">
        <w:rPr>
          <w:rFonts w:cs="Arial"/>
          <w:sz w:val="20"/>
          <w:szCs w:val="20"/>
          <w:lang w:eastAsia="en-US"/>
        </w:rPr>
        <w:t>Catálogo de Cuadrillas asociadas a</w:t>
      </w:r>
      <w:r w:rsidR="000343B9" w:rsidRPr="00151CDF">
        <w:rPr>
          <w:rFonts w:cs="Arial"/>
          <w:sz w:val="20"/>
          <w:szCs w:val="20"/>
          <w:lang w:eastAsia="en-US"/>
        </w:rPr>
        <w:t xml:space="preserve"> la S</w:t>
      </w:r>
      <w:r w:rsidRPr="00151CDF">
        <w:rPr>
          <w:rFonts w:cs="Arial"/>
          <w:sz w:val="20"/>
          <w:szCs w:val="20"/>
          <w:lang w:eastAsia="en-US"/>
        </w:rPr>
        <w:t>ucursal seleccionada.</w:t>
      </w:r>
    </w:p>
    <w:p w:rsidR="00B51169" w:rsidRPr="00151CDF" w:rsidRDefault="00B51169">
      <w:pPr>
        <w:rPr>
          <w:lang w:eastAsia="es-MX"/>
        </w:rPr>
      </w:pPr>
    </w:p>
    <w:p w:rsidR="00B51169" w:rsidRPr="00151CDF" w:rsidRDefault="00B51169" w:rsidP="00B5116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54" w:name="RN217"/>
      <w:bookmarkStart w:id="455" w:name="_Toc319402044"/>
      <w:bookmarkEnd w:id="454"/>
      <w:r w:rsidRPr="00151CDF">
        <w:rPr>
          <w:lang w:val="es-ES" w:eastAsia="en-US"/>
        </w:rPr>
        <w:t>RN21</w:t>
      </w:r>
      <w:r w:rsidR="000343B9" w:rsidRPr="00151CDF">
        <w:rPr>
          <w:lang w:val="es-ES" w:eastAsia="en-US"/>
        </w:rPr>
        <w:t>7</w:t>
      </w:r>
      <w:r w:rsidRPr="00151CDF">
        <w:rPr>
          <w:lang w:val="es-ES" w:eastAsia="en-US"/>
        </w:rPr>
        <w:t xml:space="preserve"> Ciudades Asociadas a </w:t>
      </w:r>
      <w:r w:rsidR="000343B9" w:rsidRPr="00151CDF">
        <w:rPr>
          <w:lang w:val="es-ES" w:eastAsia="en-US"/>
        </w:rPr>
        <w:t>Región</w:t>
      </w:r>
      <w:bookmarkEnd w:id="455"/>
    </w:p>
    <w:p w:rsidR="00B51169" w:rsidRPr="00151CDF" w:rsidRDefault="00B51169" w:rsidP="00B51169">
      <w:pPr>
        <w:rPr>
          <w:rFonts w:cs="Arial"/>
          <w:sz w:val="20"/>
          <w:szCs w:val="20"/>
          <w:lang w:eastAsia="en-US"/>
        </w:rPr>
      </w:pPr>
      <w:r w:rsidRPr="00151CDF">
        <w:rPr>
          <w:rFonts w:cs="Arial"/>
          <w:sz w:val="20"/>
          <w:szCs w:val="20"/>
          <w:lang w:eastAsia="en-US"/>
        </w:rPr>
        <w:t xml:space="preserve">Catálogo de </w:t>
      </w:r>
      <w:r w:rsidR="000343B9" w:rsidRPr="00151CDF">
        <w:rPr>
          <w:rFonts w:cs="Arial"/>
          <w:sz w:val="20"/>
          <w:szCs w:val="20"/>
          <w:lang w:eastAsia="en-US"/>
        </w:rPr>
        <w:t>Ciudades</w:t>
      </w:r>
      <w:r w:rsidRPr="00151CDF">
        <w:rPr>
          <w:rFonts w:cs="Arial"/>
          <w:sz w:val="20"/>
          <w:szCs w:val="20"/>
          <w:lang w:eastAsia="en-US"/>
        </w:rPr>
        <w:t xml:space="preserve"> asociadas a la </w:t>
      </w:r>
      <w:r w:rsidR="000343B9" w:rsidRPr="00151CDF">
        <w:rPr>
          <w:rFonts w:cs="Arial"/>
          <w:sz w:val="20"/>
          <w:szCs w:val="20"/>
          <w:lang w:eastAsia="en-US"/>
        </w:rPr>
        <w:t>Región</w:t>
      </w:r>
      <w:r w:rsidRPr="00151CDF">
        <w:rPr>
          <w:rFonts w:cs="Arial"/>
          <w:sz w:val="20"/>
          <w:szCs w:val="20"/>
          <w:lang w:eastAsia="en-US"/>
        </w:rPr>
        <w:t xml:space="preserve"> seleccionada.</w:t>
      </w:r>
    </w:p>
    <w:p w:rsidR="00CC3272" w:rsidRPr="00151CDF" w:rsidRDefault="00CC3272" w:rsidP="00CC3272">
      <w:pPr>
        <w:rPr>
          <w:lang w:eastAsia="es-MX"/>
        </w:rPr>
      </w:pPr>
    </w:p>
    <w:p w:rsidR="002E6237" w:rsidRPr="00151CDF" w:rsidRDefault="002E6237" w:rsidP="002E623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56" w:name="_Toc319402045"/>
      <w:bookmarkStart w:id="457" w:name="RN218"/>
      <w:r w:rsidRPr="00151CDF">
        <w:rPr>
          <w:lang w:val="es-ES" w:eastAsia="en-US"/>
        </w:rPr>
        <w:t>RN218 Materiales Faltantes en el Arqueo</w:t>
      </w:r>
      <w:bookmarkEnd w:id="456"/>
    </w:p>
    <w:bookmarkEnd w:id="457"/>
    <w:p w:rsidR="002E6237" w:rsidRPr="00151CDF" w:rsidRDefault="002E6237" w:rsidP="002E6237">
      <w:pPr>
        <w:rPr>
          <w:rFonts w:cs="Arial"/>
          <w:sz w:val="20"/>
          <w:szCs w:val="20"/>
          <w:lang w:eastAsia="en-US"/>
        </w:rPr>
      </w:pPr>
      <w:r w:rsidRPr="00151CDF">
        <w:rPr>
          <w:rFonts w:cs="Arial"/>
          <w:sz w:val="20"/>
          <w:szCs w:val="20"/>
          <w:lang w:eastAsia="en-US"/>
        </w:rPr>
        <w:t>Se presentarán únicamente aquellos materiales que no se encuentren registrados en el Arqueo.</w:t>
      </w:r>
    </w:p>
    <w:p w:rsidR="002E61E9" w:rsidRPr="00151CDF" w:rsidRDefault="002E61E9">
      <w:pPr>
        <w:rPr>
          <w:lang w:eastAsia="es-MX"/>
        </w:rPr>
      </w:pPr>
    </w:p>
    <w:p w:rsidR="002E61E9" w:rsidRPr="00151CDF" w:rsidRDefault="002E61E9" w:rsidP="002E61E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58" w:name="_Toc319402046"/>
      <w:bookmarkStart w:id="459" w:name="RN219"/>
      <w:r w:rsidRPr="00151CDF">
        <w:rPr>
          <w:lang w:val="es-ES" w:eastAsia="en-US"/>
        </w:rPr>
        <w:t>RN219 Actualización de la Sincronización de Agenda Más Reciente</w:t>
      </w:r>
      <w:bookmarkEnd w:id="458"/>
    </w:p>
    <w:bookmarkEnd w:id="459"/>
    <w:p w:rsidR="002E61E9" w:rsidRPr="00151CDF" w:rsidRDefault="002E61E9" w:rsidP="002E61E9">
      <w:pPr>
        <w:rPr>
          <w:rFonts w:cs="Arial"/>
          <w:sz w:val="20"/>
          <w:szCs w:val="20"/>
          <w:lang w:eastAsia="en-US"/>
        </w:rPr>
      </w:pPr>
      <w:r w:rsidRPr="00151CDF">
        <w:rPr>
          <w:rFonts w:cs="Arial"/>
          <w:sz w:val="20"/>
          <w:szCs w:val="20"/>
          <w:lang w:eastAsia="en-US"/>
        </w:rPr>
        <w:t>Se actualizará la información correspondiente a la auditoria de recepción con la hora de agenda más reciente.</w:t>
      </w:r>
    </w:p>
    <w:p w:rsidR="000D5E96" w:rsidRPr="00151CDF" w:rsidRDefault="000D5E96">
      <w:pPr>
        <w:rPr>
          <w:lang w:eastAsia="es-MX"/>
        </w:rPr>
      </w:pPr>
    </w:p>
    <w:p w:rsidR="000D5E96" w:rsidRPr="00151CDF" w:rsidRDefault="000D5E96" w:rsidP="000D5E9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0" w:name="_Toc319402047"/>
      <w:bookmarkStart w:id="461" w:name="RN220"/>
      <w:r w:rsidRPr="00151CDF">
        <w:rPr>
          <w:lang w:val="es-ES" w:eastAsia="en-US"/>
        </w:rPr>
        <w:t>RN220 Ruta de Almacenamiento de Imágenes en el Servidor</w:t>
      </w:r>
      <w:bookmarkEnd w:id="460"/>
    </w:p>
    <w:bookmarkEnd w:id="461"/>
    <w:p w:rsidR="000D5E96" w:rsidRPr="00151CDF" w:rsidRDefault="000D5E96" w:rsidP="000D5E96">
      <w:pPr>
        <w:pStyle w:val="Prrafodelista"/>
        <w:ind w:left="0"/>
        <w:jc w:val="both"/>
        <w:rPr>
          <w:rFonts w:cs="Arial"/>
          <w:sz w:val="20"/>
          <w:szCs w:val="20"/>
          <w:lang w:eastAsia="en-US"/>
        </w:rPr>
      </w:pPr>
      <w:r w:rsidRPr="00151CDF">
        <w:rPr>
          <w:rFonts w:cs="Arial"/>
          <w:sz w:val="20"/>
          <w:szCs w:val="20"/>
          <w:lang w:eastAsia="en-US"/>
        </w:rPr>
        <w:t>Del catálogo de configuraciones del sistema traer la información del parámetro correspondiente a la “Ruta de Almacenamiento de Imágenes en el Servidor”</w:t>
      </w:r>
      <w:r w:rsidR="001B4B25" w:rsidRPr="00151CDF">
        <w:rPr>
          <w:rFonts w:cs="Arial"/>
          <w:sz w:val="20"/>
          <w:szCs w:val="20"/>
          <w:lang w:eastAsia="en-US"/>
        </w:rPr>
        <w:t xml:space="preserve"> para la sucursal determinada</w:t>
      </w:r>
      <w:r w:rsidRPr="00151CDF">
        <w:rPr>
          <w:rFonts w:cs="Arial"/>
          <w:sz w:val="20"/>
          <w:szCs w:val="20"/>
          <w:lang w:eastAsia="en-US"/>
        </w:rPr>
        <w:t>.</w:t>
      </w:r>
    </w:p>
    <w:p w:rsidR="000D5E96" w:rsidRPr="00151CDF" w:rsidRDefault="000D5E96">
      <w:pPr>
        <w:rPr>
          <w:lang w:eastAsia="es-MX"/>
        </w:rPr>
      </w:pPr>
    </w:p>
    <w:p w:rsidR="000D5E96" w:rsidRPr="00151CDF" w:rsidRDefault="000D5E96" w:rsidP="000D5E9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2" w:name="_Toc319402048"/>
      <w:bookmarkStart w:id="463" w:name="RN221"/>
      <w:r w:rsidRPr="00151CDF">
        <w:rPr>
          <w:lang w:val="es-ES" w:eastAsia="en-US"/>
        </w:rPr>
        <w:t xml:space="preserve">RN221 Ruta de Almacenamiento de </w:t>
      </w:r>
      <w:r w:rsidR="000974F4" w:rsidRPr="00151CDF">
        <w:rPr>
          <w:lang w:val="es-ES" w:eastAsia="en-US"/>
        </w:rPr>
        <w:t>Firmas</w:t>
      </w:r>
      <w:r w:rsidRPr="00151CDF">
        <w:rPr>
          <w:lang w:val="es-ES" w:eastAsia="en-US"/>
        </w:rPr>
        <w:t xml:space="preserve"> en el Servidor</w:t>
      </w:r>
      <w:bookmarkEnd w:id="462"/>
    </w:p>
    <w:bookmarkEnd w:id="463"/>
    <w:p w:rsidR="000D5E96" w:rsidRPr="00151CDF" w:rsidRDefault="000D5E96" w:rsidP="000D5E96">
      <w:pPr>
        <w:pStyle w:val="Prrafodelista"/>
        <w:ind w:left="0"/>
        <w:jc w:val="both"/>
        <w:rPr>
          <w:rFonts w:cs="Arial"/>
          <w:sz w:val="20"/>
          <w:szCs w:val="20"/>
          <w:lang w:eastAsia="en-US"/>
        </w:rPr>
      </w:pPr>
      <w:r w:rsidRPr="00151CDF">
        <w:rPr>
          <w:rFonts w:cs="Arial"/>
          <w:sz w:val="20"/>
          <w:szCs w:val="20"/>
          <w:lang w:eastAsia="en-US"/>
        </w:rPr>
        <w:t xml:space="preserve">Del catálogo de configuraciones del sistema traer la información del parámetro correspondiente a la “Ruta de Almacenamiento de </w:t>
      </w:r>
      <w:r w:rsidR="000974F4" w:rsidRPr="00151CDF">
        <w:rPr>
          <w:rFonts w:cs="Arial"/>
          <w:sz w:val="20"/>
          <w:szCs w:val="20"/>
          <w:lang w:eastAsia="en-US"/>
        </w:rPr>
        <w:t>Firmas</w:t>
      </w:r>
      <w:r w:rsidRPr="00151CDF">
        <w:rPr>
          <w:rFonts w:cs="Arial"/>
          <w:sz w:val="20"/>
          <w:szCs w:val="20"/>
          <w:lang w:eastAsia="en-US"/>
        </w:rPr>
        <w:t xml:space="preserve"> en el Servidor”</w:t>
      </w:r>
      <w:r w:rsidR="001B4B25" w:rsidRPr="00151CDF">
        <w:rPr>
          <w:rFonts w:cs="Arial"/>
          <w:sz w:val="20"/>
          <w:szCs w:val="20"/>
          <w:lang w:eastAsia="en-US"/>
        </w:rPr>
        <w:t xml:space="preserve"> para la sucursal determinada</w:t>
      </w:r>
      <w:r w:rsidRPr="00151CDF">
        <w:rPr>
          <w:rFonts w:cs="Arial"/>
          <w:sz w:val="20"/>
          <w:szCs w:val="20"/>
          <w:lang w:eastAsia="en-US"/>
        </w:rPr>
        <w:t>.</w:t>
      </w:r>
    </w:p>
    <w:p w:rsidR="00C537EB" w:rsidRPr="00151CDF" w:rsidRDefault="00C537EB">
      <w:pPr>
        <w:rPr>
          <w:lang w:eastAsia="es-MX"/>
        </w:rPr>
      </w:pPr>
    </w:p>
    <w:p w:rsidR="00C537EB" w:rsidRPr="00151CDF" w:rsidRDefault="00C537EB" w:rsidP="00C537E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4" w:name="RN222"/>
      <w:bookmarkStart w:id="465" w:name="_Toc319402049"/>
      <w:bookmarkEnd w:id="464"/>
      <w:r w:rsidRPr="00151CDF">
        <w:rPr>
          <w:lang w:val="es-ES" w:eastAsia="en-US"/>
        </w:rPr>
        <w:t>RN222 Subir Pregunta</w:t>
      </w:r>
      <w:bookmarkEnd w:id="465"/>
      <w:r w:rsidRPr="00151CDF">
        <w:rPr>
          <w:lang w:val="es-ES" w:eastAsia="en-US"/>
        </w:rPr>
        <w:t xml:space="preserve"> </w:t>
      </w:r>
    </w:p>
    <w:p w:rsidR="00C537EB" w:rsidRPr="00151CDF" w:rsidRDefault="00C537EB" w:rsidP="00C537EB">
      <w:pPr>
        <w:pStyle w:val="Prrafodelista"/>
        <w:ind w:left="0"/>
        <w:jc w:val="both"/>
        <w:rPr>
          <w:rStyle w:val="Hipervnculo"/>
          <w:color w:val="auto"/>
          <w:sz w:val="20"/>
          <w:szCs w:val="20"/>
          <w:u w:val="none"/>
        </w:rPr>
      </w:pPr>
      <w:r w:rsidRPr="00151CDF">
        <w:rPr>
          <w:rFonts w:cs="Arial"/>
          <w:sz w:val="20"/>
          <w:szCs w:val="20"/>
          <w:lang w:eastAsia="en-US"/>
        </w:rPr>
        <w:t xml:space="preserve">Si la opción seleccionada es “Subir” se debe </w:t>
      </w:r>
      <w:proofErr w:type="spellStart"/>
      <w:r w:rsidRPr="00151CDF">
        <w:rPr>
          <w:rFonts w:cs="Arial"/>
          <w:sz w:val="20"/>
          <w:szCs w:val="20"/>
          <w:lang w:eastAsia="en-US"/>
        </w:rPr>
        <w:t>decrementar</w:t>
      </w:r>
      <w:proofErr w:type="spellEnd"/>
      <w:r w:rsidRPr="00151CDF">
        <w:rPr>
          <w:rFonts w:cs="Arial"/>
          <w:sz w:val="20"/>
          <w:szCs w:val="20"/>
          <w:lang w:eastAsia="en-US"/>
        </w:rPr>
        <w:t xml:space="preserve"> en uno el orden de la pregunta, y la pregunta con igual orden incrementar en uno. </w:t>
      </w:r>
    </w:p>
    <w:p w:rsidR="00C537EB" w:rsidRPr="00151CDF" w:rsidRDefault="00C537EB">
      <w:pPr>
        <w:rPr>
          <w:lang w:eastAsia="es-MX"/>
        </w:rPr>
      </w:pPr>
    </w:p>
    <w:p w:rsidR="00C537EB" w:rsidRPr="00151CDF" w:rsidRDefault="00C537EB" w:rsidP="00C537E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6" w:name="RN223"/>
      <w:bookmarkStart w:id="467" w:name="_Toc319402050"/>
      <w:bookmarkEnd w:id="466"/>
      <w:r w:rsidRPr="00151CDF">
        <w:rPr>
          <w:lang w:val="es-ES" w:eastAsia="en-US"/>
        </w:rPr>
        <w:t>RN223 Bajar Pregunta</w:t>
      </w:r>
      <w:bookmarkEnd w:id="467"/>
      <w:r w:rsidRPr="00151CDF">
        <w:rPr>
          <w:lang w:val="es-ES" w:eastAsia="en-US"/>
        </w:rPr>
        <w:t xml:space="preserve"> </w:t>
      </w:r>
    </w:p>
    <w:p w:rsidR="00C537EB" w:rsidRPr="00151CDF" w:rsidRDefault="00C537EB" w:rsidP="00C537EB">
      <w:pPr>
        <w:pStyle w:val="Prrafodelista"/>
        <w:ind w:left="0"/>
        <w:jc w:val="both"/>
        <w:rPr>
          <w:rStyle w:val="Hipervnculo"/>
          <w:color w:val="auto"/>
          <w:sz w:val="20"/>
          <w:szCs w:val="20"/>
          <w:u w:val="none"/>
        </w:rPr>
      </w:pPr>
      <w:r w:rsidRPr="00151CDF">
        <w:rPr>
          <w:rFonts w:cs="Arial"/>
          <w:sz w:val="20"/>
          <w:szCs w:val="20"/>
          <w:lang w:eastAsia="en-US"/>
        </w:rPr>
        <w:t xml:space="preserve">Si la opción seleccionada es “Bajar” se debe incrementar en uno el orden de la pregunta, y la pregunta con igual orden </w:t>
      </w:r>
      <w:proofErr w:type="spellStart"/>
      <w:r w:rsidRPr="00151CDF">
        <w:rPr>
          <w:rFonts w:cs="Arial"/>
          <w:sz w:val="20"/>
          <w:szCs w:val="20"/>
          <w:lang w:eastAsia="en-US"/>
        </w:rPr>
        <w:t>decrementar</w:t>
      </w:r>
      <w:proofErr w:type="spellEnd"/>
      <w:r w:rsidRPr="00151CDF">
        <w:rPr>
          <w:rFonts w:cs="Arial"/>
          <w:sz w:val="20"/>
          <w:szCs w:val="20"/>
          <w:lang w:eastAsia="en-US"/>
        </w:rPr>
        <w:t xml:space="preserve"> en uno. </w:t>
      </w:r>
    </w:p>
    <w:p w:rsidR="00C537EB" w:rsidRPr="00151CDF" w:rsidRDefault="00C537EB">
      <w:pPr>
        <w:rPr>
          <w:lang w:eastAsia="es-MX"/>
        </w:rPr>
      </w:pPr>
    </w:p>
    <w:p w:rsidR="00542450" w:rsidRPr="00151CDF" w:rsidRDefault="00542450" w:rsidP="005424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68" w:name="_Toc319402051"/>
      <w:bookmarkStart w:id="469" w:name="RN224"/>
      <w:r w:rsidRPr="00151CDF">
        <w:rPr>
          <w:lang w:val="es-ES" w:eastAsia="en-US"/>
        </w:rPr>
        <w:lastRenderedPageBreak/>
        <w:t>RN224 Archivo</w:t>
      </w:r>
      <w:r w:rsidR="00042AB3" w:rsidRPr="00151CDF">
        <w:rPr>
          <w:lang w:val="es-ES" w:eastAsia="en-US"/>
        </w:rPr>
        <w:t xml:space="preserve"> de Imágenes de la Cuadrilla</w:t>
      </w:r>
      <w:bookmarkEnd w:id="468"/>
      <w:r w:rsidRPr="00151CDF">
        <w:rPr>
          <w:lang w:val="es-ES" w:eastAsia="en-US"/>
        </w:rPr>
        <w:t xml:space="preserve">  </w:t>
      </w:r>
    </w:p>
    <w:bookmarkEnd w:id="469"/>
    <w:p w:rsidR="00042AB3" w:rsidRPr="00151CDF" w:rsidRDefault="00042AB3" w:rsidP="00042AB3">
      <w:pPr>
        <w:pStyle w:val="Prrafodelista"/>
        <w:ind w:left="0"/>
        <w:jc w:val="both"/>
        <w:rPr>
          <w:rStyle w:val="Hipervnculo"/>
          <w:color w:val="auto"/>
          <w:sz w:val="20"/>
          <w:szCs w:val="20"/>
          <w:u w:val="none"/>
        </w:rPr>
      </w:pPr>
      <w:r w:rsidRPr="00151CDF">
        <w:rPr>
          <w:rStyle w:val="Hipervnculo"/>
          <w:color w:val="auto"/>
          <w:sz w:val="20"/>
          <w:szCs w:val="20"/>
          <w:u w:val="none"/>
        </w:rPr>
        <w:t>Las imágenes capturadas en el móvil durante la jornada de trabajo serán comprimidas en un archivo ZIP, qu</w:t>
      </w:r>
      <w:r w:rsidR="00884877" w:rsidRPr="00151CDF">
        <w:rPr>
          <w:rStyle w:val="Hipervnculo"/>
          <w:color w:val="auto"/>
          <w:sz w:val="20"/>
          <w:szCs w:val="20"/>
          <w:u w:val="none"/>
        </w:rPr>
        <w:t xml:space="preserve">e llevará por nombre “Imágenes”, </w:t>
      </w:r>
      <w:r w:rsidRPr="00151CDF">
        <w:rPr>
          <w:rStyle w:val="Hipervnculo"/>
          <w:color w:val="auto"/>
          <w:sz w:val="20"/>
          <w:szCs w:val="20"/>
          <w:u w:val="none"/>
        </w:rPr>
        <w:t xml:space="preserve">concatenando al final la clave de la cuadrilla y la fecha de la agenda, </w:t>
      </w:r>
      <w:r w:rsidR="00884877" w:rsidRPr="00151CDF">
        <w:rPr>
          <w:rStyle w:val="Hipervnculo"/>
          <w:color w:val="auto"/>
          <w:sz w:val="20"/>
          <w:szCs w:val="20"/>
          <w:u w:val="none"/>
        </w:rPr>
        <w:t>cada dato deberá separarse</w:t>
      </w:r>
      <w:r w:rsidRPr="00151CDF">
        <w:rPr>
          <w:rStyle w:val="Hipervnculo"/>
          <w:color w:val="auto"/>
          <w:sz w:val="20"/>
          <w:szCs w:val="20"/>
          <w:u w:val="none"/>
        </w:rPr>
        <w:t xml:space="preserve"> con un gu</w:t>
      </w:r>
      <w:r w:rsidR="00884877" w:rsidRPr="00151CDF">
        <w:rPr>
          <w:rStyle w:val="Hipervnculo"/>
          <w:color w:val="auto"/>
          <w:sz w:val="20"/>
          <w:szCs w:val="20"/>
          <w:u w:val="none"/>
        </w:rPr>
        <w:t>ión bajo</w:t>
      </w:r>
      <w:r w:rsidRPr="00151CDF">
        <w:rPr>
          <w:rStyle w:val="Hipervnculo"/>
          <w:color w:val="auto"/>
          <w:sz w:val="20"/>
          <w:szCs w:val="20"/>
          <w:u w:val="none"/>
        </w:rPr>
        <w:t xml:space="preserve">. </w:t>
      </w:r>
    </w:p>
    <w:p w:rsidR="00542450" w:rsidRPr="00151CDF" w:rsidRDefault="00542450">
      <w:pPr>
        <w:rPr>
          <w:lang w:eastAsia="es-MX"/>
        </w:rPr>
      </w:pPr>
    </w:p>
    <w:p w:rsidR="00B303B6" w:rsidRPr="00151CDF" w:rsidRDefault="00B303B6" w:rsidP="00B303B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70" w:name="_Toc319402052"/>
      <w:bookmarkStart w:id="471" w:name="RN225"/>
      <w:r w:rsidRPr="00151CDF">
        <w:rPr>
          <w:lang w:val="es-ES" w:eastAsia="en-US"/>
        </w:rPr>
        <w:t>RN225 Archivo de Firmas de la Cuadrilla</w:t>
      </w:r>
      <w:bookmarkEnd w:id="470"/>
      <w:r w:rsidRPr="00151CDF">
        <w:rPr>
          <w:lang w:val="es-ES" w:eastAsia="en-US"/>
        </w:rPr>
        <w:t xml:space="preserve">  </w:t>
      </w:r>
    </w:p>
    <w:bookmarkEnd w:id="471"/>
    <w:p w:rsidR="00B303B6" w:rsidRPr="00151CDF" w:rsidRDefault="00B303B6" w:rsidP="00B303B6">
      <w:pPr>
        <w:pStyle w:val="Prrafodelista"/>
        <w:ind w:left="0"/>
        <w:jc w:val="both"/>
        <w:rPr>
          <w:rStyle w:val="Hipervnculo"/>
          <w:color w:val="auto"/>
          <w:sz w:val="20"/>
          <w:szCs w:val="20"/>
          <w:u w:val="none"/>
        </w:rPr>
      </w:pPr>
      <w:r w:rsidRPr="00151CDF">
        <w:rPr>
          <w:rStyle w:val="Hipervnculo"/>
          <w:color w:val="auto"/>
          <w:sz w:val="20"/>
          <w:szCs w:val="20"/>
          <w:u w:val="none"/>
        </w:rPr>
        <w:t xml:space="preserve">Las imágenes de las firmas capturadas en el móvil durante la jornada de trabajo serán comprimidas en un archivo ZIP, que llevará por nombre “Firmas”, concatenando al final la clave de la cuadrilla y la fecha de la agenda, cada dato deberá separarse con un guión bajo. </w:t>
      </w:r>
    </w:p>
    <w:p w:rsidR="00B303B6" w:rsidRPr="00151CDF" w:rsidRDefault="00B303B6">
      <w:pPr>
        <w:rPr>
          <w:lang w:eastAsia="es-MX"/>
        </w:rPr>
      </w:pPr>
    </w:p>
    <w:p w:rsidR="004162D4" w:rsidRPr="00151CDF" w:rsidRDefault="004162D4" w:rsidP="004162D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72" w:name="_Toc319402053"/>
      <w:bookmarkStart w:id="473" w:name="RN226"/>
      <w:r w:rsidRPr="00151CDF">
        <w:rPr>
          <w:lang w:val="es-ES" w:eastAsia="en-US"/>
        </w:rPr>
        <w:t>RN226 Información Propia de la</w:t>
      </w:r>
      <w:r w:rsidR="008236A1" w:rsidRPr="00151CDF">
        <w:rPr>
          <w:lang w:val="es-ES" w:eastAsia="en-US"/>
        </w:rPr>
        <w:t>s</w:t>
      </w:r>
      <w:r w:rsidRPr="00151CDF">
        <w:rPr>
          <w:lang w:val="es-ES" w:eastAsia="en-US"/>
        </w:rPr>
        <w:t xml:space="preserve"> Terminal</w:t>
      </w:r>
      <w:r w:rsidR="008236A1" w:rsidRPr="00151CDF">
        <w:rPr>
          <w:lang w:val="es-ES" w:eastAsia="en-US"/>
        </w:rPr>
        <w:t>es</w:t>
      </w:r>
      <w:r w:rsidRPr="00151CDF">
        <w:rPr>
          <w:lang w:val="es-ES" w:eastAsia="en-US"/>
        </w:rPr>
        <w:t xml:space="preserve"> Móvil</w:t>
      </w:r>
      <w:r w:rsidR="008236A1" w:rsidRPr="00151CDF">
        <w:rPr>
          <w:lang w:val="es-ES" w:eastAsia="en-US"/>
        </w:rPr>
        <w:t>es</w:t>
      </w:r>
      <w:bookmarkEnd w:id="472"/>
    </w:p>
    <w:bookmarkEnd w:id="473"/>
    <w:p w:rsidR="004162D4" w:rsidRPr="00151CDF" w:rsidRDefault="004162D4" w:rsidP="004162D4">
      <w:pPr>
        <w:pStyle w:val="Prrafodelista"/>
        <w:ind w:left="0"/>
        <w:jc w:val="both"/>
        <w:rPr>
          <w:rStyle w:val="Hipervnculo"/>
          <w:color w:val="auto"/>
          <w:sz w:val="20"/>
          <w:szCs w:val="20"/>
          <w:u w:val="none"/>
        </w:rPr>
      </w:pPr>
      <w:r w:rsidRPr="00151CDF">
        <w:rPr>
          <w:rStyle w:val="Hipervnculo"/>
          <w:color w:val="auto"/>
          <w:sz w:val="20"/>
          <w:szCs w:val="20"/>
          <w:u w:val="none"/>
        </w:rPr>
        <w:t xml:space="preserve">La información que se deberá cargar inicialmente debe ser exclusivamente la del ambiente móvil (terminales). </w:t>
      </w:r>
    </w:p>
    <w:p w:rsidR="004162D4" w:rsidRPr="00151CDF" w:rsidRDefault="004162D4" w:rsidP="004162D4">
      <w:pPr>
        <w:rPr>
          <w:lang w:eastAsia="es-MX"/>
        </w:rPr>
      </w:pPr>
    </w:p>
    <w:p w:rsidR="00BD6117" w:rsidRPr="00151CDF" w:rsidRDefault="00BD6117" w:rsidP="00BD611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74" w:name="RN227"/>
      <w:bookmarkStart w:id="475" w:name="_Toc319402054"/>
      <w:bookmarkEnd w:id="474"/>
      <w:r w:rsidRPr="00151CDF">
        <w:rPr>
          <w:lang w:val="es-ES" w:eastAsia="en-US"/>
        </w:rPr>
        <w:t>RN227 Elemento con Información Relacionada</w:t>
      </w:r>
      <w:bookmarkEnd w:id="475"/>
    </w:p>
    <w:p w:rsidR="00BD6117" w:rsidRPr="00151CDF" w:rsidRDefault="00BD6117" w:rsidP="00BD6117">
      <w:pPr>
        <w:pStyle w:val="Prrafodelista"/>
        <w:ind w:left="0"/>
        <w:jc w:val="both"/>
        <w:rPr>
          <w:rStyle w:val="Hipervnculo"/>
          <w:color w:val="auto"/>
          <w:sz w:val="20"/>
          <w:szCs w:val="20"/>
          <w:u w:val="none"/>
        </w:rPr>
      </w:pPr>
      <w:r w:rsidRPr="00151CDF">
        <w:rPr>
          <w:rStyle w:val="Hipervnculo"/>
          <w:color w:val="auto"/>
          <w:sz w:val="20"/>
          <w:szCs w:val="20"/>
          <w:u w:val="none"/>
        </w:rPr>
        <w:t xml:space="preserve">No se deberá inactivar o eliminar un elemento que tenga información relacionada. </w:t>
      </w:r>
    </w:p>
    <w:p w:rsidR="002E6237" w:rsidRPr="00151CDF" w:rsidRDefault="002E6237">
      <w:pPr>
        <w:rPr>
          <w:lang w:eastAsia="es-MX"/>
        </w:rPr>
      </w:pPr>
    </w:p>
    <w:p w:rsidR="00A533FD" w:rsidRPr="00151CDF" w:rsidRDefault="00A533FD" w:rsidP="00A533FD">
      <w:pPr>
        <w:pStyle w:val="Ttulo1"/>
        <w:numPr>
          <w:ilvl w:val="1"/>
          <w:numId w:val="1"/>
        </w:numPr>
        <w:tabs>
          <w:tab w:val="clear" w:pos="720"/>
          <w:tab w:val="clear" w:pos="792"/>
          <w:tab w:val="num" w:pos="567"/>
        </w:tabs>
        <w:autoSpaceDE/>
        <w:autoSpaceDN/>
        <w:adjustRightInd/>
        <w:spacing w:before="120" w:after="60" w:line="240" w:lineRule="atLeast"/>
        <w:ind w:left="0" w:firstLine="0"/>
        <w:rPr>
          <w:lang w:val="es-ES" w:eastAsia="en-US"/>
        </w:rPr>
      </w:pPr>
      <w:bookmarkStart w:id="476" w:name="_Toc319402055"/>
      <w:bookmarkStart w:id="477" w:name="RN228"/>
      <w:r w:rsidRPr="00151CDF">
        <w:rPr>
          <w:lang w:val="es-ES" w:eastAsia="en-US"/>
        </w:rPr>
        <w:t>RN228 Sincronización de Servicios Contratados para la Agenda en el Móvil</w:t>
      </w:r>
      <w:bookmarkEnd w:id="476"/>
    </w:p>
    <w:bookmarkEnd w:id="477"/>
    <w:p w:rsidR="001A6D29" w:rsidRPr="00151CDF" w:rsidRDefault="00A533FD" w:rsidP="001A6D29">
      <w:pPr>
        <w:pStyle w:val="Prrafodelista"/>
        <w:ind w:left="0"/>
        <w:jc w:val="both"/>
        <w:rPr>
          <w:rFonts w:cs="Arial"/>
          <w:sz w:val="20"/>
          <w:szCs w:val="20"/>
          <w:lang w:eastAsia="en-US"/>
        </w:rPr>
      </w:pPr>
      <w:r w:rsidRPr="00151CDF">
        <w:rPr>
          <w:sz w:val="20"/>
          <w:szCs w:val="20"/>
          <w:lang w:eastAsia="en-US"/>
        </w:rPr>
        <w:t xml:space="preserve">La carga inicial de </w:t>
      </w:r>
      <w:r w:rsidR="001A6D29" w:rsidRPr="00151CDF">
        <w:rPr>
          <w:sz w:val="20"/>
          <w:szCs w:val="20"/>
          <w:lang w:eastAsia="en-US"/>
        </w:rPr>
        <w:t>servicios contratados</w:t>
      </w:r>
      <w:r w:rsidRPr="00151CDF">
        <w:rPr>
          <w:sz w:val="20"/>
          <w:szCs w:val="20"/>
          <w:lang w:eastAsia="en-US"/>
        </w:rPr>
        <w:t xml:space="preserve"> debe incluir todos aquellos</w:t>
      </w:r>
      <w:r w:rsidR="001A6D29" w:rsidRPr="00151CDF">
        <w:rPr>
          <w:sz w:val="20"/>
          <w:szCs w:val="20"/>
          <w:lang w:eastAsia="en-US"/>
        </w:rPr>
        <w:t xml:space="preserve"> servicios que pertenezcan a los suscriptores </w:t>
      </w:r>
      <w:r w:rsidRPr="00151CDF">
        <w:rPr>
          <w:sz w:val="20"/>
          <w:szCs w:val="20"/>
          <w:lang w:eastAsia="en-US"/>
        </w:rPr>
        <w:t xml:space="preserve"> </w:t>
      </w:r>
      <w:r w:rsidR="001A6D29" w:rsidRPr="00151CDF">
        <w:rPr>
          <w:rFonts w:cs="Arial"/>
          <w:sz w:val="20"/>
          <w:szCs w:val="20"/>
          <w:lang w:eastAsia="en-US"/>
        </w:rPr>
        <w:t>a quienes estén asignadas las órdenes de trabajo cargadas.</w:t>
      </w:r>
    </w:p>
    <w:p w:rsidR="00A533FD" w:rsidRPr="00151CDF" w:rsidRDefault="00A533FD">
      <w:pPr>
        <w:rPr>
          <w:lang w:eastAsia="es-MX"/>
        </w:rPr>
      </w:pPr>
    </w:p>
    <w:p w:rsidR="004F5E47" w:rsidRPr="00151CDF" w:rsidRDefault="004F5E47" w:rsidP="004F5E47">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78" w:name="RN229"/>
      <w:bookmarkStart w:id="479" w:name="_Toc319402056"/>
      <w:bookmarkEnd w:id="478"/>
      <w:r w:rsidRPr="00151CDF">
        <w:rPr>
          <w:lang w:val="es-ES" w:eastAsia="en-US"/>
        </w:rPr>
        <w:t>RN229 Total de Órdenes de Trabajo por Tipo de Motivo con Problema</w:t>
      </w:r>
      <w:bookmarkEnd w:id="479"/>
    </w:p>
    <w:p w:rsidR="004F5E47" w:rsidRPr="00151CDF" w:rsidRDefault="00D15D50" w:rsidP="004F5E47">
      <w:pPr>
        <w:pStyle w:val="Prrafodelista"/>
        <w:ind w:left="0"/>
        <w:rPr>
          <w:rFonts w:cs="Arial"/>
          <w:sz w:val="20"/>
          <w:szCs w:val="20"/>
          <w:lang w:eastAsia="en-US"/>
        </w:rPr>
      </w:pPr>
      <w:r w:rsidRPr="00151CDF">
        <w:rPr>
          <w:rFonts w:cs="Arial"/>
          <w:sz w:val="20"/>
          <w:szCs w:val="20"/>
          <w:lang w:eastAsia="en-US"/>
        </w:rPr>
        <w:t>N</w:t>
      </w:r>
      <w:r w:rsidR="004F5E47" w:rsidRPr="00151CDF">
        <w:rPr>
          <w:rFonts w:cs="Arial"/>
          <w:sz w:val="20"/>
          <w:szCs w:val="20"/>
          <w:lang w:eastAsia="en-US"/>
        </w:rPr>
        <w:t>úmero de órdenes de trabajo que contengan el motivo de problema correspondiente.</w:t>
      </w:r>
    </w:p>
    <w:p w:rsidR="00425209" w:rsidRPr="00151CDF" w:rsidRDefault="00425209">
      <w:pPr>
        <w:rPr>
          <w:lang w:eastAsia="es-MX"/>
        </w:rPr>
      </w:pPr>
    </w:p>
    <w:p w:rsidR="001356DD" w:rsidRPr="00151CDF" w:rsidRDefault="001356DD" w:rsidP="001356DD">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80" w:name="RN230"/>
      <w:bookmarkStart w:id="481" w:name="_Toc319402057"/>
      <w:bookmarkEnd w:id="480"/>
      <w:r w:rsidRPr="00151CDF">
        <w:rPr>
          <w:bCs w:val="0"/>
          <w:szCs w:val="20"/>
          <w:lang w:eastAsia="en-US"/>
        </w:rPr>
        <w:t>RN230 Tipos de Usuarios</w:t>
      </w:r>
      <w:r w:rsidR="00B0618B" w:rsidRPr="00151CDF">
        <w:rPr>
          <w:bCs w:val="0"/>
          <w:szCs w:val="20"/>
          <w:lang w:eastAsia="en-US"/>
        </w:rPr>
        <w:t xml:space="preserve"> Activos</w:t>
      </w:r>
      <w:bookmarkEnd w:id="481"/>
      <w:r w:rsidRPr="00151CDF">
        <w:rPr>
          <w:bCs w:val="0"/>
          <w:szCs w:val="20"/>
          <w:lang w:eastAsia="en-US"/>
        </w:rPr>
        <w:t xml:space="preserve"> </w:t>
      </w:r>
    </w:p>
    <w:p w:rsidR="001356DD" w:rsidRPr="00151CDF" w:rsidRDefault="001356DD" w:rsidP="001356DD">
      <w:pPr>
        <w:pStyle w:val="Textoindependiente"/>
        <w:rPr>
          <w:b w:val="0"/>
          <w:bCs w:val="0"/>
          <w:sz w:val="20"/>
          <w:szCs w:val="20"/>
          <w:lang w:val="es-ES" w:eastAsia="en-US"/>
        </w:rPr>
      </w:pPr>
      <w:r w:rsidRPr="00151CDF">
        <w:rPr>
          <w:b w:val="0"/>
          <w:bCs w:val="0"/>
          <w:sz w:val="20"/>
          <w:szCs w:val="20"/>
          <w:lang w:val="es-ES" w:eastAsia="en-US"/>
        </w:rPr>
        <w:t>Catálogo de valores por referencia que corresponda</w:t>
      </w:r>
      <w:r w:rsidR="00C4482F" w:rsidRPr="00151CDF">
        <w:rPr>
          <w:b w:val="0"/>
          <w:bCs w:val="0"/>
          <w:sz w:val="20"/>
          <w:szCs w:val="20"/>
          <w:lang w:val="es-ES" w:eastAsia="en-US"/>
        </w:rPr>
        <w:t>n</w:t>
      </w:r>
      <w:r w:rsidRPr="00151CDF">
        <w:rPr>
          <w:b w:val="0"/>
          <w:bCs w:val="0"/>
          <w:sz w:val="20"/>
          <w:szCs w:val="20"/>
          <w:lang w:val="es-ES" w:eastAsia="en-US"/>
        </w:rPr>
        <w:t xml:space="preserve"> a “Tipos de Usuarios”</w:t>
      </w:r>
      <w:r w:rsidR="00C4482F" w:rsidRPr="00151CDF">
        <w:rPr>
          <w:b w:val="0"/>
          <w:bCs w:val="0"/>
          <w:sz w:val="20"/>
          <w:szCs w:val="20"/>
          <w:lang w:val="es-ES" w:eastAsia="en-US"/>
        </w:rPr>
        <w:t xml:space="preserve"> y estén activos</w:t>
      </w:r>
      <w:r w:rsidRPr="00151CDF">
        <w:rPr>
          <w:b w:val="0"/>
          <w:bCs w:val="0"/>
          <w:sz w:val="20"/>
          <w:szCs w:val="20"/>
          <w:lang w:val="es-ES" w:eastAsia="en-US"/>
        </w:rPr>
        <w:t>.</w:t>
      </w:r>
    </w:p>
    <w:p w:rsidR="00C537EB" w:rsidRPr="00151CDF" w:rsidRDefault="00C537EB">
      <w:pPr>
        <w:rPr>
          <w:lang w:eastAsia="es-MX"/>
        </w:rPr>
      </w:pPr>
    </w:p>
    <w:p w:rsidR="00FA719C" w:rsidRPr="00151CDF" w:rsidRDefault="00FA719C" w:rsidP="00FA719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82" w:name="_Toc319402058"/>
      <w:bookmarkStart w:id="483" w:name="RN231"/>
      <w:r w:rsidRPr="00151CDF">
        <w:rPr>
          <w:lang w:val="es-ES" w:eastAsia="en-US"/>
        </w:rPr>
        <w:t>RN231 Sincronización de Servicios Contratados para Consultar Suscriptor en el Móvil</w:t>
      </w:r>
      <w:bookmarkEnd w:id="482"/>
    </w:p>
    <w:bookmarkEnd w:id="483"/>
    <w:p w:rsidR="00FA719C" w:rsidRPr="00151CDF" w:rsidRDefault="00FA719C" w:rsidP="00FA719C">
      <w:pPr>
        <w:pStyle w:val="Prrafodelista"/>
        <w:ind w:left="0"/>
        <w:jc w:val="both"/>
        <w:rPr>
          <w:rFonts w:cs="Arial"/>
          <w:sz w:val="20"/>
          <w:szCs w:val="20"/>
          <w:lang w:eastAsia="en-US"/>
        </w:rPr>
      </w:pPr>
      <w:r w:rsidRPr="00151CDF">
        <w:rPr>
          <w:rFonts w:cs="Arial"/>
          <w:sz w:val="20"/>
          <w:szCs w:val="20"/>
          <w:lang w:eastAsia="en-US"/>
        </w:rPr>
        <w:t>Se deberá homologar la información del servidor hacia el móvil de los servicios contratados para los suscriptores relacionados con las órdenes de trabajo confirmadas.</w:t>
      </w:r>
    </w:p>
    <w:p w:rsidR="00292A91" w:rsidRPr="00151CDF" w:rsidRDefault="00292A91">
      <w:pPr>
        <w:rPr>
          <w:lang w:eastAsia="es-MX"/>
        </w:rPr>
      </w:pPr>
    </w:p>
    <w:p w:rsidR="00292A91" w:rsidRPr="00151CDF" w:rsidRDefault="00292A91" w:rsidP="00292A9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84" w:name="_Toc319402059"/>
      <w:bookmarkStart w:id="485" w:name="RN232"/>
      <w:r w:rsidRPr="00151CDF">
        <w:rPr>
          <w:lang w:val="es-ES" w:eastAsia="en-US"/>
        </w:rPr>
        <w:t xml:space="preserve">RN232 </w:t>
      </w:r>
      <w:r w:rsidR="004D5B4B" w:rsidRPr="00151CDF">
        <w:rPr>
          <w:lang w:val="es-ES" w:eastAsia="en-US"/>
        </w:rPr>
        <w:t>Servicios Por Tipo y Clave</w:t>
      </w:r>
      <w:bookmarkEnd w:id="484"/>
    </w:p>
    <w:bookmarkEnd w:id="485"/>
    <w:p w:rsidR="00292A91" w:rsidRPr="00151CDF" w:rsidRDefault="00292A91" w:rsidP="00292A91">
      <w:pPr>
        <w:pStyle w:val="Prrafodelista"/>
        <w:ind w:left="0"/>
        <w:jc w:val="both"/>
        <w:rPr>
          <w:rFonts w:cs="Arial"/>
          <w:sz w:val="20"/>
          <w:szCs w:val="20"/>
          <w:lang w:eastAsia="en-US"/>
        </w:rPr>
      </w:pPr>
      <w:r w:rsidRPr="00151CDF">
        <w:rPr>
          <w:rFonts w:cs="Arial"/>
          <w:sz w:val="20"/>
          <w:szCs w:val="20"/>
          <w:lang w:eastAsia="en-US"/>
        </w:rPr>
        <w:t>Los servicios serán agrupados primero por tipo de servicio y  después por la clave de servicio.</w:t>
      </w:r>
    </w:p>
    <w:p w:rsidR="00954072" w:rsidRPr="00151CDF" w:rsidRDefault="00954072">
      <w:pPr>
        <w:rPr>
          <w:lang w:eastAsia="es-MX"/>
        </w:rPr>
      </w:pPr>
    </w:p>
    <w:p w:rsidR="00954072" w:rsidRPr="00151CDF" w:rsidRDefault="000D63C8" w:rsidP="0095407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86" w:name="RN233"/>
      <w:bookmarkStart w:id="487" w:name="_Toc319402060"/>
      <w:bookmarkEnd w:id="486"/>
      <w:r w:rsidRPr="00151CDF">
        <w:rPr>
          <w:lang w:val="es-ES" w:eastAsia="en-US"/>
        </w:rPr>
        <w:t>RN233 Listado Agrupado por Fecha, Técnico y Suscriptor</w:t>
      </w:r>
      <w:bookmarkEnd w:id="487"/>
    </w:p>
    <w:p w:rsidR="00A05C1D" w:rsidRPr="00151CDF" w:rsidRDefault="00954072" w:rsidP="00954072">
      <w:pPr>
        <w:rPr>
          <w:rFonts w:cs="Arial"/>
          <w:sz w:val="20"/>
          <w:szCs w:val="20"/>
          <w:lang w:eastAsia="en-US"/>
        </w:rPr>
      </w:pPr>
      <w:r w:rsidRPr="00151CDF">
        <w:rPr>
          <w:rFonts w:cs="Arial"/>
          <w:sz w:val="20"/>
          <w:szCs w:val="20"/>
          <w:lang w:eastAsia="en-US"/>
        </w:rPr>
        <w:t>La información se deberá mostrar a manera de listado, ordenada de forma ascendente</w:t>
      </w:r>
      <w:r w:rsidR="000D63C8" w:rsidRPr="00151CDF">
        <w:rPr>
          <w:rFonts w:cs="Arial"/>
          <w:sz w:val="20"/>
          <w:szCs w:val="20"/>
          <w:lang w:eastAsia="en-US"/>
        </w:rPr>
        <w:t>,</w:t>
      </w:r>
      <w:r w:rsidRPr="00151CDF">
        <w:rPr>
          <w:rFonts w:cs="Arial"/>
          <w:sz w:val="20"/>
          <w:szCs w:val="20"/>
          <w:lang w:eastAsia="en-US"/>
        </w:rPr>
        <w:t xml:space="preserve"> agrupada por fecha, técnico y suscriptor. </w:t>
      </w:r>
    </w:p>
    <w:p w:rsidR="00A05C1D" w:rsidRPr="00151CDF" w:rsidRDefault="00A05C1D" w:rsidP="00954072">
      <w:pPr>
        <w:rPr>
          <w:rFonts w:cs="Arial"/>
          <w:sz w:val="20"/>
          <w:szCs w:val="20"/>
          <w:lang w:eastAsia="en-US"/>
        </w:rPr>
      </w:pPr>
    </w:p>
    <w:p w:rsidR="000D63C8" w:rsidRPr="00151CDF" w:rsidRDefault="000D63C8" w:rsidP="000D63C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488" w:name="RN234"/>
      <w:bookmarkStart w:id="489" w:name="_Toc319402061"/>
      <w:bookmarkEnd w:id="488"/>
      <w:r w:rsidRPr="00151CDF">
        <w:rPr>
          <w:lang w:val="es-ES" w:eastAsia="en-US"/>
        </w:rPr>
        <w:t>RN234 Listado Agrupado por Fecha y Técnico</w:t>
      </w:r>
      <w:bookmarkEnd w:id="489"/>
    </w:p>
    <w:p w:rsidR="000D63C8" w:rsidRPr="00151CDF" w:rsidRDefault="000D63C8" w:rsidP="000D63C8">
      <w:pPr>
        <w:rPr>
          <w:rFonts w:cs="Arial"/>
          <w:sz w:val="20"/>
          <w:szCs w:val="20"/>
          <w:lang w:eastAsia="en-US"/>
        </w:rPr>
      </w:pPr>
      <w:r w:rsidRPr="00151CDF">
        <w:rPr>
          <w:rFonts w:cs="Arial"/>
          <w:sz w:val="20"/>
          <w:szCs w:val="20"/>
          <w:lang w:eastAsia="en-US"/>
        </w:rPr>
        <w:t xml:space="preserve">La información se deberá mostrar a manera de listado, </w:t>
      </w:r>
      <w:r w:rsidR="00580997" w:rsidRPr="00151CDF">
        <w:rPr>
          <w:rFonts w:cs="Arial"/>
          <w:sz w:val="20"/>
          <w:szCs w:val="20"/>
          <w:lang w:eastAsia="en-US"/>
        </w:rPr>
        <w:t xml:space="preserve">agrupada por fecha y técnico, y </w:t>
      </w:r>
      <w:r w:rsidRPr="00151CDF">
        <w:rPr>
          <w:rFonts w:cs="Arial"/>
          <w:sz w:val="20"/>
          <w:szCs w:val="20"/>
          <w:lang w:eastAsia="en-US"/>
        </w:rPr>
        <w:t>ordenada de forma ascendente</w:t>
      </w:r>
      <w:r w:rsidR="00580997" w:rsidRPr="00151CDF">
        <w:rPr>
          <w:rFonts w:cs="Arial"/>
          <w:sz w:val="20"/>
          <w:szCs w:val="20"/>
          <w:lang w:eastAsia="en-US"/>
        </w:rPr>
        <w:t xml:space="preserve"> de acuerdo a su fecha y hora inicial de la orden de servicio (visita)</w:t>
      </w:r>
      <w:r w:rsidRPr="00151CDF">
        <w:rPr>
          <w:rFonts w:cs="Arial"/>
          <w:sz w:val="20"/>
          <w:szCs w:val="20"/>
          <w:lang w:eastAsia="en-US"/>
        </w:rPr>
        <w:t xml:space="preserve">. </w:t>
      </w:r>
    </w:p>
    <w:p w:rsidR="00425209" w:rsidRPr="00151CDF" w:rsidRDefault="00425209" w:rsidP="00954072">
      <w:pPr>
        <w:rPr>
          <w:lang w:eastAsia="es-MX"/>
        </w:rPr>
      </w:pPr>
    </w:p>
    <w:p w:rsidR="00521151" w:rsidRPr="00151CDF" w:rsidRDefault="00521151" w:rsidP="00521151">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90" w:name="RN235"/>
      <w:bookmarkStart w:id="491" w:name="_Toc319402062"/>
      <w:bookmarkEnd w:id="490"/>
      <w:r w:rsidRPr="00151CDF">
        <w:rPr>
          <w:lang w:val="es-ES" w:eastAsia="en-US"/>
        </w:rPr>
        <w:t>RN235 Órdenes de Trabajos con Excedente de Cable</w:t>
      </w:r>
      <w:bookmarkEnd w:id="491"/>
    </w:p>
    <w:p w:rsidR="00521151" w:rsidRPr="00151CDF" w:rsidRDefault="00D15D50" w:rsidP="00521151">
      <w:pPr>
        <w:pStyle w:val="Prrafodelista"/>
        <w:ind w:left="0"/>
        <w:rPr>
          <w:rFonts w:cs="Arial"/>
          <w:sz w:val="20"/>
          <w:szCs w:val="20"/>
          <w:lang w:eastAsia="en-US"/>
        </w:rPr>
      </w:pPr>
      <w:r w:rsidRPr="00151CDF">
        <w:rPr>
          <w:rFonts w:cs="Arial"/>
          <w:sz w:val="20"/>
          <w:szCs w:val="20"/>
          <w:lang w:eastAsia="en-US"/>
        </w:rPr>
        <w:t>Ó</w:t>
      </w:r>
      <w:r w:rsidR="00521151" w:rsidRPr="00151CDF">
        <w:rPr>
          <w:rFonts w:cs="Arial"/>
          <w:sz w:val="20"/>
          <w:szCs w:val="20"/>
          <w:lang w:eastAsia="en-US"/>
        </w:rPr>
        <w:t>rdenes de trabajo que tengan un consumo de cable excedente con motivo de “Exceso de Material Utilizado” que pertenezca al grupo “Excedido”.</w:t>
      </w:r>
    </w:p>
    <w:p w:rsidR="00521151" w:rsidRPr="00151CDF" w:rsidRDefault="00521151" w:rsidP="00954072">
      <w:pPr>
        <w:rPr>
          <w:lang w:eastAsia="es-MX"/>
        </w:rPr>
      </w:pPr>
    </w:p>
    <w:p w:rsidR="008C2EA3" w:rsidRPr="00151CDF" w:rsidRDefault="008C2EA3" w:rsidP="008C2EA3">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92" w:name="RN236"/>
      <w:bookmarkStart w:id="493" w:name="_Toc319402063"/>
      <w:bookmarkEnd w:id="492"/>
      <w:r w:rsidRPr="00151CDF">
        <w:rPr>
          <w:lang w:val="es-ES" w:eastAsia="en-US"/>
        </w:rPr>
        <w:t>RN236 Trabajos Filtrados por Fecha Inicial de la Visita</w:t>
      </w:r>
      <w:bookmarkEnd w:id="493"/>
    </w:p>
    <w:p w:rsidR="008C2EA3" w:rsidRPr="00151CDF" w:rsidRDefault="00D15D50" w:rsidP="008C2EA3">
      <w:pPr>
        <w:pStyle w:val="Prrafodelista"/>
        <w:ind w:left="0"/>
        <w:rPr>
          <w:rFonts w:cs="Arial"/>
          <w:sz w:val="20"/>
          <w:szCs w:val="20"/>
          <w:lang w:eastAsia="en-US"/>
        </w:rPr>
      </w:pPr>
      <w:r w:rsidRPr="00151CDF">
        <w:rPr>
          <w:rFonts w:cs="Arial"/>
          <w:sz w:val="20"/>
          <w:szCs w:val="20"/>
          <w:lang w:eastAsia="en-US"/>
        </w:rPr>
        <w:t>Ó</w:t>
      </w:r>
      <w:r w:rsidR="008C2EA3" w:rsidRPr="00151CDF">
        <w:rPr>
          <w:rFonts w:cs="Arial"/>
          <w:sz w:val="20"/>
          <w:szCs w:val="20"/>
          <w:lang w:eastAsia="en-US"/>
        </w:rPr>
        <w:t xml:space="preserve">rdenes de trabajo </w:t>
      </w:r>
      <w:r w:rsidR="0004747F" w:rsidRPr="00151CDF">
        <w:rPr>
          <w:rFonts w:cs="Arial"/>
          <w:sz w:val="20"/>
          <w:szCs w:val="20"/>
          <w:lang w:eastAsia="en-US"/>
        </w:rPr>
        <w:t>donde que</w:t>
      </w:r>
      <w:r w:rsidR="008C2EA3" w:rsidRPr="00151CDF">
        <w:rPr>
          <w:rFonts w:cs="Arial"/>
          <w:sz w:val="20"/>
          <w:szCs w:val="20"/>
          <w:lang w:eastAsia="en-US"/>
        </w:rPr>
        <w:t xml:space="preserve"> </w:t>
      </w:r>
      <w:r w:rsidR="0004747F" w:rsidRPr="00151CDF">
        <w:rPr>
          <w:rFonts w:cs="Arial"/>
          <w:sz w:val="20"/>
          <w:szCs w:val="20"/>
          <w:lang w:eastAsia="en-US"/>
        </w:rPr>
        <w:t>la fecha inicial de la visita asociada coincida</w:t>
      </w:r>
      <w:r w:rsidR="008C2EA3" w:rsidRPr="00151CDF">
        <w:rPr>
          <w:rFonts w:cs="Arial"/>
          <w:sz w:val="20"/>
          <w:szCs w:val="20"/>
          <w:lang w:eastAsia="en-US"/>
        </w:rPr>
        <w:t xml:space="preserve"> con</w:t>
      </w:r>
      <w:r w:rsidR="0004747F" w:rsidRPr="00151CDF">
        <w:rPr>
          <w:rFonts w:cs="Arial"/>
          <w:sz w:val="20"/>
          <w:szCs w:val="20"/>
          <w:lang w:eastAsia="en-US"/>
        </w:rPr>
        <w:t xml:space="preserve"> la fecha o fechas filtradas</w:t>
      </w:r>
      <w:r w:rsidR="008C2EA3" w:rsidRPr="00151CDF">
        <w:rPr>
          <w:rFonts w:cs="Arial"/>
          <w:sz w:val="20"/>
          <w:szCs w:val="20"/>
          <w:lang w:eastAsia="en-US"/>
        </w:rPr>
        <w:t>, no se considera la hora.</w:t>
      </w:r>
    </w:p>
    <w:p w:rsidR="00160C46" w:rsidRPr="00151CDF" w:rsidRDefault="00160C46" w:rsidP="008C2EA3">
      <w:pPr>
        <w:pStyle w:val="Prrafodelista"/>
        <w:ind w:left="0"/>
        <w:rPr>
          <w:lang w:eastAsia="es-MX"/>
        </w:rPr>
      </w:pPr>
    </w:p>
    <w:p w:rsidR="00160C46" w:rsidRPr="00151CDF" w:rsidRDefault="00160C46" w:rsidP="00160C46">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4" w:name="RN237"/>
      <w:bookmarkStart w:id="495" w:name="_Toc319402064"/>
      <w:bookmarkEnd w:id="494"/>
      <w:r w:rsidRPr="00151CDF">
        <w:rPr>
          <w:bCs w:val="0"/>
          <w:szCs w:val="20"/>
          <w:lang w:eastAsia="en-US"/>
        </w:rPr>
        <w:t>RN237 Usuarios Técnicos</w:t>
      </w:r>
      <w:bookmarkEnd w:id="495"/>
    </w:p>
    <w:p w:rsidR="00160C46" w:rsidRPr="00151CDF" w:rsidRDefault="00160C46" w:rsidP="00160C46">
      <w:pPr>
        <w:rPr>
          <w:rFonts w:cs="Arial"/>
          <w:sz w:val="20"/>
          <w:szCs w:val="20"/>
          <w:lang w:eastAsia="en-US"/>
        </w:rPr>
      </w:pPr>
      <w:r w:rsidRPr="00151CDF">
        <w:rPr>
          <w:bCs/>
          <w:sz w:val="20"/>
          <w:szCs w:val="20"/>
          <w:lang w:eastAsia="en-US"/>
        </w:rPr>
        <w:t>Catálogo de valores por referencia de tipos de usuario que correspondan al valor de “</w:t>
      </w:r>
      <w:r w:rsidRPr="00151CDF">
        <w:rPr>
          <w:rFonts w:cs="Arial"/>
          <w:sz w:val="20"/>
          <w:szCs w:val="20"/>
          <w:lang w:eastAsia="en-US"/>
        </w:rPr>
        <w:t>Técnico”.</w:t>
      </w:r>
    </w:p>
    <w:p w:rsidR="00D15D50" w:rsidRPr="00151CDF" w:rsidRDefault="00D15D50" w:rsidP="00160C46">
      <w:pPr>
        <w:rPr>
          <w:rFonts w:cs="Arial"/>
          <w:sz w:val="20"/>
          <w:szCs w:val="20"/>
          <w:lang w:eastAsia="en-US"/>
        </w:rPr>
      </w:pPr>
    </w:p>
    <w:p w:rsidR="00563763" w:rsidRPr="00151CDF" w:rsidRDefault="00563763" w:rsidP="00563763">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496" w:name="RN238"/>
      <w:bookmarkStart w:id="497" w:name="_Toc319402065"/>
      <w:bookmarkEnd w:id="496"/>
      <w:r w:rsidRPr="00151CDF">
        <w:rPr>
          <w:bCs w:val="0"/>
          <w:szCs w:val="20"/>
          <w:lang w:eastAsia="en-US"/>
        </w:rPr>
        <w:t>RN238 Información Agrupada</w:t>
      </w:r>
      <w:bookmarkEnd w:id="497"/>
    </w:p>
    <w:p w:rsidR="00160C46" w:rsidRPr="00151CDF" w:rsidRDefault="00563763">
      <w:pPr>
        <w:rPr>
          <w:bCs/>
          <w:sz w:val="20"/>
          <w:szCs w:val="20"/>
          <w:lang w:eastAsia="en-US"/>
        </w:rPr>
      </w:pPr>
      <w:r w:rsidRPr="00151CDF">
        <w:rPr>
          <w:bCs/>
          <w:sz w:val="20"/>
          <w:szCs w:val="20"/>
          <w:lang w:eastAsia="en-US"/>
        </w:rPr>
        <w:t>La Información se mostrará agrupada.</w:t>
      </w:r>
    </w:p>
    <w:p w:rsidR="002E6237" w:rsidRPr="00151CDF" w:rsidRDefault="002E6237" w:rsidP="00CC3272">
      <w:pPr>
        <w:rPr>
          <w:lang w:eastAsia="es-MX"/>
        </w:rPr>
      </w:pPr>
    </w:p>
    <w:p w:rsidR="00D425AC" w:rsidRPr="00151CDF" w:rsidRDefault="00D425AC" w:rsidP="00D425AC">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498" w:name="RN239"/>
      <w:bookmarkStart w:id="499" w:name="_Toc319402066"/>
      <w:bookmarkEnd w:id="498"/>
      <w:r w:rsidRPr="00151CDF">
        <w:rPr>
          <w:lang w:val="es-ES" w:eastAsia="en-US"/>
        </w:rPr>
        <w:t xml:space="preserve">RN239 Órdenes de Trabajo con </w:t>
      </w:r>
      <w:r w:rsidR="00B41114" w:rsidRPr="00151CDF">
        <w:rPr>
          <w:lang w:val="es-ES" w:eastAsia="en-US"/>
        </w:rPr>
        <w:t>Motivo</w:t>
      </w:r>
      <w:r w:rsidRPr="00151CDF">
        <w:rPr>
          <w:lang w:val="es-ES" w:eastAsia="en-US"/>
        </w:rPr>
        <w:t xml:space="preserve"> </w:t>
      </w:r>
      <w:r w:rsidR="00B41114" w:rsidRPr="00151CDF">
        <w:rPr>
          <w:lang w:val="es-ES" w:eastAsia="en-US"/>
        </w:rPr>
        <w:t>“</w:t>
      </w:r>
      <w:r w:rsidRPr="00151CDF">
        <w:rPr>
          <w:lang w:val="es-ES" w:eastAsia="en-US"/>
        </w:rPr>
        <w:t>Visita</w:t>
      </w:r>
      <w:r w:rsidR="00B41114" w:rsidRPr="00151CDF">
        <w:rPr>
          <w:lang w:val="es-ES" w:eastAsia="en-US"/>
        </w:rPr>
        <w:t>”</w:t>
      </w:r>
      <w:bookmarkEnd w:id="499"/>
    </w:p>
    <w:p w:rsidR="00D425AC" w:rsidRPr="00151CDF" w:rsidRDefault="00D425AC" w:rsidP="00D425AC">
      <w:pPr>
        <w:pStyle w:val="Prrafodelista"/>
        <w:ind w:left="0"/>
        <w:rPr>
          <w:rFonts w:cs="Arial"/>
          <w:sz w:val="20"/>
          <w:szCs w:val="20"/>
          <w:lang w:eastAsia="en-US"/>
        </w:rPr>
      </w:pPr>
      <w:r w:rsidRPr="00151CDF">
        <w:rPr>
          <w:rFonts w:cs="Arial"/>
          <w:sz w:val="20"/>
          <w:szCs w:val="20"/>
          <w:lang w:eastAsia="en-US"/>
        </w:rPr>
        <w:t>Órdenes de trabajo que correspondan a “Motivos para Terminar un Trabajo” que pertenezca al grupo de “Visita”.</w:t>
      </w:r>
    </w:p>
    <w:p w:rsidR="00D425AC" w:rsidRPr="00151CDF" w:rsidRDefault="00D425AC" w:rsidP="00CC3272">
      <w:pPr>
        <w:rPr>
          <w:lang w:eastAsia="es-MX"/>
        </w:rPr>
      </w:pPr>
    </w:p>
    <w:p w:rsidR="00B41114" w:rsidRPr="00151CDF" w:rsidRDefault="00B41114" w:rsidP="00B4111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00" w:name="RN240"/>
      <w:bookmarkStart w:id="501" w:name="_Toc319402067"/>
      <w:bookmarkEnd w:id="500"/>
      <w:r w:rsidRPr="00151CDF">
        <w:rPr>
          <w:lang w:val="es-ES" w:eastAsia="en-US"/>
        </w:rPr>
        <w:t>RN240 Órdenes de Trabajo en Estado “Atendidas”</w:t>
      </w:r>
      <w:bookmarkEnd w:id="501"/>
    </w:p>
    <w:p w:rsidR="00B41114" w:rsidRPr="00151CDF" w:rsidRDefault="00B41114" w:rsidP="00B41114">
      <w:pPr>
        <w:pStyle w:val="Prrafodelista"/>
        <w:ind w:left="0"/>
        <w:jc w:val="both"/>
        <w:rPr>
          <w:rFonts w:cs="Arial"/>
          <w:sz w:val="20"/>
          <w:szCs w:val="20"/>
          <w:lang w:eastAsia="en-US"/>
        </w:rPr>
      </w:pPr>
      <w:r w:rsidRPr="00151CDF">
        <w:rPr>
          <w:rFonts w:cs="Arial"/>
          <w:sz w:val="20"/>
          <w:szCs w:val="20"/>
          <w:lang w:eastAsia="en-US"/>
        </w:rPr>
        <w:t>Órdenes de trabajo en estado de “atendidas”.</w:t>
      </w:r>
    </w:p>
    <w:p w:rsidR="00B41114" w:rsidRPr="00151CDF" w:rsidRDefault="00B41114" w:rsidP="00CC3272">
      <w:pPr>
        <w:rPr>
          <w:lang w:eastAsia="es-MX"/>
        </w:rPr>
      </w:pPr>
    </w:p>
    <w:p w:rsidR="00976938" w:rsidRPr="00151CDF" w:rsidRDefault="007510BB" w:rsidP="0097693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02" w:name="_Toc319402068"/>
      <w:bookmarkStart w:id="503" w:name="RN241"/>
      <w:bookmarkStart w:id="504" w:name="_Toc207014958"/>
      <w:bookmarkStart w:id="505" w:name="_Toc207088193"/>
      <w:r w:rsidRPr="00151CDF">
        <w:rPr>
          <w:bCs w:val="0"/>
          <w:szCs w:val="20"/>
          <w:lang w:eastAsia="en-US"/>
        </w:rPr>
        <w:t xml:space="preserve">RN241 </w:t>
      </w:r>
      <w:r w:rsidR="00976938" w:rsidRPr="00151CDF">
        <w:rPr>
          <w:bCs w:val="0"/>
          <w:szCs w:val="20"/>
          <w:lang w:eastAsia="en-US"/>
        </w:rPr>
        <w:t>Valor Tipos de Servicio</w:t>
      </w:r>
      <w:bookmarkEnd w:id="502"/>
    </w:p>
    <w:bookmarkEnd w:id="503"/>
    <w:p w:rsidR="00976938" w:rsidRPr="00151CDF" w:rsidRDefault="00976938" w:rsidP="00976938">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“Tipos de Servicio”, traer la información con el valor para los tipos de servicio existentes.</w:t>
      </w:r>
    </w:p>
    <w:p w:rsidR="00D75745" w:rsidRPr="00151CDF" w:rsidRDefault="00D75745">
      <w:pPr>
        <w:rPr>
          <w:bCs/>
          <w:szCs w:val="20"/>
          <w:lang w:eastAsia="en-US"/>
        </w:rPr>
      </w:pPr>
    </w:p>
    <w:p w:rsidR="00D75745" w:rsidRPr="00151CDF" w:rsidRDefault="007510BB" w:rsidP="00D7574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06" w:name="_Toc319402069"/>
      <w:bookmarkStart w:id="507" w:name="RN242"/>
      <w:r w:rsidRPr="00151CDF">
        <w:rPr>
          <w:bCs w:val="0"/>
          <w:szCs w:val="20"/>
          <w:lang w:eastAsia="en-US"/>
        </w:rPr>
        <w:t xml:space="preserve">RN242 </w:t>
      </w:r>
      <w:r w:rsidR="00D75745" w:rsidRPr="00151CDF">
        <w:rPr>
          <w:bCs w:val="0"/>
          <w:szCs w:val="20"/>
          <w:lang w:eastAsia="en-US"/>
        </w:rPr>
        <w:t xml:space="preserve">Servicios </w:t>
      </w:r>
      <w:r w:rsidR="004E46D3" w:rsidRPr="00151CDF">
        <w:rPr>
          <w:bCs w:val="0"/>
          <w:szCs w:val="20"/>
          <w:lang w:eastAsia="en-US"/>
        </w:rPr>
        <w:t>de la</w:t>
      </w:r>
      <w:r w:rsidR="00D75745" w:rsidRPr="00151CDF">
        <w:rPr>
          <w:bCs w:val="0"/>
          <w:szCs w:val="20"/>
          <w:lang w:eastAsia="en-US"/>
        </w:rPr>
        <w:t xml:space="preserve"> Ciudad</w:t>
      </w:r>
      <w:bookmarkEnd w:id="506"/>
    </w:p>
    <w:bookmarkEnd w:id="507"/>
    <w:p w:rsidR="00D75745" w:rsidRPr="00151CDF" w:rsidRDefault="00D75745" w:rsidP="00D75745">
      <w:pPr>
        <w:pStyle w:val="Prrafodelista"/>
        <w:ind w:left="0"/>
        <w:jc w:val="both"/>
        <w:rPr>
          <w:rFonts w:cs="Arial"/>
          <w:sz w:val="20"/>
          <w:szCs w:val="20"/>
          <w:lang w:eastAsia="en-US"/>
        </w:rPr>
      </w:pPr>
      <w:r w:rsidRPr="00151CDF">
        <w:rPr>
          <w:rFonts w:cs="Arial"/>
          <w:sz w:val="20"/>
          <w:szCs w:val="20"/>
          <w:lang w:eastAsia="en-US"/>
        </w:rPr>
        <w:t>Únicamente traer los servicios que se pueden ofrecer de acuerdo a la ciudad.</w:t>
      </w:r>
    </w:p>
    <w:p w:rsidR="007510BB" w:rsidRPr="00151CDF" w:rsidRDefault="007510BB" w:rsidP="00D75745">
      <w:pPr>
        <w:rPr>
          <w:bCs/>
          <w:szCs w:val="20"/>
          <w:lang w:eastAsia="en-US"/>
        </w:rPr>
      </w:pPr>
    </w:p>
    <w:p w:rsidR="007510BB" w:rsidRPr="00151CDF" w:rsidRDefault="007510BB" w:rsidP="007510B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08" w:name="_Toc319402070"/>
      <w:bookmarkStart w:id="509" w:name="RN243"/>
      <w:r w:rsidRPr="00151CDF">
        <w:rPr>
          <w:bCs w:val="0"/>
          <w:szCs w:val="20"/>
          <w:lang w:eastAsia="en-US"/>
        </w:rPr>
        <w:t>RN243 Información de la Ciudad a la que Pertenece la Sucursal</w:t>
      </w:r>
      <w:bookmarkEnd w:id="508"/>
    </w:p>
    <w:bookmarkEnd w:id="509"/>
    <w:p w:rsidR="007510BB" w:rsidRPr="00151CDF" w:rsidRDefault="007510BB" w:rsidP="007510BB">
      <w:pPr>
        <w:rPr>
          <w:sz w:val="20"/>
          <w:szCs w:val="20"/>
          <w:lang w:val="es-MX" w:eastAsia="en-US"/>
        </w:rPr>
      </w:pPr>
      <w:r w:rsidRPr="00151CDF">
        <w:rPr>
          <w:sz w:val="20"/>
          <w:szCs w:val="20"/>
          <w:lang w:val="es-MX" w:eastAsia="en-US"/>
        </w:rPr>
        <w:t>La información a cargar debe incluir únicamente aquella que pertenezca a la ciudad que está asignada la sucursal, la cual está almacenada en el archivo de configuración del móvil.</w:t>
      </w:r>
    </w:p>
    <w:p w:rsidR="00632BD2" w:rsidRPr="00151CDF" w:rsidRDefault="00632BD2" w:rsidP="00D75745">
      <w:pPr>
        <w:rPr>
          <w:bCs/>
          <w:szCs w:val="20"/>
          <w:lang w:eastAsia="en-US"/>
        </w:rPr>
      </w:pPr>
    </w:p>
    <w:p w:rsidR="00A4395A" w:rsidRPr="00151CDF" w:rsidRDefault="00632BD2" w:rsidP="002A6A2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10" w:name="_Toc319402071"/>
      <w:bookmarkStart w:id="511" w:name="RN244"/>
      <w:r w:rsidRPr="00151CDF">
        <w:rPr>
          <w:bCs w:val="0"/>
          <w:szCs w:val="20"/>
          <w:lang w:eastAsia="en-US"/>
        </w:rPr>
        <w:t xml:space="preserve">RN244 </w:t>
      </w:r>
      <w:r w:rsidR="00FB3498" w:rsidRPr="00151CDF">
        <w:rPr>
          <w:bCs w:val="0"/>
          <w:szCs w:val="20"/>
          <w:lang w:eastAsia="en-US"/>
        </w:rPr>
        <w:t>Configuraciones del Sistema</w:t>
      </w:r>
      <w:bookmarkEnd w:id="510"/>
    </w:p>
    <w:bookmarkEnd w:id="511"/>
    <w:p w:rsidR="00FB3498" w:rsidRPr="00151CDF" w:rsidRDefault="00FB3498" w:rsidP="00FB3498">
      <w:pPr>
        <w:rPr>
          <w:sz w:val="20"/>
          <w:szCs w:val="20"/>
          <w:lang w:eastAsia="en-US"/>
        </w:rPr>
      </w:pPr>
      <w:r w:rsidRPr="00151CDF">
        <w:rPr>
          <w:sz w:val="20"/>
          <w:szCs w:val="20"/>
          <w:lang w:eastAsia="en-US"/>
        </w:rPr>
        <w:t>Los siguientes parámetros podrán ser configurables en el sistema:  Envío Parcial de Consumo de Materiales, Ruta de Almacenamiento de Archivo de Tutorial de Servicio en el Servidor, Ruta de Almacenamiento de Archivo de Tutorial de Servicio en el Móvil, Ruta de Almacenamiento de Imágenes en el Móvil, Ruta de Almacenamiento de Imágenes en el Servidor, Ruta de Almacenamiento de Imágenes Cartográficas en el Móvil, Ruta de Almacenamiento de Imágenes Cartográficas en el Servidor, Ruta de Almacenamiento de Firmas en el Móvil, Ruta de Almacenamiento de Firmas en el Servidor, Ruta de Almacenamiento de Ayuda del Sistema en el Servidor, Ruta de Almacenamiento de Ayuda del Sistema en el Móvil</w:t>
      </w:r>
      <w:r w:rsidR="009F2FD5" w:rsidRPr="00151CDF">
        <w:rPr>
          <w:sz w:val="20"/>
          <w:szCs w:val="20"/>
          <w:lang w:eastAsia="en-US"/>
        </w:rPr>
        <w:t xml:space="preserve">, Dirección FTP para Transferencia de Imágenes al Servidor, Usuario de Acceso a FTP para Transferencia de Imágenes al Servidor, </w:t>
      </w:r>
      <w:proofErr w:type="spellStart"/>
      <w:r w:rsidR="009F2FD5" w:rsidRPr="00151CDF">
        <w:rPr>
          <w:sz w:val="20"/>
          <w:szCs w:val="20"/>
          <w:lang w:eastAsia="en-US"/>
        </w:rPr>
        <w:t>Password</w:t>
      </w:r>
      <w:proofErr w:type="spellEnd"/>
      <w:r w:rsidR="009F2FD5" w:rsidRPr="00151CDF">
        <w:rPr>
          <w:sz w:val="20"/>
          <w:szCs w:val="20"/>
          <w:lang w:eastAsia="en-US"/>
        </w:rPr>
        <w:t xml:space="preserve"> de </w:t>
      </w:r>
      <w:r w:rsidR="009F2FD5" w:rsidRPr="00151CDF">
        <w:rPr>
          <w:sz w:val="20"/>
          <w:szCs w:val="20"/>
          <w:lang w:eastAsia="en-US"/>
        </w:rPr>
        <w:lastRenderedPageBreak/>
        <w:t>Acceso a FTP para Transferencia de Imágenes al Servidor</w:t>
      </w:r>
      <w:r w:rsidR="00A66974" w:rsidRPr="00151CDF">
        <w:rPr>
          <w:sz w:val="20"/>
          <w:szCs w:val="20"/>
          <w:lang w:eastAsia="en-US"/>
        </w:rPr>
        <w:t xml:space="preserve">, </w:t>
      </w:r>
      <w:r w:rsidR="00A66974" w:rsidRPr="00151CDF">
        <w:rPr>
          <w:rFonts w:cs="Arial"/>
          <w:sz w:val="20"/>
          <w:szCs w:val="20"/>
          <w:lang w:eastAsia="en-US"/>
        </w:rPr>
        <w:t>Diferencia permitida  de metros de cable en carretes respecto a cantidad de material en inventario.</w:t>
      </w:r>
    </w:p>
    <w:p w:rsidR="002A6A28" w:rsidRPr="00151CDF" w:rsidRDefault="002A6A28" w:rsidP="002A6A28">
      <w:pPr>
        <w:rPr>
          <w:lang w:val="es-MX" w:eastAsia="en-US"/>
        </w:rPr>
      </w:pPr>
    </w:p>
    <w:p w:rsidR="0081684F" w:rsidRPr="00151CDF" w:rsidRDefault="0081684F" w:rsidP="0081684F">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12" w:name="_Toc319402072"/>
      <w:bookmarkStart w:id="513" w:name="RN245"/>
      <w:r w:rsidRPr="00151CDF">
        <w:rPr>
          <w:bCs w:val="0"/>
          <w:szCs w:val="20"/>
          <w:lang w:eastAsia="en-US"/>
        </w:rPr>
        <w:t>RN245 Valor por Defecto Cantidad</w:t>
      </w:r>
      <w:bookmarkEnd w:id="512"/>
    </w:p>
    <w:bookmarkEnd w:id="513"/>
    <w:p w:rsidR="0081684F" w:rsidRPr="00151CDF" w:rsidRDefault="0081684F" w:rsidP="0081684F">
      <w:pPr>
        <w:jc w:val="both"/>
        <w:rPr>
          <w:sz w:val="20"/>
          <w:szCs w:val="20"/>
          <w:lang w:eastAsia="en-US"/>
        </w:rPr>
      </w:pPr>
      <w:r w:rsidRPr="00151CDF">
        <w:rPr>
          <w:sz w:val="20"/>
          <w:szCs w:val="20"/>
          <w:lang w:eastAsia="en-US"/>
        </w:rPr>
        <w:t>El valor por defecto para la cantidad siempre será uno.</w:t>
      </w:r>
    </w:p>
    <w:p w:rsidR="0081684F" w:rsidRPr="00151CDF" w:rsidRDefault="0081684F" w:rsidP="0081684F">
      <w:pPr>
        <w:rPr>
          <w:bCs/>
          <w:szCs w:val="20"/>
          <w:lang w:eastAsia="en-US"/>
        </w:rPr>
      </w:pPr>
    </w:p>
    <w:bookmarkStart w:id="514" w:name="RN246"/>
    <w:p w:rsidR="00653A6C" w:rsidRPr="00151CDF" w:rsidRDefault="00653A6C" w:rsidP="00653A6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r w:rsidRPr="00151CDF">
        <w:rPr>
          <w:bCs w:val="0"/>
          <w:szCs w:val="20"/>
          <w:lang w:eastAsia="en-US"/>
        </w:rPr>
        <w:fldChar w:fldCharType="begin"/>
      </w:r>
      <w:r w:rsidRPr="00151CDF">
        <w:rPr>
          <w:bCs w:val="0"/>
          <w:szCs w:val="20"/>
          <w:lang w:eastAsia="en-US"/>
        </w:rPr>
        <w:instrText xml:space="preserve"> HYPERLINK "file:///C:\\Amesol\\Analisis\\Megacable\\EspecificacionRequerimientos\\General\\MEG_Reglas_de_Negocio.docx" \l "RN224" </w:instrText>
      </w:r>
      <w:r w:rsidRPr="00151CDF">
        <w:rPr>
          <w:bCs w:val="0"/>
          <w:szCs w:val="20"/>
          <w:lang w:eastAsia="en-US"/>
        </w:rPr>
        <w:fldChar w:fldCharType="separate"/>
      </w:r>
      <w:bookmarkStart w:id="515" w:name="_Toc319402073"/>
      <w:r w:rsidRPr="00151CDF">
        <w:rPr>
          <w:bCs w:val="0"/>
          <w:lang w:eastAsia="en-US"/>
        </w:rPr>
        <w:t xml:space="preserve">RN246 Dirección FTP para </w:t>
      </w:r>
      <w:r w:rsidR="008204B7" w:rsidRPr="00151CDF">
        <w:rPr>
          <w:bCs w:val="0"/>
          <w:lang w:eastAsia="en-US"/>
        </w:rPr>
        <w:t>Transferencia de</w:t>
      </w:r>
      <w:r w:rsidRPr="00151CDF">
        <w:rPr>
          <w:bCs w:val="0"/>
          <w:lang w:eastAsia="en-US"/>
        </w:rPr>
        <w:t xml:space="preserve"> </w:t>
      </w:r>
      <w:r w:rsidR="00D13576" w:rsidRPr="00151CDF">
        <w:rPr>
          <w:bCs w:val="0"/>
          <w:lang w:eastAsia="en-US"/>
        </w:rPr>
        <w:t>Archivos</w:t>
      </w:r>
      <w:r w:rsidRPr="00151CDF">
        <w:rPr>
          <w:bCs w:val="0"/>
          <w:lang w:eastAsia="en-US"/>
        </w:rPr>
        <w:t xml:space="preserve"> </w:t>
      </w:r>
      <w:r w:rsidR="008204B7" w:rsidRPr="00151CDF">
        <w:rPr>
          <w:bCs w:val="0"/>
          <w:lang w:eastAsia="en-US"/>
        </w:rPr>
        <w:t xml:space="preserve">al </w:t>
      </w:r>
      <w:r w:rsidRPr="00151CDF">
        <w:rPr>
          <w:bCs w:val="0"/>
          <w:lang w:eastAsia="en-US"/>
        </w:rPr>
        <w:t>Servidor</w:t>
      </w:r>
      <w:bookmarkEnd w:id="515"/>
      <w:r w:rsidRPr="00151CDF">
        <w:rPr>
          <w:bCs w:val="0"/>
          <w:szCs w:val="20"/>
          <w:lang w:eastAsia="en-US"/>
        </w:rPr>
        <w:fldChar w:fldCharType="end"/>
      </w:r>
      <w:bookmarkEnd w:id="514"/>
    </w:p>
    <w:p w:rsidR="00653A6C" w:rsidRPr="00151CDF" w:rsidRDefault="009F2FD5" w:rsidP="00653A6C">
      <w:pPr>
        <w:pStyle w:val="Prrafodelista"/>
        <w:ind w:left="0"/>
        <w:jc w:val="both"/>
        <w:rPr>
          <w:rFonts w:cs="Arial"/>
          <w:sz w:val="20"/>
          <w:szCs w:val="20"/>
          <w:lang w:eastAsia="en-US"/>
        </w:rPr>
      </w:pPr>
      <w:r w:rsidRPr="00151CDF">
        <w:rPr>
          <w:rFonts w:cs="Arial"/>
          <w:sz w:val="20"/>
          <w:szCs w:val="20"/>
          <w:lang w:eastAsia="en-US"/>
        </w:rPr>
        <w:t>Del catálogo de configuraciones del sistema</w:t>
      </w:r>
      <w:r w:rsidR="00653A6C" w:rsidRPr="00151CDF">
        <w:rPr>
          <w:rFonts w:cs="Arial"/>
          <w:sz w:val="20"/>
          <w:szCs w:val="20"/>
          <w:lang w:eastAsia="en-US"/>
        </w:rPr>
        <w:t xml:space="preserve"> traer la información del parámetro correspondiente a la “</w:t>
      </w:r>
      <w:r w:rsidR="0007596F" w:rsidRPr="00151CDF">
        <w:rPr>
          <w:rFonts w:cs="Arial"/>
          <w:sz w:val="20"/>
          <w:szCs w:val="20"/>
          <w:lang w:eastAsia="en-US"/>
        </w:rPr>
        <w:t>Dirección FTP para Transferencia de Imágenes al Servidor</w:t>
      </w:r>
      <w:r w:rsidR="00653A6C" w:rsidRPr="00151CDF">
        <w:rPr>
          <w:rFonts w:cs="Arial"/>
          <w:sz w:val="20"/>
          <w:szCs w:val="20"/>
          <w:lang w:eastAsia="en-US"/>
        </w:rPr>
        <w:t>” para la sucursal determinada.</w:t>
      </w:r>
    </w:p>
    <w:p w:rsidR="00653A6C" w:rsidRPr="00151CDF" w:rsidRDefault="00653A6C" w:rsidP="00653A6C">
      <w:pPr>
        <w:pStyle w:val="Prrafodelista"/>
        <w:ind w:left="0"/>
        <w:jc w:val="both"/>
        <w:rPr>
          <w:rFonts w:cs="Arial"/>
          <w:sz w:val="20"/>
          <w:szCs w:val="20"/>
          <w:lang w:eastAsia="en-US"/>
        </w:rPr>
      </w:pPr>
    </w:p>
    <w:p w:rsidR="00977A39" w:rsidRPr="00151CDF" w:rsidRDefault="00977A39" w:rsidP="008204B7">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16" w:name="_Toc319402074"/>
      <w:bookmarkStart w:id="517" w:name="RN247"/>
      <w:r w:rsidRPr="00151CDF">
        <w:rPr>
          <w:bCs w:val="0"/>
          <w:lang w:eastAsia="en-US"/>
        </w:rPr>
        <w:t xml:space="preserve">RN247 Usuario de Acceso a FTP </w:t>
      </w:r>
      <w:r w:rsidR="008204B7" w:rsidRPr="00151CDF">
        <w:rPr>
          <w:bCs w:val="0"/>
          <w:lang w:eastAsia="en-US"/>
        </w:rPr>
        <w:t xml:space="preserve">para Transferencia </w:t>
      </w:r>
      <w:r w:rsidRPr="00151CDF">
        <w:rPr>
          <w:bCs w:val="0"/>
          <w:lang w:eastAsia="en-US"/>
        </w:rPr>
        <w:t xml:space="preserve">de </w:t>
      </w:r>
      <w:r w:rsidR="00D13576" w:rsidRPr="00151CDF">
        <w:rPr>
          <w:bCs w:val="0"/>
          <w:lang w:eastAsia="en-US"/>
        </w:rPr>
        <w:t>Archivos</w:t>
      </w:r>
      <w:r w:rsidRPr="00151CDF">
        <w:rPr>
          <w:bCs w:val="0"/>
          <w:lang w:eastAsia="en-US"/>
        </w:rPr>
        <w:t xml:space="preserve"> </w:t>
      </w:r>
      <w:r w:rsidR="008204B7" w:rsidRPr="00151CDF">
        <w:rPr>
          <w:bCs w:val="0"/>
          <w:lang w:eastAsia="en-US"/>
        </w:rPr>
        <w:t>al</w:t>
      </w:r>
      <w:r w:rsidRPr="00151CDF">
        <w:rPr>
          <w:bCs w:val="0"/>
          <w:lang w:eastAsia="en-US"/>
        </w:rPr>
        <w:t xml:space="preserve"> Servidor</w:t>
      </w:r>
      <w:bookmarkEnd w:id="516"/>
    </w:p>
    <w:bookmarkEnd w:id="517"/>
    <w:p w:rsidR="00653A6C" w:rsidRPr="00151CDF" w:rsidRDefault="009F2FD5" w:rsidP="00653A6C">
      <w:pPr>
        <w:pStyle w:val="Prrafodelista"/>
        <w:ind w:left="0"/>
        <w:jc w:val="both"/>
        <w:rPr>
          <w:rFonts w:cs="Arial"/>
          <w:sz w:val="20"/>
          <w:szCs w:val="20"/>
          <w:lang w:eastAsia="en-US"/>
        </w:rPr>
      </w:pPr>
      <w:r w:rsidRPr="00151CDF">
        <w:rPr>
          <w:rFonts w:cs="Arial"/>
          <w:sz w:val="20"/>
          <w:szCs w:val="20"/>
          <w:lang w:eastAsia="en-US"/>
        </w:rPr>
        <w:t xml:space="preserve">Del catálogo de configuraciones del sistema </w:t>
      </w:r>
      <w:r w:rsidR="00653A6C" w:rsidRPr="00151CDF">
        <w:rPr>
          <w:rFonts w:cs="Arial"/>
          <w:sz w:val="20"/>
          <w:szCs w:val="20"/>
          <w:lang w:eastAsia="en-US"/>
        </w:rPr>
        <w:t>traer la información de</w:t>
      </w:r>
      <w:r w:rsidR="00637A10" w:rsidRPr="00151CDF">
        <w:rPr>
          <w:rFonts w:cs="Arial"/>
          <w:sz w:val="20"/>
          <w:szCs w:val="20"/>
          <w:lang w:eastAsia="en-US"/>
        </w:rPr>
        <w:t>l parámetro correspondiente al</w:t>
      </w:r>
      <w:r w:rsidR="00653A6C" w:rsidRPr="00151CDF">
        <w:rPr>
          <w:rFonts w:cs="Arial"/>
          <w:sz w:val="20"/>
          <w:szCs w:val="20"/>
          <w:lang w:eastAsia="en-US"/>
        </w:rPr>
        <w:t xml:space="preserve"> “</w:t>
      </w:r>
      <w:r w:rsidR="0007596F" w:rsidRPr="00151CDF">
        <w:rPr>
          <w:rFonts w:cs="Arial"/>
          <w:sz w:val="20"/>
          <w:szCs w:val="20"/>
          <w:lang w:eastAsia="en-US"/>
        </w:rPr>
        <w:t>Usuario de Acceso a FTP para Transferencia de Imágenes al Servidor</w:t>
      </w:r>
      <w:r w:rsidR="00653A6C" w:rsidRPr="00151CDF">
        <w:rPr>
          <w:rFonts w:cs="Arial"/>
          <w:sz w:val="20"/>
          <w:szCs w:val="20"/>
          <w:lang w:eastAsia="en-US"/>
        </w:rPr>
        <w:t>” para la sucursal determinada.</w:t>
      </w:r>
    </w:p>
    <w:p w:rsidR="00653A6C" w:rsidRPr="00151CDF" w:rsidRDefault="00653A6C" w:rsidP="00653A6C">
      <w:pPr>
        <w:pStyle w:val="Prrafodelista"/>
        <w:ind w:left="0"/>
        <w:jc w:val="both"/>
        <w:rPr>
          <w:rFonts w:cs="Arial"/>
          <w:sz w:val="20"/>
          <w:szCs w:val="20"/>
          <w:lang w:eastAsia="en-US"/>
        </w:rPr>
      </w:pPr>
    </w:p>
    <w:p w:rsidR="00637A10" w:rsidRPr="00151CDF" w:rsidRDefault="00637A10" w:rsidP="00637A1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18" w:name="_Toc319402075"/>
      <w:bookmarkStart w:id="519" w:name="RN248"/>
      <w:r w:rsidRPr="00151CDF">
        <w:rPr>
          <w:bCs w:val="0"/>
          <w:lang w:eastAsia="en-US"/>
        </w:rPr>
        <w:t>RN248</w:t>
      </w:r>
      <w:r w:rsidR="008204B7" w:rsidRPr="00151CDF">
        <w:rPr>
          <w:bCs w:val="0"/>
          <w:lang w:eastAsia="en-US"/>
        </w:rPr>
        <w:t xml:space="preserve"> </w:t>
      </w:r>
      <w:proofErr w:type="spellStart"/>
      <w:r w:rsidR="008204B7" w:rsidRPr="00151CDF">
        <w:rPr>
          <w:bCs w:val="0"/>
          <w:lang w:eastAsia="en-US"/>
        </w:rPr>
        <w:t>Password</w:t>
      </w:r>
      <w:proofErr w:type="spellEnd"/>
      <w:r w:rsidR="008204B7" w:rsidRPr="00151CDF">
        <w:rPr>
          <w:bCs w:val="0"/>
          <w:lang w:eastAsia="en-US"/>
        </w:rPr>
        <w:t xml:space="preserve"> de </w:t>
      </w:r>
      <w:r w:rsidRPr="00151CDF">
        <w:rPr>
          <w:bCs w:val="0"/>
          <w:lang w:eastAsia="en-US"/>
        </w:rPr>
        <w:t xml:space="preserve">Acceso a FTP </w:t>
      </w:r>
      <w:r w:rsidR="008204B7" w:rsidRPr="00151CDF">
        <w:rPr>
          <w:bCs w:val="0"/>
          <w:lang w:eastAsia="en-US"/>
        </w:rPr>
        <w:t xml:space="preserve">para Transferencia de </w:t>
      </w:r>
      <w:r w:rsidR="00D13576" w:rsidRPr="00151CDF">
        <w:rPr>
          <w:bCs w:val="0"/>
          <w:lang w:eastAsia="en-US"/>
        </w:rPr>
        <w:t>Archivos</w:t>
      </w:r>
      <w:r w:rsidR="008204B7" w:rsidRPr="00151CDF">
        <w:rPr>
          <w:bCs w:val="0"/>
          <w:lang w:eastAsia="en-US"/>
        </w:rPr>
        <w:t xml:space="preserve"> al </w:t>
      </w:r>
      <w:r w:rsidRPr="00151CDF">
        <w:rPr>
          <w:bCs w:val="0"/>
          <w:lang w:eastAsia="en-US"/>
        </w:rPr>
        <w:t>Servidor</w:t>
      </w:r>
      <w:bookmarkEnd w:id="518"/>
    </w:p>
    <w:bookmarkEnd w:id="519"/>
    <w:p w:rsidR="00637A10" w:rsidRPr="00151CDF" w:rsidRDefault="009F2FD5" w:rsidP="00637A10">
      <w:pPr>
        <w:pStyle w:val="Prrafodelista"/>
        <w:ind w:left="0"/>
        <w:jc w:val="both"/>
        <w:rPr>
          <w:rFonts w:cs="Arial"/>
          <w:sz w:val="20"/>
          <w:szCs w:val="20"/>
          <w:lang w:eastAsia="en-US"/>
        </w:rPr>
      </w:pPr>
      <w:r w:rsidRPr="00151CDF">
        <w:rPr>
          <w:rFonts w:cs="Arial"/>
          <w:sz w:val="20"/>
          <w:szCs w:val="20"/>
          <w:lang w:eastAsia="en-US"/>
        </w:rPr>
        <w:t xml:space="preserve">Del catálogo de configuraciones del sistema </w:t>
      </w:r>
      <w:r w:rsidR="00637A10" w:rsidRPr="00151CDF">
        <w:rPr>
          <w:rFonts w:cs="Arial"/>
          <w:sz w:val="20"/>
          <w:szCs w:val="20"/>
          <w:lang w:eastAsia="en-US"/>
        </w:rPr>
        <w:t>traer la información del parámetro correspondiente al “</w:t>
      </w:r>
      <w:proofErr w:type="spellStart"/>
      <w:r w:rsidR="0007596F" w:rsidRPr="00151CDF">
        <w:rPr>
          <w:rFonts w:cs="Arial"/>
          <w:sz w:val="20"/>
          <w:szCs w:val="20"/>
          <w:lang w:eastAsia="en-US"/>
        </w:rPr>
        <w:t>Password</w:t>
      </w:r>
      <w:proofErr w:type="spellEnd"/>
      <w:r w:rsidR="0007596F" w:rsidRPr="00151CDF">
        <w:rPr>
          <w:rFonts w:cs="Arial"/>
          <w:sz w:val="20"/>
          <w:szCs w:val="20"/>
          <w:lang w:eastAsia="en-US"/>
        </w:rPr>
        <w:t xml:space="preserve"> de Acceso a FTP para Transferencia de Imágenes al Servidor</w:t>
      </w:r>
      <w:r w:rsidR="00637A10" w:rsidRPr="00151CDF">
        <w:rPr>
          <w:rFonts w:cs="Arial"/>
          <w:sz w:val="20"/>
          <w:szCs w:val="20"/>
          <w:lang w:eastAsia="en-US"/>
        </w:rPr>
        <w:t>” para la sucursal determinada.</w:t>
      </w:r>
    </w:p>
    <w:p w:rsidR="00637A10" w:rsidRPr="00151CDF" w:rsidRDefault="00637A10" w:rsidP="00637A10">
      <w:pPr>
        <w:rPr>
          <w:lang w:val="es-MX" w:eastAsia="en-US"/>
        </w:rPr>
      </w:pPr>
    </w:p>
    <w:p w:rsidR="0027357A" w:rsidRPr="00151CDF" w:rsidRDefault="0027357A" w:rsidP="0027357A">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20" w:name="_Toc319402076"/>
      <w:bookmarkStart w:id="521" w:name="RN249"/>
      <w:r w:rsidRPr="00151CDF">
        <w:rPr>
          <w:bCs w:val="0"/>
          <w:lang w:eastAsia="en-US"/>
        </w:rPr>
        <w:t xml:space="preserve">RN249 FTP </w:t>
      </w:r>
      <w:r w:rsidR="008204B7" w:rsidRPr="00151CDF">
        <w:rPr>
          <w:bCs w:val="0"/>
          <w:lang w:eastAsia="en-US"/>
        </w:rPr>
        <w:t>para Transferencia de</w:t>
      </w:r>
      <w:r w:rsidRPr="00151CDF">
        <w:rPr>
          <w:bCs w:val="0"/>
          <w:lang w:eastAsia="en-US"/>
        </w:rPr>
        <w:t xml:space="preserve"> </w:t>
      </w:r>
      <w:r w:rsidR="00D13576" w:rsidRPr="00151CDF">
        <w:rPr>
          <w:bCs w:val="0"/>
          <w:lang w:eastAsia="en-US"/>
        </w:rPr>
        <w:t>Archivos</w:t>
      </w:r>
      <w:r w:rsidRPr="00151CDF">
        <w:rPr>
          <w:bCs w:val="0"/>
          <w:lang w:eastAsia="en-US"/>
        </w:rPr>
        <w:t xml:space="preserve"> </w:t>
      </w:r>
      <w:r w:rsidR="008204B7" w:rsidRPr="00151CDF">
        <w:rPr>
          <w:bCs w:val="0"/>
          <w:lang w:eastAsia="en-US"/>
        </w:rPr>
        <w:t>al</w:t>
      </w:r>
      <w:r w:rsidRPr="00151CDF">
        <w:rPr>
          <w:bCs w:val="0"/>
          <w:lang w:eastAsia="en-US"/>
        </w:rPr>
        <w:t xml:space="preserve"> Servidor</w:t>
      </w:r>
      <w:bookmarkEnd w:id="520"/>
    </w:p>
    <w:bookmarkEnd w:id="521"/>
    <w:p w:rsidR="0027357A" w:rsidRPr="00151CDF" w:rsidRDefault="0027357A" w:rsidP="0027357A">
      <w:pPr>
        <w:pStyle w:val="Prrafodelista"/>
        <w:ind w:left="0"/>
      </w:pPr>
      <w:r w:rsidRPr="00151CDF">
        <w:rPr>
          <w:rFonts w:cs="Arial"/>
          <w:sz w:val="20"/>
          <w:szCs w:val="20"/>
        </w:rPr>
        <w:t xml:space="preserve">Para </w:t>
      </w:r>
      <w:proofErr w:type="spellStart"/>
      <w:r w:rsidRPr="00151CDF">
        <w:rPr>
          <w:rFonts w:cs="Arial"/>
          <w:sz w:val="20"/>
          <w:szCs w:val="20"/>
        </w:rPr>
        <w:t>accesar</w:t>
      </w:r>
      <w:proofErr w:type="spellEnd"/>
      <w:r w:rsidRPr="00151CDF">
        <w:rPr>
          <w:rFonts w:cs="Arial"/>
          <w:sz w:val="20"/>
          <w:szCs w:val="20"/>
        </w:rPr>
        <w:t xml:space="preserve"> al FTP, se utili</w:t>
      </w:r>
      <w:r w:rsidR="003E0EE0" w:rsidRPr="00151CDF">
        <w:rPr>
          <w:rFonts w:cs="Arial"/>
          <w:sz w:val="20"/>
          <w:szCs w:val="20"/>
        </w:rPr>
        <w:t xml:space="preserve">zarán los valores obtenidos de las </w:t>
      </w:r>
      <w:r w:rsidRPr="00151CDF">
        <w:rPr>
          <w:rFonts w:cs="Arial"/>
          <w:sz w:val="20"/>
          <w:szCs w:val="20"/>
        </w:rPr>
        <w:t xml:space="preserve">configuraciones del </w:t>
      </w:r>
      <w:r w:rsidR="009F2FD5" w:rsidRPr="00151CDF">
        <w:rPr>
          <w:rFonts w:cs="Arial"/>
          <w:sz w:val="20"/>
          <w:szCs w:val="20"/>
        </w:rPr>
        <w:t>sistema</w:t>
      </w:r>
      <w:r w:rsidRPr="00151CDF">
        <w:rPr>
          <w:rFonts w:cs="Arial"/>
          <w:sz w:val="20"/>
          <w:szCs w:val="20"/>
        </w:rPr>
        <w:t xml:space="preserve"> para los parámetros correspondientes a “</w:t>
      </w:r>
      <w:r w:rsidR="00AB7968" w:rsidRPr="00151CDF">
        <w:rPr>
          <w:rFonts w:cs="Arial"/>
          <w:sz w:val="20"/>
          <w:szCs w:val="20"/>
          <w:lang w:eastAsia="en-US"/>
        </w:rPr>
        <w:t xml:space="preserve">Dirección FTP para Transferencia de </w:t>
      </w:r>
      <w:r w:rsidR="00FB2EE8" w:rsidRPr="00151CDF">
        <w:rPr>
          <w:rFonts w:cs="Arial"/>
          <w:sz w:val="20"/>
          <w:szCs w:val="20"/>
          <w:lang w:eastAsia="en-US"/>
        </w:rPr>
        <w:t>Archivos</w:t>
      </w:r>
      <w:r w:rsidR="00AB7968" w:rsidRPr="00151CDF">
        <w:rPr>
          <w:rFonts w:cs="Arial"/>
          <w:sz w:val="20"/>
          <w:szCs w:val="20"/>
          <w:lang w:eastAsia="en-US"/>
        </w:rPr>
        <w:t xml:space="preserve"> al Servidor</w:t>
      </w:r>
      <w:r w:rsidRPr="00151CDF">
        <w:rPr>
          <w:rFonts w:cs="Arial"/>
          <w:sz w:val="20"/>
          <w:szCs w:val="20"/>
        </w:rPr>
        <w:t>”, “</w:t>
      </w:r>
      <w:r w:rsidR="00AB7968" w:rsidRPr="00151CDF">
        <w:rPr>
          <w:rFonts w:cs="Arial"/>
          <w:sz w:val="20"/>
          <w:szCs w:val="20"/>
          <w:lang w:eastAsia="en-US"/>
        </w:rPr>
        <w:t xml:space="preserve">Usuario de Acceso a FTP para Transferencia de </w:t>
      </w:r>
      <w:r w:rsidR="00FB2EE8" w:rsidRPr="00151CDF">
        <w:rPr>
          <w:rFonts w:cs="Arial"/>
          <w:sz w:val="20"/>
          <w:szCs w:val="20"/>
          <w:lang w:eastAsia="en-US"/>
        </w:rPr>
        <w:t xml:space="preserve">Archivos </w:t>
      </w:r>
      <w:r w:rsidR="00AB7968" w:rsidRPr="00151CDF">
        <w:rPr>
          <w:rFonts w:cs="Arial"/>
          <w:sz w:val="20"/>
          <w:szCs w:val="20"/>
          <w:lang w:eastAsia="en-US"/>
        </w:rPr>
        <w:t>al Servidor</w:t>
      </w:r>
      <w:r w:rsidRPr="00151CDF">
        <w:rPr>
          <w:rFonts w:cs="Arial"/>
          <w:sz w:val="20"/>
          <w:szCs w:val="20"/>
        </w:rPr>
        <w:t>” y “</w:t>
      </w:r>
      <w:proofErr w:type="spellStart"/>
      <w:r w:rsidR="00AB7968" w:rsidRPr="00151CDF">
        <w:rPr>
          <w:rFonts w:cs="Arial"/>
          <w:sz w:val="20"/>
          <w:szCs w:val="20"/>
          <w:lang w:eastAsia="en-US"/>
        </w:rPr>
        <w:t>Password</w:t>
      </w:r>
      <w:proofErr w:type="spellEnd"/>
      <w:r w:rsidR="00AB7968" w:rsidRPr="00151CDF">
        <w:rPr>
          <w:rFonts w:cs="Arial"/>
          <w:sz w:val="20"/>
          <w:szCs w:val="20"/>
          <w:lang w:eastAsia="en-US"/>
        </w:rPr>
        <w:t xml:space="preserve"> de Acceso a FTP para Transferencia de </w:t>
      </w:r>
      <w:r w:rsidR="00FB2EE8" w:rsidRPr="00151CDF">
        <w:rPr>
          <w:rFonts w:cs="Arial"/>
          <w:sz w:val="20"/>
          <w:szCs w:val="20"/>
          <w:lang w:eastAsia="en-US"/>
        </w:rPr>
        <w:t xml:space="preserve">Archivos </w:t>
      </w:r>
      <w:r w:rsidR="00AB7968" w:rsidRPr="00151CDF">
        <w:rPr>
          <w:rFonts w:cs="Arial"/>
          <w:sz w:val="20"/>
          <w:szCs w:val="20"/>
          <w:lang w:eastAsia="en-US"/>
        </w:rPr>
        <w:t>al Servidor</w:t>
      </w:r>
      <w:r w:rsidRPr="00151CDF">
        <w:rPr>
          <w:rFonts w:cs="Arial"/>
          <w:sz w:val="20"/>
          <w:szCs w:val="20"/>
        </w:rPr>
        <w:t>”</w:t>
      </w:r>
      <w:r w:rsidR="00AB7968" w:rsidRPr="00151CDF">
        <w:rPr>
          <w:rFonts w:cs="Arial"/>
          <w:sz w:val="20"/>
          <w:szCs w:val="20"/>
        </w:rPr>
        <w:t>.</w:t>
      </w:r>
    </w:p>
    <w:p w:rsidR="0027357A" w:rsidRPr="00151CDF" w:rsidRDefault="0027357A" w:rsidP="0027357A">
      <w:pPr>
        <w:rPr>
          <w:lang w:val="es-MX" w:eastAsia="en-US"/>
        </w:rPr>
      </w:pPr>
    </w:p>
    <w:p w:rsidR="00422E74" w:rsidRPr="00151CDF" w:rsidRDefault="00422E74" w:rsidP="00422E7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22" w:name="_Toc319402077"/>
      <w:bookmarkStart w:id="523" w:name="RN250"/>
      <w:r w:rsidRPr="00151CDF">
        <w:rPr>
          <w:bCs w:val="0"/>
          <w:szCs w:val="20"/>
          <w:lang w:eastAsia="en-US"/>
        </w:rPr>
        <w:t>RN250 Directorios para Almacenamiento de Imágenes en el Móvil</w:t>
      </w:r>
      <w:bookmarkEnd w:id="522"/>
    </w:p>
    <w:bookmarkEnd w:id="523"/>
    <w:p w:rsidR="00422E74" w:rsidRPr="00151CDF" w:rsidRDefault="00422E74" w:rsidP="00422E74">
      <w:pPr>
        <w:rPr>
          <w:sz w:val="20"/>
          <w:szCs w:val="20"/>
          <w:lang w:eastAsia="en-US"/>
        </w:rPr>
      </w:pPr>
      <w:r w:rsidRPr="00151CDF">
        <w:rPr>
          <w:sz w:val="20"/>
          <w:szCs w:val="20"/>
          <w:lang w:eastAsia="en-US"/>
        </w:rPr>
        <w:t xml:space="preserve">Las imágenes serán almacenadas </w:t>
      </w:r>
      <w:r w:rsidR="00C82F15" w:rsidRPr="00151CDF">
        <w:rPr>
          <w:sz w:val="20"/>
          <w:szCs w:val="20"/>
          <w:lang w:eastAsia="en-US"/>
        </w:rPr>
        <w:t xml:space="preserve">en el móvil </w:t>
      </w:r>
      <w:r w:rsidRPr="00151CDF">
        <w:rPr>
          <w:sz w:val="20"/>
          <w:szCs w:val="20"/>
          <w:lang w:eastAsia="en-US"/>
        </w:rPr>
        <w:t>en los directorios que corresponden a las rutas de los siguientes parámetros de configuración: Ruta de Almacenamiento de Archivo de Tutorial de Servicio en el Móvil, Ruta de Almacenamiento de Imágenes en el Móvil, Ruta de Almacenamiento de Imágenes Cartográficas en el Móvil, Ruta de Almacenamiento de Firmas en el Móvil, Ruta de Almacenamiento de Ayuda del Sistema en el Móvil.</w:t>
      </w:r>
    </w:p>
    <w:p w:rsidR="00422E74" w:rsidRPr="00151CDF" w:rsidRDefault="00422E74" w:rsidP="0027357A">
      <w:pPr>
        <w:rPr>
          <w:lang w:val="es-MX" w:eastAsia="en-US"/>
        </w:rPr>
      </w:pPr>
    </w:p>
    <w:p w:rsidR="007B70E4" w:rsidRPr="00151CDF" w:rsidRDefault="007B70E4" w:rsidP="007B70E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24" w:name="_Toc319402078"/>
      <w:bookmarkStart w:id="525" w:name="RN251"/>
      <w:r w:rsidRPr="00151CDF">
        <w:rPr>
          <w:lang w:val="es-ES" w:eastAsia="en-US"/>
        </w:rPr>
        <w:t>RN251 Sincronización de Jornada en el Servidor</w:t>
      </w:r>
      <w:bookmarkEnd w:id="524"/>
    </w:p>
    <w:bookmarkEnd w:id="525"/>
    <w:p w:rsidR="007B70E4" w:rsidRPr="00151CDF" w:rsidRDefault="007B70E4" w:rsidP="007B70E4">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la Jornada.</w:t>
      </w:r>
    </w:p>
    <w:p w:rsidR="007B70E4" w:rsidRPr="00151CDF" w:rsidRDefault="007B70E4" w:rsidP="0027357A">
      <w:pPr>
        <w:rPr>
          <w:lang w:val="es-MX" w:eastAsia="en-US"/>
        </w:rPr>
      </w:pPr>
    </w:p>
    <w:p w:rsidR="00637A10" w:rsidRPr="00151CDF" w:rsidRDefault="003E0EE0" w:rsidP="009B40E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26" w:name="_Toc319402079"/>
      <w:bookmarkStart w:id="527" w:name="RN252"/>
      <w:r w:rsidRPr="00151CDF">
        <w:rPr>
          <w:bCs w:val="0"/>
          <w:szCs w:val="20"/>
          <w:lang w:eastAsia="en-US"/>
        </w:rPr>
        <w:t xml:space="preserve">RN252 </w:t>
      </w:r>
      <w:r w:rsidR="00681638" w:rsidRPr="00151CDF">
        <w:rPr>
          <w:bCs w:val="0"/>
          <w:szCs w:val="20"/>
          <w:lang w:eastAsia="en-US"/>
        </w:rPr>
        <w:t>Total de Cable Contenido en Carretes</w:t>
      </w:r>
      <w:bookmarkEnd w:id="526"/>
    </w:p>
    <w:bookmarkEnd w:id="527"/>
    <w:p w:rsidR="00681638" w:rsidRPr="00151CDF" w:rsidRDefault="00681638" w:rsidP="00681638">
      <w:pPr>
        <w:pStyle w:val="Prrafodelista"/>
        <w:ind w:left="0"/>
        <w:rPr>
          <w:lang w:eastAsia="es-MX"/>
        </w:rPr>
      </w:pPr>
      <w:r w:rsidRPr="00151CDF">
        <w:rPr>
          <w:rFonts w:cs="Arial"/>
          <w:sz w:val="20"/>
          <w:szCs w:val="20"/>
          <w:lang w:eastAsia="en-US"/>
        </w:rPr>
        <w:t>De los carretes de cable proporcionados por el usuario, se deberá obtener el total de metros contenidos en los carretes, esto es, obtener los metros de cable por cada carrete restando la serie inicial a la serie final proporcionadas, y sumar todas las cantidades que pertenezcan al mismo material.</w:t>
      </w:r>
    </w:p>
    <w:p w:rsidR="009B40E7" w:rsidRPr="00151CDF" w:rsidRDefault="009B40E7" w:rsidP="009B40E7">
      <w:pPr>
        <w:rPr>
          <w:lang w:val="es-MX" w:eastAsia="en-US"/>
        </w:rPr>
      </w:pPr>
    </w:p>
    <w:p w:rsidR="00333DB0" w:rsidRPr="00151CDF" w:rsidRDefault="00333DB0" w:rsidP="00333DB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28" w:name="_Toc319402080"/>
      <w:bookmarkStart w:id="529" w:name="RN253"/>
      <w:r w:rsidRPr="00151CDF">
        <w:rPr>
          <w:bCs w:val="0"/>
          <w:szCs w:val="20"/>
          <w:lang w:eastAsia="en-US"/>
        </w:rPr>
        <w:t xml:space="preserve">RN253 Concatenar Cuadrilla con la </w:t>
      </w:r>
      <w:r w:rsidR="005857CE" w:rsidRPr="00151CDF">
        <w:rPr>
          <w:bCs w:val="0"/>
          <w:szCs w:val="20"/>
          <w:lang w:eastAsia="en-US"/>
        </w:rPr>
        <w:t>Región</w:t>
      </w:r>
      <w:bookmarkEnd w:id="528"/>
    </w:p>
    <w:bookmarkEnd w:id="529"/>
    <w:p w:rsidR="00333DB0" w:rsidRPr="00151CDF" w:rsidRDefault="00586CC4" w:rsidP="00333DB0">
      <w:pPr>
        <w:rPr>
          <w:sz w:val="20"/>
          <w:szCs w:val="20"/>
          <w:lang w:eastAsia="en-US"/>
        </w:rPr>
      </w:pPr>
      <w:r w:rsidRPr="00151CDF">
        <w:rPr>
          <w:sz w:val="20"/>
          <w:szCs w:val="20"/>
          <w:lang w:eastAsia="en-US"/>
        </w:rPr>
        <w:t xml:space="preserve">Concatenar la clave de la </w:t>
      </w:r>
      <w:r w:rsidR="005857CE" w:rsidRPr="00151CDF">
        <w:rPr>
          <w:sz w:val="20"/>
          <w:szCs w:val="20"/>
          <w:lang w:eastAsia="en-US"/>
        </w:rPr>
        <w:t>región</w:t>
      </w:r>
      <w:r w:rsidRPr="00151CDF">
        <w:rPr>
          <w:sz w:val="20"/>
          <w:szCs w:val="20"/>
          <w:lang w:eastAsia="en-US"/>
        </w:rPr>
        <w:t xml:space="preserve"> con la cuadrilla proporcionada para las búsquedas </w:t>
      </w:r>
      <w:r w:rsidR="00B16022" w:rsidRPr="00151CDF">
        <w:rPr>
          <w:sz w:val="20"/>
          <w:szCs w:val="20"/>
          <w:lang w:eastAsia="en-US"/>
        </w:rPr>
        <w:t xml:space="preserve">y movimientos </w:t>
      </w:r>
      <w:r w:rsidRPr="00151CDF">
        <w:rPr>
          <w:sz w:val="20"/>
          <w:szCs w:val="20"/>
          <w:lang w:eastAsia="en-US"/>
        </w:rPr>
        <w:t>de información</w:t>
      </w:r>
      <w:r w:rsidR="00AC7C46" w:rsidRPr="00151CDF">
        <w:rPr>
          <w:sz w:val="20"/>
          <w:szCs w:val="20"/>
          <w:lang w:eastAsia="en-US"/>
        </w:rPr>
        <w:t xml:space="preserve"> de acuerdo con el siguiente formato</w:t>
      </w:r>
      <w:r w:rsidR="00AC7C46" w:rsidRPr="00151CDF">
        <w:rPr>
          <w:b/>
          <w:sz w:val="20"/>
          <w:szCs w:val="20"/>
          <w:lang w:eastAsia="en-US"/>
        </w:rPr>
        <w:t>: XXX_Y-ZZ</w:t>
      </w:r>
      <w:r w:rsidR="001D5390" w:rsidRPr="00151CDF">
        <w:rPr>
          <w:b/>
          <w:sz w:val="20"/>
          <w:szCs w:val="20"/>
          <w:lang w:eastAsia="en-US"/>
        </w:rPr>
        <w:t>Z</w:t>
      </w:r>
      <w:r w:rsidR="00AC7C46" w:rsidRPr="00151CDF">
        <w:rPr>
          <w:sz w:val="20"/>
          <w:szCs w:val="20"/>
          <w:lang w:eastAsia="en-US"/>
        </w:rPr>
        <w:t xml:space="preserve"> donde:</w:t>
      </w:r>
    </w:p>
    <w:p w:rsidR="00AC7C46" w:rsidRPr="00151CDF" w:rsidRDefault="00AC7C46" w:rsidP="00333DB0">
      <w:pPr>
        <w:rPr>
          <w:sz w:val="20"/>
          <w:szCs w:val="20"/>
          <w:lang w:eastAsia="en-US"/>
        </w:rPr>
      </w:pPr>
      <w:r w:rsidRPr="00151CDF">
        <w:rPr>
          <w:sz w:val="20"/>
          <w:szCs w:val="20"/>
          <w:lang w:eastAsia="en-US"/>
        </w:rPr>
        <w:tab/>
      </w:r>
      <w:r w:rsidRPr="00151CDF">
        <w:rPr>
          <w:sz w:val="20"/>
          <w:szCs w:val="20"/>
          <w:lang w:eastAsia="en-US"/>
        </w:rPr>
        <w:tab/>
      </w:r>
      <w:r w:rsidRPr="00151CDF">
        <w:rPr>
          <w:sz w:val="20"/>
          <w:szCs w:val="20"/>
          <w:lang w:eastAsia="en-US"/>
        </w:rPr>
        <w:tab/>
      </w:r>
      <w:r w:rsidRPr="00151CDF">
        <w:rPr>
          <w:b/>
          <w:sz w:val="20"/>
          <w:szCs w:val="20"/>
          <w:lang w:eastAsia="en-US"/>
        </w:rPr>
        <w:t>XXX</w:t>
      </w:r>
      <w:r w:rsidRPr="00151CDF">
        <w:rPr>
          <w:sz w:val="20"/>
          <w:szCs w:val="20"/>
          <w:lang w:eastAsia="en-US"/>
        </w:rPr>
        <w:t xml:space="preserve"> es la clave de la </w:t>
      </w:r>
      <w:r w:rsidR="005857CE" w:rsidRPr="00151CDF">
        <w:rPr>
          <w:sz w:val="20"/>
          <w:szCs w:val="20"/>
          <w:lang w:eastAsia="en-US"/>
        </w:rPr>
        <w:t>región</w:t>
      </w:r>
    </w:p>
    <w:p w:rsidR="00AC7C46" w:rsidRPr="00151CDF" w:rsidRDefault="00AC7C46" w:rsidP="00333DB0">
      <w:pPr>
        <w:rPr>
          <w:sz w:val="20"/>
          <w:szCs w:val="20"/>
          <w:lang w:eastAsia="en-US"/>
        </w:rPr>
      </w:pPr>
      <w:r w:rsidRPr="00151CDF">
        <w:rPr>
          <w:sz w:val="20"/>
          <w:szCs w:val="20"/>
          <w:lang w:eastAsia="en-US"/>
        </w:rPr>
        <w:tab/>
      </w:r>
      <w:r w:rsidRPr="00151CDF">
        <w:rPr>
          <w:sz w:val="20"/>
          <w:szCs w:val="20"/>
          <w:lang w:eastAsia="en-US"/>
        </w:rPr>
        <w:tab/>
      </w:r>
      <w:r w:rsidRPr="00151CDF">
        <w:rPr>
          <w:sz w:val="20"/>
          <w:szCs w:val="20"/>
          <w:lang w:eastAsia="en-US"/>
        </w:rPr>
        <w:tab/>
      </w:r>
      <w:r w:rsidRPr="00151CDF">
        <w:rPr>
          <w:b/>
          <w:sz w:val="20"/>
          <w:szCs w:val="20"/>
          <w:lang w:eastAsia="en-US"/>
        </w:rPr>
        <w:t>Y</w:t>
      </w:r>
      <w:r w:rsidRPr="00151CDF">
        <w:rPr>
          <w:sz w:val="20"/>
          <w:szCs w:val="20"/>
          <w:lang w:eastAsia="en-US"/>
        </w:rPr>
        <w:t xml:space="preserve"> es la inicial del tipo de cuadrilla</w:t>
      </w:r>
    </w:p>
    <w:p w:rsidR="00AC7C46" w:rsidRPr="00151CDF" w:rsidRDefault="00AC7C46" w:rsidP="00333DB0">
      <w:pPr>
        <w:rPr>
          <w:sz w:val="20"/>
          <w:szCs w:val="20"/>
          <w:lang w:eastAsia="en-US"/>
        </w:rPr>
      </w:pPr>
      <w:r w:rsidRPr="00151CDF">
        <w:rPr>
          <w:sz w:val="20"/>
          <w:szCs w:val="20"/>
          <w:lang w:eastAsia="en-US"/>
        </w:rPr>
        <w:lastRenderedPageBreak/>
        <w:tab/>
      </w:r>
      <w:r w:rsidRPr="00151CDF">
        <w:rPr>
          <w:sz w:val="20"/>
          <w:szCs w:val="20"/>
          <w:lang w:eastAsia="en-US"/>
        </w:rPr>
        <w:tab/>
      </w:r>
      <w:r w:rsidRPr="00151CDF">
        <w:rPr>
          <w:sz w:val="20"/>
          <w:szCs w:val="20"/>
          <w:lang w:eastAsia="en-US"/>
        </w:rPr>
        <w:tab/>
      </w:r>
      <w:r w:rsidRPr="00151CDF">
        <w:rPr>
          <w:b/>
          <w:sz w:val="20"/>
          <w:szCs w:val="20"/>
          <w:lang w:eastAsia="en-US"/>
        </w:rPr>
        <w:t>Z</w:t>
      </w:r>
      <w:r w:rsidR="001D5390" w:rsidRPr="00151CDF">
        <w:rPr>
          <w:b/>
          <w:sz w:val="20"/>
          <w:szCs w:val="20"/>
          <w:lang w:eastAsia="en-US"/>
        </w:rPr>
        <w:t>Z</w:t>
      </w:r>
      <w:r w:rsidRPr="00151CDF">
        <w:rPr>
          <w:b/>
          <w:sz w:val="20"/>
          <w:szCs w:val="20"/>
          <w:lang w:eastAsia="en-US"/>
        </w:rPr>
        <w:t>Z</w:t>
      </w:r>
      <w:r w:rsidRPr="00151CDF">
        <w:rPr>
          <w:sz w:val="20"/>
          <w:szCs w:val="20"/>
          <w:lang w:eastAsia="en-US"/>
        </w:rPr>
        <w:t xml:space="preserve"> es el número que identifica la cuadrilla</w:t>
      </w:r>
    </w:p>
    <w:p w:rsidR="00333DB0" w:rsidRPr="00151CDF" w:rsidRDefault="00333DB0" w:rsidP="00333DB0">
      <w:pPr>
        <w:rPr>
          <w:lang w:val="es-MX" w:eastAsia="en-US"/>
        </w:rPr>
      </w:pPr>
    </w:p>
    <w:p w:rsidR="00EE0A72" w:rsidRPr="00151CDF" w:rsidRDefault="00EE0A72" w:rsidP="00EE0A7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30" w:name="_Toc319402081"/>
      <w:bookmarkStart w:id="531" w:name="RN254"/>
      <w:r w:rsidRPr="00151CDF">
        <w:rPr>
          <w:lang w:val="es-ES" w:eastAsia="en-US"/>
        </w:rPr>
        <w:t>RN254 Configuración de Diferencia de Metros de Cable en Carretes</w:t>
      </w:r>
      <w:bookmarkEnd w:id="530"/>
    </w:p>
    <w:bookmarkEnd w:id="531"/>
    <w:p w:rsidR="00EE0A72" w:rsidRPr="00151CDF" w:rsidRDefault="00EE0A72" w:rsidP="00EE0A72">
      <w:pPr>
        <w:pStyle w:val="Prrafodelista"/>
        <w:ind w:left="0"/>
        <w:jc w:val="both"/>
        <w:rPr>
          <w:rFonts w:cs="Arial"/>
          <w:sz w:val="20"/>
          <w:szCs w:val="20"/>
          <w:lang w:eastAsia="en-US"/>
        </w:rPr>
      </w:pPr>
      <w:r w:rsidRPr="00151CDF">
        <w:rPr>
          <w:rFonts w:cs="Arial"/>
          <w:sz w:val="20"/>
          <w:szCs w:val="20"/>
          <w:lang w:eastAsia="en-US"/>
        </w:rPr>
        <w:t>Del catálogo de configuraciones del sistema traer la información del parámetro correspondiente a la “Diferencia permitida  de metros de cable en carretes respecto a cantidad de material en inventario”.</w:t>
      </w:r>
    </w:p>
    <w:p w:rsidR="00EE0A72" w:rsidRPr="00151CDF" w:rsidRDefault="00EE0A72" w:rsidP="00333DB0">
      <w:pPr>
        <w:rPr>
          <w:lang w:val="es-MX" w:eastAsia="en-US"/>
        </w:rPr>
      </w:pPr>
    </w:p>
    <w:p w:rsidR="00BC0111" w:rsidRPr="00151CDF" w:rsidRDefault="00BC0111" w:rsidP="00BC0111">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32" w:name="_Toc319402082"/>
      <w:bookmarkStart w:id="533" w:name="RN255"/>
      <w:r w:rsidRPr="00151CDF">
        <w:rPr>
          <w:lang w:val="es-ES" w:eastAsia="en-US"/>
        </w:rPr>
        <w:t>RN255 Activos Fijos Correspondientes al Técnico</w:t>
      </w:r>
      <w:bookmarkEnd w:id="532"/>
    </w:p>
    <w:bookmarkEnd w:id="533"/>
    <w:p w:rsidR="00BC0111" w:rsidRPr="00151CDF" w:rsidRDefault="00BC0111" w:rsidP="00BC0111">
      <w:pPr>
        <w:pStyle w:val="Prrafodelista"/>
        <w:ind w:left="0"/>
        <w:jc w:val="both"/>
        <w:rPr>
          <w:rFonts w:cs="Arial"/>
          <w:sz w:val="20"/>
          <w:szCs w:val="20"/>
          <w:lang w:eastAsia="en-US"/>
        </w:rPr>
      </w:pPr>
      <w:r w:rsidRPr="00151CDF">
        <w:rPr>
          <w:rFonts w:cs="Arial"/>
          <w:sz w:val="20"/>
          <w:szCs w:val="20"/>
          <w:lang w:eastAsia="en-US"/>
        </w:rPr>
        <w:t>Se incluirán únicamente aquellos activos fijos que correspondan al usuario actual del equipo.</w:t>
      </w:r>
    </w:p>
    <w:p w:rsidR="00BC0111" w:rsidRPr="00151CDF" w:rsidRDefault="00BC0111" w:rsidP="00333DB0">
      <w:pPr>
        <w:rPr>
          <w:lang w:val="es-MX" w:eastAsia="en-US"/>
        </w:rPr>
      </w:pPr>
    </w:p>
    <w:p w:rsidR="00CF4458" w:rsidRPr="00151CDF" w:rsidRDefault="00CF4458" w:rsidP="00CF445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34" w:name="_Toc319402083"/>
      <w:bookmarkStart w:id="535" w:name="RN256"/>
      <w:r w:rsidRPr="00151CDF">
        <w:rPr>
          <w:lang w:val="es-ES" w:eastAsia="en-US"/>
        </w:rPr>
        <w:t>RN256 Intentos de Generación de Interfaces de Salida</w:t>
      </w:r>
      <w:bookmarkEnd w:id="534"/>
    </w:p>
    <w:bookmarkEnd w:id="535"/>
    <w:p w:rsidR="00CF4458" w:rsidRPr="00151CDF" w:rsidRDefault="00CF4458" w:rsidP="00CF4458">
      <w:pPr>
        <w:pStyle w:val="Prrafodelista"/>
        <w:ind w:left="0"/>
        <w:jc w:val="both"/>
        <w:rPr>
          <w:rFonts w:cs="Arial"/>
          <w:sz w:val="20"/>
          <w:szCs w:val="20"/>
          <w:lang w:eastAsia="en-US"/>
        </w:rPr>
      </w:pPr>
      <w:r w:rsidRPr="00151CDF">
        <w:rPr>
          <w:rFonts w:cs="Arial"/>
          <w:sz w:val="20"/>
          <w:szCs w:val="20"/>
          <w:lang w:eastAsia="en-US"/>
        </w:rPr>
        <w:t>Se deberá intentar generar las interfaces de salida en no más de tres ocasiones.</w:t>
      </w:r>
    </w:p>
    <w:p w:rsidR="00CF4458" w:rsidRPr="00151CDF" w:rsidRDefault="00CF4458" w:rsidP="00333DB0">
      <w:pPr>
        <w:rPr>
          <w:lang w:val="es-MX" w:eastAsia="en-US"/>
        </w:rPr>
      </w:pPr>
    </w:p>
    <w:p w:rsidR="00653A6C" w:rsidRPr="00151CDF" w:rsidRDefault="00653A6C" w:rsidP="00653A6C">
      <w:pPr>
        <w:pStyle w:val="Prrafodelista"/>
        <w:ind w:left="0"/>
        <w:jc w:val="both"/>
        <w:rPr>
          <w:rFonts w:cs="Arial"/>
          <w:sz w:val="20"/>
          <w:szCs w:val="20"/>
          <w:lang w:val="es-MX" w:eastAsia="en-US"/>
        </w:rPr>
      </w:pPr>
    </w:p>
    <w:p w:rsidR="007337CC" w:rsidRPr="00151CDF" w:rsidRDefault="007337CC" w:rsidP="007337C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36" w:name="RN257"/>
      <w:bookmarkStart w:id="537" w:name="_Toc319402084"/>
      <w:r w:rsidRPr="00151CDF">
        <w:rPr>
          <w:lang w:val="es-ES" w:eastAsia="en-US"/>
        </w:rPr>
        <w:t>RN257 Órdenes de Trabajo No Visitadas</w:t>
      </w:r>
      <w:bookmarkEnd w:id="536"/>
      <w:bookmarkEnd w:id="537"/>
    </w:p>
    <w:p w:rsidR="007337CC" w:rsidRPr="00151CDF" w:rsidRDefault="007337CC" w:rsidP="007337CC">
      <w:pPr>
        <w:pStyle w:val="Prrafodelista"/>
        <w:ind w:left="0"/>
        <w:jc w:val="both"/>
        <w:rPr>
          <w:rFonts w:cs="Arial"/>
          <w:sz w:val="20"/>
          <w:szCs w:val="20"/>
          <w:lang w:eastAsia="en-US"/>
        </w:rPr>
      </w:pPr>
      <w:r w:rsidRPr="00151CDF">
        <w:rPr>
          <w:rFonts w:cs="Arial"/>
          <w:sz w:val="20"/>
          <w:szCs w:val="20"/>
          <w:lang w:eastAsia="en-US"/>
        </w:rPr>
        <w:t xml:space="preserve">Únicamente las ordenes de trabajo que no tengan una visita asociada, es decir, que no haya información registrada para su identificador de </w:t>
      </w:r>
      <w:r w:rsidR="00BB059D" w:rsidRPr="00151CDF">
        <w:rPr>
          <w:rFonts w:cs="Arial"/>
          <w:sz w:val="20"/>
          <w:szCs w:val="20"/>
          <w:lang w:eastAsia="en-US"/>
        </w:rPr>
        <w:t xml:space="preserve">la </w:t>
      </w:r>
      <w:r w:rsidRPr="00151CDF">
        <w:rPr>
          <w:rFonts w:cs="Arial"/>
          <w:sz w:val="20"/>
          <w:szCs w:val="20"/>
          <w:lang w:eastAsia="en-US"/>
        </w:rPr>
        <w:t>visita.</w:t>
      </w:r>
    </w:p>
    <w:p w:rsidR="007337CC" w:rsidRPr="003157E8" w:rsidRDefault="007337CC" w:rsidP="007337CC">
      <w:pPr>
        <w:rPr>
          <w:lang w:eastAsia="en-US"/>
        </w:rPr>
      </w:pPr>
    </w:p>
    <w:p w:rsidR="00FF2F93" w:rsidRPr="00151CDF" w:rsidRDefault="00FF2F93" w:rsidP="00FF2F9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38" w:name="_Toc319402085"/>
      <w:bookmarkStart w:id="539" w:name="RN258"/>
      <w:r w:rsidRPr="00151CDF">
        <w:rPr>
          <w:lang w:val="es-ES" w:eastAsia="en-US"/>
        </w:rPr>
        <w:t>RN258 Cronómetro Iniciado y No Terminado</w:t>
      </w:r>
      <w:bookmarkEnd w:id="538"/>
    </w:p>
    <w:bookmarkEnd w:id="539"/>
    <w:p w:rsidR="00FF2F93" w:rsidRPr="00151CDF" w:rsidRDefault="00FF2F93" w:rsidP="00FF2F93">
      <w:pPr>
        <w:pStyle w:val="Prrafodelista"/>
        <w:ind w:left="0"/>
        <w:jc w:val="both"/>
        <w:rPr>
          <w:rFonts w:cs="Arial"/>
          <w:sz w:val="20"/>
          <w:szCs w:val="20"/>
          <w:lang w:eastAsia="en-US"/>
        </w:rPr>
      </w:pPr>
      <w:r w:rsidRPr="00151CDF">
        <w:rPr>
          <w:rFonts w:cs="Arial"/>
          <w:sz w:val="20"/>
          <w:szCs w:val="20"/>
          <w:lang w:eastAsia="en-US"/>
        </w:rPr>
        <w:t xml:space="preserve">El cronómetro </w:t>
      </w:r>
      <w:r w:rsidR="007210A2" w:rsidRPr="00151CDF">
        <w:rPr>
          <w:rFonts w:cs="Arial"/>
          <w:sz w:val="20"/>
          <w:szCs w:val="20"/>
          <w:lang w:eastAsia="en-US"/>
        </w:rPr>
        <w:t xml:space="preserve">iniciado y no terminado </w:t>
      </w:r>
      <w:r w:rsidRPr="00151CDF">
        <w:rPr>
          <w:rFonts w:cs="Arial"/>
          <w:sz w:val="20"/>
          <w:szCs w:val="20"/>
          <w:lang w:eastAsia="en-US"/>
        </w:rPr>
        <w:t xml:space="preserve">se representará como un contador de tiempo (en segundos) </w:t>
      </w:r>
      <w:r w:rsidR="007210A2" w:rsidRPr="00151CDF">
        <w:rPr>
          <w:rFonts w:cs="Arial"/>
          <w:sz w:val="20"/>
          <w:szCs w:val="20"/>
          <w:lang w:eastAsia="en-US"/>
        </w:rPr>
        <w:t>que iniciará su conteo a partir del tiempo ya transcurrido (</w:t>
      </w:r>
      <w:r w:rsidR="00841820" w:rsidRPr="00151CDF">
        <w:rPr>
          <w:rFonts w:cs="Arial"/>
          <w:sz w:val="20"/>
          <w:szCs w:val="20"/>
          <w:lang w:eastAsia="en-US"/>
        </w:rPr>
        <w:t xml:space="preserve">calculando la </w:t>
      </w:r>
      <w:r w:rsidR="007210A2" w:rsidRPr="00151CDF">
        <w:rPr>
          <w:rFonts w:cs="Arial"/>
          <w:sz w:val="20"/>
          <w:szCs w:val="20"/>
          <w:lang w:eastAsia="en-US"/>
        </w:rPr>
        <w:t xml:space="preserve">diferencia de la hora actual y la hora de inicio del tiempo muerto). Se </w:t>
      </w:r>
      <w:r w:rsidRPr="00151CDF">
        <w:rPr>
          <w:rFonts w:cs="Arial"/>
          <w:sz w:val="20"/>
          <w:szCs w:val="20"/>
          <w:lang w:eastAsia="en-US"/>
        </w:rPr>
        <w:t xml:space="preserve">deberá mostrar con el formato </w:t>
      </w:r>
      <w:proofErr w:type="spellStart"/>
      <w:r w:rsidRPr="00151CDF">
        <w:rPr>
          <w:rFonts w:cs="Arial"/>
          <w:sz w:val="20"/>
          <w:szCs w:val="20"/>
          <w:lang w:eastAsia="en-US"/>
        </w:rPr>
        <w:t>hh:mm</w:t>
      </w:r>
      <w:proofErr w:type="gramStart"/>
      <w:r w:rsidRPr="00151CDF">
        <w:rPr>
          <w:rFonts w:cs="Arial"/>
          <w:sz w:val="20"/>
          <w:szCs w:val="20"/>
          <w:lang w:eastAsia="en-US"/>
        </w:rPr>
        <w:t>:ss</w:t>
      </w:r>
      <w:proofErr w:type="spellEnd"/>
      <w:proofErr w:type="gramEnd"/>
      <w:r w:rsidRPr="00151CDF">
        <w:rPr>
          <w:rFonts w:cs="Arial"/>
          <w:sz w:val="20"/>
          <w:szCs w:val="20"/>
          <w:lang w:eastAsia="en-US"/>
        </w:rPr>
        <w:t>.</w:t>
      </w:r>
      <w:r w:rsidR="007210A2" w:rsidRPr="00151CDF">
        <w:rPr>
          <w:rFonts w:cs="Arial"/>
          <w:sz w:val="20"/>
          <w:szCs w:val="20"/>
          <w:lang w:eastAsia="en-US"/>
        </w:rPr>
        <w:t xml:space="preserve"> </w:t>
      </w:r>
    </w:p>
    <w:p w:rsidR="00FF2F93" w:rsidRPr="00151CDF" w:rsidRDefault="00FF2F93" w:rsidP="00FF2F93">
      <w:pPr>
        <w:rPr>
          <w:lang w:eastAsia="es-MX"/>
        </w:rPr>
      </w:pPr>
    </w:p>
    <w:p w:rsidR="003A5687" w:rsidRPr="00151CDF" w:rsidRDefault="003A5687" w:rsidP="003A568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0" w:name="_Toc319402086"/>
      <w:bookmarkStart w:id="541" w:name="RN259"/>
      <w:r w:rsidRPr="00151CDF">
        <w:rPr>
          <w:lang w:val="es-ES" w:eastAsia="en-US"/>
        </w:rPr>
        <w:t>RN259 Ruta de Almacenamiento de la Base de Datos en el Móvil</w:t>
      </w:r>
      <w:bookmarkEnd w:id="540"/>
    </w:p>
    <w:bookmarkEnd w:id="541"/>
    <w:p w:rsidR="004D0E2B" w:rsidRPr="00151CDF" w:rsidRDefault="0066372F" w:rsidP="0066372F">
      <w:pPr>
        <w:pStyle w:val="Textoindependiente"/>
        <w:rPr>
          <w:b w:val="0"/>
          <w:bCs w:val="0"/>
          <w:sz w:val="20"/>
          <w:szCs w:val="20"/>
          <w:lang w:val="es-ES" w:eastAsia="en-US"/>
        </w:rPr>
      </w:pPr>
      <w:r w:rsidRPr="00151CDF">
        <w:rPr>
          <w:b w:val="0"/>
          <w:bCs w:val="0"/>
          <w:sz w:val="20"/>
          <w:szCs w:val="20"/>
          <w:lang w:val="es-ES" w:eastAsia="en-US"/>
        </w:rPr>
        <w:t xml:space="preserve">La ruta en la cual será almacenada la base de datos en el móvil será: </w:t>
      </w:r>
      <w:r w:rsidR="004D0E2B" w:rsidRPr="00151CDF">
        <w:rPr>
          <w:rFonts w:ascii="MS Shell Dlg 2" w:hAnsi="MS Shell Dlg 2" w:cs="MS Shell Dlg 2"/>
          <w:b w:val="0"/>
          <w:color w:val="000000"/>
          <w:sz w:val="18"/>
          <w:szCs w:val="18"/>
        </w:rPr>
        <w:t>\\IPSM\MC\BD</w:t>
      </w:r>
      <w:r w:rsidRPr="00151CDF">
        <w:rPr>
          <w:rFonts w:ascii="MS Shell Dlg 2" w:hAnsi="MS Shell Dlg 2" w:cs="MS Shell Dlg 2"/>
          <w:b w:val="0"/>
          <w:color w:val="000000"/>
          <w:sz w:val="18"/>
          <w:szCs w:val="18"/>
        </w:rPr>
        <w:t>.</w:t>
      </w:r>
    </w:p>
    <w:p w:rsidR="004D0E2B" w:rsidRPr="00151CDF" w:rsidRDefault="004D0E2B" w:rsidP="00FF2F93">
      <w:pPr>
        <w:rPr>
          <w:lang w:eastAsia="es-MX"/>
        </w:rPr>
      </w:pPr>
    </w:p>
    <w:p w:rsidR="00ED64A8" w:rsidRPr="00151CDF" w:rsidRDefault="00ED64A8" w:rsidP="00ED64A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2" w:name="RN260"/>
      <w:bookmarkStart w:id="543" w:name="_Toc319402087"/>
      <w:r w:rsidRPr="00151CDF">
        <w:rPr>
          <w:lang w:val="es-ES" w:eastAsia="en-US"/>
        </w:rPr>
        <w:t>RN260 Ruta Temporal de la Base de Datos en el Servidor</w:t>
      </w:r>
      <w:bookmarkEnd w:id="542"/>
      <w:bookmarkEnd w:id="543"/>
    </w:p>
    <w:p w:rsidR="00ED64A8" w:rsidRPr="00151CDF" w:rsidRDefault="00ED64A8" w:rsidP="00ED64A8">
      <w:pPr>
        <w:pStyle w:val="Textoindependiente"/>
        <w:rPr>
          <w:b w:val="0"/>
          <w:bCs w:val="0"/>
          <w:sz w:val="20"/>
          <w:szCs w:val="20"/>
          <w:lang w:val="es-ES" w:eastAsia="en-US"/>
        </w:rPr>
      </w:pPr>
      <w:r w:rsidRPr="00151CDF">
        <w:rPr>
          <w:b w:val="0"/>
          <w:bCs w:val="0"/>
          <w:sz w:val="20"/>
          <w:szCs w:val="20"/>
          <w:lang w:val="es-ES" w:eastAsia="en-US"/>
        </w:rPr>
        <w:t xml:space="preserve">Tomar de las configuraciones </w:t>
      </w:r>
      <w:r w:rsidR="00BB00FE" w:rsidRPr="00151CDF">
        <w:rPr>
          <w:b w:val="0"/>
          <w:bCs w:val="0"/>
          <w:sz w:val="20"/>
          <w:szCs w:val="20"/>
          <w:lang w:val="es-ES" w:eastAsia="en-US"/>
        </w:rPr>
        <w:t>del servidor WEB, l</w:t>
      </w:r>
      <w:r w:rsidRPr="00151CDF">
        <w:rPr>
          <w:b w:val="0"/>
          <w:bCs w:val="0"/>
          <w:sz w:val="20"/>
          <w:szCs w:val="20"/>
          <w:lang w:val="es-ES" w:eastAsia="en-US"/>
        </w:rPr>
        <w:t>a ruta en la cual será almacenada temporalmente la base de datos en el servidor</w:t>
      </w:r>
      <w:r w:rsidR="00BB00FE" w:rsidRPr="00151CDF">
        <w:rPr>
          <w:b w:val="0"/>
          <w:bCs w:val="0"/>
          <w:sz w:val="20"/>
          <w:szCs w:val="20"/>
          <w:lang w:val="es-ES" w:eastAsia="en-US"/>
        </w:rPr>
        <w:t xml:space="preserve"> “</w:t>
      </w:r>
      <w:proofErr w:type="spellStart"/>
      <w:r w:rsidR="00BB00FE" w:rsidRPr="00151CDF">
        <w:rPr>
          <w:b w:val="0"/>
          <w:bCs w:val="0"/>
          <w:sz w:val="20"/>
          <w:szCs w:val="20"/>
          <w:lang w:val="es-ES" w:eastAsia="en-US"/>
        </w:rPr>
        <w:t>RutaTempBD</w:t>
      </w:r>
      <w:proofErr w:type="spellEnd"/>
      <w:r w:rsidR="00BB00FE" w:rsidRPr="00151CDF">
        <w:rPr>
          <w:b w:val="0"/>
          <w:bCs w:val="0"/>
          <w:sz w:val="20"/>
          <w:szCs w:val="20"/>
          <w:lang w:val="es-ES" w:eastAsia="en-US"/>
        </w:rPr>
        <w:t>”</w:t>
      </w:r>
      <w:r w:rsidRPr="00151CDF">
        <w:rPr>
          <w:rFonts w:ascii="MS Shell Dlg 2" w:hAnsi="MS Shell Dlg 2" w:cs="MS Shell Dlg 2"/>
          <w:b w:val="0"/>
          <w:color w:val="000000"/>
          <w:sz w:val="18"/>
          <w:szCs w:val="18"/>
        </w:rPr>
        <w:t>.</w:t>
      </w:r>
    </w:p>
    <w:p w:rsidR="00ED64A8" w:rsidRPr="00151CDF" w:rsidRDefault="00ED64A8" w:rsidP="00ED64A8">
      <w:pPr>
        <w:rPr>
          <w:lang w:eastAsia="es-MX"/>
        </w:rPr>
      </w:pPr>
    </w:p>
    <w:p w:rsidR="00AC28A3" w:rsidRPr="00151CDF" w:rsidRDefault="00AC28A3" w:rsidP="00AC28A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4" w:name="_Toc319402088"/>
      <w:bookmarkStart w:id="545" w:name="RN261"/>
      <w:r w:rsidRPr="00151CDF">
        <w:rPr>
          <w:lang w:val="es-ES" w:eastAsia="en-US"/>
        </w:rPr>
        <w:t>RN261 Nombre del Archivo Comprimido de la Base de Datos</w:t>
      </w:r>
      <w:r w:rsidR="000242C5" w:rsidRPr="00151CDF">
        <w:rPr>
          <w:lang w:val="es-ES" w:eastAsia="en-US"/>
        </w:rPr>
        <w:t xml:space="preserve"> para la Agenda</w:t>
      </w:r>
      <w:bookmarkEnd w:id="544"/>
    </w:p>
    <w:bookmarkEnd w:id="545"/>
    <w:p w:rsidR="00AC28A3" w:rsidRPr="00151CDF" w:rsidRDefault="00A812BA" w:rsidP="00AC28A3">
      <w:pPr>
        <w:pStyle w:val="Textoindependiente"/>
        <w:rPr>
          <w:b w:val="0"/>
          <w:bCs w:val="0"/>
          <w:sz w:val="20"/>
          <w:szCs w:val="20"/>
          <w:lang w:val="es-ES" w:eastAsia="en-US"/>
        </w:rPr>
      </w:pPr>
      <w:r w:rsidRPr="00151CDF">
        <w:rPr>
          <w:b w:val="0"/>
          <w:bCs w:val="0"/>
          <w:sz w:val="20"/>
          <w:szCs w:val="20"/>
          <w:lang w:val="es-ES" w:eastAsia="en-US"/>
        </w:rPr>
        <w:t xml:space="preserve">El nombre del archivo se conformará de la concatenación de la </w:t>
      </w:r>
      <w:proofErr w:type="spellStart"/>
      <w:r w:rsidRPr="00151CDF">
        <w:rPr>
          <w:b w:val="0"/>
          <w:bCs w:val="0"/>
          <w:sz w:val="20"/>
          <w:szCs w:val="20"/>
          <w:lang w:val="es-ES" w:eastAsia="en-US"/>
        </w:rPr>
        <w:t>ClaveCuadrilla</w:t>
      </w:r>
      <w:proofErr w:type="spellEnd"/>
      <w:r w:rsidRPr="00151CDF">
        <w:rPr>
          <w:b w:val="0"/>
          <w:bCs w:val="0"/>
          <w:sz w:val="20"/>
          <w:szCs w:val="20"/>
          <w:lang w:val="es-ES" w:eastAsia="en-US"/>
        </w:rPr>
        <w:t xml:space="preserve"> </w:t>
      </w:r>
      <w:r w:rsidR="00C90AAA" w:rsidRPr="00151CDF">
        <w:rPr>
          <w:b w:val="0"/>
          <w:bCs w:val="0"/>
          <w:sz w:val="20"/>
          <w:szCs w:val="20"/>
          <w:lang w:val="es-ES" w:eastAsia="en-US"/>
        </w:rPr>
        <w:t>más</w:t>
      </w:r>
      <w:r w:rsidRPr="00151CDF">
        <w:rPr>
          <w:b w:val="0"/>
          <w:bCs w:val="0"/>
          <w:sz w:val="20"/>
          <w:szCs w:val="20"/>
          <w:lang w:val="es-ES" w:eastAsia="en-US"/>
        </w:rPr>
        <w:t xml:space="preserve"> la </w:t>
      </w:r>
      <w:proofErr w:type="spellStart"/>
      <w:r w:rsidRPr="00151CDF">
        <w:rPr>
          <w:b w:val="0"/>
          <w:bCs w:val="0"/>
          <w:sz w:val="20"/>
          <w:szCs w:val="20"/>
          <w:lang w:val="es-ES" w:eastAsia="en-US"/>
        </w:rPr>
        <w:t>FechaAgenda</w:t>
      </w:r>
      <w:proofErr w:type="spellEnd"/>
      <w:r w:rsidR="00164F5A" w:rsidRPr="00151CDF">
        <w:rPr>
          <w:b w:val="0"/>
          <w:bCs w:val="0"/>
          <w:sz w:val="20"/>
          <w:szCs w:val="20"/>
          <w:lang w:val="es-ES" w:eastAsia="en-US"/>
        </w:rPr>
        <w:t xml:space="preserve"> </w:t>
      </w:r>
      <w:r w:rsidRPr="00151CDF">
        <w:rPr>
          <w:b w:val="0"/>
          <w:bCs w:val="0"/>
          <w:sz w:val="20"/>
          <w:szCs w:val="20"/>
          <w:lang w:val="es-ES" w:eastAsia="en-US"/>
        </w:rPr>
        <w:t>(en formato "</w:t>
      </w:r>
      <w:proofErr w:type="spellStart"/>
      <w:r w:rsidRPr="00151CDF">
        <w:rPr>
          <w:b w:val="0"/>
          <w:bCs w:val="0"/>
          <w:sz w:val="20"/>
          <w:szCs w:val="20"/>
          <w:lang w:val="es-ES" w:eastAsia="en-US"/>
        </w:rPr>
        <w:t>yyyyMMdd</w:t>
      </w:r>
      <w:proofErr w:type="spellEnd"/>
      <w:r w:rsidRPr="00151CDF">
        <w:rPr>
          <w:b w:val="0"/>
          <w:bCs w:val="0"/>
          <w:sz w:val="20"/>
          <w:szCs w:val="20"/>
          <w:lang w:val="es-ES" w:eastAsia="en-US"/>
        </w:rPr>
        <w:t xml:space="preserve">") y la  </w:t>
      </w:r>
      <w:proofErr w:type="spellStart"/>
      <w:r w:rsidRPr="00151CDF">
        <w:rPr>
          <w:b w:val="0"/>
          <w:bCs w:val="0"/>
          <w:sz w:val="20"/>
          <w:szCs w:val="20"/>
          <w:lang w:val="es-ES" w:eastAsia="en-US"/>
        </w:rPr>
        <w:t>FechaHoraActual</w:t>
      </w:r>
      <w:proofErr w:type="spellEnd"/>
      <w:r w:rsidRPr="00151CDF">
        <w:rPr>
          <w:b w:val="0"/>
          <w:bCs w:val="0"/>
          <w:sz w:val="20"/>
          <w:szCs w:val="20"/>
          <w:lang w:val="es-ES" w:eastAsia="en-US"/>
        </w:rPr>
        <w:t xml:space="preserve"> (con formato "</w:t>
      </w:r>
      <w:proofErr w:type="spellStart"/>
      <w:r w:rsidRPr="00151CDF">
        <w:rPr>
          <w:b w:val="0"/>
          <w:bCs w:val="0"/>
          <w:sz w:val="20"/>
          <w:szCs w:val="20"/>
          <w:lang w:val="es-ES" w:eastAsia="en-US"/>
        </w:rPr>
        <w:t>yyyyMMddhhmmss</w:t>
      </w:r>
      <w:proofErr w:type="spellEnd"/>
      <w:r w:rsidRPr="00151CDF">
        <w:rPr>
          <w:b w:val="0"/>
          <w:bCs w:val="0"/>
          <w:sz w:val="20"/>
          <w:szCs w:val="20"/>
          <w:lang w:val="es-ES" w:eastAsia="en-US"/>
        </w:rPr>
        <w:t>")</w:t>
      </w:r>
    </w:p>
    <w:p w:rsidR="00AC28A3" w:rsidRPr="00151CDF" w:rsidRDefault="00AC28A3" w:rsidP="00AC28A3">
      <w:pPr>
        <w:rPr>
          <w:lang w:eastAsia="es-MX"/>
        </w:rPr>
      </w:pPr>
    </w:p>
    <w:p w:rsidR="00AC28A3" w:rsidRPr="00151CDF" w:rsidRDefault="00AC28A3" w:rsidP="00AC28A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6" w:name="_Toc319402089"/>
      <w:bookmarkStart w:id="547" w:name="RN262"/>
      <w:r w:rsidRPr="00151CDF">
        <w:rPr>
          <w:lang w:val="es-ES" w:eastAsia="en-US"/>
        </w:rPr>
        <w:t>RN262 Formato ZIP</w:t>
      </w:r>
      <w:bookmarkEnd w:id="546"/>
    </w:p>
    <w:bookmarkEnd w:id="547"/>
    <w:p w:rsidR="00AC28A3" w:rsidRPr="00151CDF" w:rsidRDefault="00691C46" w:rsidP="00AC28A3">
      <w:pPr>
        <w:pStyle w:val="Textoindependiente"/>
        <w:rPr>
          <w:b w:val="0"/>
          <w:bCs w:val="0"/>
          <w:sz w:val="20"/>
          <w:szCs w:val="20"/>
          <w:lang w:val="es-ES" w:eastAsia="en-US"/>
        </w:rPr>
      </w:pPr>
      <w:r w:rsidRPr="00151CDF">
        <w:rPr>
          <w:b w:val="0"/>
          <w:bCs w:val="0"/>
          <w:sz w:val="20"/>
          <w:szCs w:val="20"/>
          <w:lang w:val="es-ES" w:eastAsia="en-US"/>
        </w:rPr>
        <w:t>El archivo se comprimirá en el formato ZIP y tendrá la extensión “.</w:t>
      </w:r>
      <w:proofErr w:type="spellStart"/>
      <w:r w:rsidRPr="00151CDF">
        <w:rPr>
          <w:b w:val="0"/>
          <w:bCs w:val="0"/>
          <w:sz w:val="20"/>
          <w:szCs w:val="20"/>
          <w:lang w:val="es-ES" w:eastAsia="en-US"/>
        </w:rPr>
        <w:t>zip</w:t>
      </w:r>
      <w:proofErr w:type="spellEnd"/>
      <w:r w:rsidRPr="00151CDF">
        <w:rPr>
          <w:b w:val="0"/>
          <w:bCs w:val="0"/>
          <w:sz w:val="20"/>
          <w:szCs w:val="20"/>
          <w:lang w:val="es-ES" w:eastAsia="en-US"/>
        </w:rPr>
        <w:t>”</w:t>
      </w:r>
      <w:r w:rsidR="00AC28A3" w:rsidRPr="00151CDF">
        <w:rPr>
          <w:rFonts w:ascii="MS Shell Dlg 2" w:hAnsi="MS Shell Dlg 2" w:cs="MS Shell Dlg 2"/>
          <w:b w:val="0"/>
          <w:color w:val="000000"/>
          <w:sz w:val="18"/>
          <w:szCs w:val="18"/>
        </w:rPr>
        <w:t>.</w:t>
      </w:r>
    </w:p>
    <w:p w:rsidR="00AC28A3" w:rsidRPr="00151CDF" w:rsidRDefault="00AC28A3" w:rsidP="00AC28A3">
      <w:pPr>
        <w:rPr>
          <w:lang w:eastAsia="es-MX"/>
        </w:rPr>
      </w:pPr>
    </w:p>
    <w:p w:rsidR="000242C5" w:rsidRPr="00151CDF" w:rsidRDefault="000242C5" w:rsidP="000242C5">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48" w:name="_Toc319402090"/>
      <w:bookmarkStart w:id="549" w:name="RN263"/>
      <w:r w:rsidRPr="00151CDF">
        <w:rPr>
          <w:lang w:val="es-ES" w:eastAsia="en-US"/>
        </w:rPr>
        <w:t>RN263 Nombre del Archivo Comprimido de la Base de Datos con la Sincronización de la Agenda</w:t>
      </w:r>
      <w:bookmarkEnd w:id="548"/>
    </w:p>
    <w:bookmarkEnd w:id="549"/>
    <w:p w:rsidR="000242C5" w:rsidRPr="00151CDF" w:rsidRDefault="000242C5" w:rsidP="000242C5">
      <w:pPr>
        <w:pStyle w:val="Textoindependiente"/>
        <w:rPr>
          <w:b w:val="0"/>
          <w:bCs w:val="0"/>
          <w:sz w:val="20"/>
          <w:szCs w:val="20"/>
          <w:lang w:val="es-ES" w:eastAsia="en-US"/>
        </w:rPr>
      </w:pPr>
      <w:r w:rsidRPr="00151CDF">
        <w:rPr>
          <w:b w:val="0"/>
          <w:bCs w:val="0"/>
          <w:sz w:val="20"/>
          <w:szCs w:val="20"/>
          <w:lang w:val="es-ES" w:eastAsia="en-US"/>
        </w:rPr>
        <w:t xml:space="preserve">El nombre del archivo se conformará de la concatenación de las siglas “BD” más </w:t>
      </w:r>
      <w:proofErr w:type="spellStart"/>
      <w:r w:rsidRPr="00151CDF">
        <w:rPr>
          <w:b w:val="0"/>
          <w:bCs w:val="0"/>
          <w:sz w:val="20"/>
          <w:szCs w:val="20"/>
          <w:lang w:val="es-ES" w:eastAsia="en-US"/>
        </w:rPr>
        <w:t>ClaveCuadrilla</w:t>
      </w:r>
      <w:proofErr w:type="spellEnd"/>
      <w:r w:rsidRPr="00151CDF">
        <w:rPr>
          <w:b w:val="0"/>
          <w:bCs w:val="0"/>
          <w:sz w:val="20"/>
          <w:szCs w:val="20"/>
          <w:lang w:val="es-ES" w:eastAsia="en-US"/>
        </w:rPr>
        <w:t xml:space="preserve"> más la </w:t>
      </w:r>
      <w:proofErr w:type="spellStart"/>
      <w:r w:rsidRPr="00151CDF">
        <w:rPr>
          <w:b w:val="0"/>
          <w:bCs w:val="0"/>
          <w:sz w:val="20"/>
          <w:szCs w:val="20"/>
          <w:lang w:val="es-ES" w:eastAsia="en-US"/>
        </w:rPr>
        <w:t>FechaAgenda</w:t>
      </w:r>
      <w:proofErr w:type="spellEnd"/>
      <w:r w:rsidRPr="00151CDF">
        <w:rPr>
          <w:b w:val="0"/>
          <w:bCs w:val="0"/>
          <w:sz w:val="20"/>
          <w:szCs w:val="20"/>
          <w:lang w:val="es-ES" w:eastAsia="en-US"/>
        </w:rPr>
        <w:t xml:space="preserve"> (en formato "</w:t>
      </w:r>
      <w:proofErr w:type="spellStart"/>
      <w:r w:rsidRPr="00151CDF">
        <w:rPr>
          <w:b w:val="0"/>
          <w:bCs w:val="0"/>
          <w:sz w:val="20"/>
          <w:szCs w:val="20"/>
          <w:lang w:val="es-ES" w:eastAsia="en-US"/>
        </w:rPr>
        <w:t>yyyyMMdd</w:t>
      </w:r>
      <w:proofErr w:type="spellEnd"/>
      <w:r w:rsidRPr="00151CDF">
        <w:rPr>
          <w:b w:val="0"/>
          <w:bCs w:val="0"/>
          <w:sz w:val="20"/>
          <w:szCs w:val="20"/>
          <w:lang w:val="es-ES" w:eastAsia="en-US"/>
        </w:rPr>
        <w:t xml:space="preserve">") y la  </w:t>
      </w:r>
      <w:proofErr w:type="spellStart"/>
      <w:r w:rsidRPr="00151CDF">
        <w:rPr>
          <w:b w:val="0"/>
          <w:bCs w:val="0"/>
          <w:sz w:val="20"/>
          <w:szCs w:val="20"/>
          <w:lang w:val="es-ES" w:eastAsia="en-US"/>
        </w:rPr>
        <w:t>FechaHoraActual</w:t>
      </w:r>
      <w:proofErr w:type="spellEnd"/>
      <w:r w:rsidRPr="00151CDF">
        <w:rPr>
          <w:b w:val="0"/>
          <w:bCs w:val="0"/>
          <w:sz w:val="20"/>
          <w:szCs w:val="20"/>
          <w:lang w:val="es-ES" w:eastAsia="en-US"/>
        </w:rPr>
        <w:t xml:space="preserve"> (con formato "</w:t>
      </w:r>
      <w:proofErr w:type="spellStart"/>
      <w:r w:rsidRPr="00151CDF">
        <w:rPr>
          <w:b w:val="0"/>
          <w:bCs w:val="0"/>
          <w:sz w:val="20"/>
          <w:szCs w:val="20"/>
          <w:lang w:val="es-ES" w:eastAsia="en-US"/>
        </w:rPr>
        <w:t>yyyyMMddhhmmss</w:t>
      </w:r>
      <w:proofErr w:type="spellEnd"/>
      <w:r w:rsidRPr="00151CDF">
        <w:rPr>
          <w:b w:val="0"/>
          <w:bCs w:val="0"/>
          <w:sz w:val="20"/>
          <w:szCs w:val="20"/>
          <w:lang w:val="es-ES" w:eastAsia="en-US"/>
        </w:rPr>
        <w:t>")</w:t>
      </w:r>
      <w:r w:rsidR="005B7230" w:rsidRPr="00151CDF">
        <w:rPr>
          <w:b w:val="0"/>
          <w:bCs w:val="0"/>
          <w:sz w:val="20"/>
          <w:szCs w:val="20"/>
          <w:lang w:val="es-ES" w:eastAsia="en-US"/>
        </w:rPr>
        <w:t>.</w:t>
      </w:r>
    </w:p>
    <w:p w:rsidR="000242C5" w:rsidRPr="00151CDF" w:rsidRDefault="000242C5" w:rsidP="00AC28A3">
      <w:pPr>
        <w:rPr>
          <w:lang w:eastAsia="es-MX"/>
        </w:rPr>
      </w:pPr>
    </w:p>
    <w:p w:rsidR="001B7459" w:rsidRPr="00151CDF" w:rsidRDefault="001B7459" w:rsidP="001B745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50" w:name="_Toc319402091"/>
      <w:bookmarkStart w:id="551" w:name="RN264"/>
      <w:r w:rsidRPr="00151CDF">
        <w:rPr>
          <w:lang w:val="es-ES" w:eastAsia="en-US"/>
        </w:rPr>
        <w:lastRenderedPageBreak/>
        <w:t>RN264 Base de Datos de la Terminal</w:t>
      </w:r>
      <w:r w:rsidR="00533F83" w:rsidRPr="00151CDF">
        <w:rPr>
          <w:lang w:val="es-ES" w:eastAsia="en-US"/>
        </w:rPr>
        <w:t xml:space="preserve"> Móvil</w:t>
      </w:r>
      <w:bookmarkEnd w:id="550"/>
    </w:p>
    <w:bookmarkEnd w:id="551"/>
    <w:p w:rsidR="001B7459" w:rsidRPr="00151CDF" w:rsidRDefault="001B7459" w:rsidP="001B7459">
      <w:pPr>
        <w:pStyle w:val="Textoindependiente"/>
        <w:rPr>
          <w:b w:val="0"/>
          <w:bCs w:val="0"/>
          <w:sz w:val="20"/>
          <w:szCs w:val="20"/>
          <w:lang w:val="es-ES" w:eastAsia="en-US"/>
        </w:rPr>
      </w:pPr>
      <w:r w:rsidRPr="00151CDF">
        <w:rPr>
          <w:b w:val="0"/>
          <w:bCs w:val="0"/>
          <w:sz w:val="20"/>
          <w:szCs w:val="20"/>
          <w:lang w:val="es-ES" w:eastAsia="en-US"/>
        </w:rPr>
        <w:t xml:space="preserve">La base de datos del sistema móvil es única en cada terminal y contendrá información exclusiva </w:t>
      </w:r>
      <w:r w:rsidR="00533F83" w:rsidRPr="00151CDF">
        <w:rPr>
          <w:b w:val="0"/>
          <w:bCs w:val="0"/>
          <w:sz w:val="20"/>
          <w:szCs w:val="20"/>
          <w:lang w:val="es-ES" w:eastAsia="en-US"/>
        </w:rPr>
        <w:t>para</w:t>
      </w:r>
      <w:r w:rsidRPr="00151CDF">
        <w:rPr>
          <w:b w:val="0"/>
          <w:bCs w:val="0"/>
          <w:sz w:val="20"/>
          <w:szCs w:val="20"/>
          <w:lang w:val="es-ES" w:eastAsia="en-US"/>
        </w:rPr>
        <w:t xml:space="preserve"> la cuadrilla que se va a sincronizar.</w:t>
      </w:r>
    </w:p>
    <w:p w:rsidR="004E46D3" w:rsidRPr="00151CDF" w:rsidRDefault="004E46D3" w:rsidP="001B7459">
      <w:pPr>
        <w:pStyle w:val="Textoindependiente"/>
        <w:rPr>
          <w:b w:val="0"/>
          <w:bCs w:val="0"/>
          <w:sz w:val="20"/>
          <w:szCs w:val="20"/>
          <w:lang w:val="es-ES" w:eastAsia="en-US"/>
        </w:rPr>
      </w:pPr>
    </w:p>
    <w:p w:rsidR="004E46D3" w:rsidRPr="00151CDF" w:rsidRDefault="004E46D3" w:rsidP="004E46D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52" w:name="_Toc319402092"/>
      <w:bookmarkStart w:id="553" w:name="RN265"/>
      <w:r w:rsidRPr="00151CDF">
        <w:rPr>
          <w:lang w:val="es-ES" w:eastAsia="en-US"/>
        </w:rPr>
        <w:t>RN265 Servicios Promocionales</w:t>
      </w:r>
      <w:bookmarkEnd w:id="552"/>
    </w:p>
    <w:bookmarkEnd w:id="553"/>
    <w:p w:rsidR="004E46D3" w:rsidRPr="00151CDF" w:rsidRDefault="00D16862" w:rsidP="004E46D3">
      <w:pPr>
        <w:pStyle w:val="Textoindependiente"/>
        <w:rPr>
          <w:b w:val="0"/>
          <w:bCs w:val="0"/>
          <w:sz w:val="20"/>
          <w:szCs w:val="20"/>
          <w:lang w:val="es-ES" w:eastAsia="en-US"/>
        </w:rPr>
      </w:pPr>
      <w:r w:rsidRPr="00151CDF">
        <w:rPr>
          <w:b w:val="0"/>
          <w:bCs w:val="0"/>
          <w:sz w:val="20"/>
          <w:szCs w:val="20"/>
          <w:lang w:val="es-ES" w:eastAsia="en-US"/>
        </w:rPr>
        <w:t xml:space="preserve">Tomar </w:t>
      </w:r>
      <w:r w:rsidR="004E46D3" w:rsidRPr="00151CDF">
        <w:rPr>
          <w:b w:val="0"/>
          <w:bCs w:val="0"/>
          <w:sz w:val="20"/>
          <w:szCs w:val="20"/>
          <w:lang w:val="es-ES" w:eastAsia="en-US"/>
        </w:rPr>
        <w:t>todos aquellos servicios que puede ofrecer un técnico al suscriptor como parte de su trabajo de preventa  en campo.</w:t>
      </w:r>
    </w:p>
    <w:p w:rsidR="003C000D" w:rsidRPr="00151CDF" w:rsidRDefault="003C000D" w:rsidP="004E46D3">
      <w:pPr>
        <w:rPr>
          <w:lang w:eastAsia="es-MX"/>
        </w:rPr>
      </w:pPr>
    </w:p>
    <w:p w:rsidR="003C000D" w:rsidRPr="00151CDF" w:rsidRDefault="003C000D" w:rsidP="003C000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54" w:name="_Toc319402093"/>
      <w:bookmarkStart w:id="555" w:name="RN266"/>
      <w:r w:rsidRPr="00151CDF">
        <w:rPr>
          <w:bCs w:val="0"/>
          <w:szCs w:val="20"/>
          <w:lang w:eastAsia="en-US"/>
        </w:rPr>
        <w:t>RN266 Concatenar Folio de la Orden con el Tipo de Trabajo</w:t>
      </w:r>
      <w:bookmarkEnd w:id="554"/>
    </w:p>
    <w:bookmarkEnd w:id="555"/>
    <w:p w:rsidR="003C000D" w:rsidRPr="00151CDF" w:rsidRDefault="003C000D" w:rsidP="003C000D">
      <w:pPr>
        <w:rPr>
          <w:sz w:val="20"/>
          <w:szCs w:val="20"/>
          <w:lang w:eastAsia="en-US"/>
        </w:rPr>
      </w:pPr>
      <w:r w:rsidRPr="00151CDF">
        <w:rPr>
          <w:sz w:val="20"/>
          <w:szCs w:val="20"/>
          <w:lang w:eastAsia="en-US"/>
        </w:rPr>
        <w:t>Concatenar el folio de la orden con el tip</w:t>
      </w:r>
      <w:r w:rsidR="00EB5094" w:rsidRPr="00151CDF">
        <w:rPr>
          <w:sz w:val="20"/>
          <w:szCs w:val="20"/>
          <w:lang w:eastAsia="en-US"/>
        </w:rPr>
        <w:t xml:space="preserve">o de trabajo para las búsquedas, consultas </w:t>
      </w:r>
      <w:r w:rsidRPr="00151CDF">
        <w:rPr>
          <w:sz w:val="20"/>
          <w:szCs w:val="20"/>
          <w:lang w:eastAsia="en-US"/>
        </w:rPr>
        <w:t>y movimientos de información de acuerdo con el siguiente formato</w:t>
      </w:r>
      <w:r w:rsidRPr="00151CDF">
        <w:rPr>
          <w:b/>
          <w:sz w:val="20"/>
          <w:szCs w:val="20"/>
          <w:lang w:eastAsia="en-US"/>
        </w:rPr>
        <w:t>: XX-ZZZZZZZ</w:t>
      </w:r>
      <w:r w:rsidRPr="00151CDF">
        <w:rPr>
          <w:sz w:val="20"/>
          <w:szCs w:val="20"/>
          <w:lang w:eastAsia="en-US"/>
        </w:rPr>
        <w:t xml:space="preserve"> donde:</w:t>
      </w:r>
    </w:p>
    <w:p w:rsidR="003C000D" w:rsidRPr="00151CDF" w:rsidRDefault="003C000D" w:rsidP="003C000D">
      <w:pPr>
        <w:rPr>
          <w:sz w:val="20"/>
          <w:szCs w:val="20"/>
          <w:lang w:eastAsia="en-US"/>
        </w:rPr>
      </w:pPr>
      <w:r w:rsidRPr="00151CDF">
        <w:rPr>
          <w:sz w:val="20"/>
          <w:szCs w:val="20"/>
          <w:lang w:eastAsia="en-US"/>
        </w:rPr>
        <w:tab/>
      </w:r>
      <w:r w:rsidRPr="00151CDF">
        <w:rPr>
          <w:sz w:val="20"/>
          <w:szCs w:val="20"/>
          <w:lang w:eastAsia="en-US"/>
        </w:rPr>
        <w:tab/>
      </w:r>
      <w:r w:rsidRPr="00151CDF">
        <w:rPr>
          <w:sz w:val="20"/>
          <w:szCs w:val="20"/>
          <w:lang w:eastAsia="en-US"/>
        </w:rPr>
        <w:tab/>
      </w:r>
      <w:r w:rsidRPr="00151CDF">
        <w:rPr>
          <w:b/>
          <w:sz w:val="20"/>
          <w:szCs w:val="20"/>
          <w:lang w:eastAsia="en-US"/>
        </w:rPr>
        <w:t>XX</w:t>
      </w:r>
      <w:r w:rsidRPr="00151CDF">
        <w:rPr>
          <w:sz w:val="20"/>
          <w:szCs w:val="20"/>
          <w:lang w:eastAsia="en-US"/>
        </w:rPr>
        <w:t xml:space="preserve"> es el tipo de trabajo</w:t>
      </w:r>
    </w:p>
    <w:p w:rsidR="003C000D" w:rsidRPr="00151CDF" w:rsidRDefault="003C000D" w:rsidP="003C000D">
      <w:pPr>
        <w:rPr>
          <w:sz w:val="20"/>
          <w:szCs w:val="20"/>
          <w:lang w:eastAsia="en-US"/>
        </w:rPr>
      </w:pPr>
      <w:r w:rsidRPr="00151CDF">
        <w:rPr>
          <w:sz w:val="20"/>
          <w:szCs w:val="20"/>
          <w:lang w:eastAsia="en-US"/>
        </w:rPr>
        <w:tab/>
      </w:r>
      <w:r w:rsidRPr="00151CDF">
        <w:rPr>
          <w:sz w:val="20"/>
          <w:szCs w:val="20"/>
          <w:lang w:eastAsia="en-US"/>
        </w:rPr>
        <w:tab/>
      </w:r>
      <w:r w:rsidRPr="00151CDF">
        <w:rPr>
          <w:sz w:val="20"/>
          <w:szCs w:val="20"/>
          <w:lang w:eastAsia="en-US"/>
        </w:rPr>
        <w:tab/>
      </w:r>
      <w:r w:rsidRPr="00151CDF">
        <w:rPr>
          <w:b/>
          <w:sz w:val="20"/>
          <w:szCs w:val="20"/>
          <w:lang w:eastAsia="en-US"/>
        </w:rPr>
        <w:t>ZZZZZZZ</w:t>
      </w:r>
      <w:r w:rsidRPr="00151CDF">
        <w:rPr>
          <w:sz w:val="20"/>
          <w:szCs w:val="20"/>
          <w:lang w:eastAsia="en-US"/>
        </w:rPr>
        <w:t xml:space="preserve"> es el número que identifica a la orden de trabajo</w:t>
      </w:r>
    </w:p>
    <w:p w:rsidR="00AB7348" w:rsidRPr="00151CDF" w:rsidRDefault="00AB7348" w:rsidP="003C000D">
      <w:pPr>
        <w:rPr>
          <w:sz w:val="20"/>
          <w:szCs w:val="20"/>
          <w:lang w:eastAsia="en-US"/>
        </w:rPr>
      </w:pPr>
    </w:p>
    <w:p w:rsidR="001F271A" w:rsidRPr="00151CDF" w:rsidRDefault="001F271A" w:rsidP="001F271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56" w:name="_Toc319402094"/>
      <w:bookmarkStart w:id="557" w:name="RN267"/>
      <w:r w:rsidRPr="00151CDF">
        <w:rPr>
          <w:bCs w:val="0"/>
          <w:szCs w:val="20"/>
          <w:lang w:eastAsia="en-US"/>
        </w:rPr>
        <w:t>RN267 Módems y Cajas Digitales</w:t>
      </w:r>
      <w:bookmarkEnd w:id="556"/>
    </w:p>
    <w:bookmarkEnd w:id="557"/>
    <w:p w:rsidR="00D75745" w:rsidRPr="00151CDF" w:rsidRDefault="001F271A" w:rsidP="00D75745">
      <w:pPr>
        <w:rPr>
          <w:sz w:val="20"/>
          <w:szCs w:val="20"/>
          <w:lang w:eastAsia="en-US"/>
        </w:rPr>
      </w:pPr>
      <w:r w:rsidRPr="00151CDF">
        <w:rPr>
          <w:sz w:val="20"/>
          <w:szCs w:val="20"/>
          <w:lang w:eastAsia="en-US"/>
        </w:rPr>
        <w:t>Únicamente equipos digitales del tipo Módems o Cajas Digitales</w:t>
      </w:r>
      <w:r w:rsidR="00F868EE" w:rsidRPr="00151CDF">
        <w:rPr>
          <w:sz w:val="20"/>
          <w:szCs w:val="20"/>
          <w:lang w:eastAsia="en-US"/>
        </w:rPr>
        <w:t>.</w:t>
      </w:r>
      <w:r w:rsidR="008D0A29" w:rsidRPr="00151CDF">
        <w:rPr>
          <w:sz w:val="20"/>
          <w:szCs w:val="20"/>
          <w:lang w:eastAsia="en-US"/>
        </w:rPr>
        <w:t xml:space="preserve"> </w:t>
      </w:r>
    </w:p>
    <w:p w:rsidR="008D0A29" w:rsidRPr="00151CDF" w:rsidRDefault="008D0A29" w:rsidP="00D75745">
      <w:pPr>
        <w:rPr>
          <w:sz w:val="20"/>
          <w:szCs w:val="20"/>
          <w:lang w:eastAsia="en-US"/>
        </w:rPr>
      </w:pPr>
    </w:p>
    <w:p w:rsidR="008D0A29" w:rsidRPr="00151CDF" w:rsidRDefault="008D0A29" w:rsidP="008D0A29">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58" w:name="_Toc319402095"/>
      <w:bookmarkStart w:id="559" w:name="RN268"/>
      <w:r w:rsidRPr="00151CDF">
        <w:rPr>
          <w:bCs w:val="0"/>
          <w:szCs w:val="20"/>
          <w:lang w:eastAsia="en-US"/>
        </w:rPr>
        <w:t>RN268 Valor de Terminal Activa</w:t>
      </w:r>
      <w:bookmarkEnd w:id="558"/>
    </w:p>
    <w:bookmarkEnd w:id="559"/>
    <w:p w:rsidR="008D0A29" w:rsidRPr="00151CDF" w:rsidRDefault="008D0A29" w:rsidP="008D0A29">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“Fase de la Terminal” para el valor de  “Activa”.</w:t>
      </w:r>
    </w:p>
    <w:p w:rsidR="008D0A29" w:rsidRPr="00151CDF" w:rsidRDefault="008D0A29" w:rsidP="00D75745">
      <w:pPr>
        <w:rPr>
          <w:rFonts w:cs="Arial"/>
          <w:b/>
          <w:szCs w:val="20"/>
          <w:lang w:eastAsia="en-US"/>
        </w:rPr>
      </w:pPr>
    </w:p>
    <w:p w:rsidR="000C4600" w:rsidRPr="00151CDF" w:rsidRDefault="000C4600" w:rsidP="000C460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60" w:name="_Toc319402096"/>
      <w:bookmarkStart w:id="561" w:name="RN269"/>
      <w:r w:rsidRPr="00151CDF">
        <w:rPr>
          <w:bCs w:val="0"/>
          <w:lang w:eastAsia="en-US"/>
        </w:rPr>
        <w:t>RN269 Recalculo de Campos para Carretes de Cable</w:t>
      </w:r>
      <w:bookmarkEnd w:id="560"/>
    </w:p>
    <w:bookmarkEnd w:id="561"/>
    <w:p w:rsidR="000C4600" w:rsidRPr="00151CDF" w:rsidRDefault="000C4600" w:rsidP="00D44F6B">
      <w:pPr>
        <w:pStyle w:val="Prrafodelista"/>
        <w:ind w:left="0"/>
        <w:jc w:val="both"/>
        <w:rPr>
          <w:rFonts w:cs="Arial"/>
          <w:sz w:val="20"/>
          <w:szCs w:val="20"/>
          <w:lang w:eastAsia="en-US"/>
        </w:rPr>
      </w:pPr>
      <w:r w:rsidRPr="00151CDF">
        <w:rPr>
          <w:rFonts w:cs="Arial"/>
          <w:sz w:val="20"/>
          <w:szCs w:val="20"/>
          <w:lang w:eastAsia="en-US"/>
        </w:rPr>
        <w:t xml:space="preserve">Se deberán recalcular y presentar los campos </w:t>
      </w:r>
      <w:r w:rsidR="00C40A0B" w:rsidRPr="00151CDF">
        <w:rPr>
          <w:rFonts w:cs="Arial"/>
          <w:sz w:val="20"/>
          <w:szCs w:val="20"/>
          <w:lang w:eastAsia="en-US"/>
        </w:rPr>
        <w:t xml:space="preserve">faltantes </w:t>
      </w:r>
      <w:r w:rsidRPr="00151CDF">
        <w:rPr>
          <w:rFonts w:cs="Arial"/>
          <w:sz w:val="20"/>
          <w:szCs w:val="20"/>
          <w:lang w:eastAsia="en-US"/>
        </w:rPr>
        <w:t>para la captura de los carretes de cable, de acuerdo con el nuevo número de carretes de cable proporcionado por el usuario.</w:t>
      </w:r>
      <w:r w:rsidR="00C40A0B" w:rsidRPr="00151CDF">
        <w:rPr>
          <w:rFonts w:cs="Arial"/>
          <w:sz w:val="20"/>
          <w:szCs w:val="20"/>
          <w:lang w:eastAsia="en-US"/>
        </w:rPr>
        <w:t xml:space="preserve"> Los carretes que ya fueron capturados deberán permanecer sin cambios en pantalla. </w:t>
      </w:r>
    </w:p>
    <w:p w:rsidR="00D44F6B" w:rsidRPr="00151CDF" w:rsidRDefault="00D44F6B" w:rsidP="00D44F6B">
      <w:pPr>
        <w:pStyle w:val="Prrafodelista"/>
        <w:ind w:left="0"/>
        <w:jc w:val="both"/>
        <w:rPr>
          <w:rFonts w:cs="Arial"/>
          <w:sz w:val="20"/>
          <w:szCs w:val="20"/>
          <w:lang w:eastAsia="en-US"/>
        </w:rPr>
      </w:pPr>
    </w:p>
    <w:p w:rsidR="003E3BAF" w:rsidRPr="00151CDF" w:rsidRDefault="003E3BAF" w:rsidP="003E3BAF">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62" w:name="_Toc319402097"/>
      <w:bookmarkStart w:id="563" w:name="RN270"/>
      <w:r w:rsidRPr="00151CDF">
        <w:rPr>
          <w:bCs w:val="0"/>
          <w:lang w:eastAsia="en-US"/>
        </w:rPr>
        <w:t>RN270 Equipos por Tipo de Servicio</w:t>
      </w:r>
      <w:bookmarkEnd w:id="562"/>
    </w:p>
    <w:bookmarkEnd w:id="563"/>
    <w:p w:rsidR="003E3BAF" w:rsidRPr="00151CDF" w:rsidRDefault="003E3BAF" w:rsidP="003E3BAF">
      <w:pPr>
        <w:pStyle w:val="Prrafodelista"/>
        <w:ind w:left="0"/>
        <w:jc w:val="both"/>
        <w:rPr>
          <w:rFonts w:cs="Arial"/>
          <w:sz w:val="20"/>
          <w:szCs w:val="20"/>
          <w:lang w:eastAsia="en-US"/>
        </w:rPr>
      </w:pPr>
      <w:r w:rsidRPr="00151CDF">
        <w:rPr>
          <w:rFonts w:cs="Arial"/>
          <w:sz w:val="20"/>
          <w:szCs w:val="20"/>
          <w:lang w:eastAsia="en-US"/>
        </w:rPr>
        <w:t xml:space="preserve">Se deberán incluir únicamente aquellos </w:t>
      </w:r>
      <w:r w:rsidR="00F80738" w:rsidRPr="00151CDF">
        <w:rPr>
          <w:rFonts w:cs="Arial"/>
          <w:sz w:val="20"/>
          <w:szCs w:val="20"/>
          <w:lang w:eastAsia="en-US"/>
        </w:rPr>
        <w:t xml:space="preserve">equipos </w:t>
      </w:r>
      <w:r w:rsidR="00D44F6B" w:rsidRPr="00151CDF">
        <w:rPr>
          <w:rFonts w:cs="Arial"/>
          <w:sz w:val="20"/>
          <w:szCs w:val="20"/>
          <w:lang w:eastAsia="en-US"/>
        </w:rPr>
        <w:t>permitidos</w:t>
      </w:r>
      <w:r w:rsidR="00F80738" w:rsidRPr="00151CDF">
        <w:rPr>
          <w:rFonts w:cs="Arial"/>
          <w:sz w:val="20"/>
          <w:szCs w:val="20"/>
          <w:lang w:eastAsia="en-US"/>
        </w:rPr>
        <w:t xml:space="preserve"> para el tipo de servicio correspondiente a la orden de trabajo actual.</w:t>
      </w:r>
      <w:r w:rsidRPr="00151CDF">
        <w:rPr>
          <w:rFonts w:cs="Arial"/>
          <w:sz w:val="20"/>
          <w:szCs w:val="20"/>
          <w:lang w:eastAsia="en-US"/>
        </w:rPr>
        <w:t xml:space="preserve"> </w:t>
      </w:r>
    </w:p>
    <w:p w:rsidR="003E3BAF" w:rsidRPr="00151CDF" w:rsidRDefault="003E3BAF" w:rsidP="00D75745">
      <w:pPr>
        <w:rPr>
          <w:rFonts w:cs="Arial"/>
          <w:b/>
          <w:szCs w:val="20"/>
          <w:lang w:eastAsia="en-US"/>
        </w:rPr>
      </w:pPr>
    </w:p>
    <w:p w:rsidR="00AB7348" w:rsidRPr="00151CDF" w:rsidRDefault="00AB7348" w:rsidP="00AB7348">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64" w:name="_Toc319402098"/>
      <w:bookmarkStart w:id="565" w:name="RN271"/>
      <w:r w:rsidRPr="00151CDF">
        <w:rPr>
          <w:bCs w:val="0"/>
          <w:lang w:eastAsia="en-US"/>
        </w:rPr>
        <w:t>RN271 Activación Satisfactoria de Equipo Digital</w:t>
      </w:r>
      <w:bookmarkEnd w:id="564"/>
    </w:p>
    <w:bookmarkEnd w:id="565"/>
    <w:p w:rsidR="00AB7348" w:rsidRPr="00151CDF" w:rsidRDefault="00AA2B93" w:rsidP="00AB7348">
      <w:pPr>
        <w:rPr>
          <w:rFonts w:cs="Arial"/>
          <w:sz w:val="20"/>
          <w:szCs w:val="20"/>
          <w:lang w:eastAsia="en-US"/>
        </w:rPr>
      </w:pPr>
      <w:r w:rsidRPr="00151CDF">
        <w:rPr>
          <w:rFonts w:cs="Arial"/>
          <w:sz w:val="20"/>
          <w:szCs w:val="20"/>
          <w:lang w:eastAsia="en-US"/>
        </w:rPr>
        <w:t>En caso de que l</w:t>
      </w:r>
      <w:r w:rsidR="00AB7348" w:rsidRPr="00151CDF">
        <w:rPr>
          <w:rFonts w:cs="Arial"/>
          <w:sz w:val="20"/>
          <w:szCs w:val="20"/>
          <w:lang w:eastAsia="en-US"/>
        </w:rPr>
        <w:t xml:space="preserve">a activación </w:t>
      </w:r>
      <w:r w:rsidRPr="00151CDF">
        <w:rPr>
          <w:rFonts w:cs="Arial"/>
          <w:sz w:val="20"/>
          <w:szCs w:val="20"/>
          <w:lang w:eastAsia="en-US"/>
        </w:rPr>
        <w:t xml:space="preserve">de equipo se haya realizado de manera </w:t>
      </w:r>
      <w:r w:rsidR="00AB7348" w:rsidRPr="00151CDF">
        <w:rPr>
          <w:rFonts w:cs="Arial"/>
          <w:sz w:val="20"/>
          <w:szCs w:val="20"/>
          <w:lang w:eastAsia="en-US"/>
        </w:rPr>
        <w:t>satisfactoria</w:t>
      </w:r>
      <w:r w:rsidRPr="00151CDF">
        <w:rPr>
          <w:rFonts w:cs="Arial"/>
          <w:sz w:val="20"/>
          <w:szCs w:val="20"/>
          <w:lang w:eastAsia="en-US"/>
        </w:rPr>
        <w:t>,</w:t>
      </w:r>
      <w:r w:rsidR="00AB7348" w:rsidRPr="00151CDF">
        <w:rPr>
          <w:rFonts w:cs="Arial"/>
          <w:sz w:val="20"/>
          <w:szCs w:val="20"/>
          <w:lang w:eastAsia="en-US"/>
        </w:rPr>
        <w:t xml:space="preserve"> </w:t>
      </w:r>
      <w:r w:rsidRPr="00151CDF">
        <w:rPr>
          <w:rFonts w:cs="Arial"/>
          <w:sz w:val="20"/>
          <w:szCs w:val="20"/>
          <w:lang w:eastAsia="en-US"/>
        </w:rPr>
        <w:t xml:space="preserve">ésta </w:t>
      </w:r>
      <w:r w:rsidR="00AB7348" w:rsidRPr="00151CDF">
        <w:rPr>
          <w:rFonts w:cs="Arial"/>
          <w:sz w:val="20"/>
          <w:szCs w:val="20"/>
          <w:lang w:eastAsia="en-US"/>
        </w:rPr>
        <w:t>deberá indicarse con una cadena de valores vacía.</w:t>
      </w:r>
    </w:p>
    <w:p w:rsidR="000C4600" w:rsidRPr="00151CDF" w:rsidRDefault="000C4600" w:rsidP="00D75745">
      <w:pPr>
        <w:rPr>
          <w:rFonts w:cs="Arial"/>
          <w:b/>
          <w:szCs w:val="20"/>
          <w:lang w:eastAsia="en-US"/>
        </w:rPr>
      </w:pPr>
    </w:p>
    <w:p w:rsidR="00BB5C72" w:rsidRPr="00151CDF" w:rsidRDefault="00BB5C72" w:rsidP="00BB5C72">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66" w:name="_Toc319402099"/>
      <w:bookmarkStart w:id="567" w:name="RN272"/>
      <w:r w:rsidRPr="00151CDF">
        <w:rPr>
          <w:bCs w:val="0"/>
          <w:lang w:eastAsia="en-US"/>
        </w:rPr>
        <w:t>RN272 Equipos Tipo Caja Digital</w:t>
      </w:r>
      <w:bookmarkEnd w:id="566"/>
    </w:p>
    <w:bookmarkEnd w:id="567"/>
    <w:p w:rsidR="006363BA" w:rsidRPr="00151CDF" w:rsidRDefault="00BB5C72" w:rsidP="00BB5C72">
      <w:pPr>
        <w:rPr>
          <w:rFonts w:cs="Arial"/>
          <w:sz w:val="20"/>
          <w:szCs w:val="20"/>
          <w:lang w:eastAsia="en-US"/>
        </w:rPr>
      </w:pPr>
      <w:r w:rsidRPr="00151CDF">
        <w:rPr>
          <w:rFonts w:cs="Arial"/>
          <w:sz w:val="20"/>
          <w:szCs w:val="20"/>
          <w:lang w:eastAsia="en-US"/>
        </w:rPr>
        <w:t>Los equipos que deberán comportarse como cajas digitales serán</w:t>
      </w:r>
      <w:r w:rsidR="006363BA" w:rsidRPr="00151CDF">
        <w:rPr>
          <w:rFonts w:cs="Arial"/>
          <w:sz w:val="20"/>
          <w:szCs w:val="20"/>
          <w:lang w:eastAsia="en-US"/>
        </w:rPr>
        <w:t>:</w:t>
      </w:r>
    </w:p>
    <w:p w:rsidR="006363BA" w:rsidRPr="00151CDF" w:rsidRDefault="006363BA" w:rsidP="006363BA">
      <w:pPr>
        <w:pStyle w:val="Prrafodelista"/>
        <w:numPr>
          <w:ilvl w:val="0"/>
          <w:numId w:val="19"/>
        </w:numPr>
        <w:rPr>
          <w:rFonts w:cs="Arial"/>
          <w:sz w:val="20"/>
          <w:szCs w:val="20"/>
          <w:lang w:eastAsia="en-US"/>
        </w:rPr>
      </w:pPr>
      <w:r w:rsidRPr="00151CDF">
        <w:rPr>
          <w:rFonts w:cs="Arial"/>
          <w:sz w:val="20"/>
          <w:szCs w:val="20"/>
          <w:lang w:eastAsia="en-US"/>
        </w:rPr>
        <w:t>Convertidores</w:t>
      </w:r>
    </w:p>
    <w:p w:rsidR="00BB5C72" w:rsidRPr="00151CDF" w:rsidRDefault="00BB5C72" w:rsidP="006363BA">
      <w:pPr>
        <w:pStyle w:val="Prrafodelista"/>
        <w:numPr>
          <w:ilvl w:val="0"/>
          <w:numId w:val="19"/>
        </w:numPr>
        <w:rPr>
          <w:rFonts w:cs="Arial"/>
          <w:sz w:val="20"/>
          <w:szCs w:val="20"/>
          <w:lang w:eastAsia="en-US"/>
        </w:rPr>
      </w:pPr>
      <w:r w:rsidRPr="00151CDF">
        <w:rPr>
          <w:rFonts w:cs="Arial"/>
          <w:sz w:val="20"/>
          <w:szCs w:val="20"/>
          <w:lang w:eastAsia="en-US"/>
        </w:rPr>
        <w:t>Set Tops</w:t>
      </w:r>
    </w:p>
    <w:p w:rsidR="00BB5C72" w:rsidRPr="00151CDF" w:rsidRDefault="00BB5C72" w:rsidP="00D75745">
      <w:pPr>
        <w:rPr>
          <w:rFonts w:cs="Arial"/>
          <w:b/>
          <w:szCs w:val="20"/>
          <w:lang w:eastAsia="en-US"/>
        </w:rPr>
      </w:pPr>
    </w:p>
    <w:p w:rsidR="00BB5C72" w:rsidRPr="00151CDF" w:rsidRDefault="00BB5C72" w:rsidP="00BB5C72">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68" w:name="_Toc319402100"/>
      <w:bookmarkStart w:id="569" w:name="RN273"/>
      <w:r w:rsidRPr="00151CDF">
        <w:rPr>
          <w:bCs w:val="0"/>
          <w:lang w:eastAsia="en-US"/>
        </w:rPr>
        <w:t>RN27</w:t>
      </w:r>
      <w:r w:rsidR="006363BA" w:rsidRPr="00151CDF">
        <w:rPr>
          <w:bCs w:val="0"/>
          <w:lang w:eastAsia="en-US"/>
        </w:rPr>
        <w:t>3</w:t>
      </w:r>
      <w:r w:rsidRPr="00151CDF">
        <w:rPr>
          <w:bCs w:val="0"/>
          <w:lang w:eastAsia="en-US"/>
        </w:rPr>
        <w:t xml:space="preserve"> Equipos Tipo Módem</w:t>
      </w:r>
      <w:bookmarkEnd w:id="568"/>
    </w:p>
    <w:bookmarkEnd w:id="569"/>
    <w:p w:rsidR="006363BA" w:rsidRPr="00151CDF" w:rsidRDefault="00BB5C72" w:rsidP="00BB5C72">
      <w:pPr>
        <w:rPr>
          <w:rFonts w:cs="Arial"/>
          <w:sz w:val="20"/>
          <w:szCs w:val="20"/>
          <w:lang w:eastAsia="en-US"/>
        </w:rPr>
      </w:pPr>
      <w:r w:rsidRPr="00151CDF">
        <w:rPr>
          <w:rFonts w:cs="Arial"/>
          <w:sz w:val="20"/>
          <w:szCs w:val="20"/>
          <w:lang w:eastAsia="en-US"/>
        </w:rPr>
        <w:t>Los equipos que deberán comportarse como módems serán</w:t>
      </w:r>
      <w:r w:rsidR="006363BA" w:rsidRPr="00151CDF">
        <w:rPr>
          <w:rFonts w:cs="Arial"/>
          <w:sz w:val="20"/>
          <w:szCs w:val="20"/>
          <w:lang w:eastAsia="en-US"/>
        </w:rPr>
        <w:t>:</w:t>
      </w:r>
    </w:p>
    <w:p w:rsidR="006363BA" w:rsidRPr="00151CDF" w:rsidRDefault="006363BA" w:rsidP="006363BA">
      <w:pPr>
        <w:pStyle w:val="Prrafodelista"/>
        <w:numPr>
          <w:ilvl w:val="0"/>
          <w:numId w:val="20"/>
        </w:numPr>
        <w:rPr>
          <w:rFonts w:cs="Arial"/>
          <w:sz w:val="20"/>
          <w:szCs w:val="20"/>
          <w:lang w:eastAsia="en-US"/>
        </w:rPr>
      </w:pPr>
      <w:r w:rsidRPr="00151CDF">
        <w:rPr>
          <w:rFonts w:cs="Arial"/>
          <w:sz w:val="20"/>
          <w:szCs w:val="20"/>
          <w:lang w:eastAsia="en-US"/>
        </w:rPr>
        <w:t>Cable Modem</w:t>
      </w:r>
    </w:p>
    <w:p w:rsidR="00BB5C72" w:rsidRPr="00151CDF" w:rsidRDefault="00BB5C72" w:rsidP="006363BA">
      <w:pPr>
        <w:pStyle w:val="Prrafodelista"/>
        <w:numPr>
          <w:ilvl w:val="0"/>
          <w:numId w:val="20"/>
        </w:numPr>
        <w:rPr>
          <w:rFonts w:cs="Arial"/>
          <w:sz w:val="20"/>
          <w:szCs w:val="20"/>
          <w:lang w:eastAsia="en-US"/>
        </w:rPr>
      </w:pPr>
      <w:proofErr w:type="spellStart"/>
      <w:r w:rsidRPr="00151CDF">
        <w:rPr>
          <w:rFonts w:cs="Arial"/>
          <w:sz w:val="20"/>
          <w:szCs w:val="20"/>
          <w:lang w:eastAsia="en-US"/>
        </w:rPr>
        <w:t>Maxcom</w:t>
      </w:r>
      <w:proofErr w:type="spellEnd"/>
      <w:r w:rsidRPr="00151CDF">
        <w:rPr>
          <w:rFonts w:cs="Arial"/>
          <w:sz w:val="20"/>
          <w:szCs w:val="20"/>
          <w:lang w:eastAsia="en-US"/>
        </w:rPr>
        <w:t xml:space="preserve"> </w:t>
      </w:r>
      <w:proofErr w:type="spellStart"/>
      <w:r w:rsidRPr="00151CDF">
        <w:rPr>
          <w:rFonts w:cs="Arial"/>
          <w:sz w:val="20"/>
          <w:szCs w:val="20"/>
          <w:lang w:eastAsia="en-US"/>
        </w:rPr>
        <w:t>eMTA</w:t>
      </w:r>
      <w:proofErr w:type="spellEnd"/>
    </w:p>
    <w:p w:rsidR="00BB5C72" w:rsidRPr="00151CDF" w:rsidRDefault="00BB5C72" w:rsidP="00D75745">
      <w:pPr>
        <w:rPr>
          <w:rFonts w:cs="Arial"/>
          <w:b/>
          <w:szCs w:val="20"/>
          <w:lang w:eastAsia="en-US"/>
        </w:rPr>
      </w:pPr>
    </w:p>
    <w:p w:rsidR="00B477E7" w:rsidRPr="00151CDF" w:rsidRDefault="00B477E7" w:rsidP="00B477E7">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70" w:name="_Toc319402101"/>
      <w:bookmarkStart w:id="571" w:name="RN274"/>
      <w:r w:rsidRPr="00151CDF">
        <w:rPr>
          <w:bCs w:val="0"/>
          <w:lang w:eastAsia="en-US"/>
        </w:rPr>
        <w:lastRenderedPageBreak/>
        <w:t>RN274 Paginación de Información</w:t>
      </w:r>
      <w:bookmarkEnd w:id="570"/>
    </w:p>
    <w:bookmarkEnd w:id="571"/>
    <w:p w:rsidR="00B477E7" w:rsidRPr="00151CDF" w:rsidRDefault="00B477E7" w:rsidP="00B477E7">
      <w:pPr>
        <w:rPr>
          <w:rFonts w:cs="Arial"/>
          <w:sz w:val="20"/>
          <w:szCs w:val="20"/>
          <w:lang w:eastAsia="en-US"/>
        </w:rPr>
      </w:pPr>
      <w:r w:rsidRPr="00151CDF">
        <w:rPr>
          <w:rFonts w:cs="Arial"/>
          <w:sz w:val="20"/>
          <w:szCs w:val="20"/>
          <w:lang w:eastAsia="en-US"/>
        </w:rPr>
        <w:t>La información deberá ser presentada por páginas, las cuales podrán contener un máximo de 10 registros o filas de información cada una.</w:t>
      </w:r>
    </w:p>
    <w:p w:rsidR="00B477E7" w:rsidRPr="00151CDF" w:rsidRDefault="00B477E7" w:rsidP="00D75745">
      <w:pPr>
        <w:rPr>
          <w:rFonts w:cs="Arial"/>
          <w:b/>
          <w:szCs w:val="20"/>
          <w:lang w:eastAsia="en-US"/>
        </w:rPr>
      </w:pPr>
    </w:p>
    <w:p w:rsidR="00C0730A" w:rsidRPr="00151CDF" w:rsidRDefault="004652E2" w:rsidP="00C0730A">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72" w:name="_Toc319402102"/>
      <w:bookmarkStart w:id="573" w:name="RN275"/>
      <w:r w:rsidRPr="00151CDF">
        <w:rPr>
          <w:bCs w:val="0"/>
          <w:lang w:eastAsia="en-US"/>
        </w:rPr>
        <w:t xml:space="preserve">RN275 </w:t>
      </w:r>
      <w:r w:rsidR="00C0730A" w:rsidRPr="00151CDF">
        <w:rPr>
          <w:bCs w:val="0"/>
          <w:lang w:eastAsia="en-US"/>
        </w:rPr>
        <w:t>Información de los Materiales que Contienen los Filtros de Búsqueda</w:t>
      </w:r>
      <w:bookmarkEnd w:id="572"/>
    </w:p>
    <w:bookmarkEnd w:id="573"/>
    <w:p w:rsidR="00C0730A" w:rsidRPr="00151CDF" w:rsidRDefault="00C0730A" w:rsidP="00C0730A">
      <w:pPr>
        <w:rPr>
          <w:sz w:val="20"/>
          <w:szCs w:val="20"/>
          <w:lang w:val="es-MX" w:eastAsia="en-US"/>
        </w:rPr>
      </w:pPr>
      <w:r w:rsidRPr="00151CDF">
        <w:rPr>
          <w:sz w:val="20"/>
          <w:szCs w:val="20"/>
          <w:lang w:val="es-MX" w:eastAsia="en-US"/>
        </w:rPr>
        <w:t>Del catálogo de materiales, incluir sólo aquellos que contengan en su clave y/o descripción, la información proporcionada como código y/o descripción de búsqueda</w:t>
      </w:r>
      <w:r w:rsidR="00AB09F7" w:rsidRPr="00151CDF">
        <w:rPr>
          <w:sz w:val="20"/>
          <w:szCs w:val="20"/>
          <w:lang w:val="es-MX" w:eastAsia="en-US"/>
        </w:rPr>
        <w:t>; sin ser sensitiva a mayúsculas y minúsculas</w:t>
      </w:r>
      <w:r w:rsidRPr="00151CDF">
        <w:rPr>
          <w:sz w:val="20"/>
          <w:szCs w:val="20"/>
          <w:lang w:val="es-MX" w:eastAsia="en-US"/>
        </w:rPr>
        <w:t>.</w:t>
      </w:r>
    </w:p>
    <w:p w:rsidR="004652E2" w:rsidRPr="00151CDF" w:rsidRDefault="004652E2" w:rsidP="00C0730A">
      <w:pPr>
        <w:rPr>
          <w:sz w:val="20"/>
          <w:szCs w:val="20"/>
          <w:lang w:val="es-MX" w:eastAsia="en-US"/>
        </w:rPr>
      </w:pPr>
    </w:p>
    <w:p w:rsidR="00B14EA2" w:rsidRPr="00151CDF" w:rsidRDefault="00B14EA2" w:rsidP="00B14E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74" w:name="_Toc319402103"/>
      <w:bookmarkStart w:id="575" w:name="RN276"/>
      <w:r w:rsidRPr="00151CDF">
        <w:rPr>
          <w:bCs w:val="0"/>
          <w:szCs w:val="20"/>
          <w:lang w:eastAsia="en-US"/>
        </w:rPr>
        <w:t>RN276 Valor de Estado Órdenes de Trabajo Con Problema</w:t>
      </w:r>
      <w:bookmarkEnd w:id="574"/>
    </w:p>
    <w:bookmarkEnd w:id="575"/>
    <w:p w:rsidR="004652E2" w:rsidRPr="00151CDF" w:rsidRDefault="00B14EA2" w:rsidP="00B14EA2">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“Estados de la Orden” para el valor de  “Con Problema”.</w:t>
      </w:r>
    </w:p>
    <w:p w:rsidR="00AB7348" w:rsidRPr="00151CDF" w:rsidRDefault="00AB7348" w:rsidP="00D75745">
      <w:pPr>
        <w:rPr>
          <w:rFonts w:cs="Arial"/>
          <w:b/>
          <w:szCs w:val="20"/>
          <w:lang w:eastAsia="en-US"/>
        </w:rPr>
      </w:pPr>
    </w:p>
    <w:p w:rsidR="00E4547F" w:rsidRPr="00151CDF" w:rsidRDefault="00E4547F" w:rsidP="00E4547F">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76" w:name="_Toc319402104"/>
      <w:bookmarkStart w:id="577" w:name="RN277"/>
      <w:r w:rsidRPr="00151CDF">
        <w:rPr>
          <w:bCs w:val="0"/>
          <w:lang w:eastAsia="en-US"/>
        </w:rPr>
        <w:t xml:space="preserve">RN277 Consumo </w:t>
      </w:r>
      <w:r w:rsidR="0070249E" w:rsidRPr="00151CDF">
        <w:rPr>
          <w:bCs w:val="0"/>
          <w:lang w:eastAsia="en-US"/>
        </w:rPr>
        <w:t>de Equipo Digital por Defecto</w:t>
      </w:r>
      <w:bookmarkEnd w:id="576"/>
    </w:p>
    <w:bookmarkEnd w:id="577"/>
    <w:p w:rsidR="00E4547F" w:rsidRPr="00151CDF" w:rsidRDefault="0070249E" w:rsidP="00E4547F">
      <w:pPr>
        <w:rPr>
          <w:sz w:val="20"/>
          <w:szCs w:val="20"/>
          <w:lang w:val="es-MX" w:eastAsia="en-US"/>
        </w:rPr>
      </w:pPr>
      <w:r w:rsidRPr="00151CDF">
        <w:rPr>
          <w:sz w:val="20"/>
          <w:szCs w:val="20"/>
          <w:lang w:val="es-MX" w:eastAsia="en-US"/>
        </w:rPr>
        <w:t>Por defecto el consumo de equipo por trabajo será 1.</w:t>
      </w:r>
    </w:p>
    <w:p w:rsidR="00E4547F" w:rsidRPr="00151CDF" w:rsidRDefault="00E4547F" w:rsidP="00D75745">
      <w:pPr>
        <w:rPr>
          <w:rFonts w:cs="Arial"/>
          <w:b/>
          <w:szCs w:val="20"/>
          <w:lang w:val="es-MX" w:eastAsia="en-US"/>
        </w:rPr>
      </w:pPr>
    </w:p>
    <w:p w:rsidR="0070249E" w:rsidRPr="00151CDF" w:rsidRDefault="00C92D1C" w:rsidP="0070249E">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78" w:name="_Toc319402105"/>
      <w:bookmarkStart w:id="579" w:name="RN278"/>
      <w:r w:rsidRPr="00151CDF">
        <w:rPr>
          <w:bCs w:val="0"/>
          <w:lang w:eastAsia="en-US"/>
        </w:rPr>
        <w:t>RN278</w:t>
      </w:r>
      <w:r w:rsidR="0070249E" w:rsidRPr="00151CDF">
        <w:rPr>
          <w:bCs w:val="0"/>
          <w:lang w:eastAsia="en-US"/>
        </w:rPr>
        <w:t xml:space="preserve"> </w:t>
      </w:r>
      <w:r w:rsidR="00CA160C" w:rsidRPr="00151CDF">
        <w:rPr>
          <w:bCs w:val="0"/>
          <w:lang w:eastAsia="en-US"/>
        </w:rPr>
        <w:t>Consumo Automático de Equipo Digital</w:t>
      </w:r>
      <w:bookmarkEnd w:id="578"/>
    </w:p>
    <w:bookmarkEnd w:id="579"/>
    <w:p w:rsidR="0070249E" w:rsidRPr="00151CDF" w:rsidRDefault="00CA160C" w:rsidP="0070249E">
      <w:pPr>
        <w:pStyle w:val="Prrafodelista"/>
        <w:ind w:left="0"/>
        <w:jc w:val="both"/>
        <w:rPr>
          <w:rFonts w:cs="Arial"/>
          <w:sz w:val="20"/>
          <w:szCs w:val="20"/>
          <w:lang w:eastAsia="en-US"/>
        </w:rPr>
      </w:pPr>
      <w:r w:rsidRPr="00151CDF">
        <w:rPr>
          <w:rFonts w:cs="Arial"/>
          <w:sz w:val="20"/>
          <w:szCs w:val="20"/>
          <w:lang w:eastAsia="en-US"/>
        </w:rPr>
        <w:t>Restar</w:t>
      </w:r>
      <w:r w:rsidR="0070249E" w:rsidRPr="00151CDF">
        <w:rPr>
          <w:rFonts w:cs="Arial"/>
          <w:sz w:val="20"/>
          <w:szCs w:val="20"/>
          <w:lang w:eastAsia="en-US"/>
        </w:rPr>
        <w:t xml:space="preserve"> a la cantidad del material en inventario </w:t>
      </w:r>
      <w:r w:rsidR="00006084" w:rsidRPr="00151CDF">
        <w:rPr>
          <w:rFonts w:cs="Arial"/>
          <w:sz w:val="20"/>
          <w:szCs w:val="20"/>
          <w:lang w:eastAsia="en-US"/>
        </w:rPr>
        <w:t xml:space="preserve">la cantidad </w:t>
      </w:r>
      <w:r w:rsidRPr="00151CDF">
        <w:rPr>
          <w:rFonts w:cs="Arial"/>
          <w:sz w:val="20"/>
          <w:szCs w:val="20"/>
          <w:lang w:eastAsia="en-US"/>
        </w:rPr>
        <w:t>registrada en el consumo del mismo para la orden de trabajo</w:t>
      </w:r>
      <w:r w:rsidR="0070249E" w:rsidRPr="00151CDF">
        <w:rPr>
          <w:rFonts w:cs="Arial"/>
          <w:sz w:val="20"/>
          <w:szCs w:val="20"/>
          <w:lang w:eastAsia="en-US"/>
        </w:rPr>
        <w:t>.</w:t>
      </w:r>
    </w:p>
    <w:p w:rsidR="0070249E" w:rsidRPr="00151CDF" w:rsidRDefault="0070249E" w:rsidP="00D75745">
      <w:pPr>
        <w:rPr>
          <w:rFonts w:cs="Arial"/>
          <w:b/>
          <w:szCs w:val="20"/>
          <w:lang w:eastAsia="en-US"/>
        </w:rPr>
      </w:pPr>
    </w:p>
    <w:p w:rsidR="0014401B" w:rsidRPr="00151CDF" w:rsidRDefault="0014401B" w:rsidP="0014401B">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580" w:name="_Toc319402106"/>
      <w:bookmarkStart w:id="581" w:name="RN279"/>
      <w:r w:rsidRPr="00151CDF">
        <w:rPr>
          <w:bCs w:val="0"/>
          <w:lang w:eastAsia="en-US"/>
        </w:rPr>
        <w:t>RN279 Trabajos con Equipos Sin Niveles de Señal</w:t>
      </w:r>
      <w:bookmarkEnd w:id="580"/>
    </w:p>
    <w:bookmarkEnd w:id="581"/>
    <w:p w:rsidR="00751726" w:rsidRPr="00151CDF" w:rsidRDefault="0014401B" w:rsidP="00751726">
      <w:pPr>
        <w:pStyle w:val="Prrafodelista"/>
        <w:ind w:left="0"/>
        <w:jc w:val="both"/>
        <w:rPr>
          <w:rFonts w:cs="Arial"/>
          <w:sz w:val="20"/>
          <w:szCs w:val="20"/>
          <w:lang w:eastAsia="en-US"/>
        </w:rPr>
      </w:pPr>
      <w:r w:rsidRPr="00151CDF">
        <w:rPr>
          <w:rFonts w:cs="Arial"/>
          <w:sz w:val="20"/>
          <w:szCs w:val="20"/>
          <w:lang w:eastAsia="en-US"/>
        </w:rPr>
        <w:t xml:space="preserve">En el caso de </w:t>
      </w:r>
      <w:r w:rsidR="008938EE" w:rsidRPr="00151CDF">
        <w:rPr>
          <w:rFonts w:cs="Arial"/>
          <w:sz w:val="20"/>
          <w:szCs w:val="20"/>
          <w:lang w:eastAsia="en-US"/>
        </w:rPr>
        <w:t xml:space="preserve">los </w:t>
      </w:r>
      <w:r w:rsidRPr="00151CDF">
        <w:rPr>
          <w:rFonts w:cs="Arial"/>
          <w:sz w:val="20"/>
          <w:szCs w:val="20"/>
          <w:lang w:eastAsia="en-US"/>
        </w:rPr>
        <w:t>trabajo</w:t>
      </w:r>
      <w:r w:rsidR="008938EE" w:rsidRPr="00151CDF">
        <w:rPr>
          <w:rFonts w:cs="Arial"/>
          <w:sz w:val="20"/>
          <w:szCs w:val="20"/>
          <w:lang w:eastAsia="en-US"/>
        </w:rPr>
        <w:t>s</w:t>
      </w:r>
      <w:r w:rsidRPr="00151CDF">
        <w:rPr>
          <w:rFonts w:cs="Arial"/>
          <w:sz w:val="20"/>
          <w:szCs w:val="20"/>
          <w:lang w:eastAsia="en-US"/>
        </w:rPr>
        <w:t xml:space="preserve"> que tienen como predeterminados equipos para los cuales no se puede obtener niveles de señal, presentar inhabilitada esta opción en el menú de trabajo</w:t>
      </w:r>
      <w:r w:rsidR="00751726" w:rsidRPr="00151CDF">
        <w:rPr>
          <w:rFonts w:cs="Arial"/>
          <w:sz w:val="20"/>
          <w:szCs w:val="20"/>
          <w:lang w:eastAsia="en-US"/>
        </w:rPr>
        <w:t xml:space="preserve"> y presentar la opción de recuperar equipo habilitada una vez que se haya activado el equipo digital. </w:t>
      </w:r>
    </w:p>
    <w:p w:rsidR="009F56D9" w:rsidRPr="00151CDF" w:rsidRDefault="009F56D9" w:rsidP="0014401B">
      <w:pPr>
        <w:pStyle w:val="Prrafodelista"/>
        <w:ind w:left="0"/>
        <w:jc w:val="both"/>
        <w:rPr>
          <w:rFonts w:cs="Arial"/>
          <w:sz w:val="20"/>
          <w:szCs w:val="20"/>
          <w:lang w:eastAsia="en-US"/>
        </w:rPr>
      </w:pPr>
    </w:p>
    <w:p w:rsidR="009F56D9" w:rsidRPr="00151CDF" w:rsidRDefault="009F56D9" w:rsidP="009F56D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82" w:name="_Toc319402107"/>
      <w:bookmarkStart w:id="583" w:name="RN280"/>
      <w:r w:rsidRPr="00151CDF">
        <w:rPr>
          <w:lang w:val="es-ES" w:eastAsia="en-US"/>
        </w:rPr>
        <w:t>RN280 Orden de Trabajo Atendida por Radio Operador</w:t>
      </w:r>
      <w:bookmarkEnd w:id="582"/>
    </w:p>
    <w:bookmarkEnd w:id="583"/>
    <w:p w:rsidR="009F56D9" w:rsidRPr="00151CDF" w:rsidRDefault="009F56D9" w:rsidP="0014401B">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terminar un servicio”, traer la información con el valor para el motivo que corresponda a “Atendida por Radio Operador”.</w:t>
      </w:r>
    </w:p>
    <w:p w:rsidR="009F56D9" w:rsidRPr="00151CDF" w:rsidRDefault="009F56D9" w:rsidP="0014401B">
      <w:pPr>
        <w:pStyle w:val="Prrafodelista"/>
        <w:ind w:left="0"/>
        <w:jc w:val="both"/>
        <w:rPr>
          <w:rFonts w:cs="Arial"/>
          <w:sz w:val="20"/>
          <w:szCs w:val="20"/>
          <w:lang w:eastAsia="en-US"/>
        </w:rPr>
      </w:pPr>
    </w:p>
    <w:p w:rsidR="009F56D9" w:rsidRPr="00151CDF" w:rsidRDefault="009F56D9" w:rsidP="009F56D9">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84" w:name="_Toc319402108"/>
      <w:bookmarkStart w:id="585" w:name="RN281"/>
      <w:r w:rsidRPr="00151CDF">
        <w:rPr>
          <w:lang w:val="es-ES" w:eastAsia="en-US"/>
        </w:rPr>
        <w:t>RN281 Información Habilitada</w:t>
      </w:r>
      <w:bookmarkEnd w:id="584"/>
    </w:p>
    <w:bookmarkEnd w:id="585"/>
    <w:p w:rsidR="009F56D9" w:rsidRPr="00151CDF" w:rsidRDefault="009F56D9" w:rsidP="009F56D9">
      <w:pPr>
        <w:pStyle w:val="Prrafodelista"/>
        <w:ind w:left="0"/>
        <w:jc w:val="both"/>
        <w:rPr>
          <w:sz w:val="20"/>
          <w:szCs w:val="20"/>
          <w:lang w:eastAsia="es-MX"/>
        </w:rPr>
      </w:pPr>
      <w:r w:rsidRPr="00151CDF">
        <w:rPr>
          <w:sz w:val="20"/>
          <w:szCs w:val="20"/>
          <w:lang w:eastAsia="es-MX"/>
        </w:rPr>
        <w:t>Los controles o campos de texto correspondientes a la información presentada se mostrarán habilitados.</w:t>
      </w:r>
    </w:p>
    <w:p w:rsidR="009F56D9" w:rsidRPr="00151CDF" w:rsidRDefault="009F56D9" w:rsidP="0014401B">
      <w:pPr>
        <w:pStyle w:val="Prrafodelista"/>
        <w:ind w:left="0"/>
        <w:jc w:val="both"/>
        <w:rPr>
          <w:rFonts w:cs="Arial"/>
          <w:sz w:val="20"/>
          <w:szCs w:val="20"/>
          <w:lang w:eastAsia="en-US"/>
        </w:rPr>
      </w:pPr>
    </w:p>
    <w:p w:rsidR="00D86D96" w:rsidRPr="00151CDF" w:rsidRDefault="00D86D96" w:rsidP="00D86D9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586" w:name="_Toc319402109"/>
      <w:bookmarkStart w:id="587" w:name="RN282"/>
      <w:r w:rsidRPr="00151CDF">
        <w:rPr>
          <w:lang w:val="es-ES" w:eastAsia="en-US"/>
        </w:rPr>
        <w:t>RN282 Suscriptor Visitado</w:t>
      </w:r>
      <w:bookmarkEnd w:id="586"/>
    </w:p>
    <w:bookmarkEnd w:id="587"/>
    <w:p w:rsidR="00D86D96" w:rsidRPr="00151CDF" w:rsidRDefault="00D86D96" w:rsidP="00D86D96">
      <w:pPr>
        <w:pStyle w:val="Prrafodelista"/>
        <w:ind w:left="0"/>
        <w:jc w:val="both"/>
        <w:rPr>
          <w:sz w:val="20"/>
          <w:szCs w:val="20"/>
          <w:lang w:eastAsia="es-MX"/>
        </w:rPr>
      </w:pPr>
      <w:r w:rsidRPr="00151CDF">
        <w:rPr>
          <w:sz w:val="20"/>
          <w:szCs w:val="20"/>
          <w:lang w:eastAsia="es-MX"/>
        </w:rPr>
        <w:t xml:space="preserve">Cuando el técnico </w:t>
      </w:r>
      <w:r w:rsidR="008851EA" w:rsidRPr="00151CDF">
        <w:rPr>
          <w:sz w:val="20"/>
          <w:szCs w:val="20"/>
          <w:lang w:eastAsia="es-MX"/>
        </w:rPr>
        <w:t>termin</w:t>
      </w:r>
      <w:r w:rsidR="00ED25F8" w:rsidRPr="00151CDF">
        <w:rPr>
          <w:sz w:val="20"/>
          <w:szCs w:val="20"/>
          <w:lang w:eastAsia="es-MX"/>
        </w:rPr>
        <w:t>ó</w:t>
      </w:r>
      <w:r w:rsidR="008851EA" w:rsidRPr="00151CDF">
        <w:rPr>
          <w:sz w:val="20"/>
          <w:szCs w:val="20"/>
          <w:lang w:eastAsia="es-MX"/>
        </w:rPr>
        <w:t xml:space="preserve"> </w:t>
      </w:r>
      <w:r w:rsidRPr="00151CDF">
        <w:rPr>
          <w:sz w:val="20"/>
          <w:szCs w:val="20"/>
          <w:lang w:eastAsia="es-MX"/>
        </w:rPr>
        <w:t xml:space="preserve">el servicio porque el suscriptor no se encontraba en el domicilio o se encontraba un menor de edad, se registra </w:t>
      </w:r>
      <w:r w:rsidR="007900F2" w:rsidRPr="00151CDF">
        <w:rPr>
          <w:sz w:val="20"/>
          <w:szCs w:val="20"/>
          <w:lang w:eastAsia="es-MX"/>
        </w:rPr>
        <w:t xml:space="preserve">al suscriptor, </w:t>
      </w:r>
      <w:r w:rsidRPr="00151CDF">
        <w:rPr>
          <w:sz w:val="20"/>
          <w:szCs w:val="20"/>
          <w:lang w:eastAsia="es-MX"/>
        </w:rPr>
        <w:t>la visita</w:t>
      </w:r>
      <w:r w:rsidR="00ED25F8" w:rsidRPr="00151CDF">
        <w:rPr>
          <w:sz w:val="20"/>
          <w:szCs w:val="20"/>
          <w:lang w:eastAsia="es-MX"/>
        </w:rPr>
        <w:t xml:space="preserve"> que no fue </w:t>
      </w:r>
      <w:r w:rsidR="007900F2" w:rsidRPr="00151CDF">
        <w:rPr>
          <w:sz w:val="20"/>
          <w:szCs w:val="20"/>
          <w:lang w:eastAsia="es-MX"/>
        </w:rPr>
        <w:t>concluida</w:t>
      </w:r>
      <w:r w:rsidRPr="00151CDF">
        <w:rPr>
          <w:sz w:val="20"/>
          <w:szCs w:val="20"/>
          <w:lang w:eastAsia="es-MX"/>
        </w:rPr>
        <w:t>, el motivo y la imagen del domicilio visitado.</w:t>
      </w:r>
    </w:p>
    <w:p w:rsidR="00D86D96" w:rsidRPr="00151CDF" w:rsidRDefault="00D86D96" w:rsidP="00D86D96">
      <w:pPr>
        <w:pStyle w:val="Prrafodelista"/>
        <w:ind w:left="0"/>
        <w:jc w:val="both"/>
        <w:rPr>
          <w:rFonts w:cs="Arial"/>
          <w:sz w:val="20"/>
          <w:szCs w:val="20"/>
          <w:lang w:eastAsia="en-US"/>
        </w:rPr>
      </w:pPr>
    </w:p>
    <w:p w:rsidR="003C642C" w:rsidRPr="00151CDF" w:rsidRDefault="003C642C" w:rsidP="003C642C">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88" w:name="_Toc319402110"/>
      <w:bookmarkStart w:id="589" w:name="RN283"/>
      <w:r w:rsidRPr="00151CDF">
        <w:rPr>
          <w:lang w:val="es-ES" w:eastAsia="en-US"/>
        </w:rPr>
        <w:t xml:space="preserve">RN283 Sincronización del </w:t>
      </w:r>
      <w:proofErr w:type="spellStart"/>
      <w:r w:rsidRPr="00151CDF">
        <w:rPr>
          <w:lang w:val="es-ES" w:eastAsia="en-US"/>
        </w:rPr>
        <w:t>SuscriptorVisitado</w:t>
      </w:r>
      <w:proofErr w:type="spellEnd"/>
      <w:r w:rsidRPr="00151CDF">
        <w:rPr>
          <w:lang w:val="es-ES" w:eastAsia="en-US"/>
        </w:rPr>
        <w:t xml:space="preserve"> en el Servidor</w:t>
      </w:r>
      <w:bookmarkEnd w:id="588"/>
    </w:p>
    <w:bookmarkEnd w:id="589"/>
    <w:p w:rsidR="003C642C" w:rsidRPr="00151CDF" w:rsidRDefault="003C642C" w:rsidP="003C642C">
      <w:pPr>
        <w:pStyle w:val="Prrafodelista"/>
        <w:ind w:left="0"/>
        <w:jc w:val="both"/>
        <w:rPr>
          <w:rFonts w:cs="Arial"/>
          <w:sz w:val="20"/>
          <w:szCs w:val="20"/>
          <w:lang w:eastAsia="en-US"/>
        </w:rPr>
      </w:pPr>
      <w:r w:rsidRPr="00151CDF">
        <w:rPr>
          <w:rFonts w:cs="Arial"/>
          <w:sz w:val="20"/>
          <w:szCs w:val="20"/>
          <w:lang w:eastAsia="en-US"/>
        </w:rPr>
        <w:t>Se deberá homologar la información del móvil hacia el servidor para un suscriptor visitado.</w:t>
      </w:r>
    </w:p>
    <w:p w:rsidR="003C642C" w:rsidRPr="00151CDF" w:rsidRDefault="003C642C" w:rsidP="003C642C">
      <w:pPr>
        <w:rPr>
          <w:lang w:eastAsia="en-US"/>
        </w:rPr>
      </w:pPr>
    </w:p>
    <w:p w:rsidR="00372E64" w:rsidRPr="00151CDF" w:rsidRDefault="00372E64" w:rsidP="00372E6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90" w:name="_Toc319402111"/>
      <w:bookmarkStart w:id="591" w:name="RN284"/>
      <w:r w:rsidRPr="00151CDF">
        <w:rPr>
          <w:bCs w:val="0"/>
          <w:szCs w:val="20"/>
          <w:lang w:eastAsia="en-US"/>
        </w:rPr>
        <w:t>RN284 Valor de Tipo de Trabajo Instalación</w:t>
      </w:r>
      <w:bookmarkEnd w:id="590"/>
    </w:p>
    <w:bookmarkEnd w:id="591"/>
    <w:p w:rsidR="00372E64" w:rsidRPr="00151CDF" w:rsidRDefault="00372E64" w:rsidP="00372E64">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“Tipo de Trabajo” para el valor de  “Instalación”.</w:t>
      </w:r>
    </w:p>
    <w:p w:rsidR="00372E64" w:rsidRPr="00151CDF" w:rsidRDefault="00372E64" w:rsidP="003C642C">
      <w:pPr>
        <w:rPr>
          <w:lang w:eastAsia="en-US"/>
        </w:rPr>
      </w:pPr>
    </w:p>
    <w:p w:rsidR="00372E64" w:rsidRPr="00151CDF" w:rsidRDefault="00372E64" w:rsidP="00372E6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92" w:name="_Toc319402112"/>
      <w:bookmarkStart w:id="593" w:name="RN285"/>
      <w:r w:rsidRPr="00151CDF">
        <w:rPr>
          <w:bCs w:val="0"/>
          <w:szCs w:val="20"/>
          <w:lang w:eastAsia="en-US"/>
        </w:rPr>
        <w:lastRenderedPageBreak/>
        <w:t>RN28</w:t>
      </w:r>
      <w:r w:rsidR="002A429E" w:rsidRPr="00151CDF">
        <w:rPr>
          <w:bCs w:val="0"/>
          <w:szCs w:val="20"/>
          <w:lang w:eastAsia="en-US"/>
        </w:rPr>
        <w:t>5</w:t>
      </w:r>
      <w:r w:rsidRPr="00151CDF">
        <w:rPr>
          <w:bCs w:val="0"/>
          <w:szCs w:val="20"/>
          <w:lang w:eastAsia="en-US"/>
        </w:rPr>
        <w:t xml:space="preserve"> Valor de Tipo de Trabajo Queja</w:t>
      </w:r>
      <w:bookmarkEnd w:id="592"/>
    </w:p>
    <w:bookmarkEnd w:id="593"/>
    <w:p w:rsidR="00372E64" w:rsidRPr="00151CDF" w:rsidRDefault="00372E64" w:rsidP="00372E64">
      <w:pPr>
        <w:pStyle w:val="Prrafodelista"/>
        <w:ind w:left="0"/>
        <w:jc w:val="both"/>
        <w:rPr>
          <w:rFonts w:cs="Arial"/>
          <w:sz w:val="20"/>
          <w:szCs w:val="20"/>
          <w:lang w:eastAsia="en-US"/>
        </w:rPr>
      </w:pPr>
      <w:r w:rsidRPr="00151CDF">
        <w:rPr>
          <w:rFonts w:cs="Arial"/>
          <w:sz w:val="20"/>
          <w:szCs w:val="20"/>
          <w:lang w:eastAsia="en-US"/>
        </w:rPr>
        <w:t>Catálogo de valores por referencia que correspondan a “Tipo de Trabajo” para el valor de  “Queja”.</w:t>
      </w:r>
    </w:p>
    <w:p w:rsidR="000122C5" w:rsidRPr="00151CDF" w:rsidRDefault="000122C5" w:rsidP="00D75745">
      <w:pPr>
        <w:rPr>
          <w:rFonts w:cs="Arial"/>
          <w:b/>
          <w:szCs w:val="20"/>
          <w:lang w:eastAsia="en-US"/>
        </w:rPr>
      </w:pPr>
    </w:p>
    <w:p w:rsidR="000122C5" w:rsidRPr="00151CDF" w:rsidRDefault="000122C5" w:rsidP="000122C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94" w:name="_Toc319402113"/>
      <w:bookmarkStart w:id="595" w:name="RN286"/>
      <w:r w:rsidRPr="00151CDF">
        <w:rPr>
          <w:bCs w:val="0"/>
          <w:szCs w:val="20"/>
          <w:lang w:eastAsia="en-US"/>
        </w:rPr>
        <w:t>RN28</w:t>
      </w:r>
      <w:r w:rsidR="00D82FC0" w:rsidRPr="00151CDF">
        <w:rPr>
          <w:bCs w:val="0"/>
          <w:szCs w:val="20"/>
          <w:lang w:eastAsia="en-US"/>
        </w:rPr>
        <w:t>6</w:t>
      </w:r>
      <w:r w:rsidRPr="00151CDF">
        <w:rPr>
          <w:bCs w:val="0"/>
          <w:szCs w:val="20"/>
          <w:lang w:eastAsia="en-US"/>
        </w:rPr>
        <w:t xml:space="preserve"> Motivos para el </w:t>
      </w:r>
      <w:r w:rsidR="00481924" w:rsidRPr="00151CDF">
        <w:rPr>
          <w:bCs w:val="0"/>
          <w:szCs w:val="20"/>
          <w:lang w:eastAsia="en-US"/>
        </w:rPr>
        <w:t>Grupo</w:t>
      </w:r>
      <w:r w:rsidRPr="00151CDF">
        <w:rPr>
          <w:bCs w:val="0"/>
          <w:szCs w:val="20"/>
          <w:lang w:eastAsia="en-US"/>
        </w:rPr>
        <w:t xml:space="preserve"> Con Problema</w:t>
      </w:r>
      <w:bookmarkEnd w:id="594"/>
    </w:p>
    <w:bookmarkEnd w:id="595"/>
    <w:p w:rsidR="000122C5" w:rsidRPr="00151CDF" w:rsidRDefault="000122C5" w:rsidP="000122C5">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Terminar un Servicio”, traer la información de los motivos que correspondan al grupo “Con Problema”.</w:t>
      </w:r>
    </w:p>
    <w:p w:rsidR="000122C5" w:rsidRPr="00151CDF" w:rsidRDefault="000122C5" w:rsidP="00D75745">
      <w:pPr>
        <w:rPr>
          <w:rFonts w:cs="Arial"/>
          <w:b/>
          <w:szCs w:val="20"/>
          <w:lang w:eastAsia="en-US"/>
        </w:rPr>
      </w:pPr>
    </w:p>
    <w:p w:rsidR="00D82FC0" w:rsidRPr="00151CDF" w:rsidRDefault="00D82FC0" w:rsidP="00D82FC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596" w:name="_Toc319402114"/>
      <w:bookmarkStart w:id="597" w:name="RN287"/>
      <w:r w:rsidRPr="00151CDF">
        <w:rPr>
          <w:bCs w:val="0"/>
          <w:szCs w:val="20"/>
          <w:lang w:eastAsia="en-US"/>
        </w:rPr>
        <w:t xml:space="preserve">RN287 Motivos para el </w:t>
      </w:r>
      <w:r w:rsidR="00481924" w:rsidRPr="00151CDF">
        <w:rPr>
          <w:bCs w:val="0"/>
          <w:szCs w:val="20"/>
          <w:lang w:eastAsia="en-US"/>
        </w:rPr>
        <w:t>Grupo</w:t>
      </w:r>
      <w:r w:rsidRPr="00151CDF">
        <w:rPr>
          <w:bCs w:val="0"/>
          <w:szCs w:val="20"/>
          <w:lang w:eastAsia="en-US"/>
        </w:rPr>
        <w:t xml:space="preserve"> </w:t>
      </w:r>
      <w:r w:rsidR="00481924" w:rsidRPr="00151CDF">
        <w:rPr>
          <w:bCs w:val="0"/>
          <w:szCs w:val="20"/>
          <w:lang w:eastAsia="en-US"/>
        </w:rPr>
        <w:t>A</w:t>
      </w:r>
      <w:r w:rsidRPr="00151CDF">
        <w:rPr>
          <w:bCs w:val="0"/>
          <w:szCs w:val="20"/>
          <w:lang w:eastAsia="en-US"/>
        </w:rPr>
        <w:t>tendidas</w:t>
      </w:r>
      <w:bookmarkEnd w:id="596"/>
    </w:p>
    <w:bookmarkEnd w:id="597"/>
    <w:p w:rsidR="00D82FC0" w:rsidRPr="00151CDF" w:rsidRDefault="00D82FC0" w:rsidP="00D82FC0">
      <w:pPr>
        <w:pStyle w:val="Prrafodelista"/>
        <w:ind w:left="0"/>
        <w:jc w:val="both"/>
        <w:rPr>
          <w:rFonts w:cs="Arial"/>
          <w:sz w:val="20"/>
          <w:szCs w:val="20"/>
          <w:lang w:eastAsia="en-US"/>
        </w:rPr>
      </w:pPr>
      <w:r w:rsidRPr="00151CDF">
        <w:rPr>
          <w:rFonts w:cs="Arial"/>
          <w:sz w:val="20"/>
          <w:szCs w:val="20"/>
          <w:lang w:eastAsia="en-US"/>
        </w:rPr>
        <w:t>Del catálogo de valores por referencia que correspondan a “Motivos para Terminar un Servicio”, traer la información de los motivos que correspondan al grupo “Atendida”.</w:t>
      </w:r>
    </w:p>
    <w:p w:rsidR="001E572B" w:rsidRPr="00151CDF" w:rsidRDefault="001E572B" w:rsidP="00D75745">
      <w:pPr>
        <w:rPr>
          <w:rFonts w:cs="Arial"/>
          <w:b/>
          <w:szCs w:val="20"/>
          <w:lang w:eastAsia="en-US"/>
        </w:rPr>
      </w:pPr>
    </w:p>
    <w:p w:rsidR="001E572B" w:rsidRPr="00151CDF" w:rsidRDefault="001E572B" w:rsidP="001E572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598" w:name="_Toc319402115"/>
      <w:bookmarkStart w:id="599" w:name="RN288"/>
      <w:r w:rsidRPr="00151CDF">
        <w:rPr>
          <w:lang w:val="es-ES" w:eastAsia="en-US"/>
        </w:rPr>
        <w:t>RN288 Materiales Faltantes en la Requisición</w:t>
      </w:r>
      <w:bookmarkEnd w:id="598"/>
    </w:p>
    <w:bookmarkEnd w:id="599"/>
    <w:p w:rsidR="001E572B" w:rsidRPr="00151CDF" w:rsidRDefault="001E572B" w:rsidP="001E572B">
      <w:pPr>
        <w:rPr>
          <w:rFonts w:cs="Arial"/>
          <w:sz w:val="20"/>
          <w:szCs w:val="20"/>
          <w:lang w:eastAsia="en-US"/>
        </w:rPr>
      </w:pPr>
      <w:r w:rsidRPr="00151CDF">
        <w:rPr>
          <w:rFonts w:cs="Arial"/>
          <w:sz w:val="20"/>
          <w:szCs w:val="20"/>
          <w:lang w:eastAsia="en-US"/>
        </w:rPr>
        <w:t xml:space="preserve">Se presentarán </w:t>
      </w:r>
      <w:r w:rsidR="0024315F" w:rsidRPr="00151CDF">
        <w:rPr>
          <w:rFonts w:cs="Arial"/>
          <w:sz w:val="20"/>
          <w:szCs w:val="20"/>
          <w:lang w:eastAsia="en-US"/>
        </w:rPr>
        <w:t xml:space="preserve">al final de la lista </w:t>
      </w:r>
      <w:r w:rsidRPr="00151CDF">
        <w:rPr>
          <w:rFonts w:cs="Arial"/>
          <w:sz w:val="20"/>
          <w:szCs w:val="20"/>
          <w:lang w:eastAsia="en-US"/>
        </w:rPr>
        <w:t xml:space="preserve">aquellos materiales </w:t>
      </w:r>
      <w:r w:rsidR="00FC10C6" w:rsidRPr="00151CDF">
        <w:rPr>
          <w:rFonts w:cs="Arial"/>
          <w:sz w:val="20"/>
          <w:szCs w:val="20"/>
          <w:lang w:eastAsia="en-US"/>
        </w:rPr>
        <w:t xml:space="preserve">del código de barras </w:t>
      </w:r>
      <w:r w:rsidRPr="00151CDF">
        <w:rPr>
          <w:rFonts w:cs="Arial"/>
          <w:sz w:val="20"/>
          <w:szCs w:val="20"/>
          <w:lang w:eastAsia="en-US"/>
        </w:rPr>
        <w:t>que no se encuentren registrados en la requisición</w:t>
      </w:r>
      <w:r w:rsidR="0024315F" w:rsidRPr="00151CDF">
        <w:rPr>
          <w:rFonts w:cs="Arial"/>
          <w:sz w:val="20"/>
          <w:szCs w:val="20"/>
          <w:lang w:eastAsia="en-US"/>
        </w:rPr>
        <w:t xml:space="preserve"> y que </w:t>
      </w:r>
      <w:r w:rsidR="00E256E0" w:rsidRPr="00151CDF">
        <w:rPr>
          <w:rFonts w:cs="Arial"/>
          <w:sz w:val="20"/>
          <w:szCs w:val="20"/>
          <w:lang w:eastAsia="en-US"/>
        </w:rPr>
        <w:t xml:space="preserve">al aceptar el técnico </w:t>
      </w:r>
      <w:r w:rsidR="0024315F" w:rsidRPr="00151CDF">
        <w:rPr>
          <w:rFonts w:cs="Arial"/>
          <w:sz w:val="20"/>
          <w:szCs w:val="20"/>
          <w:lang w:eastAsia="en-US"/>
        </w:rPr>
        <w:t>formarán parte del inventario y de la requisición</w:t>
      </w:r>
      <w:proofErr w:type="gramStart"/>
      <w:r w:rsidRPr="00151CDF">
        <w:rPr>
          <w:rFonts w:cs="Arial"/>
          <w:sz w:val="20"/>
          <w:szCs w:val="20"/>
          <w:lang w:eastAsia="en-US"/>
        </w:rPr>
        <w:t>.</w:t>
      </w:r>
      <w:r w:rsidR="00930C87" w:rsidRPr="00151CDF">
        <w:rPr>
          <w:rFonts w:cs="Arial"/>
          <w:sz w:val="20"/>
          <w:szCs w:val="20"/>
          <w:lang w:eastAsia="en-US"/>
        </w:rPr>
        <w:t>.</w:t>
      </w:r>
      <w:proofErr w:type="gramEnd"/>
    </w:p>
    <w:p w:rsidR="001E572B" w:rsidRPr="00151CDF" w:rsidRDefault="001E572B" w:rsidP="00D75745">
      <w:pPr>
        <w:rPr>
          <w:rFonts w:cs="Arial"/>
          <w:b/>
          <w:szCs w:val="20"/>
          <w:lang w:eastAsia="en-US"/>
        </w:rPr>
      </w:pPr>
    </w:p>
    <w:p w:rsidR="00EC48F0" w:rsidRPr="00F9509E" w:rsidRDefault="00EC48F0" w:rsidP="00EC48F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00" w:name="_Toc319402116"/>
      <w:bookmarkStart w:id="601" w:name="RN289"/>
      <w:r w:rsidRPr="00F9509E">
        <w:rPr>
          <w:bCs w:val="0"/>
          <w:szCs w:val="20"/>
          <w:lang w:eastAsia="en-US"/>
        </w:rPr>
        <w:t>RN289 Concatenar Folio de la Orden con la Ciudad</w:t>
      </w:r>
      <w:bookmarkEnd w:id="600"/>
    </w:p>
    <w:bookmarkEnd w:id="601"/>
    <w:p w:rsidR="00EC48F0" w:rsidRPr="00F9509E" w:rsidRDefault="00EC48F0" w:rsidP="00EC48F0">
      <w:pPr>
        <w:rPr>
          <w:sz w:val="20"/>
          <w:szCs w:val="20"/>
          <w:lang w:eastAsia="en-US"/>
        </w:rPr>
      </w:pPr>
      <w:r w:rsidRPr="00F9509E">
        <w:rPr>
          <w:sz w:val="20"/>
          <w:szCs w:val="20"/>
          <w:lang w:eastAsia="en-US"/>
        </w:rPr>
        <w:t>Concatenar el folio de la orden y tipo de trabajo con la clave de la ciudad para las búsquedas, consultas y movimientos de información de acuerdo con el siguiente formato</w:t>
      </w:r>
      <w:r w:rsidRPr="00F9509E">
        <w:rPr>
          <w:b/>
          <w:sz w:val="20"/>
          <w:szCs w:val="20"/>
          <w:lang w:eastAsia="en-US"/>
        </w:rPr>
        <w:t>: CVECIU-XX-ZZZZZZZ</w:t>
      </w:r>
      <w:r w:rsidRPr="00F9509E">
        <w:rPr>
          <w:sz w:val="20"/>
          <w:szCs w:val="20"/>
          <w:lang w:eastAsia="en-US"/>
        </w:rPr>
        <w:t xml:space="preserve"> donde:</w:t>
      </w:r>
    </w:p>
    <w:p w:rsidR="00EC48F0" w:rsidRPr="00F9509E" w:rsidRDefault="00EC48F0" w:rsidP="00EC48F0">
      <w:pPr>
        <w:ind w:left="1416" w:firstLine="708"/>
        <w:rPr>
          <w:sz w:val="20"/>
          <w:szCs w:val="20"/>
          <w:lang w:eastAsia="en-US"/>
        </w:rPr>
      </w:pPr>
      <w:r w:rsidRPr="00F9509E">
        <w:rPr>
          <w:b/>
          <w:sz w:val="20"/>
          <w:szCs w:val="20"/>
          <w:lang w:eastAsia="en-US"/>
        </w:rPr>
        <w:t>CVECIU</w:t>
      </w:r>
      <w:r w:rsidRPr="00F9509E">
        <w:rPr>
          <w:sz w:val="20"/>
          <w:szCs w:val="20"/>
          <w:lang w:eastAsia="en-US"/>
        </w:rPr>
        <w:t xml:space="preserve"> es la clave de la ciudad</w:t>
      </w:r>
    </w:p>
    <w:p w:rsidR="00EC48F0" w:rsidRPr="00F9509E" w:rsidRDefault="00EC48F0" w:rsidP="00EC48F0">
      <w:pPr>
        <w:rPr>
          <w:sz w:val="20"/>
          <w:szCs w:val="20"/>
          <w:lang w:eastAsia="en-US"/>
        </w:rPr>
      </w:pPr>
      <w:r w:rsidRPr="00F9509E">
        <w:rPr>
          <w:sz w:val="20"/>
          <w:szCs w:val="20"/>
          <w:lang w:eastAsia="en-US"/>
        </w:rPr>
        <w:tab/>
      </w:r>
      <w:r w:rsidRPr="00F9509E">
        <w:rPr>
          <w:sz w:val="20"/>
          <w:szCs w:val="20"/>
          <w:lang w:eastAsia="en-US"/>
        </w:rPr>
        <w:tab/>
      </w:r>
      <w:r w:rsidRPr="00F9509E">
        <w:rPr>
          <w:sz w:val="20"/>
          <w:szCs w:val="20"/>
          <w:lang w:eastAsia="en-US"/>
        </w:rPr>
        <w:tab/>
      </w:r>
      <w:r w:rsidRPr="00F9509E">
        <w:rPr>
          <w:b/>
          <w:sz w:val="20"/>
          <w:szCs w:val="20"/>
          <w:lang w:eastAsia="en-US"/>
        </w:rPr>
        <w:t>XX</w:t>
      </w:r>
      <w:r w:rsidRPr="00F9509E">
        <w:rPr>
          <w:sz w:val="20"/>
          <w:szCs w:val="20"/>
          <w:lang w:eastAsia="en-US"/>
        </w:rPr>
        <w:t xml:space="preserve"> es el tipo de trabajo</w:t>
      </w:r>
    </w:p>
    <w:p w:rsidR="00EC48F0" w:rsidRPr="00F9509E" w:rsidRDefault="00EC48F0" w:rsidP="00EC48F0">
      <w:pPr>
        <w:rPr>
          <w:sz w:val="20"/>
          <w:szCs w:val="20"/>
          <w:lang w:eastAsia="en-US"/>
        </w:rPr>
      </w:pPr>
      <w:r w:rsidRPr="00F9509E">
        <w:rPr>
          <w:sz w:val="20"/>
          <w:szCs w:val="20"/>
          <w:lang w:eastAsia="en-US"/>
        </w:rPr>
        <w:tab/>
      </w:r>
      <w:r w:rsidRPr="00F9509E">
        <w:rPr>
          <w:sz w:val="20"/>
          <w:szCs w:val="20"/>
          <w:lang w:eastAsia="en-US"/>
        </w:rPr>
        <w:tab/>
      </w:r>
      <w:r w:rsidRPr="00F9509E">
        <w:rPr>
          <w:sz w:val="20"/>
          <w:szCs w:val="20"/>
          <w:lang w:eastAsia="en-US"/>
        </w:rPr>
        <w:tab/>
      </w:r>
      <w:r w:rsidRPr="00F9509E">
        <w:rPr>
          <w:b/>
          <w:sz w:val="20"/>
          <w:szCs w:val="20"/>
          <w:lang w:eastAsia="en-US"/>
        </w:rPr>
        <w:t>ZZZZZZZ</w:t>
      </w:r>
      <w:r w:rsidRPr="00F9509E">
        <w:rPr>
          <w:sz w:val="20"/>
          <w:szCs w:val="20"/>
          <w:lang w:eastAsia="en-US"/>
        </w:rPr>
        <w:t xml:space="preserve"> es el número que identifica a la orden de trabajo</w:t>
      </w:r>
    </w:p>
    <w:p w:rsidR="005419E5" w:rsidRPr="00F9509E" w:rsidRDefault="005419E5" w:rsidP="005419E5">
      <w:pPr>
        <w:rPr>
          <w:rFonts w:cs="Arial"/>
          <w:b/>
          <w:szCs w:val="20"/>
          <w:lang w:eastAsia="en-US"/>
        </w:rPr>
      </w:pPr>
    </w:p>
    <w:p w:rsidR="004B77C9" w:rsidRPr="00F9509E" w:rsidRDefault="004B77C9" w:rsidP="004B77C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02" w:name="_Toc319402117"/>
      <w:bookmarkStart w:id="603" w:name="RN290"/>
      <w:r w:rsidRPr="00F9509E">
        <w:rPr>
          <w:lang w:val="es-ES" w:eastAsia="en-US"/>
        </w:rPr>
        <w:t>RN290 Folio de la Requisición para Materiales Agregados a la Requisición</w:t>
      </w:r>
      <w:bookmarkEnd w:id="602"/>
      <w:r w:rsidRPr="00F9509E">
        <w:rPr>
          <w:lang w:val="es-ES" w:eastAsia="en-US"/>
        </w:rPr>
        <w:t xml:space="preserve"> </w:t>
      </w:r>
      <w:bookmarkEnd w:id="603"/>
    </w:p>
    <w:p w:rsidR="004B77C9" w:rsidRPr="00F9509E" w:rsidRDefault="004B77C9" w:rsidP="004B77C9">
      <w:pPr>
        <w:rPr>
          <w:rFonts w:cs="Arial"/>
          <w:sz w:val="20"/>
          <w:szCs w:val="20"/>
          <w:lang w:eastAsia="en-US"/>
        </w:rPr>
      </w:pPr>
      <w:r w:rsidRPr="00F9509E">
        <w:rPr>
          <w:rFonts w:cs="Arial"/>
          <w:sz w:val="20"/>
          <w:szCs w:val="20"/>
          <w:lang w:eastAsia="en-US"/>
        </w:rPr>
        <w:t>El folio que se tomará para la requisición será el inmediato anterior.</w:t>
      </w:r>
    </w:p>
    <w:p w:rsidR="005419E5" w:rsidRPr="00F9509E" w:rsidRDefault="005419E5" w:rsidP="00D75745">
      <w:pPr>
        <w:rPr>
          <w:rFonts w:cs="Arial"/>
          <w:b/>
          <w:szCs w:val="20"/>
          <w:lang w:eastAsia="en-US"/>
        </w:rPr>
      </w:pPr>
    </w:p>
    <w:p w:rsidR="004B77C9" w:rsidRPr="00F9509E" w:rsidRDefault="004B77C9" w:rsidP="004B77C9">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04" w:name="RN291"/>
      <w:bookmarkStart w:id="605" w:name="_Toc319402118"/>
      <w:r w:rsidRPr="00F9509E">
        <w:rPr>
          <w:lang w:val="es-ES" w:eastAsia="en-US"/>
        </w:rPr>
        <w:t>RN291 Cantidad Requerida para Materiales Agregados a la Requisición</w:t>
      </w:r>
      <w:bookmarkEnd w:id="604"/>
      <w:bookmarkEnd w:id="605"/>
      <w:r w:rsidRPr="00F9509E">
        <w:rPr>
          <w:lang w:val="es-ES" w:eastAsia="en-US"/>
        </w:rPr>
        <w:t xml:space="preserve"> </w:t>
      </w:r>
    </w:p>
    <w:p w:rsidR="004B77C9" w:rsidRPr="00F9509E" w:rsidRDefault="004B77C9" w:rsidP="004B77C9">
      <w:pPr>
        <w:rPr>
          <w:rFonts w:cs="Arial"/>
          <w:sz w:val="20"/>
          <w:szCs w:val="20"/>
          <w:lang w:eastAsia="en-US"/>
        </w:rPr>
      </w:pPr>
      <w:r w:rsidRPr="00F9509E">
        <w:rPr>
          <w:rFonts w:cs="Arial"/>
          <w:sz w:val="20"/>
          <w:szCs w:val="20"/>
          <w:lang w:eastAsia="en-US"/>
        </w:rPr>
        <w:t xml:space="preserve">La cantidad requerida para los materiales agregados a </w:t>
      </w:r>
      <w:r w:rsidR="00A7693E" w:rsidRPr="00F9509E">
        <w:rPr>
          <w:rFonts w:cs="Arial"/>
          <w:sz w:val="20"/>
          <w:szCs w:val="20"/>
          <w:lang w:eastAsia="en-US"/>
        </w:rPr>
        <w:t>la requisición deberá ser cero.</w:t>
      </w:r>
    </w:p>
    <w:p w:rsidR="004B77C9" w:rsidRPr="00F9509E" w:rsidRDefault="004B77C9" w:rsidP="00D75745">
      <w:pPr>
        <w:rPr>
          <w:rFonts w:cs="Arial"/>
          <w:b/>
          <w:szCs w:val="20"/>
          <w:lang w:eastAsia="en-US"/>
        </w:rPr>
      </w:pPr>
    </w:p>
    <w:p w:rsidR="00E27D77" w:rsidRPr="00F9509E" w:rsidRDefault="00E27D77" w:rsidP="00E27D7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06" w:name="_Toc319402119"/>
      <w:bookmarkStart w:id="607" w:name="RN292"/>
      <w:r w:rsidRPr="00F9509E">
        <w:rPr>
          <w:lang w:val="es-ES" w:eastAsia="en-US"/>
        </w:rPr>
        <w:t>RN292 Sincronización de las Órdenes de Trabajo Cerradas en el Servidor</w:t>
      </w:r>
      <w:bookmarkEnd w:id="606"/>
      <w:r w:rsidRPr="00F9509E">
        <w:rPr>
          <w:lang w:val="es-ES" w:eastAsia="en-US"/>
        </w:rPr>
        <w:t xml:space="preserve"> </w:t>
      </w:r>
    </w:p>
    <w:bookmarkEnd w:id="607"/>
    <w:p w:rsidR="00AC6825" w:rsidRPr="00151CDF" w:rsidRDefault="00446BEF" w:rsidP="00AC6825">
      <w:pPr>
        <w:pStyle w:val="Prrafodelista"/>
        <w:ind w:left="0"/>
        <w:jc w:val="both"/>
        <w:rPr>
          <w:rFonts w:cs="Arial"/>
          <w:sz w:val="20"/>
          <w:szCs w:val="20"/>
          <w:lang w:eastAsia="en-US"/>
        </w:rPr>
      </w:pPr>
      <w:r w:rsidRPr="00F9509E">
        <w:rPr>
          <w:rFonts w:cs="Arial"/>
          <w:sz w:val="20"/>
          <w:szCs w:val="20"/>
          <w:lang w:eastAsia="en-US"/>
        </w:rPr>
        <w:t>Se deberá homologar la información actualizada en el móvil hacia el servidor para las órdenes de trabajo que han sido cerradas, su cambio de estado y sus observaciones.</w:t>
      </w:r>
      <w:r w:rsidR="00AC6825" w:rsidRPr="00F9509E">
        <w:rPr>
          <w:rFonts w:cs="Arial"/>
          <w:sz w:val="20"/>
          <w:szCs w:val="20"/>
          <w:lang w:eastAsia="en-US"/>
        </w:rPr>
        <w:t xml:space="preserve"> La información actualizada en el servidor deberá establecerse como No Enviada.</w:t>
      </w:r>
    </w:p>
    <w:p w:rsidR="00446BEF" w:rsidRPr="00151CDF" w:rsidRDefault="00446BEF" w:rsidP="00446BEF">
      <w:pPr>
        <w:pStyle w:val="Prrafodelista"/>
        <w:ind w:left="0"/>
        <w:jc w:val="both"/>
        <w:rPr>
          <w:rFonts w:cs="Arial"/>
          <w:sz w:val="20"/>
          <w:szCs w:val="20"/>
          <w:lang w:eastAsia="en-US"/>
        </w:rPr>
      </w:pPr>
    </w:p>
    <w:p w:rsidR="00B03550" w:rsidRPr="00151CDF" w:rsidRDefault="00B03550" w:rsidP="00B0355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08" w:name="_Toc319402120"/>
      <w:bookmarkStart w:id="609" w:name="RN293"/>
      <w:r w:rsidRPr="00151CDF">
        <w:rPr>
          <w:lang w:val="es-ES" w:eastAsia="en-US"/>
        </w:rPr>
        <w:t>RN293 Sucursales Relacionadas a la Ciudad</w:t>
      </w:r>
      <w:bookmarkEnd w:id="608"/>
      <w:r w:rsidRPr="00151CDF">
        <w:rPr>
          <w:lang w:val="es-ES" w:eastAsia="en-US"/>
        </w:rPr>
        <w:t xml:space="preserve"> </w:t>
      </w:r>
    </w:p>
    <w:bookmarkEnd w:id="609"/>
    <w:p w:rsidR="00B03550" w:rsidRPr="00151CDF" w:rsidRDefault="00B03550" w:rsidP="00B03550">
      <w:pPr>
        <w:pStyle w:val="Prrafodelista"/>
        <w:ind w:left="0"/>
        <w:jc w:val="both"/>
        <w:rPr>
          <w:rFonts w:cs="Arial"/>
          <w:sz w:val="20"/>
          <w:szCs w:val="20"/>
          <w:lang w:eastAsia="en-US"/>
        </w:rPr>
      </w:pPr>
      <w:r w:rsidRPr="00151CDF">
        <w:rPr>
          <w:rFonts w:cs="Arial"/>
          <w:sz w:val="20"/>
          <w:szCs w:val="20"/>
          <w:lang w:eastAsia="en-US"/>
        </w:rPr>
        <w:t>Manejar dinámicamente la información de las sucursales, filtrando únicamente las sucursales relacionadas a la ciudad seleccionada.</w:t>
      </w:r>
    </w:p>
    <w:p w:rsidR="00836D72" w:rsidRPr="00151CDF" w:rsidRDefault="00836D72" w:rsidP="00B03550">
      <w:pPr>
        <w:pStyle w:val="Prrafodelista"/>
        <w:ind w:left="0"/>
        <w:jc w:val="both"/>
        <w:rPr>
          <w:rFonts w:cs="Arial"/>
          <w:sz w:val="20"/>
          <w:szCs w:val="20"/>
          <w:lang w:eastAsia="en-US"/>
        </w:rPr>
      </w:pPr>
    </w:p>
    <w:p w:rsidR="00836D72" w:rsidRPr="00151CDF" w:rsidRDefault="00836D72" w:rsidP="00836D72">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10" w:name="_Toc319402121"/>
      <w:bookmarkStart w:id="611" w:name="RN294"/>
      <w:r w:rsidRPr="00151CDF">
        <w:rPr>
          <w:lang w:val="es-ES" w:eastAsia="en-US"/>
        </w:rPr>
        <w:t xml:space="preserve">RN294 </w:t>
      </w:r>
      <w:proofErr w:type="spellStart"/>
      <w:r w:rsidRPr="00151CDF">
        <w:rPr>
          <w:lang w:val="es-ES" w:eastAsia="en-US"/>
        </w:rPr>
        <w:t>Desconcatenar</w:t>
      </w:r>
      <w:proofErr w:type="spellEnd"/>
      <w:r w:rsidRPr="00151CDF">
        <w:rPr>
          <w:lang w:val="es-ES" w:eastAsia="en-US"/>
        </w:rPr>
        <w:t xml:space="preserve"> Región</w:t>
      </w:r>
      <w:r w:rsidR="00EC5ADC" w:rsidRPr="00151CDF">
        <w:rPr>
          <w:lang w:val="es-ES" w:eastAsia="en-US"/>
        </w:rPr>
        <w:t xml:space="preserve"> a la Cuadrilla</w:t>
      </w:r>
      <w:bookmarkEnd w:id="610"/>
    </w:p>
    <w:bookmarkEnd w:id="611"/>
    <w:p w:rsidR="00836D72" w:rsidRPr="00151CDF" w:rsidRDefault="00836D72" w:rsidP="00836D72">
      <w:pPr>
        <w:pStyle w:val="Prrafodelista"/>
        <w:ind w:left="0"/>
        <w:rPr>
          <w:sz w:val="20"/>
          <w:szCs w:val="20"/>
          <w:lang w:eastAsia="en-US"/>
        </w:rPr>
      </w:pPr>
      <w:proofErr w:type="spellStart"/>
      <w:r w:rsidRPr="00151CDF">
        <w:rPr>
          <w:sz w:val="20"/>
          <w:szCs w:val="20"/>
          <w:lang w:eastAsia="en-US"/>
        </w:rPr>
        <w:t>Desconcatenar</w:t>
      </w:r>
      <w:proofErr w:type="spellEnd"/>
      <w:r w:rsidRPr="00151CDF">
        <w:rPr>
          <w:sz w:val="20"/>
          <w:szCs w:val="20"/>
          <w:lang w:eastAsia="en-US"/>
        </w:rPr>
        <w:t xml:space="preserve"> la clave de la región a la cuadrilla para enviar la información de salida, de acuerdo con el siguiente formato</w:t>
      </w:r>
      <w:r w:rsidRPr="00151CDF">
        <w:rPr>
          <w:b/>
          <w:sz w:val="20"/>
          <w:szCs w:val="20"/>
          <w:lang w:eastAsia="en-US"/>
        </w:rPr>
        <w:t>: XXX_Y-ZZZ</w:t>
      </w:r>
      <w:r w:rsidRPr="00151CDF">
        <w:rPr>
          <w:sz w:val="20"/>
          <w:szCs w:val="20"/>
          <w:lang w:eastAsia="en-US"/>
        </w:rPr>
        <w:t xml:space="preserve"> donde:</w:t>
      </w:r>
    </w:p>
    <w:p w:rsidR="00836D72" w:rsidRPr="00151CDF" w:rsidRDefault="00836D72" w:rsidP="00836D72">
      <w:pPr>
        <w:pStyle w:val="Prrafodelista"/>
        <w:ind w:left="1416" w:firstLine="708"/>
        <w:rPr>
          <w:sz w:val="20"/>
          <w:szCs w:val="20"/>
          <w:lang w:eastAsia="en-US"/>
        </w:rPr>
      </w:pPr>
      <w:r w:rsidRPr="00151CDF">
        <w:rPr>
          <w:b/>
          <w:sz w:val="20"/>
          <w:szCs w:val="20"/>
          <w:lang w:eastAsia="en-US"/>
        </w:rPr>
        <w:t>XXX</w:t>
      </w:r>
      <w:r w:rsidRPr="00151CDF">
        <w:rPr>
          <w:sz w:val="20"/>
          <w:szCs w:val="20"/>
          <w:lang w:eastAsia="en-US"/>
        </w:rPr>
        <w:t xml:space="preserve"> es la clave de la región</w:t>
      </w:r>
    </w:p>
    <w:p w:rsidR="00836D72" w:rsidRPr="00151CDF" w:rsidRDefault="00836D72" w:rsidP="00836D72">
      <w:pPr>
        <w:pStyle w:val="Prrafodelista"/>
        <w:ind w:left="1416" w:firstLine="708"/>
        <w:rPr>
          <w:sz w:val="20"/>
          <w:szCs w:val="20"/>
          <w:lang w:eastAsia="en-US"/>
        </w:rPr>
      </w:pPr>
      <w:r w:rsidRPr="00151CDF">
        <w:rPr>
          <w:b/>
          <w:sz w:val="20"/>
          <w:szCs w:val="20"/>
          <w:lang w:eastAsia="en-US"/>
        </w:rPr>
        <w:t>Y</w:t>
      </w:r>
      <w:r w:rsidRPr="00151CDF">
        <w:rPr>
          <w:sz w:val="20"/>
          <w:szCs w:val="20"/>
          <w:lang w:eastAsia="en-US"/>
        </w:rPr>
        <w:t xml:space="preserve"> es la inicial del tipo de cuadrilla</w:t>
      </w:r>
    </w:p>
    <w:p w:rsidR="00836D72" w:rsidRPr="00151CDF" w:rsidRDefault="00836D72" w:rsidP="00836D72">
      <w:pPr>
        <w:pStyle w:val="Prrafodelista"/>
        <w:ind w:left="1416" w:firstLine="708"/>
        <w:rPr>
          <w:sz w:val="20"/>
          <w:szCs w:val="20"/>
          <w:lang w:eastAsia="en-US"/>
        </w:rPr>
      </w:pPr>
      <w:r w:rsidRPr="00151CDF">
        <w:rPr>
          <w:b/>
          <w:sz w:val="20"/>
          <w:szCs w:val="20"/>
          <w:lang w:eastAsia="en-US"/>
        </w:rPr>
        <w:t>ZZZ</w:t>
      </w:r>
      <w:r w:rsidRPr="00151CDF">
        <w:rPr>
          <w:sz w:val="20"/>
          <w:szCs w:val="20"/>
          <w:lang w:eastAsia="en-US"/>
        </w:rPr>
        <w:t xml:space="preserve"> es el número que identifica la cuadrilla</w:t>
      </w:r>
    </w:p>
    <w:p w:rsidR="00C84F94" w:rsidRPr="00151CDF" w:rsidRDefault="00C84F94" w:rsidP="00836D72">
      <w:pPr>
        <w:pStyle w:val="Prrafodelista"/>
        <w:ind w:left="1416" w:firstLine="708"/>
        <w:rPr>
          <w:sz w:val="20"/>
          <w:szCs w:val="20"/>
          <w:lang w:eastAsia="en-US"/>
        </w:rPr>
      </w:pPr>
    </w:p>
    <w:p w:rsidR="00C84F94" w:rsidRPr="00151CDF" w:rsidRDefault="00C84F94" w:rsidP="00C84F9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2" w:name="_Toc319402122"/>
      <w:bookmarkStart w:id="613" w:name="RN295"/>
      <w:r w:rsidRPr="00151CDF">
        <w:rPr>
          <w:bCs w:val="0"/>
          <w:szCs w:val="20"/>
          <w:lang w:eastAsia="en-US"/>
        </w:rPr>
        <w:t xml:space="preserve">RN295 Valor por Defecto </w:t>
      </w:r>
      <w:r w:rsidR="00E57ECD" w:rsidRPr="00151CDF">
        <w:rPr>
          <w:bCs w:val="0"/>
          <w:szCs w:val="20"/>
          <w:lang w:eastAsia="en-US"/>
        </w:rPr>
        <w:t xml:space="preserve">Información </w:t>
      </w:r>
      <w:r w:rsidRPr="00151CDF">
        <w:rPr>
          <w:bCs w:val="0"/>
          <w:szCs w:val="20"/>
          <w:lang w:eastAsia="en-US"/>
        </w:rPr>
        <w:t>Enviad</w:t>
      </w:r>
      <w:r w:rsidR="00E57ECD" w:rsidRPr="00151CDF">
        <w:rPr>
          <w:bCs w:val="0"/>
          <w:szCs w:val="20"/>
          <w:lang w:eastAsia="en-US"/>
        </w:rPr>
        <w:t>a</w:t>
      </w:r>
      <w:bookmarkEnd w:id="612"/>
    </w:p>
    <w:bookmarkEnd w:id="613"/>
    <w:p w:rsidR="00C84F94" w:rsidRPr="00151CDF" w:rsidRDefault="00C84F94" w:rsidP="00C84F94">
      <w:pPr>
        <w:jc w:val="both"/>
        <w:rPr>
          <w:sz w:val="20"/>
          <w:szCs w:val="20"/>
          <w:lang w:eastAsia="en-US"/>
        </w:rPr>
      </w:pPr>
      <w:r w:rsidRPr="00151CDF">
        <w:rPr>
          <w:sz w:val="20"/>
          <w:szCs w:val="20"/>
          <w:lang w:eastAsia="en-US"/>
        </w:rPr>
        <w:t xml:space="preserve">El valor por defecto para indicar </w:t>
      </w:r>
      <w:r w:rsidR="00CF4BC6" w:rsidRPr="00151CDF">
        <w:rPr>
          <w:sz w:val="20"/>
          <w:szCs w:val="20"/>
          <w:lang w:eastAsia="en-US"/>
        </w:rPr>
        <w:t>que la información</w:t>
      </w:r>
      <w:r w:rsidRPr="00151CDF">
        <w:rPr>
          <w:sz w:val="20"/>
          <w:szCs w:val="20"/>
          <w:lang w:eastAsia="en-US"/>
        </w:rPr>
        <w:t xml:space="preserve"> </w:t>
      </w:r>
      <w:r w:rsidR="00CF4BC6" w:rsidRPr="00151CDF">
        <w:rPr>
          <w:sz w:val="20"/>
          <w:szCs w:val="20"/>
          <w:lang w:eastAsia="en-US"/>
        </w:rPr>
        <w:t>ya fue enviada</w:t>
      </w:r>
      <w:r w:rsidRPr="00151CDF">
        <w:rPr>
          <w:sz w:val="20"/>
          <w:szCs w:val="20"/>
          <w:lang w:eastAsia="en-US"/>
        </w:rPr>
        <w:t xml:space="preserve"> a través de una interfaz de salida será “1” = Enviado.</w:t>
      </w:r>
    </w:p>
    <w:p w:rsidR="00C84F94" w:rsidRPr="00151CDF" w:rsidRDefault="00C84F94" w:rsidP="00E57ECD">
      <w:pPr>
        <w:rPr>
          <w:sz w:val="20"/>
          <w:szCs w:val="20"/>
          <w:lang w:eastAsia="en-US"/>
        </w:rPr>
      </w:pPr>
    </w:p>
    <w:p w:rsidR="005003EF" w:rsidRPr="00151CDF" w:rsidRDefault="005003EF" w:rsidP="005003EF">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4" w:name="_Toc319402123"/>
      <w:bookmarkStart w:id="615" w:name="RN296"/>
      <w:r w:rsidRPr="00151CDF">
        <w:rPr>
          <w:bCs w:val="0"/>
          <w:szCs w:val="20"/>
          <w:lang w:eastAsia="en-US"/>
        </w:rPr>
        <w:t>RN296 Cantidad de Materiales Requisición</w:t>
      </w:r>
      <w:bookmarkEnd w:id="614"/>
    </w:p>
    <w:bookmarkEnd w:id="615"/>
    <w:p w:rsidR="005003EF" w:rsidRPr="00151CDF" w:rsidRDefault="005003EF" w:rsidP="005003EF">
      <w:pPr>
        <w:jc w:val="both"/>
        <w:rPr>
          <w:sz w:val="20"/>
          <w:szCs w:val="20"/>
          <w:lang w:eastAsia="en-US"/>
        </w:rPr>
      </w:pPr>
      <w:r w:rsidRPr="00151CDF">
        <w:rPr>
          <w:sz w:val="20"/>
          <w:szCs w:val="20"/>
          <w:lang w:eastAsia="en-US"/>
        </w:rPr>
        <w:t xml:space="preserve">La cantidad </w:t>
      </w:r>
      <w:r w:rsidR="00E66D7F" w:rsidRPr="00151CDF">
        <w:rPr>
          <w:sz w:val="20"/>
          <w:szCs w:val="20"/>
          <w:lang w:eastAsia="en-US"/>
        </w:rPr>
        <w:t xml:space="preserve">de materiales </w:t>
      </w:r>
      <w:r w:rsidRPr="00151CDF">
        <w:rPr>
          <w:sz w:val="20"/>
          <w:szCs w:val="20"/>
          <w:lang w:eastAsia="en-US"/>
        </w:rPr>
        <w:t>requerida precargada con la requisic</w:t>
      </w:r>
      <w:r w:rsidR="00E66D7F" w:rsidRPr="00151CDF">
        <w:rPr>
          <w:sz w:val="20"/>
          <w:szCs w:val="20"/>
          <w:lang w:eastAsia="en-US"/>
        </w:rPr>
        <w:t>ión</w:t>
      </w:r>
      <w:r w:rsidRPr="00151CDF">
        <w:rPr>
          <w:sz w:val="20"/>
          <w:szCs w:val="20"/>
          <w:lang w:eastAsia="en-US"/>
        </w:rPr>
        <w:t>.</w:t>
      </w:r>
    </w:p>
    <w:p w:rsidR="00E27D77" w:rsidRPr="00151CDF" w:rsidRDefault="00E27D77" w:rsidP="00D75745">
      <w:pPr>
        <w:rPr>
          <w:rFonts w:cs="Arial"/>
          <w:b/>
          <w:szCs w:val="20"/>
          <w:lang w:eastAsia="en-US"/>
        </w:rPr>
      </w:pPr>
    </w:p>
    <w:p w:rsidR="00495591" w:rsidRPr="00151CDF" w:rsidRDefault="00495591" w:rsidP="0049559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6" w:name="RN297"/>
      <w:bookmarkStart w:id="617" w:name="_Toc319402124"/>
      <w:r w:rsidRPr="00151CDF">
        <w:rPr>
          <w:bCs w:val="0"/>
          <w:szCs w:val="20"/>
          <w:lang w:eastAsia="en-US"/>
        </w:rPr>
        <w:t>RN297 Cantidad de Materiales Recibidos</w:t>
      </w:r>
      <w:bookmarkEnd w:id="616"/>
      <w:bookmarkEnd w:id="617"/>
    </w:p>
    <w:p w:rsidR="00495591" w:rsidRPr="00151CDF" w:rsidRDefault="008D33CB" w:rsidP="00495591">
      <w:pPr>
        <w:jc w:val="both"/>
        <w:rPr>
          <w:sz w:val="20"/>
          <w:szCs w:val="20"/>
          <w:lang w:eastAsia="en-US"/>
        </w:rPr>
      </w:pPr>
      <w:r w:rsidRPr="00151CDF">
        <w:rPr>
          <w:sz w:val="20"/>
          <w:szCs w:val="20"/>
          <w:lang w:eastAsia="en-US"/>
        </w:rPr>
        <w:t>Se refiere al</w:t>
      </w:r>
      <w:r w:rsidR="00495591" w:rsidRPr="00151CDF">
        <w:rPr>
          <w:sz w:val="20"/>
          <w:szCs w:val="20"/>
          <w:lang w:eastAsia="en-US"/>
        </w:rPr>
        <w:t xml:space="preserve"> conteo </w:t>
      </w:r>
      <w:r w:rsidR="0077533A" w:rsidRPr="00151CDF">
        <w:rPr>
          <w:sz w:val="20"/>
          <w:szCs w:val="20"/>
          <w:lang w:eastAsia="en-US"/>
        </w:rPr>
        <w:t>de</w:t>
      </w:r>
      <w:r w:rsidRPr="00151CDF">
        <w:rPr>
          <w:sz w:val="20"/>
          <w:szCs w:val="20"/>
          <w:lang w:eastAsia="en-US"/>
        </w:rPr>
        <w:t xml:space="preserve"> equipos o materiales </w:t>
      </w:r>
      <w:r w:rsidR="00495591" w:rsidRPr="00151CDF">
        <w:rPr>
          <w:sz w:val="20"/>
          <w:szCs w:val="20"/>
          <w:lang w:eastAsia="en-US"/>
        </w:rPr>
        <w:t xml:space="preserve">por </w:t>
      </w:r>
      <w:r w:rsidR="0077533A" w:rsidRPr="00151CDF">
        <w:rPr>
          <w:sz w:val="20"/>
          <w:szCs w:val="20"/>
          <w:lang w:eastAsia="en-US"/>
        </w:rPr>
        <w:t>cada clave de material</w:t>
      </w:r>
      <w:r w:rsidR="005C61D9" w:rsidRPr="00151CDF">
        <w:rPr>
          <w:sz w:val="20"/>
          <w:szCs w:val="20"/>
          <w:lang w:eastAsia="en-US"/>
        </w:rPr>
        <w:t xml:space="preserve"> </w:t>
      </w:r>
      <w:r w:rsidRPr="00151CDF">
        <w:rPr>
          <w:sz w:val="20"/>
          <w:szCs w:val="20"/>
          <w:lang w:eastAsia="en-US"/>
        </w:rPr>
        <w:t>y</w:t>
      </w:r>
      <w:r w:rsidR="00E03AEB" w:rsidRPr="00151CDF">
        <w:rPr>
          <w:sz w:val="20"/>
          <w:szCs w:val="20"/>
          <w:lang w:eastAsia="en-US"/>
        </w:rPr>
        <w:t xml:space="preserve"> que serán los recibidos por el técnico</w:t>
      </w:r>
      <w:r w:rsidR="00495591" w:rsidRPr="00151CDF">
        <w:rPr>
          <w:sz w:val="20"/>
          <w:szCs w:val="20"/>
          <w:lang w:eastAsia="en-US"/>
        </w:rPr>
        <w:t>.</w:t>
      </w:r>
      <w:r w:rsidRPr="00151CDF">
        <w:rPr>
          <w:sz w:val="20"/>
          <w:szCs w:val="20"/>
          <w:lang w:eastAsia="en-US"/>
        </w:rPr>
        <w:t xml:space="preserve"> Se deberán ignorar los equipos que ya se tenían registrados.</w:t>
      </w:r>
      <w:r w:rsidR="005C61D9" w:rsidRPr="00151CDF">
        <w:rPr>
          <w:sz w:val="20"/>
          <w:szCs w:val="20"/>
          <w:lang w:eastAsia="en-US"/>
        </w:rPr>
        <w:t xml:space="preserve"> </w:t>
      </w:r>
      <w:r w:rsidRPr="00151CDF">
        <w:rPr>
          <w:sz w:val="20"/>
          <w:szCs w:val="20"/>
          <w:lang w:eastAsia="en-US"/>
        </w:rPr>
        <w:t>Esta s</w:t>
      </w:r>
      <w:r w:rsidR="005C61D9" w:rsidRPr="00151CDF">
        <w:rPr>
          <w:sz w:val="20"/>
          <w:szCs w:val="20"/>
          <w:lang w:eastAsia="en-US"/>
        </w:rPr>
        <w:t xml:space="preserve">uma </w:t>
      </w:r>
      <w:r w:rsidRPr="00151CDF">
        <w:rPr>
          <w:sz w:val="20"/>
          <w:szCs w:val="20"/>
          <w:lang w:eastAsia="en-US"/>
        </w:rPr>
        <w:t xml:space="preserve">es </w:t>
      </w:r>
      <w:r w:rsidR="005C61D9" w:rsidRPr="00151CDF">
        <w:rPr>
          <w:sz w:val="20"/>
          <w:szCs w:val="20"/>
          <w:lang w:eastAsia="en-US"/>
        </w:rPr>
        <w:t>resultante al procesar el código de barras.</w:t>
      </w:r>
    </w:p>
    <w:p w:rsidR="009C7A08" w:rsidRPr="00151CDF" w:rsidRDefault="009C7A08" w:rsidP="00495591">
      <w:pPr>
        <w:jc w:val="both"/>
        <w:rPr>
          <w:sz w:val="20"/>
          <w:szCs w:val="20"/>
          <w:lang w:eastAsia="en-US"/>
        </w:rPr>
      </w:pPr>
    </w:p>
    <w:p w:rsidR="00B8474B" w:rsidRPr="00151CDF" w:rsidRDefault="00B8474B" w:rsidP="00B8474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18" w:name="_Toc319402125"/>
      <w:bookmarkStart w:id="619" w:name="RN298"/>
      <w:r w:rsidRPr="00151CDF">
        <w:rPr>
          <w:bCs w:val="0"/>
          <w:szCs w:val="20"/>
          <w:lang w:eastAsia="en-US"/>
        </w:rPr>
        <w:t>RN298 Diferencia de Materiales</w:t>
      </w:r>
      <w:bookmarkEnd w:id="618"/>
    </w:p>
    <w:bookmarkEnd w:id="619"/>
    <w:p w:rsidR="00B8474B" w:rsidRPr="00151CDF" w:rsidRDefault="00B8474B" w:rsidP="00B8474B">
      <w:pPr>
        <w:jc w:val="both"/>
        <w:rPr>
          <w:sz w:val="20"/>
          <w:szCs w:val="20"/>
          <w:lang w:eastAsia="en-US"/>
        </w:rPr>
      </w:pPr>
      <w:r w:rsidRPr="00151CDF">
        <w:rPr>
          <w:sz w:val="20"/>
          <w:szCs w:val="20"/>
          <w:lang w:eastAsia="en-US"/>
        </w:rPr>
        <w:t>La diferencia resultante de la cantidad marcada como requerida contra los materiales recibidos por el técnico (conteo de materiales al procesar el código de barras).</w:t>
      </w:r>
    </w:p>
    <w:p w:rsidR="009C7A08" w:rsidRPr="00151CDF" w:rsidRDefault="009C7A08" w:rsidP="00B8474B">
      <w:pPr>
        <w:jc w:val="both"/>
        <w:rPr>
          <w:sz w:val="20"/>
          <w:szCs w:val="20"/>
          <w:lang w:eastAsia="en-US"/>
        </w:rPr>
      </w:pPr>
    </w:p>
    <w:p w:rsidR="00D603F5" w:rsidRPr="00151CDF" w:rsidRDefault="00D603F5" w:rsidP="00D603F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0" w:name="RN299"/>
      <w:bookmarkStart w:id="621" w:name="_Toc319402126"/>
      <w:r w:rsidRPr="00151CDF">
        <w:rPr>
          <w:bCs w:val="0"/>
          <w:szCs w:val="20"/>
          <w:lang w:eastAsia="en-US"/>
        </w:rPr>
        <w:t>RN299 Formato del Encabezado del Código de Barras</w:t>
      </w:r>
      <w:bookmarkEnd w:id="620"/>
      <w:bookmarkEnd w:id="621"/>
    </w:p>
    <w:p w:rsidR="00D15E6B" w:rsidRPr="00151CDF" w:rsidRDefault="00D603F5" w:rsidP="00D603F5">
      <w:pPr>
        <w:jc w:val="both"/>
        <w:rPr>
          <w:sz w:val="20"/>
          <w:szCs w:val="20"/>
        </w:rPr>
      </w:pPr>
      <w:r w:rsidRPr="00151CDF">
        <w:rPr>
          <w:sz w:val="20"/>
          <w:szCs w:val="20"/>
          <w:lang w:eastAsia="en-US"/>
        </w:rPr>
        <w:t xml:space="preserve">El </w:t>
      </w:r>
      <w:r w:rsidR="009C7A08" w:rsidRPr="00151CDF">
        <w:rPr>
          <w:sz w:val="20"/>
          <w:szCs w:val="20"/>
          <w:lang w:eastAsia="en-US"/>
        </w:rPr>
        <w:t xml:space="preserve">encabezado del código de barras debe de </w:t>
      </w:r>
      <w:r w:rsidR="00D15E6B" w:rsidRPr="00151CDF">
        <w:rPr>
          <w:sz w:val="20"/>
          <w:szCs w:val="20"/>
          <w:lang w:eastAsia="en-US"/>
        </w:rPr>
        <w:t>cumplir con el siguiente formato</w:t>
      </w:r>
      <w:r w:rsidR="009C7A08" w:rsidRPr="00151CDF">
        <w:rPr>
          <w:sz w:val="20"/>
          <w:szCs w:val="20"/>
          <w:lang w:eastAsia="en-US"/>
        </w:rPr>
        <w:t xml:space="preserve">: </w:t>
      </w:r>
      <w:proofErr w:type="spellStart"/>
      <w:r w:rsidR="009C7A08" w:rsidRPr="00151CDF">
        <w:rPr>
          <w:b/>
          <w:sz w:val="20"/>
          <w:szCs w:val="20"/>
        </w:rPr>
        <w:t>X</w:t>
      </w:r>
      <w:proofErr w:type="gramStart"/>
      <w:r w:rsidR="009C7A08" w:rsidRPr="00151CDF">
        <w:rPr>
          <w:b/>
          <w:sz w:val="20"/>
          <w:szCs w:val="20"/>
        </w:rPr>
        <w:t>,Y</w:t>
      </w:r>
      <w:proofErr w:type="gramEnd"/>
      <w:r w:rsidR="009C7A08" w:rsidRPr="00151CDF">
        <w:rPr>
          <w:b/>
          <w:sz w:val="20"/>
          <w:szCs w:val="20"/>
        </w:rPr>
        <w:t>|ClaveRegion|ClaveCuadrilla|Fecha|FolioRequisicion</w:t>
      </w:r>
      <w:proofErr w:type="spellEnd"/>
      <w:r w:rsidR="009C7A08" w:rsidRPr="00151CDF">
        <w:rPr>
          <w:b/>
          <w:sz w:val="20"/>
          <w:szCs w:val="20"/>
        </w:rPr>
        <w:t>|&amp;</w:t>
      </w:r>
      <w:r w:rsidR="009C7A08" w:rsidRPr="00151CDF">
        <w:rPr>
          <w:sz w:val="20"/>
          <w:szCs w:val="20"/>
        </w:rPr>
        <w:t xml:space="preserve"> </w:t>
      </w:r>
    </w:p>
    <w:p w:rsidR="009C7A08" w:rsidRPr="00151CDF" w:rsidRDefault="009C7A08" w:rsidP="00D603F5">
      <w:pPr>
        <w:jc w:val="both"/>
        <w:rPr>
          <w:sz w:val="20"/>
          <w:szCs w:val="20"/>
        </w:rPr>
      </w:pPr>
      <w:proofErr w:type="gramStart"/>
      <w:r w:rsidRPr="00151CDF">
        <w:rPr>
          <w:sz w:val="20"/>
          <w:szCs w:val="20"/>
        </w:rPr>
        <w:t>en</w:t>
      </w:r>
      <w:proofErr w:type="gramEnd"/>
      <w:r w:rsidRPr="00151CDF">
        <w:rPr>
          <w:sz w:val="20"/>
          <w:szCs w:val="20"/>
        </w:rPr>
        <w:t xml:space="preserve"> donde:</w:t>
      </w:r>
    </w:p>
    <w:p w:rsidR="009C7A08" w:rsidRPr="0048789E" w:rsidRDefault="009C7A08" w:rsidP="00F54ACC">
      <w:pPr>
        <w:ind w:left="1416" w:firstLine="708"/>
        <w:jc w:val="both"/>
        <w:rPr>
          <w:sz w:val="20"/>
          <w:szCs w:val="20"/>
        </w:rPr>
      </w:pPr>
      <w:r w:rsidRPr="0048789E">
        <w:rPr>
          <w:b/>
          <w:sz w:val="20"/>
          <w:szCs w:val="20"/>
        </w:rPr>
        <w:t>X</w:t>
      </w:r>
      <w:proofErr w:type="gramStart"/>
      <w:r w:rsidRPr="0048789E">
        <w:rPr>
          <w:b/>
          <w:sz w:val="20"/>
          <w:szCs w:val="20"/>
        </w:rPr>
        <w:t>,Y</w:t>
      </w:r>
      <w:proofErr w:type="gramEnd"/>
      <w:r w:rsidRPr="0048789E">
        <w:rPr>
          <w:sz w:val="20"/>
          <w:szCs w:val="20"/>
        </w:rPr>
        <w:t xml:space="preserve"> </w:t>
      </w:r>
      <w:r w:rsidR="00D15E6B" w:rsidRPr="0048789E">
        <w:rPr>
          <w:sz w:val="20"/>
          <w:szCs w:val="20"/>
        </w:rPr>
        <w:t xml:space="preserve"> controla el orden de lectura y el número total d</w:t>
      </w:r>
      <w:r w:rsidRPr="0048789E">
        <w:rPr>
          <w:sz w:val="20"/>
          <w:szCs w:val="20"/>
        </w:rPr>
        <w:t>el código de barras</w:t>
      </w:r>
    </w:p>
    <w:p w:rsidR="009C7A08" w:rsidRPr="0048789E" w:rsidRDefault="009C7A08" w:rsidP="00F54ACC">
      <w:pPr>
        <w:ind w:left="1416" w:firstLine="708"/>
        <w:jc w:val="both"/>
        <w:rPr>
          <w:sz w:val="20"/>
          <w:szCs w:val="20"/>
        </w:rPr>
      </w:pPr>
      <w:proofErr w:type="spellStart"/>
      <w:r w:rsidRPr="0048789E">
        <w:rPr>
          <w:b/>
          <w:sz w:val="20"/>
          <w:szCs w:val="20"/>
        </w:rPr>
        <w:t>ClaveRegion</w:t>
      </w:r>
      <w:proofErr w:type="spellEnd"/>
      <w:r w:rsidRPr="0048789E">
        <w:rPr>
          <w:sz w:val="20"/>
          <w:szCs w:val="20"/>
        </w:rPr>
        <w:t xml:space="preserve"> es la clave la región</w:t>
      </w:r>
      <w:r w:rsidR="00D15E6B" w:rsidRPr="0048789E">
        <w:rPr>
          <w:sz w:val="20"/>
          <w:szCs w:val="20"/>
        </w:rPr>
        <w:t xml:space="preserve"> actual</w:t>
      </w:r>
    </w:p>
    <w:p w:rsidR="009C7A08" w:rsidRPr="0048789E" w:rsidRDefault="009C7A08" w:rsidP="00F54ACC">
      <w:pPr>
        <w:ind w:left="1416" w:firstLine="708"/>
        <w:jc w:val="both"/>
        <w:rPr>
          <w:sz w:val="20"/>
          <w:szCs w:val="20"/>
        </w:rPr>
      </w:pPr>
      <w:proofErr w:type="spellStart"/>
      <w:r w:rsidRPr="0048789E">
        <w:rPr>
          <w:b/>
          <w:sz w:val="20"/>
          <w:szCs w:val="20"/>
        </w:rPr>
        <w:t>ClaveCuadrilla</w:t>
      </w:r>
      <w:proofErr w:type="spellEnd"/>
      <w:r w:rsidRPr="0048789E">
        <w:rPr>
          <w:sz w:val="20"/>
          <w:szCs w:val="20"/>
        </w:rPr>
        <w:t xml:space="preserve"> es la clave de la cuadrilla</w:t>
      </w:r>
      <w:r w:rsidR="00D15E6B" w:rsidRPr="0048789E">
        <w:rPr>
          <w:sz w:val="20"/>
          <w:szCs w:val="20"/>
        </w:rPr>
        <w:t xml:space="preserve"> actual</w:t>
      </w:r>
    </w:p>
    <w:p w:rsidR="009C7A08" w:rsidRPr="0048789E" w:rsidRDefault="009C7A08" w:rsidP="00F54ACC">
      <w:pPr>
        <w:ind w:left="1416" w:firstLine="708"/>
        <w:jc w:val="both"/>
        <w:rPr>
          <w:sz w:val="20"/>
          <w:szCs w:val="20"/>
        </w:rPr>
      </w:pPr>
      <w:r w:rsidRPr="0048789E">
        <w:rPr>
          <w:b/>
          <w:sz w:val="20"/>
          <w:szCs w:val="20"/>
        </w:rPr>
        <w:t>Fecha</w:t>
      </w:r>
      <w:r w:rsidRPr="0048789E">
        <w:rPr>
          <w:sz w:val="20"/>
          <w:szCs w:val="20"/>
        </w:rPr>
        <w:t xml:space="preserve"> es la fecha actual</w:t>
      </w:r>
    </w:p>
    <w:p w:rsidR="009C7A08" w:rsidRPr="0048789E" w:rsidRDefault="009C7A08" w:rsidP="00F54ACC">
      <w:pPr>
        <w:ind w:left="1416" w:firstLine="708"/>
        <w:jc w:val="both"/>
        <w:rPr>
          <w:sz w:val="20"/>
          <w:szCs w:val="20"/>
        </w:rPr>
      </w:pPr>
      <w:proofErr w:type="spellStart"/>
      <w:r w:rsidRPr="0048789E">
        <w:rPr>
          <w:b/>
          <w:sz w:val="20"/>
          <w:szCs w:val="20"/>
        </w:rPr>
        <w:t>FolioRequisición</w:t>
      </w:r>
      <w:proofErr w:type="spellEnd"/>
      <w:r w:rsidRPr="0048789E">
        <w:rPr>
          <w:sz w:val="20"/>
          <w:szCs w:val="20"/>
        </w:rPr>
        <w:t xml:space="preserve"> es el </w:t>
      </w:r>
      <w:r w:rsidR="00D15E6B" w:rsidRPr="0048789E">
        <w:rPr>
          <w:sz w:val="20"/>
          <w:szCs w:val="20"/>
        </w:rPr>
        <w:t>número</w:t>
      </w:r>
      <w:r w:rsidRPr="0048789E">
        <w:rPr>
          <w:sz w:val="20"/>
          <w:szCs w:val="20"/>
        </w:rPr>
        <w:t xml:space="preserve"> de folio de la </w:t>
      </w:r>
      <w:r w:rsidR="00D15E6B" w:rsidRPr="0048789E">
        <w:rPr>
          <w:sz w:val="20"/>
          <w:szCs w:val="20"/>
        </w:rPr>
        <w:t>requisición</w:t>
      </w:r>
    </w:p>
    <w:p w:rsidR="009C7A08" w:rsidRPr="0048789E" w:rsidRDefault="009C7A08" w:rsidP="00D603F5">
      <w:pPr>
        <w:jc w:val="both"/>
        <w:rPr>
          <w:sz w:val="20"/>
          <w:szCs w:val="20"/>
        </w:rPr>
      </w:pPr>
      <w:r w:rsidRPr="0048789E">
        <w:rPr>
          <w:sz w:val="20"/>
          <w:szCs w:val="20"/>
        </w:rPr>
        <w:t xml:space="preserve">Cada elemento del encabezado deberá estar delimitado por el carácter </w:t>
      </w:r>
      <w:r w:rsidRPr="0048789E">
        <w:rPr>
          <w:b/>
          <w:sz w:val="20"/>
          <w:szCs w:val="20"/>
        </w:rPr>
        <w:t>“|”</w:t>
      </w:r>
      <w:r w:rsidR="001E46C5" w:rsidRPr="0048789E">
        <w:rPr>
          <w:sz w:val="20"/>
          <w:szCs w:val="20"/>
        </w:rPr>
        <w:t xml:space="preserve">. El carácter </w:t>
      </w:r>
      <w:r w:rsidR="001E46C5" w:rsidRPr="0048789E">
        <w:rPr>
          <w:b/>
          <w:sz w:val="20"/>
          <w:szCs w:val="20"/>
        </w:rPr>
        <w:t>“&amp;”</w:t>
      </w:r>
      <w:r w:rsidR="001E46C5" w:rsidRPr="0048789E">
        <w:rPr>
          <w:sz w:val="20"/>
          <w:szCs w:val="20"/>
        </w:rPr>
        <w:t xml:space="preserve"> (delimitador de secciones) </w:t>
      </w:r>
      <w:r w:rsidRPr="0048789E">
        <w:rPr>
          <w:sz w:val="20"/>
          <w:szCs w:val="20"/>
        </w:rPr>
        <w:t>indicar</w:t>
      </w:r>
      <w:r w:rsidR="001E46C5" w:rsidRPr="0048789E">
        <w:rPr>
          <w:sz w:val="20"/>
          <w:szCs w:val="20"/>
        </w:rPr>
        <w:t>á</w:t>
      </w:r>
      <w:r w:rsidRPr="0048789E">
        <w:rPr>
          <w:sz w:val="20"/>
          <w:szCs w:val="20"/>
        </w:rPr>
        <w:t xml:space="preserve"> el final del encabezado</w:t>
      </w:r>
      <w:r w:rsidR="001E46C5" w:rsidRPr="0048789E">
        <w:rPr>
          <w:sz w:val="20"/>
          <w:szCs w:val="20"/>
        </w:rPr>
        <w:t>.</w:t>
      </w:r>
    </w:p>
    <w:p w:rsidR="00D603F5" w:rsidRPr="0048789E" w:rsidRDefault="00D603F5" w:rsidP="00D603F5">
      <w:pPr>
        <w:jc w:val="both"/>
        <w:rPr>
          <w:sz w:val="20"/>
          <w:szCs w:val="20"/>
          <w:lang w:eastAsia="en-US"/>
        </w:rPr>
      </w:pPr>
      <w:r w:rsidRPr="0048789E">
        <w:rPr>
          <w:sz w:val="20"/>
          <w:szCs w:val="20"/>
          <w:lang w:eastAsia="en-US"/>
        </w:rPr>
        <w:t>.</w:t>
      </w:r>
    </w:p>
    <w:p w:rsidR="00D603F5" w:rsidRPr="0048789E" w:rsidRDefault="00D603F5" w:rsidP="00D603F5">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2" w:name="_Toc319402127"/>
      <w:r w:rsidRPr="0048789E">
        <w:rPr>
          <w:bCs w:val="0"/>
          <w:szCs w:val="20"/>
          <w:lang w:eastAsia="en-US"/>
        </w:rPr>
        <w:t>RN300 Formato del Detalle del Código de Barras</w:t>
      </w:r>
      <w:bookmarkEnd w:id="622"/>
    </w:p>
    <w:p w:rsidR="00F54ACC" w:rsidRPr="0048789E" w:rsidRDefault="00223FE6" w:rsidP="00D603F5">
      <w:pPr>
        <w:jc w:val="both"/>
        <w:rPr>
          <w:sz w:val="20"/>
          <w:szCs w:val="20"/>
          <w:lang w:eastAsia="en-US"/>
        </w:rPr>
      </w:pPr>
      <w:r w:rsidRPr="0048789E">
        <w:rPr>
          <w:sz w:val="20"/>
          <w:szCs w:val="20"/>
          <w:lang w:eastAsia="en-US"/>
        </w:rPr>
        <w:t xml:space="preserve">El detalle del código de barras debe </w:t>
      </w:r>
      <w:r w:rsidR="00F54ACC" w:rsidRPr="0048789E">
        <w:rPr>
          <w:sz w:val="20"/>
          <w:szCs w:val="20"/>
          <w:lang w:eastAsia="en-US"/>
        </w:rPr>
        <w:t>contiene más de una sección:</w:t>
      </w:r>
    </w:p>
    <w:p w:rsidR="00F54ACC" w:rsidRPr="0048789E" w:rsidRDefault="00F54ACC" w:rsidP="00F54ACC">
      <w:pPr>
        <w:pStyle w:val="Prrafodelista"/>
        <w:numPr>
          <w:ilvl w:val="0"/>
          <w:numId w:val="22"/>
        </w:numPr>
        <w:jc w:val="both"/>
        <w:rPr>
          <w:sz w:val="20"/>
          <w:szCs w:val="20"/>
          <w:lang w:eastAsia="en-US"/>
        </w:rPr>
      </w:pPr>
      <w:r w:rsidRPr="0048789E">
        <w:rPr>
          <w:sz w:val="20"/>
          <w:szCs w:val="20"/>
          <w:lang w:eastAsia="en-US"/>
        </w:rPr>
        <w:t>Material de Acometida:</w:t>
      </w:r>
    </w:p>
    <w:p w:rsidR="00F54ACC" w:rsidRPr="0048789E" w:rsidRDefault="00F54ACC" w:rsidP="00F54ACC">
      <w:pPr>
        <w:ind w:left="720"/>
        <w:jc w:val="both"/>
        <w:rPr>
          <w:b/>
          <w:sz w:val="20"/>
          <w:szCs w:val="20"/>
        </w:rPr>
      </w:pPr>
      <w:r w:rsidRPr="0048789E">
        <w:rPr>
          <w:sz w:val="20"/>
          <w:szCs w:val="20"/>
          <w:lang w:eastAsia="en-US"/>
        </w:rPr>
        <w:t xml:space="preserve">Debe de cumplir con el siguiente formato: </w:t>
      </w:r>
      <w:r w:rsidRPr="0048789E">
        <w:rPr>
          <w:b/>
          <w:sz w:val="20"/>
          <w:szCs w:val="20"/>
        </w:rPr>
        <w:t>ClaveMaterial1</w:t>
      </w:r>
      <w:proofErr w:type="gramStart"/>
      <w:r w:rsidRPr="0048789E">
        <w:rPr>
          <w:b/>
          <w:sz w:val="20"/>
          <w:szCs w:val="20"/>
        </w:rPr>
        <w:t>,Cantidad1</w:t>
      </w:r>
      <w:proofErr w:type="gramEnd"/>
      <w:r w:rsidRPr="0048789E">
        <w:rPr>
          <w:b/>
          <w:sz w:val="20"/>
          <w:szCs w:val="20"/>
        </w:rPr>
        <w:t>|ClaveMaterial2,Cantidad2|&amp;</w:t>
      </w:r>
    </w:p>
    <w:p w:rsidR="00F54ACC" w:rsidRPr="0048789E" w:rsidRDefault="00F54ACC" w:rsidP="00F54ACC">
      <w:pPr>
        <w:ind w:left="720"/>
        <w:jc w:val="both"/>
        <w:rPr>
          <w:b/>
          <w:sz w:val="20"/>
          <w:szCs w:val="20"/>
        </w:rPr>
      </w:pPr>
      <w:r w:rsidRPr="0048789E">
        <w:rPr>
          <w:b/>
          <w:sz w:val="20"/>
          <w:szCs w:val="20"/>
        </w:rPr>
        <w:tab/>
      </w:r>
      <w:r w:rsidRPr="0048789E">
        <w:rPr>
          <w:b/>
          <w:sz w:val="20"/>
          <w:szCs w:val="20"/>
        </w:rPr>
        <w:tab/>
      </w:r>
      <w:proofErr w:type="spellStart"/>
      <w:r w:rsidRPr="0048789E">
        <w:rPr>
          <w:b/>
          <w:sz w:val="20"/>
          <w:szCs w:val="20"/>
        </w:rPr>
        <w:t>ClaveMaterial</w:t>
      </w:r>
      <w:proofErr w:type="spellEnd"/>
      <w:r w:rsidRPr="0048789E">
        <w:rPr>
          <w:b/>
          <w:sz w:val="20"/>
          <w:szCs w:val="20"/>
        </w:rPr>
        <w:t xml:space="preserve"> </w:t>
      </w:r>
      <w:r w:rsidRPr="0048789E">
        <w:rPr>
          <w:sz w:val="20"/>
          <w:szCs w:val="20"/>
        </w:rPr>
        <w:t>es la clave del material de acometida</w:t>
      </w:r>
    </w:p>
    <w:p w:rsidR="00F54ACC" w:rsidRPr="0048789E" w:rsidRDefault="00F54ACC" w:rsidP="00F54ACC">
      <w:pPr>
        <w:ind w:left="720"/>
        <w:jc w:val="both"/>
        <w:rPr>
          <w:sz w:val="20"/>
          <w:szCs w:val="20"/>
          <w:lang w:eastAsia="en-US"/>
        </w:rPr>
      </w:pPr>
      <w:r w:rsidRPr="0048789E">
        <w:rPr>
          <w:b/>
          <w:sz w:val="20"/>
          <w:szCs w:val="20"/>
        </w:rPr>
        <w:tab/>
      </w:r>
      <w:r w:rsidRPr="0048789E">
        <w:rPr>
          <w:b/>
          <w:sz w:val="20"/>
          <w:szCs w:val="20"/>
        </w:rPr>
        <w:tab/>
        <w:t xml:space="preserve">Cantidad </w:t>
      </w:r>
      <w:r w:rsidRPr="0048789E">
        <w:rPr>
          <w:sz w:val="20"/>
          <w:szCs w:val="20"/>
        </w:rPr>
        <w:t>es el número de material entregado de esa clave</w:t>
      </w:r>
    </w:p>
    <w:p w:rsidR="00F54ACC" w:rsidRPr="0048789E" w:rsidRDefault="00F54ACC" w:rsidP="00F54ACC">
      <w:pPr>
        <w:pStyle w:val="Prrafodelista"/>
        <w:numPr>
          <w:ilvl w:val="0"/>
          <w:numId w:val="22"/>
        </w:numPr>
        <w:jc w:val="both"/>
        <w:rPr>
          <w:sz w:val="20"/>
          <w:szCs w:val="20"/>
          <w:lang w:eastAsia="en-US"/>
        </w:rPr>
      </w:pPr>
      <w:r w:rsidRPr="0048789E">
        <w:rPr>
          <w:sz w:val="20"/>
          <w:szCs w:val="20"/>
          <w:lang w:eastAsia="en-US"/>
        </w:rPr>
        <w:t>Equipos Digitales</w:t>
      </w:r>
    </w:p>
    <w:p w:rsidR="00732409" w:rsidRPr="0048789E" w:rsidRDefault="00F54ACC" w:rsidP="00732409">
      <w:pPr>
        <w:ind w:left="708"/>
        <w:rPr>
          <w:b/>
          <w:sz w:val="20"/>
          <w:szCs w:val="20"/>
        </w:rPr>
      </w:pPr>
      <w:r w:rsidRPr="0048789E">
        <w:rPr>
          <w:sz w:val="20"/>
          <w:szCs w:val="20"/>
          <w:lang w:eastAsia="en-US"/>
        </w:rPr>
        <w:t xml:space="preserve">Debe de cumplir con el siguiente formato: </w:t>
      </w:r>
      <w:r w:rsidRPr="0048789E">
        <w:rPr>
          <w:b/>
          <w:sz w:val="20"/>
          <w:szCs w:val="20"/>
        </w:rPr>
        <w:t>ClaveMaterial1</w:t>
      </w:r>
      <w:proofErr w:type="gramStart"/>
      <w:r w:rsidRPr="0048789E">
        <w:rPr>
          <w:b/>
          <w:sz w:val="20"/>
          <w:szCs w:val="20"/>
        </w:rPr>
        <w:t>,NumeroSerieEquipoDigital1</w:t>
      </w:r>
      <w:proofErr w:type="gramEnd"/>
      <w:r w:rsidR="00732409" w:rsidRPr="0048789E">
        <w:rPr>
          <w:b/>
          <w:sz w:val="20"/>
          <w:szCs w:val="20"/>
        </w:rPr>
        <w:t xml:space="preserve">| </w:t>
      </w:r>
    </w:p>
    <w:p w:rsidR="00F54ACC" w:rsidRPr="0048789E" w:rsidRDefault="00732409" w:rsidP="00F54ACC">
      <w:pPr>
        <w:ind w:firstLine="708"/>
        <w:jc w:val="both"/>
        <w:rPr>
          <w:b/>
          <w:sz w:val="20"/>
          <w:szCs w:val="20"/>
        </w:rPr>
      </w:pPr>
      <w:r w:rsidRPr="0048789E">
        <w:rPr>
          <w:b/>
          <w:sz w:val="20"/>
          <w:szCs w:val="20"/>
        </w:rPr>
        <w:t>ClaveMaterial2</w:t>
      </w:r>
      <w:proofErr w:type="gramStart"/>
      <w:r w:rsidRPr="0048789E">
        <w:rPr>
          <w:b/>
          <w:sz w:val="20"/>
          <w:szCs w:val="20"/>
        </w:rPr>
        <w:t>,NumeroSerieEquipoDigital2</w:t>
      </w:r>
      <w:proofErr w:type="gramEnd"/>
      <w:r w:rsidRPr="0048789E">
        <w:rPr>
          <w:b/>
          <w:sz w:val="20"/>
          <w:szCs w:val="20"/>
        </w:rPr>
        <w:t>|</w:t>
      </w:r>
      <w:r w:rsidR="00F54ACC" w:rsidRPr="0048789E">
        <w:rPr>
          <w:b/>
          <w:sz w:val="20"/>
          <w:szCs w:val="20"/>
        </w:rPr>
        <w:t>&amp;</w:t>
      </w:r>
    </w:p>
    <w:p w:rsidR="00F54ACC" w:rsidRPr="0048789E" w:rsidRDefault="00F54ACC" w:rsidP="00F54ACC">
      <w:pPr>
        <w:ind w:left="720"/>
        <w:jc w:val="both"/>
        <w:rPr>
          <w:sz w:val="20"/>
          <w:szCs w:val="20"/>
        </w:rPr>
      </w:pPr>
      <w:r w:rsidRPr="0048789E">
        <w:rPr>
          <w:rFonts w:cs="Arial"/>
          <w:b/>
          <w:szCs w:val="20"/>
          <w:lang w:eastAsia="en-US"/>
        </w:rPr>
        <w:tab/>
      </w:r>
      <w:r w:rsidRPr="0048789E">
        <w:rPr>
          <w:rFonts w:cs="Arial"/>
          <w:b/>
          <w:szCs w:val="20"/>
          <w:lang w:eastAsia="en-US"/>
        </w:rPr>
        <w:tab/>
      </w:r>
      <w:proofErr w:type="spellStart"/>
      <w:r w:rsidRPr="0048789E">
        <w:rPr>
          <w:b/>
          <w:sz w:val="20"/>
          <w:szCs w:val="20"/>
        </w:rPr>
        <w:t>ClaveMaterial</w:t>
      </w:r>
      <w:proofErr w:type="spellEnd"/>
      <w:r w:rsidRPr="0048789E">
        <w:rPr>
          <w:b/>
          <w:sz w:val="20"/>
          <w:szCs w:val="20"/>
        </w:rPr>
        <w:t xml:space="preserve"> </w:t>
      </w:r>
      <w:r w:rsidRPr="0048789E">
        <w:rPr>
          <w:sz w:val="20"/>
          <w:szCs w:val="20"/>
        </w:rPr>
        <w:t xml:space="preserve">es la clave del material </w:t>
      </w:r>
      <w:r w:rsidR="00A64741" w:rsidRPr="0048789E">
        <w:rPr>
          <w:sz w:val="20"/>
          <w:szCs w:val="20"/>
        </w:rPr>
        <w:t>para el equipo digital</w:t>
      </w:r>
    </w:p>
    <w:p w:rsidR="00A64741" w:rsidRPr="0048789E" w:rsidRDefault="00A64741" w:rsidP="00F54ACC">
      <w:pPr>
        <w:ind w:left="720"/>
        <w:jc w:val="both"/>
        <w:rPr>
          <w:b/>
          <w:sz w:val="20"/>
          <w:szCs w:val="20"/>
        </w:rPr>
      </w:pPr>
      <w:r w:rsidRPr="0048789E">
        <w:rPr>
          <w:b/>
          <w:sz w:val="20"/>
          <w:szCs w:val="20"/>
        </w:rPr>
        <w:tab/>
      </w:r>
      <w:r w:rsidRPr="0048789E">
        <w:rPr>
          <w:b/>
          <w:sz w:val="20"/>
          <w:szCs w:val="20"/>
        </w:rPr>
        <w:tab/>
      </w:r>
      <w:proofErr w:type="spellStart"/>
      <w:r w:rsidRPr="0048789E">
        <w:rPr>
          <w:b/>
          <w:sz w:val="20"/>
          <w:szCs w:val="20"/>
        </w:rPr>
        <w:t>NumeroSerieEquipoDigital</w:t>
      </w:r>
      <w:proofErr w:type="spellEnd"/>
      <w:r w:rsidRPr="0048789E">
        <w:rPr>
          <w:b/>
          <w:sz w:val="20"/>
          <w:szCs w:val="20"/>
        </w:rPr>
        <w:t xml:space="preserve"> </w:t>
      </w:r>
      <w:r w:rsidRPr="0048789E">
        <w:rPr>
          <w:sz w:val="20"/>
          <w:szCs w:val="20"/>
        </w:rPr>
        <w:t>números de serie para esa clave de equipo digital</w:t>
      </w:r>
    </w:p>
    <w:p w:rsidR="00561FEA" w:rsidRPr="0048789E" w:rsidRDefault="00561FEA" w:rsidP="00561FEA">
      <w:pPr>
        <w:rPr>
          <w:sz w:val="20"/>
          <w:szCs w:val="20"/>
        </w:rPr>
      </w:pPr>
      <w:r w:rsidRPr="0048789E">
        <w:rPr>
          <w:sz w:val="20"/>
          <w:szCs w:val="20"/>
        </w:rPr>
        <w:t xml:space="preserve">Dentro de cada elemento (material de acometida o equipo digital) separar sus atributos por el carácter </w:t>
      </w:r>
      <w:r w:rsidRPr="0048789E">
        <w:rPr>
          <w:b/>
          <w:sz w:val="20"/>
          <w:szCs w:val="20"/>
        </w:rPr>
        <w:t>“,”</w:t>
      </w:r>
    </w:p>
    <w:p w:rsidR="00561FEA" w:rsidRPr="0048789E" w:rsidRDefault="00561FEA" w:rsidP="00561FEA">
      <w:pPr>
        <w:rPr>
          <w:sz w:val="20"/>
          <w:szCs w:val="20"/>
        </w:rPr>
      </w:pPr>
      <w:r w:rsidRPr="0048789E">
        <w:rPr>
          <w:sz w:val="20"/>
          <w:szCs w:val="20"/>
        </w:rPr>
        <w:t xml:space="preserve">Para varios equipos digitales relacionados a una misma clave de material, poner una sola clave de material y enseguida todos los números de serie de los equipos separados por comas. El carácter </w:t>
      </w:r>
      <w:r w:rsidRPr="0048789E">
        <w:rPr>
          <w:b/>
          <w:sz w:val="20"/>
          <w:szCs w:val="20"/>
        </w:rPr>
        <w:t>“&amp;”</w:t>
      </w:r>
      <w:r w:rsidRPr="0048789E">
        <w:rPr>
          <w:sz w:val="20"/>
          <w:szCs w:val="20"/>
        </w:rPr>
        <w:t xml:space="preserve"> (delimitador de secciones) indicará el final de cada sección.</w:t>
      </w:r>
    </w:p>
    <w:p w:rsidR="00D603F5" w:rsidRPr="0048789E" w:rsidRDefault="00D603F5" w:rsidP="00D603F5">
      <w:pPr>
        <w:rPr>
          <w:rFonts w:cs="Arial"/>
          <w:b/>
          <w:szCs w:val="20"/>
          <w:lang w:eastAsia="en-US"/>
        </w:rPr>
      </w:pPr>
    </w:p>
    <w:p w:rsidR="001E4BB2" w:rsidRPr="0048789E" w:rsidRDefault="001E4BB2" w:rsidP="001E4BB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3" w:name="RN301"/>
      <w:bookmarkStart w:id="624" w:name="_Toc319402128"/>
      <w:r w:rsidRPr="0048789E">
        <w:rPr>
          <w:bCs w:val="0"/>
          <w:szCs w:val="20"/>
          <w:lang w:eastAsia="en-US"/>
        </w:rPr>
        <w:lastRenderedPageBreak/>
        <w:t>RN301 Secciones del Código de Barras</w:t>
      </w:r>
      <w:bookmarkEnd w:id="623"/>
      <w:bookmarkEnd w:id="624"/>
    </w:p>
    <w:p w:rsidR="00DD422F" w:rsidRPr="0048789E" w:rsidRDefault="00DD422F" w:rsidP="00DD422F">
      <w:pPr>
        <w:pStyle w:val="Prrafodelista"/>
        <w:ind w:left="0"/>
        <w:rPr>
          <w:sz w:val="20"/>
          <w:szCs w:val="20"/>
        </w:rPr>
      </w:pPr>
      <w:r w:rsidRPr="0048789E">
        <w:rPr>
          <w:sz w:val="20"/>
          <w:szCs w:val="20"/>
        </w:rPr>
        <w:t>El código de barras estará compuesto de secciones: Encabezado, Detalle y dentro del detalle cada tipo de material: Acometida, Equipo Digital. Separar cada sección por el carácter “&amp;”:</w:t>
      </w:r>
    </w:p>
    <w:p w:rsidR="00DD422F" w:rsidRPr="0048789E" w:rsidRDefault="00DD422F" w:rsidP="00DD422F">
      <w:pPr>
        <w:ind w:left="2832"/>
        <w:rPr>
          <w:b/>
          <w:sz w:val="20"/>
          <w:szCs w:val="20"/>
        </w:rPr>
      </w:pPr>
      <w:r w:rsidRPr="0048789E">
        <w:rPr>
          <w:b/>
          <w:sz w:val="20"/>
          <w:szCs w:val="20"/>
        </w:rPr>
        <w:t>Encabezado&amp;</w:t>
      </w:r>
    </w:p>
    <w:p w:rsidR="00DD422F" w:rsidRPr="0048789E" w:rsidRDefault="00DD422F" w:rsidP="00DD422F">
      <w:pPr>
        <w:ind w:left="2832"/>
        <w:rPr>
          <w:b/>
          <w:sz w:val="20"/>
          <w:szCs w:val="20"/>
        </w:rPr>
      </w:pPr>
      <w:proofErr w:type="spellStart"/>
      <w:r w:rsidRPr="0048789E">
        <w:rPr>
          <w:b/>
          <w:sz w:val="20"/>
          <w:szCs w:val="20"/>
        </w:rPr>
        <w:t>EquiposDigiales</w:t>
      </w:r>
      <w:proofErr w:type="spellEnd"/>
      <w:r w:rsidRPr="0048789E">
        <w:rPr>
          <w:b/>
          <w:sz w:val="20"/>
          <w:szCs w:val="20"/>
        </w:rPr>
        <w:t>&amp;</w:t>
      </w:r>
    </w:p>
    <w:p w:rsidR="001E4BB2" w:rsidRPr="0048789E" w:rsidRDefault="00DD422F" w:rsidP="00DD422F">
      <w:pPr>
        <w:ind w:left="2124" w:firstLine="708"/>
        <w:rPr>
          <w:b/>
          <w:sz w:val="20"/>
          <w:szCs w:val="20"/>
        </w:rPr>
      </w:pPr>
      <w:proofErr w:type="spellStart"/>
      <w:r w:rsidRPr="0048789E">
        <w:rPr>
          <w:b/>
          <w:sz w:val="20"/>
          <w:szCs w:val="20"/>
        </w:rPr>
        <w:t>MaterialAcometida</w:t>
      </w:r>
      <w:proofErr w:type="spellEnd"/>
      <w:r w:rsidRPr="0048789E">
        <w:rPr>
          <w:b/>
          <w:sz w:val="20"/>
          <w:szCs w:val="20"/>
        </w:rPr>
        <w:t>&amp;</w:t>
      </w:r>
    </w:p>
    <w:p w:rsidR="00DD422F" w:rsidRPr="0048789E" w:rsidRDefault="00DD422F" w:rsidP="00DD422F">
      <w:pPr>
        <w:rPr>
          <w:sz w:val="20"/>
          <w:szCs w:val="20"/>
        </w:rPr>
      </w:pPr>
      <w:r w:rsidRPr="0048789E">
        <w:rPr>
          <w:sz w:val="20"/>
          <w:szCs w:val="20"/>
        </w:rPr>
        <w:t xml:space="preserve">Si una sección no llevara información se deberá de poner su correspondiente delimitador de sección inmediatamente después del anterior, esto sería: </w:t>
      </w:r>
    </w:p>
    <w:p w:rsidR="00DD422F" w:rsidRPr="0048789E" w:rsidRDefault="00DD422F" w:rsidP="00DD422F">
      <w:pPr>
        <w:ind w:left="2124" w:firstLine="708"/>
        <w:rPr>
          <w:b/>
          <w:sz w:val="20"/>
          <w:szCs w:val="20"/>
        </w:rPr>
      </w:pPr>
      <w:r w:rsidRPr="0048789E">
        <w:rPr>
          <w:b/>
          <w:sz w:val="20"/>
          <w:szCs w:val="20"/>
        </w:rPr>
        <w:t>“&amp;&amp;”</w:t>
      </w:r>
    </w:p>
    <w:p w:rsidR="001E4BB2" w:rsidRPr="0048789E" w:rsidRDefault="001E4BB2" w:rsidP="001E4BB2">
      <w:pPr>
        <w:rPr>
          <w:rFonts w:cs="Arial"/>
          <w:b/>
          <w:szCs w:val="20"/>
          <w:lang w:eastAsia="en-US"/>
        </w:rPr>
      </w:pPr>
    </w:p>
    <w:p w:rsidR="00CF4BC6" w:rsidRPr="0048789E" w:rsidRDefault="00CF4BC6" w:rsidP="00CF4BC6">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25" w:name="_Toc319402129"/>
      <w:bookmarkStart w:id="626" w:name="RN302"/>
      <w:r w:rsidRPr="0048789E">
        <w:rPr>
          <w:bCs w:val="0"/>
          <w:szCs w:val="20"/>
          <w:lang w:eastAsia="en-US"/>
        </w:rPr>
        <w:t>RN302 Valor por Defecto Información No Enviada</w:t>
      </w:r>
      <w:bookmarkEnd w:id="625"/>
    </w:p>
    <w:bookmarkEnd w:id="626"/>
    <w:p w:rsidR="00CF4BC6" w:rsidRPr="0048789E" w:rsidRDefault="00CF4BC6" w:rsidP="00CF4BC6">
      <w:pPr>
        <w:jc w:val="both"/>
        <w:rPr>
          <w:sz w:val="20"/>
          <w:szCs w:val="20"/>
          <w:lang w:eastAsia="en-US"/>
        </w:rPr>
      </w:pPr>
      <w:r w:rsidRPr="0048789E">
        <w:rPr>
          <w:sz w:val="20"/>
          <w:szCs w:val="20"/>
          <w:lang w:eastAsia="en-US"/>
        </w:rPr>
        <w:t>El valor por defecto para indicar que la información no ha sido enviada a través de una interfaz de salida será “0” = No Enviado.</w:t>
      </w:r>
    </w:p>
    <w:p w:rsidR="00CF4BC6" w:rsidRPr="0048789E" w:rsidRDefault="00CF4BC6" w:rsidP="001E4BB2">
      <w:pPr>
        <w:rPr>
          <w:rFonts w:cs="Arial"/>
          <w:b/>
          <w:szCs w:val="20"/>
          <w:lang w:eastAsia="en-US"/>
        </w:rPr>
      </w:pPr>
    </w:p>
    <w:p w:rsidR="00EC48F0" w:rsidRPr="0048789E" w:rsidRDefault="00EC48F0" w:rsidP="00EC48F0">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27" w:name="_Toc319402130"/>
      <w:bookmarkStart w:id="628" w:name="RN300"/>
      <w:bookmarkStart w:id="629" w:name="RN303"/>
      <w:r w:rsidRPr="0048789E">
        <w:rPr>
          <w:lang w:val="es-ES" w:eastAsia="en-US"/>
        </w:rPr>
        <w:t>RN30</w:t>
      </w:r>
      <w:r w:rsidR="00FC37C8" w:rsidRPr="0048789E">
        <w:rPr>
          <w:lang w:val="es-ES" w:eastAsia="en-US"/>
        </w:rPr>
        <w:t xml:space="preserve">3 </w:t>
      </w:r>
      <w:proofErr w:type="spellStart"/>
      <w:r w:rsidRPr="0048789E">
        <w:rPr>
          <w:lang w:val="es-ES" w:eastAsia="en-US"/>
        </w:rPr>
        <w:t>Desconcatenar</w:t>
      </w:r>
      <w:proofErr w:type="spellEnd"/>
      <w:r w:rsidRPr="0048789E">
        <w:rPr>
          <w:lang w:val="es-ES" w:eastAsia="en-US"/>
        </w:rPr>
        <w:t xml:space="preserve"> Ciudad del Folio de la Orden</w:t>
      </w:r>
      <w:bookmarkEnd w:id="627"/>
    </w:p>
    <w:bookmarkEnd w:id="628"/>
    <w:bookmarkEnd w:id="629"/>
    <w:p w:rsidR="00EC48F0" w:rsidRPr="0048789E" w:rsidRDefault="00EC48F0" w:rsidP="00EC48F0">
      <w:pPr>
        <w:rPr>
          <w:sz w:val="20"/>
          <w:szCs w:val="20"/>
          <w:lang w:eastAsia="en-US"/>
        </w:rPr>
      </w:pPr>
      <w:proofErr w:type="spellStart"/>
      <w:r w:rsidRPr="0048789E">
        <w:rPr>
          <w:sz w:val="20"/>
          <w:szCs w:val="20"/>
          <w:lang w:eastAsia="en-US"/>
        </w:rPr>
        <w:t>Desconcatenar</w:t>
      </w:r>
      <w:proofErr w:type="spellEnd"/>
      <w:r w:rsidRPr="0048789E">
        <w:rPr>
          <w:sz w:val="20"/>
          <w:szCs w:val="20"/>
          <w:lang w:eastAsia="en-US"/>
        </w:rPr>
        <w:t xml:space="preserve"> la clave de la ciudad del folio de la orden para enviar la información de salida, de acuerdo con el siguiente formato</w:t>
      </w:r>
      <w:r w:rsidRPr="0048789E">
        <w:rPr>
          <w:b/>
          <w:sz w:val="20"/>
          <w:szCs w:val="20"/>
          <w:lang w:eastAsia="en-US"/>
        </w:rPr>
        <w:t>: CVECIU-XX-ZZZZZZZ</w:t>
      </w:r>
      <w:r w:rsidRPr="0048789E">
        <w:rPr>
          <w:sz w:val="20"/>
          <w:szCs w:val="20"/>
          <w:lang w:eastAsia="en-US"/>
        </w:rPr>
        <w:t xml:space="preserve"> donde:</w:t>
      </w:r>
    </w:p>
    <w:p w:rsidR="00EC48F0" w:rsidRPr="0048789E" w:rsidRDefault="00EC48F0" w:rsidP="00EC48F0">
      <w:pPr>
        <w:ind w:left="1416" w:firstLine="708"/>
        <w:rPr>
          <w:sz w:val="20"/>
          <w:szCs w:val="20"/>
          <w:lang w:eastAsia="en-US"/>
        </w:rPr>
      </w:pPr>
      <w:r w:rsidRPr="0048789E">
        <w:rPr>
          <w:b/>
          <w:sz w:val="20"/>
          <w:szCs w:val="20"/>
          <w:lang w:eastAsia="en-US"/>
        </w:rPr>
        <w:t>CVECIU</w:t>
      </w:r>
      <w:r w:rsidRPr="0048789E">
        <w:rPr>
          <w:sz w:val="20"/>
          <w:szCs w:val="20"/>
          <w:lang w:eastAsia="en-US"/>
        </w:rPr>
        <w:t xml:space="preserve"> es la clave de la ciudad</w:t>
      </w:r>
    </w:p>
    <w:p w:rsidR="00EC48F0" w:rsidRPr="0048789E" w:rsidRDefault="00EC48F0" w:rsidP="00EC48F0">
      <w:pPr>
        <w:rPr>
          <w:sz w:val="20"/>
          <w:szCs w:val="20"/>
          <w:lang w:eastAsia="en-US"/>
        </w:rPr>
      </w:pPr>
      <w:r w:rsidRPr="0048789E">
        <w:rPr>
          <w:sz w:val="20"/>
          <w:szCs w:val="20"/>
          <w:lang w:eastAsia="en-US"/>
        </w:rPr>
        <w:tab/>
      </w:r>
      <w:r w:rsidRPr="0048789E">
        <w:rPr>
          <w:sz w:val="20"/>
          <w:szCs w:val="20"/>
          <w:lang w:eastAsia="en-US"/>
        </w:rPr>
        <w:tab/>
      </w:r>
      <w:r w:rsidRPr="0048789E">
        <w:rPr>
          <w:sz w:val="20"/>
          <w:szCs w:val="20"/>
          <w:lang w:eastAsia="en-US"/>
        </w:rPr>
        <w:tab/>
      </w:r>
      <w:r w:rsidRPr="0048789E">
        <w:rPr>
          <w:b/>
          <w:sz w:val="20"/>
          <w:szCs w:val="20"/>
          <w:lang w:eastAsia="en-US"/>
        </w:rPr>
        <w:t>XX</w:t>
      </w:r>
      <w:r w:rsidRPr="0048789E">
        <w:rPr>
          <w:sz w:val="20"/>
          <w:szCs w:val="20"/>
          <w:lang w:eastAsia="en-US"/>
        </w:rPr>
        <w:t xml:space="preserve"> es el tipo de trabajo</w:t>
      </w:r>
    </w:p>
    <w:p w:rsidR="00EC48F0" w:rsidRPr="0048789E" w:rsidRDefault="00EC48F0" w:rsidP="00EC48F0">
      <w:pPr>
        <w:rPr>
          <w:sz w:val="20"/>
          <w:szCs w:val="20"/>
          <w:lang w:eastAsia="en-US"/>
        </w:rPr>
      </w:pPr>
      <w:r w:rsidRPr="0048789E">
        <w:rPr>
          <w:sz w:val="20"/>
          <w:szCs w:val="20"/>
          <w:lang w:eastAsia="en-US"/>
        </w:rPr>
        <w:tab/>
      </w:r>
      <w:r w:rsidRPr="0048789E">
        <w:rPr>
          <w:sz w:val="20"/>
          <w:szCs w:val="20"/>
          <w:lang w:eastAsia="en-US"/>
        </w:rPr>
        <w:tab/>
      </w:r>
      <w:r w:rsidRPr="0048789E">
        <w:rPr>
          <w:sz w:val="20"/>
          <w:szCs w:val="20"/>
          <w:lang w:eastAsia="en-US"/>
        </w:rPr>
        <w:tab/>
      </w:r>
      <w:r w:rsidRPr="0048789E">
        <w:rPr>
          <w:b/>
          <w:sz w:val="20"/>
          <w:szCs w:val="20"/>
          <w:lang w:eastAsia="en-US"/>
        </w:rPr>
        <w:t>ZZZZZZZ</w:t>
      </w:r>
      <w:r w:rsidRPr="0048789E">
        <w:rPr>
          <w:sz w:val="20"/>
          <w:szCs w:val="20"/>
          <w:lang w:eastAsia="en-US"/>
        </w:rPr>
        <w:t xml:space="preserve"> es el número que identifica a la orden de trabajo</w:t>
      </w:r>
    </w:p>
    <w:p w:rsidR="00EC48F0" w:rsidRPr="0048789E" w:rsidRDefault="00EC48F0" w:rsidP="00EC48F0">
      <w:pPr>
        <w:rPr>
          <w:rFonts w:cs="Arial"/>
          <w:b/>
          <w:szCs w:val="20"/>
          <w:lang w:eastAsia="en-US"/>
        </w:rPr>
      </w:pPr>
    </w:p>
    <w:p w:rsidR="00E62433" w:rsidRPr="0048789E" w:rsidRDefault="00E62433" w:rsidP="00E62433">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30" w:name="RN304"/>
      <w:bookmarkStart w:id="631" w:name="_Toc319402131"/>
      <w:r w:rsidRPr="0048789E">
        <w:rPr>
          <w:lang w:val="es-ES" w:eastAsia="en-US"/>
        </w:rPr>
        <w:t>RN304 Orden de Trabajo Seleccionada</w:t>
      </w:r>
      <w:bookmarkEnd w:id="630"/>
      <w:bookmarkEnd w:id="631"/>
    </w:p>
    <w:p w:rsidR="00E62433" w:rsidRPr="0048789E" w:rsidRDefault="00E62433" w:rsidP="00E62433">
      <w:pPr>
        <w:rPr>
          <w:sz w:val="20"/>
          <w:szCs w:val="20"/>
          <w:lang w:eastAsia="en-US"/>
        </w:rPr>
      </w:pPr>
      <w:r w:rsidRPr="0048789E">
        <w:rPr>
          <w:sz w:val="20"/>
          <w:szCs w:val="20"/>
          <w:lang w:eastAsia="en-US"/>
        </w:rPr>
        <w:t xml:space="preserve">Información del suscriptor relacionada a la orden de trabajo seleccionada </w:t>
      </w:r>
      <w:r w:rsidR="005E5596" w:rsidRPr="0048789E">
        <w:rPr>
          <w:sz w:val="20"/>
          <w:szCs w:val="20"/>
          <w:lang w:eastAsia="en-US"/>
        </w:rPr>
        <w:t>por el técnico</w:t>
      </w:r>
      <w:r w:rsidR="00EF518A" w:rsidRPr="0048789E">
        <w:rPr>
          <w:sz w:val="20"/>
          <w:szCs w:val="20"/>
          <w:lang w:eastAsia="en-US"/>
        </w:rPr>
        <w:t>.</w:t>
      </w:r>
    </w:p>
    <w:p w:rsidR="00E62433" w:rsidRPr="0048789E" w:rsidRDefault="00E62433" w:rsidP="00E62433">
      <w:pPr>
        <w:rPr>
          <w:rFonts w:cs="Arial"/>
          <w:b/>
          <w:szCs w:val="20"/>
          <w:lang w:eastAsia="en-US"/>
        </w:rPr>
      </w:pPr>
    </w:p>
    <w:p w:rsidR="00EF518A" w:rsidRPr="0048789E" w:rsidRDefault="00EF518A" w:rsidP="00EF518A">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32" w:name="RN305"/>
      <w:bookmarkStart w:id="633" w:name="_Toc319402132"/>
      <w:r w:rsidRPr="0048789E">
        <w:rPr>
          <w:lang w:val="es-ES" w:eastAsia="en-US"/>
        </w:rPr>
        <w:t>RN305 Órdenes de Trabajo con Mayor Prioridad</w:t>
      </w:r>
      <w:bookmarkEnd w:id="632"/>
      <w:bookmarkEnd w:id="633"/>
    </w:p>
    <w:p w:rsidR="00EF518A" w:rsidRPr="0048789E" w:rsidRDefault="00EF518A" w:rsidP="00EF518A">
      <w:pPr>
        <w:rPr>
          <w:sz w:val="20"/>
          <w:szCs w:val="20"/>
          <w:lang w:eastAsia="en-US"/>
        </w:rPr>
      </w:pPr>
      <w:r w:rsidRPr="0048789E">
        <w:rPr>
          <w:sz w:val="20"/>
          <w:szCs w:val="20"/>
          <w:lang w:eastAsia="en-US"/>
        </w:rPr>
        <w:t xml:space="preserve">Información del suscriptor relacionada a </w:t>
      </w:r>
      <w:r w:rsidR="00554004" w:rsidRPr="0048789E">
        <w:rPr>
          <w:sz w:val="20"/>
          <w:szCs w:val="20"/>
          <w:lang w:eastAsia="en-US"/>
        </w:rPr>
        <w:t>la siguiente orden</w:t>
      </w:r>
      <w:r w:rsidRPr="0048789E">
        <w:rPr>
          <w:sz w:val="20"/>
          <w:szCs w:val="20"/>
          <w:lang w:eastAsia="en-US"/>
        </w:rPr>
        <w:t xml:space="preserve"> de trabajo </w:t>
      </w:r>
      <w:r w:rsidR="00554004" w:rsidRPr="0048789E">
        <w:rPr>
          <w:sz w:val="20"/>
          <w:szCs w:val="20"/>
          <w:lang w:eastAsia="en-US"/>
        </w:rPr>
        <w:t>con mayor prioridad de atención de su agenda</w:t>
      </w:r>
      <w:r w:rsidRPr="0048789E">
        <w:rPr>
          <w:sz w:val="20"/>
          <w:szCs w:val="20"/>
          <w:lang w:eastAsia="en-US"/>
        </w:rPr>
        <w:t>.</w:t>
      </w:r>
    </w:p>
    <w:p w:rsidR="00D603F5" w:rsidRPr="0048789E" w:rsidRDefault="00D603F5" w:rsidP="00EC48F0">
      <w:pPr>
        <w:pStyle w:val="Prrafodelista"/>
        <w:ind w:left="0"/>
        <w:rPr>
          <w:rFonts w:cs="Arial"/>
          <w:b/>
          <w:szCs w:val="20"/>
          <w:lang w:eastAsia="en-US"/>
        </w:rPr>
      </w:pPr>
    </w:p>
    <w:p w:rsidR="001303EE" w:rsidRPr="0048789E" w:rsidRDefault="001303EE" w:rsidP="001303E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4" w:name="_Toc319402133"/>
      <w:bookmarkStart w:id="635" w:name="RN306"/>
      <w:r w:rsidRPr="0048789E">
        <w:rPr>
          <w:bCs w:val="0"/>
          <w:szCs w:val="20"/>
          <w:lang w:eastAsia="en-US"/>
        </w:rPr>
        <w:t>RN306 Valor por Defecto Cero</w:t>
      </w:r>
      <w:bookmarkEnd w:id="634"/>
    </w:p>
    <w:bookmarkEnd w:id="635"/>
    <w:p w:rsidR="001303EE" w:rsidRPr="0048789E" w:rsidRDefault="001303EE" w:rsidP="001303EE">
      <w:pPr>
        <w:jc w:val="both"/>
        <w:rPr>
          <w:sz w:val="20"/>
          <w:szCs w:val="20"/>
          <w:lang w:eastAsia="en-US"/>
        </w:rPr>
      </w:pPr>
      <w:r w:rsidRPr="0048789E">
        <w:rPr>
          <w:sz w:val="20"/>
          <w:szCs w:val="20"/>
          <w:lang w:eastAsia="en-US"/>
        </w:rPr>
        <w:t>El valor por defecto para la cantidad será cero.</w:t>
      </w:r>
    </w:p>
    <w:p w:rsidR="001303EE" w:rsidRPr="0048789E" w:rsidRDefault="001303EE" w:rsidP="00EC48F0">
      <w:pPr>
        <w:pStyle w:val="Prrafodelista"/>
        <w:ind w:left="0"/>
        <w:rPr>
          <w:rFonts w:cs="Arial"/>
          <w:b/>
          <w:szCs w:val="20"/>
          <w:lang w:eastAsia="en-US"/>
        </w:rPr>
      </w:pPr>
    </w:p>
    <w:p w:rsidR="00DD413B" w:rsidRPr="0048789E" w:rsidRDefault="00DD413B" w:rsidP="00DD413B">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36" w:name="_Toc314227924"/>
      <w:bookmarkStart w:id="637" w:name="RN307"/>
      <w:bookmarkStart w:id="638" w:name="_Toc319402134"/>
      <w:r w:rsidRPr="0048789E">
        <w:rPr>
          <w:lang w:val="es-ES" w:eastAsia="en-US"/>
        </w:rPr>
        <w:t>RN307 Valor Tipo de Pregunta Firma</w:t>
      </w:r>
      <w:bookmarkEnd w:id="636"/>
      <w:bookmarkEnd w:id="637"/>
      <w:bookmarkEnd w:id="638"/>
    </w:p>
    <w:p w:rsidR="00DD413B" w:rsidRPr="0048789E" w:rsidRDefault="00DD413B" w:rsidP="00DD413B">
      <w:pPr>
        <w:pStyle w:val="Prrafodelista"/>
        <w:ind w:left="0"/>
        <w:jc w:val="both"/>
        <w:rPr>
          <w:rFonts w:cs="Arial"/>
          <w:sz w:val="20"/>
          <w:szCs w:val="20"/>
          <w:lang w:eastAsia="en-US"/>
        </w:rPr>
      </w:pPr>
      <w:r w:rsidRPr="0048789E">
        <w:rPr>
          <w:rFonts w:cs="Arial"/>
          <w:sz w:val="20"/>
          <w:szCs w:val="20"/>
          <w:lang w:eastAsia="en-US"/>
        </w:rPr>
        <w:t>Del catálogo de valores por referencia que correspondan a “Tipo de Pregunta”, traer la información con el valor para el tipo que corresponda a “</w:t>
      </w:r>
      <w:r w:rsidRPr="0048789E">
        <w:rPr>
          <w:rFonts w:cs="Arial"/>
          <w:sz w:val="20"/>
          <w:szCs w:val="20"/>
        </w:rPr>
        <w:t>Firma</w:t>
      </w:r>
      <w:r w:rsidRPr="0048789E">
        <w:rPr>
          <w:rFonts w:cs="Arial"/>
          <w:sz w:val="20"/>
          <w:szCs w:val="20"/>
          <w:lang w:eastAsia="en-US"/>
        </w:rPr>
        <w:t>”.</w:t>
      </w:r>
    </w:p>
    <w:p w:rsidR="001303EE" w:rsidRPr="0048789E" w:rsidRDefault="001303EE" w:rsidP="001D44AD">
      <w:pPr>
        <w:pStyle w:val="Prrafodelista"/>
        <w:ind w:left="0"/>
        <w:jc w:val="center"/>
        <w:rPr>
          <w:rFonts w:cs="Arial"/>
          <w:b/>
          <w:szCs w:val="20"/>
          <w:lang w:eastAsia="en-US"/>
        </w:rPr>
      </w:pPr>
    </w:p>
    <w:p w:rsidR="00E92752" w:rsidRPr="0048789E" w:rsidRDefault="00E92752" w:rsidP="00E9275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39" w:name="RN308"/>
      <w:bookmarkStart w:id="640" w:name="_Toc319402135"/>
      <w:r w:rsidRPr="0048789E">
        <w:rPr>
          <w:bCs w:val="0"/>
          <w:szCs w:val="20"/>
          <w:lang w:eastAsia="en-US"/>
        </w:rPr>
        <w:t>RN308 Igual a Serie Final</w:t>
      </w:r>
      <w:bookmarkEnd w:id="639"/>
      <w:bookmarkEnd w:id="640"/>
    </w:p>
    <w:p w:rsidR="00E92752" w:rsidRPr="0048789E" w:rsidRDefault="00E92752" w:rsidP="00E92752">
      <w:pPr>
        <w:jc w:val="both"/>
        <w:rPr>
          <w:sz w:val="20"/>
          <w:szCs w:val="20"/>
          <w:lang w:eastAsia="en-US"/>
        </w:rPr>
      </w:pPr>
      <w:r w:rsidRPr="0048789E">
        <w:rPr>
          <w:sz w:val="20"/>
          <w:szCs w:val="20"/>
          <w:lang w:eastAsia="en-US"/>
        </w:rPr>
        <w:t>Registrar como serie inicial el mismo número que el de la serie final.</w:t>
      </w:r>
    </w:p>
    <w:p w:rsidR="00E92752" w:rsidRPr="0048789E" w:rsidRDefault="00E92752" w:rsidP="00E92752">
      <w:pPr>
        <w:pStyle w:val="Prrafodelista"/>
        <w:ind w:left="0"/>
        <w:rPr>
          <w:rFonts w:cs="Arial"/>
          <w:b/>
          <w:szCs w:val="20"/>
          <w:lang w:eastAsia="en-US"/>
        </w:rPr>
      </w:pPr>
    </w:p>
    <w:p w:rsidR="001D44AD" w:rsidRPr="0048789E" w:rsidRDefault="001D44AD" w:rsidP="001D44A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41" w:name="RN309"/>
      <w:bookmarkStart w:id="642" w:name="_Toc319402136"/>
      <w:r w:rsidRPr="0048789E">
        <w:rPr>
          <w:bCs w:val="0"/>
          <w:szCs w:val="20"/>
          <w:lang w:eastAsia="en-US"/>
        </w:rPr>
        <w:t>RN309 Visita Relacionada</w:t>
      </w:r>
      <w:bookmarkEnd w:id="641"/>
      <w:bookmarkEnd w:id="642"/>
    </w:p>
    <w:p w:rsidR="001D44AD" w:rsidRPr="0048789E" w:rsidRDefault="00B05AB4" w:rsidP="001D44AD">
      <w:pPr>
        <w:jc w:val="both"/>
        <w:rPr>
          <w:sz w:val="20"/>
          <w:szCs w:val="20"/>
          <w:lang w:eastAsia="en-US"/>
        </w:rPr>
      </w:pPr>
      <w:r w:rsidRPr="0048789E">
        <w:rPr>
          <w:sz w:val="20"/>
          <w:szCs w:val="20"/>
          <w:lang w:eastAsia="en-US"/>
        </w:rPr>
        <w:t>Registro de visita relacionado a la orden de trabajo</w:t>
      </w:r>
      <w:r w:rsidR="001D44AD" w:rsidRPr="0048789E">
        <w:rPr>
          <w:sz w:val="20"/>
          <w:szCs w:val="20"/>
          <w:lang w:eastAsia="en-US"/>
        </w:rPr>
        <w:t>.</w:t>
      </w:r>
    </w:p>
    <w:p w:rsidR="00B05AB4" w:rsidRPr="0048789E" w:rsidRDefault="00B05AB4" w:rsidP="001D44AD">
      <w:pPr>
        <w:jc w:val="both"/>
        <w:rPr>
          <w:sz w:val="20"/>
          <w:szCs w:val="20"/>
          <w:lang w:eastAsia="en-US"/>
        </w:rPr>
      </w:pPr>
    </w:p>
    <w:p w:rsidR="00B05AB4" w:rsidRPr="0048789E" w:rsidRDefault="00B05AB4" w:rsidP="00B05AB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43" w:name="_Toc319402137"/>
      <w:r w:rsidRPr="0048789E">
        <w:rPr>
          <w:lang w:val="es-ES" w:eastAsia="en-US"/>
        </w:rPr>
        <w:lastRenderedPageBreak/>
        <w:t>RN</w:t>
      </w:r>
      <w:r w:rsidR="00AE33C9" w:rsidRPr="0048789E">
        <w:rPr>
          <w:lang w:val="es-ES" w:eastAsia="en-US"/>
        </w:rPr>
        <w:t>310</w:t>
      </w:r>
      <w:r w:rsidRPr="0048789E">
        <w:rPr>
          <w:lang w:val="es-ES" w:eastAsia="en-US"/>
        </w:rPr>
        <w:t xml:space="preserve"> </w:t>
      </w:r>
      <w:bookmarkStart w:id="644" w:name="RN310"/>
      <w:r w:rsidRPr="0048789E">
        <w:rPr>
          <w:lang w:val="es-ES" w:eastAsia="en-US"/>
        </w:rPr>
        <w:t>Órdenes de Trabajo Visitadas</w:t>
      </w:r>
      <w:bookmarkEnd w:id="643"/>
      <w:bookmarkEnd w:id="644"/>
    </w:p>
    <w:p w:rsidR="00B05AB4" w:rsidRPr="0048789E" w:rsidRDefault="00B05AB4" w:rsidP="00B05AB4">
      <w:pPr>
        <w:pStyle w:val="Prrafodelista"/>
        <w:ind w:left="0"/>
        <w:jc w:val="both"/>
        <w:rPr>
          <w:rFonts w:cs="Arial"/>
          <w:sz w:val="20"/>
          <w:szCs w:val="20"/>
          <w:lang w:eastAsia="en-US"/>
        </w:rPr>
      </w:pPr>
      <w:r w:rsidRPr="0048789E">
        <w:rPr>
          <w:rFonts w:cs="Arial"/>
          <w:sz w:val="20"/>
          <w:szCs w:val="20"/>
          <w:lang w:eastAsia="en-US"/>
        </w:rPr>
        <w:t>Únicamente las ordenes de trabajo que tengan una visita asociada, es decir, que haya información registrada para su identificador de la visita.</w:t>
      </w:r>
    </w:p>
    <w:p w:rsidR="00B05AB4" w:rsidRPr="0048789E" w:rsidRDefault="00B05AB4" w:rsidP="001D44AD">
      <w:pPr>
        <w:jc w:val="both"/>
        <w:rPr>
          <w:sz w:val="20"/>
          <w:szCs w:val="20"/>
          <w:lang w:eastAsia="en-US"/>
        </w:rPr>
      </w:pPr>
    </w:p>
    <w:p w:rsidR="00276A48" w:rsidRPr="0048789E" w:rsidRDefault="00276A48" w:rsidP="00276A48">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45" w:name="RN311"/>
      <w:bookmarkStart w:id="646" w:name="_Toc319402138"/>
      <w:r w:rsidRPr="0048789E">
        <w:rPr>
          <w:lang w:val="es-ES" w:eastAsia="en-US"/>
        </w:rPr>
        <w:t>RN311 Primera Orden de Trabajo</w:t>
      </w:r>
      <w:bookmarkEnd w:id="645"/>
      <w:bookmarkEnd w:id="646"/>
    </w:p>
    <w:p w:rsidR="00276A48" w:rsidRPr="0048789E" w:rsidRDefault="00276A48" w:rsidP="00276A48">
      <w:pPr>
        <w:pStyle w:val="Prrafodelista"/>
        <w:ind w:left="0"/>
        <w:jc w:val="both"/>
        <w:rPr>
          <w:rFonts w:cs="Arial"/>
          <w:sz w:val="20"/>
          <w:szCs w:val="20"/>
          <w:lang w:eastAsia="en-US"/>
        </w:rPr>
      </w:pPr>
      <w:r w:rsidRPr="0048789E">
        <w:rPr>
          <w:rFonts w:cs="Arial"/>
          <w:sz w:val="20"/>
          <w:szCs w:val="20"/>
          <w:lang w:eastAsia="en-US"/>
        </w:rPr>
        <w:t>Primera orden de trabajo relacionada al suscriptor visitado.</w:t>
      </w:r>
    </w:p>
    <w:p w:rsidR="00526216" w:rsidRPr="0048789E" w:rsidRDefault="00526216" w:rsidP="00276A48">
      <w:pPr>
        <w:pStyle w:val="Prrafodelista"/>
        <w:ind w:left="0"/>
        <w:jc w:val="both"/>
        <w:rPr>
          <w:rFonts w:cs="Arial"/>
          <w:sz w:val="20"/>
          <w:szCs w:val="20"/>
          <w:lang w:eastAsia="en-US"/>
        </w:rPr>
      </w:pPr>
    </w:p>
    <w:p w:rsidR="00526216" w:rsidRPr="0048789E" w:rsidRDefault="00526216" w:rsidP="00526216">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647" w:name="RN312"/>
      <w:bookmarkStart w:id="648" w:name="_Toc319402139"/>
      <w:r w:rsidRPr="0048789E">
        <w:rPr>
          <w:lang w:val="es-ES" w:eastAsia="en-US"/>
        </w:rPr>
        <w:t>RN312 Total de Trabajos En Problema</w:t>
      </w:r>
      <w:bookmarkEnd w:id="647"/>
      <w:bookmarkEnd w:id="648"/>
    </w:p>
    <w:p w:rsidR="00526216" w:rsidRPr="0048789E" w:rsidRDefault="00526216" w:rsidP="00526216">
      <w:pPr>
        <w:pStyle w:val="Prrafodelista"/>
        <w:ind w:left="0"/>
        <w:jc w:val="both"/>
        <w:rPr>
          <w:rFonts w:cs="Arial"/>
          <w:sz w:val="20"/>
          <w:szCs w:val="20"/>
          <w:lang w:eastAsia="en-US"/>
        </w:rPr>
      </w:pPr>
      <w:r w:rsidRPr="0048789E">
        <w:rPr>
          <w:rFonts w:cs="Arial"/>
          <w:sz w:val="20"/>
          <w:szCs w:val="20"/>
          <w:lang w:eastAsia="en-US"/>
        </w:rPr>
        <w:t>Total de órdenes de trabajo en estado de “en problema” de la cuadrilla.</w:t>
      </w:r>
    </w:p>
    <w:p w:rsidR="00526216" w:rsidRPr="0048789E" w:rsidRDefault="00526216" w:rsidP="00526216">
      <w:pPr>
        <w:pStyle w:val="Prrafodelista"/>
        <w:ind w:left="0"/>
        <w:jc w:val="both"/>
        <w:rPr>
          <w:rFonts w:cs="Arial"/>
          <w:sz w:val="20"/>
          <w:szCs w:val="20"/>
          <w:lang w:eastAsia="en-US"/>
        </w:rPr>
      </w:pPr>
    </w:p>
    <w:p w:rsidR="00526216" w:rsidRPr="0048789E" w:rsidRDefault="00526216" w:rsidP="0052621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49" w:name="RN313"/>
      <w:bookmarkStart w:id="650" w:name="_Toc319402140"/>
      <w:r w:rsidRPr="0048789E">
        <w:rPr>
          <w:lang w:val="es-ES" w:eastAsia="en-US"/>
        </w:rPr>
        <w:t>RN313 Total de Tiempo de Traslado</w:t>
      </w:r>
      <w:bookmarkEnd w:id="649"/>
      <w:bookmarkEnd w:id="650"/>
    </w:p>
    <w:p w:rsidR="00526216" w:rsidRPr="0048789E" w:rsidRDefault="00526216" w:rsidP="00526216">
      <w:pPr>
        <w:pStyle w:val="Prrafodelista"/>
        <w:ind w:left="0"/>
        <w:rPr>
          <w:rFonts w:cs="Arial"/>
          <w:sz w:val="20"/>
          <w:szCs w:val="20"/>
          <w:lang w:eastAsia="en-US"/>
        </w:rPr>
      </w:pPr>
      <w:r w:rsidRPr="0048789E">
        <w:rPr>
          <w:rFonts w:cs="Arial"/>
          <w:sz w:val="20"/>
          <w:szCs w:val="20"/>
          <w:lang w:eastAsia="en-US"/>
        </w:rPr>
        <w:t>Sumatoria del tiempo que transcurre entre el fin de la visita al suscriptor y el inicio de otra visita, considerar el tiempo de traslado entre el inicio de jornada y la primera visita.</w:t>
      </w:r>
    </w:p>
    <w:p w:rsidR="00526216" w:rsidRPr="0048789E" w:rsidRDefault="00526216" w:rsidP="00526216">
      <w:pPr>
        <w:pStyle w:val="Prrafodelista"/>
        <w:ind w:left="0"/>
        <w:jc w:val="both"/>
        <w:rPr>
          <w:rFonts w:cs="Arial"/>
          <w:sz w:val="20"/>
          <w:szCs w:val="20"/>
          <w:lang w:eastAsia="en-US"/>
        </w:rPr>
      </w:pPr>
    </w:p>
    <w:p w:rsidR="00F06796" w:rsidRPr="0048789E" w:rsidRDefault="00F06796" w:rsidP="00F06796">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51" w:name="RN314"/>
      <w:bookmarkStart w:id="652" w:name="_Toc319402141"/>
      <w:r w:rsidRPr="0048789E">
        <w:rPr>
          <w:lang w:val="es-ES" w:eastAsia="en-US"/>
        </w:rPr>
        <w:t>RN314 Total de Tiempo Muerto</w:t>
      </w:r>
      <w:bookmarkEnd w:id="651"/>
      <w:bookmarkEnd w:id="652"/>
    </w:p>
    <w:p w:rsidR="00F06796" w:rsidRPr="0048789E" w:rsidRDefault="00F06796" w:rsidP="00F06796">
      <w:pPr>
        <w:pStyle w:val="Prrafodelista"/>
        <w:ind w:left="0"/>
        <w:rPr>
          <w:rFonts w:cs="Arial"/>
          <w:sz w:val="20"/>
          <w:szCs w:val="20"/>
          <w:lang w:eastAsia="en-US"/>
        </w:rPr>
      </w:pPr>
      <w:r w:rsidRPr="0048789E">
        <w:rPr>
          <w:rFonts w:cs="Arial"/>
          <w:sz w:val="20"/>
          <w:szCs w:val="20"/>
          <w:lang w:eastAsia="en-US"/>
        </w:rPr>
        <w:t>Sumatoria total de las duraciones de todos los tiempos muertos registrados en la jornada de trabajo de la cuadrilla.</w:t>
      </w:r>
    </w:p>
    <w:p w:rsidR="00F06796" w:rsidRPr="0048789E" w:rsidRDefault="00F06796" w:rsidP="00F06796">
      <w:pPr>
        <w:rPr>
          <w:lang w:eastAsia="es-MX"/>
        </w:rPr>
      </w:pPr>
    </w:p>
    <w:p w:rsidR="00F50258" w:rsidRPr="0048789E" w:rsidRDefault="00F50258" w:rsidP="00F5025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3" w:name="RN315"/>
      <w:bookmarkStart w:id="654" w:name="_Toc319402142"/>
      <w:r w:rsidRPr="0048789E">
        <w:rPr>
          <w:bCs w:val="0"/>
          <w:szCs w:val="20"/>
          <w:lang w:eastAsia="en-US"/>
        </w:rPr>
        <w:t>RN315 Total de Puntos Acumulados</w:t>
      </w:r>
      <w:bookmarkEnd w:id="653"/>
      <w:bookmarkEnd w:id="654"/>
    </w:p>
    <w:p w:rsidR="00F50258" w:rsidRPr="0048789E" w:rsidRDefault="00F50258" w:rsidP="00F50258">
      <w:pPr>
        <w:pStyle w:val="Prrafodelista"/>
        <w:ind w:left="0"/>
        <w:jc w:val="both"/>
        <w:rPr>
          <w:rFonts w:cs="Arial"/>
          <w:sz w:val="20"/>
          <w:szCs w:val="20"/>
          <w:lang w:eastAsia="en-US"/>
        </w:rPr>
      </w:pPr>
      <w:r w:rsidRPr="0048789E">
        <w:rPr>
          <w:rFonts w:cs="Arial"/>
          <w:sz w:val="20"/>
          <w:szCs w:val="20"/>
          <w:lang w:eastAsia="en-US"/>
        </w:rPr>
        <w:t xml:space="preserve">Sacar la sumatoria total de los puntos acumulados por el técnico en toda su jornada laboral.   </w:t>
      </w:r>
    </w:p>
    <w:p w:rsidR="00F50258" w:rsidRPr="0048789E" w:rsidRDefault="00F50258" w:rsidP="00F50258">
      <w:pPr>
        <w:pStyle w:val="Prrafodelista"/>
        <w:ind w:left="0"/>
        <w:jc w:val="both"/>
        <w:rPr>
          <w:rFonts w:cs="Arial"/>
          <w:sz w:val="20"/>
          <w:szCs w:val="20"/>
          <w:lang w:eastAsia="en-US"/>
        </w:rPr>
      </w:pPr>
    </w:p>
    <w:p w:rsidR="00F50258" w:rsidRPr="0048789E" w:rsidRDefault="00F50258" w:rsidP="00F5025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5" w:name="RN316"/>
      <w:bookmarkStart w:id="656" w:name="_Toc319402143"/>
      <w:r w:rsidRPr="0048789E">
        <w:rPr>
          <w:bCs w:val="0"/>
          <w:szCs w:val="20"/>
          <w:lang w:eastAsia="en-US"/>
        </w:rPr>
        <w:t>RN316 Inicio Jornada</w:t>
      </w:r>
      <w:bookmarkEnd w:id="655"/>
      <w:bookmarkEnd w:id="656"/>
    </w:p>
    <w:p w:rsidR="00F50258" w:rsidRPr="0048789E" w:rsidRDefault="005B7326" w:rsidP="00F50258">
      <w:pPr>
        <w:pStyle w:val="Prrafodelista"/>
        <w:ind w:left="0"/>
        <w:jc w:val="both"/>
        <w:rPr>
          <w:rFonts w:cs="Arial"/>
          <w:sz w:val="20"/>
          <w:szCs w:val="20"/>
          <w:lang w:eastAsia="en-US"/>
        </w:rPr>
      </w:pPr>
      <w:r w:rsidRPr="0048789E">
        <w:rPr>
          <w:rFonts w:cs="Arial"/>
          <w:sz w:val="20"/>
          <w:szCs w:val="20"/>
          <w:lang w:eastAsia="en-US"/>
        </w:rPr>
        <w:t xml:space="preserve">Actividad o evento </w:t>
      </w:r>
      <w:r w:rsidR="00F50258" w:rsidRPr="0048789E">
        <w:rPr>
          <w:rFonts w:cs="Arial"/>
          <w:sz w:val="20"/>
          <w:szCs w:val="20"/>
          <w:lang w:eastAsia="en-US"/>
        </w:rPr>
        <w:t>registrad</w:t>
      </w:r>
      <w:r w:rsidRPr="0048789E">
        <w:rPr>
          <w:rFonts w:cs="Arial"/>
          <w:sz w:val="20"/>
          <w:szCs w:val="20"/>
          <w:lang w:eastAsia="en-US"/>
        </w:rPr>
        <w:t>o</w:t>
      </w:r>
      <w:r w:rsidR="00F50258" w:rsidRPr="0048789E">
        <w:rPr>
          <w:rFonts w:cs="Arial"/>
          <w:sz w:val="20"/>
          <w:szCs w:val="20"/>
          <w:lang w:eastAsia="en-US"/>
        </w:rPr>
        <w:t xml:space="preserve"> </w:t>
      </w:r>
      <w:r w:rsidRPr="0048789E">
        <w:rPr>
          <w:rFonts w:cs="Arial"/>
          <w:sz w:val="20"/>
          <w:szCs w:val="20"/>
          <w:lang w:eastAsia="en-US"/>
        </w:rPr>
        <w:t>al</w:t>
      </w:r>
      <w:r w:rsidR="00F50258" w:rsidRPr="0048789E">
        <w:rPr>
          <w:rFonts w:cs="Arial"/>
          <w:sz w:val="20"/>
          <w:szCs w:val="20"/>
          <w:lang w:eastAsia="en-US"/>
        </w:rPr>
        <w:t xml:space="preserve"> entra</w:t>
      </w:r>
      <w:r w:rsidRPr="0048789E">
        <w:rPr>
          <w:rFonts w:cs="Arial"/>
          <w:sz w:val="20"/>
          <w:szCs w:val="20"/>
          <w:lang w:eastAsia="en-US"/>
        </w:rPr>
        <w:t>r</w:t>
      </w:r>
      <w:r w:rsidR="00F50258" w:rsidRPr="0048789E">
        <w:rPr>
          <w:rFonts w:cs="Arial"/>
          <w:sz w:val="20"/>
          <w:szCs w:val="20"/>
          <w:lang w:eastAsia="en-US"/>
        </w:rPr>
        <w:t xml:space="preserve"> al sistema, primer acceso del técnico al sistema </w:t>
      </w:r>
      <w:proofErr w:type="spellStart"/>
      <w:r w:rsidR="00F50258" w:rsidRPr="0048789E">
        <w:rPr>
          <w:rFonts w:cs="Arial"/>
          <w:sz w:val="20"/>
          <w:szCs w:val="20"/>
          <w:lang w:eastAsia="en-US"/>
        </w:rPr>
        <w:t>field</w:t>
      </w:r>
      <w:proofErr w:type="spellEnd"/>
      <w:r w:rsidR="00F50258" w:rsidRPr="0048789E">
        <w:rPr>
          <w:rFonts w:cs="Arial"/>
          <w:sz w:val="20"/>
          <w:szCs w:val="20"/>
          <w:lang w:eastAsia="en-US"/>
        </w:rPr>
        <w:t xml:space="preserve"> </w:t>
      </w:r>
      <w:proofErr w:type="spellStart"/>
      <w:r w:rsidR="00F50258" w:rsidRPr="0048789E">
        <w:rPr>
          <w:rFonts w:cs="Arial"/>
          <w:sz w:val="20"/>
          <w:szCs w:val="20"/>
          <w:lang w:eastAsia="en-US"/>
        </w:rPr>
        <w:t>services</w:t>
      </w:r>
      <w:proofErr w:type="spellEnd"/>
      <w:r w:rsidR="00F50258" w:rsidRPr="0048789E">
        <w:rPr>
          <w:rFonts w:cs="Arial"/>
          <w:sz w:val="20"/>
          <w:szCs w:val="20"/>
          <w:lang w:eastAsia="en-US"/>
        </w:rPr>
        <w:t xml:space="preserve">, registrado en la bitácora de actividades.   </w:t>
      </w:r>
    </w:p>
    <w:p w:rsidR="00F50258" w:rsidRPr="0048789E" w:rsidRDefault="00F50258" w:rsidP="00F50258">
      <w:pPr>
        <w:pStyle w:val="Prrafodelista"/>
        <w:ind w:left="0"/>
        <w:jc w:val="both"/>
        <w:rPr>
          <w:rFonts w:cs="Arial"/>
          <w:sz w:val="20"/>
          <w:szCs w:val="20"/>
          <w:lang w:eastAsia="en-US"/>
        </w:rPr>
      </w:pPr>
    </w:p>
    <w:p w:rsidR="003157E8" w:rsidRPr="0048789E" w:rsidRDefault="003157E8" w:rsidP="003157E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7" w:name="RN317"/>
      <w:bookmarkStart w:id="658" w:name="_Toc319402144"/>
      <w:r w:rsidRPr="0048789E">
        <w:rPr>
          <w:bCs w:val="0"/>
          <w:szCs w:val="20"/>
          <w:lang w:eastAsia="en-US"/>
        </w:rPr>
        <w:t>RN317 Descripción de Conceptos</w:t>
      </w:r>
      <w:bookmarkEnd w:id="657"/>
      <w:r w:rsidR="005F562E" w:rsidRPr="0048789E">
        <w:rPr>
          <w:bCs w:val="0"/>
          <w:szCs w:val="20"/>
          <w:lang w:eastAsia="en-US"/>
        </w:rPr>
        <w:t xml:space="preserve"> (Eventos)</w:t>
      </w:r>
      <w:bookmarkEnd w:id="658"/>
    </w:p>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Describir el concepto de acuerdo a lo siguiente:</w:t>
      </w:r>
    </w:p>
    <w:p w:rsidR="003157E8" w:rsidRPr="0048789E" w:rsidRDefault="003157E8" w:rsidP="003157E8">
      <w:pPr>
        <w:pStyle w:val="Prrafodelista"/>
        <w:ind w:left="0"/>
        <w:jc w:val="both"/>
        <w:rPr>
          <w:rFonts w:cs="Arial"/>
          <w:sz w:val="20"/>
          <w:szCs w:val="20"/>
          <w:lang w:eastAsia="en-US"/>
        </w:rPr>
      </w:pPr>
    </w:p>
    <w:tbl>
      <w:tblPr>
        <w:tblStyle w:val="Tablaconcuadrcula"/>
        <w:tblW w:w="5529" w:type="dxa"/>
        <w:tblInd w:w="1242" w:type="dxa"/>
        <w:tblLook w:val="04A0" w:firstRow="1" w:lastRow="0" w:firstColumn="1" w:lastColumn="0" w:noHBand="0" w:noVBand="1"/>
      </w:tblPr>
      <w:tblGrid>
        <w:gridCol w:w="2977"/>
        <w:gridCol w:w="2552"/>
      </w:tblGrid>
      <w:tr w:rsidR="003157E8" w:rsidRPr="0048789E" w:rsidTr="00541B5C">
        <w:tc>
          <w:tcPr>
            <w:tcW w:w="2977" w:type="dxa"/>
            <w:shd w:val="clear" w:color="auto" w:fill="D9D9D9" w:themeFill="background1" w:themeFillShade="D9"/>
          </w:tcPr>
          <w:p w:rsidR="003157E8" w:rsidRPr="0048789E" w:rsidRDefault="003157E8" w:rsidP="003157E8">
            <w:pPr>
              <w:pStyle w:val="Prrafodelista"/>
              <w:ind w:left="0"/>
              <w:jc w:val="both"/>
              <w:rPr>
                <w:rFonts w:cs="Arial"/>
                <w:b/>
                <w:color w:val="FFFFFF" w:themeColor="background1"/>
                <w:sz w:val="20"/>
                <w:szCs w:val="20"/>
                <w:lang w:eastAsia="en-US"/>
              </w:rPr>
            </w:pPr>
            <w:r w:rsidRPr="0048789E">
              <w:rPr>
                <w:rFonts w:cs="Arial"/>
                <w:b/>
                <w:color w:val="FFFFFF" w:themeColor="background1"/>
                <w:sz w:val="20"/>
                <w:szCs w:val="20"/>
                <w:lang w:eastAsia="en-US"/>
              </w:rPr>
              <w:t>Actividad</w:t>
            </w:r>
          </w:p>
        </w:tc>
        <w:tc>
          <w:tcPr>
            <w:tcW w:w="2552" w:type="dxa"/>
            <w:shd w:val="clear" w:color="auto" w:fill="D9D9D9" w:themeFill="background1" w:themeFillShade="D9"/>
          </w:tcPr>
          <w:p w:rsidR="003157E8" w:rsidRPr="0048789E" w:rsidRDefault="003157E8" w:rsidP="003157E8">
            <w:pPr>
              <w:pStyle w:val="Prrafodelista"/>
              <w:ind w:left="0"/>
              <w:jc w:val="both"/>
              <w:rPr>
                <w:rFonts w:cs="Arial"/>
                <w:b/>
                <w:color w:val="FFFFFF" w:themeColor="background1"/>
                <w:sz w:val="20"/>
                <w:szCs w:val="20"/>
                <w:lang w:eastAsia="en-US"/>
              </w:rPr>
            </w:pPr>
            <w:r w:rsidRPr="0048789E">
              <w:rPr>
                <w:rFonts w:cs="Arial"/>
                <w:b/>
                <w:color w:val="FFFFFF" w:themeColor="background1"/>
                <w:sz w:val="20"/>
                <w:szCs w:val="20"/>
                <w:lang w:eastAsia="en-US"/>
              </w:rPr>
              <w:t>Descripción Concepto</w:t>
            </w:r>
          </w:p>
        </w:tc>
      </w:tr>
      <w:tr w:rsidR="003157E8" w:rsidRPr="0048789E" w:rsidTr="00541B5C">
        <w:tc>
          <w:tcPr>
            <w:tcW w:w="2977" w:type="dxa"/>
          </w:tcPr>
          <w:p w:rsidR="003157E8" w:rsidRPr="0048789E" w:rsidRDefault="003157E8" w:rsidP="003157E8">
            <w:pPr>
              <w:pStyle w:val="Prrafodelista"/>
              <w:ind w:left="0"/>
              <w:jc w:val="both"/>
              <w:rPr>
                <w:rFonts w:cs="Arial"/>
                <w:sz w:val="20"/>
                <w:szCs w:val="20"/>
                <w:lang w:eastAsia="en-US"/>
              </w:rPr>
            </w:pPr>
            <w:proofErr w:type="spellStart"/>
            <w:r w:rsidRPr="0048789E">
              <w:rPr>
                <w:rFonts w:cs="Arial"/>
                <w:sz w:val="20"/>
                <w:szCs w:val="20"/>
                <w:lang w:eastAsia="en-US"/>
              </w:rPr>
              <w:t>Loggin</w:t>
            </w:r>
            <w:proofErr w:type="spellEnd"/>
            <w:r w:rsidRPr="0048789E">
              <w:rPr>
                <w:rFonts w:cs="Arial"/>
                <w:sz w:val="20"/>
                <w:szCs w:val="20"/>
                <w:lang w:eastAsia="en-US"/>
              </w:rPr>
              <w:t xml:space="preserve"> del Técnico</w:t>
            </w:r>
          </w:p>
        </w:tc>
        <w:tc>
          <w:tcPr>
            <w:tcW w:w="2552"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Inicio</w:t>
            </w:r>
          </w:p>
        </w:tc>
      </w:tr>
      <w:tr w:rsidR="003157E8" w:rsidRPr="0048789E" w:rsidTr="00541B5C">
        <w:tc>
          <w:tcPr>
            <w:tcW w:w="2977"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Registro de Tiempo Muerto</w:t>
            </w:r>
          </w:p>
        </w:tc>
        <w:tc>
          <w:tcPr>
            <w:tcW w:w="2552"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T. Muerto</w:t>
            </w:r>
          </w:p>
        </w:tc>
      </w:tr>
      <w:tr w:rsidR="003157E8" w:rsidRPr="0048789E" w:rsidTr="00541B5C">
        <w:tc>
          <w:tcPr>
            <w:tcW w:w="2977"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Atención de Orden de Trabajo</w:t>
            </w:r>
          </w:p>
        </w:tc>
        <w:tc>
          <w:tcPr>
            <w:tcW w:w="2552"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Ver Detalle</w:t>
            </w:r>
          </w:p>
        </w:tc>
      </w:tr>
      <w:tr w:rsidR="003157E8" w:rsidRPr="0048789E" w:rsidTr="00541B5C">
        <w:tc>
          <w:tcPr>
            <w:tcW w:w="2977"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Orden de Trabajo Visitada</w:t>
            </w:r>
          </w:p>
        </w:tc>
        <w:tc>
          <w:tcPr>
            <w:tcW w:w="2552"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Ver Detalle</w:t>
            </w:r>
          </w:p>
        </w:tc>
      </w:tr>
      <w:tr w:rsidR="003157E8" w:rsidRPr="0048789E" w:rsidTr="00541B5C">
        <w:tc>
          <w:tcPr>
            <w:tcW w:w="2977"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Fin de la Jornada</w:t>
            </w:r>
          </w:p>
        </w:tc>
        <w:tc>
          <w:tcPr>
            <w:tcW w:w="2552" w:type="dxa"/>
          </w:tcPr>
          <w:p w:rsidR="003157E8" w:rsidRPr="0048789E" w:rsidRDefault="003157E8" w:rsidP="003157E8">
            <w:pPr>
              <w:pStyle w:val="Prrafodelista"/>
              <w:ind w:left="0"/>
              <w:jc w:val="both"/>
              <w:rPr>
                <w:rFonts w:cs="Arial"/>
                <w:sz w:val="20"/>
                <w:szCs w:val="20"/>
                <w:lang w:eastAsia="en-US"/>
              </w:rPr>
            </w:pPr>
            <w:r w:rsidRPr="0048789E">
              <w:rPr>
                <w:rFonts w:cs="Arial"/>
                <w:sz w:val="20"/>
                <w:szCs w:val="20"/>
                <w:lang w:eastAsia="en-US"/>
              </w:rPr>
              <w:t>Fin</w:t>
            </w:r>
          </w:p>
        </w:tc>
      </w:tr>
    </w:tbl>
    <w:p w:rsidR="003157E8" w:rsidRPr="0048789E" w:rsidRDefault="003157E8" w:rsidP="003157E8">
      <w:pPr>
        <w:pStyle w:val="Prrafodelista"/>
        <w:ind w:left="0"/>
        <w:jc w:val="both"/>
        <w:rPr>
          <w:rFonts w:cs="Arial"/>
          <w:sz w:val="20"/>
          <w:szCs w:val="20"/>
          <w:lang w:eastAsia="en-US"/>
        </w:rPr>
      </w:pPr>
    </w:p>
    <w:p w:rsidR="00DE398E" w:rsidRPr="0048789E" w:rsidRDefault="00DE398E" w:rsidP="00DE398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59" w:name="RN318"/>
      <w:bookmarkStart w:id="660" w:name="_Toc319402145"/>
      <w:r w:rsidRPr="0048789E">
        <w:rPr>
          <w:bCs w:val="0"/>
          <w:szCs w:val="20"/>
          <w:lang w:eastAsia="en-US"/>
        </w:rPr>
        <w:t>RN318 Formato Hora</w:t>
      </w:r>
      <w:bookmarkEnd w:id="659"/>
      <w:bookmarkEnd w:id="660"/>
    </w:p>
    <w:p w:rsidR="00DE398E" w:rsidRPr="0048789E" w:rsidRDefault="00DE398E" w:rsidP="00DE398E">
      <w:pPr>
        <w:pStyle w:val="Prrafodelista"/>
        <w:ind w:left="0"/>
        <w:jc w:val="both"/>
        <w:rPr>
          <w:rFonts w:cs="Arial"/>
          <w:sz w:val="20"/>
          <w:szCs w:val="20"/>
          <w:lang w:eastAsia="en-US"/>
        </w:rPr>
      </w:pPr>
      <w:r w:rsidRPr="0048789E">
        <w:rPr>
          <w:rFonts w:cs="Arial"/>
          <w:sz w:val="20"/>
          <w:szCs w:val="20"/>
          <w:lang w:eastAsia="en-US"/>
        </w:rPr>
        <w:t xml:space="preserve">Formato de Hora </w:t>
      </w:r>
      <w:proofErr w:type="spellStart"/>
      <w:r w:rsidRPr="0048789E">
        <w:rPr>
          <w:rFonts w:cs="Arial"/>
          <w:sz w:val="20"/>
          <w:szCs w:val="20"/>
          <w:lang w:eastAsia="en-US"/>
        </w:rPr>
        <w:t>HH:mm:ss</w:t>
      </w:r>
      <w:proofErr w:type="spellEnd"/>
    </w:p>
    <w:p w:rsidR="007405FC" w:rsidRPr="0048789E" w:rsidRDefault="007405FC" w:rsidP="00DE398E">
      <w:pPr>
        <w:pStyle w:val="Prrafodelista"/>
        <w:ind w:left="0"/>
        <w:jc w:val="both"/>
        <w:rPr>
          <w:rFonts w:cs="Arial"/>
          <w:sz w:val="20"/>
          <w:szCs w:val="20"/>
          <w:lang w:eastAsia="en-US"/>
        </w:rPr>
      </w:pPr>
    </w:p>
    <w:p w:rsidR="007405FC" w:rsidRPr="0048789E" w:rsidRDefault="007405FC" w:rsidP="007405F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1" w:name="RN319"/>
      <w:bookmarkStart w:id="662" w:name="_Toc319402146"/>
      <w:r w:rsidRPr="0048789E">
        <w:rPr>
          <w:bCs w:val="0"/>
          <w:szCs w:val="20"/>
          <w:lang w:eastAsia="en-US"/>
        </w:rPr>
        <w:t>RN319 Kilometraje Inicial</w:t>
      </w:r>
      <w:bookmarkEnd w:id="661"/>
      <w:bookmarkEnd w:id="662"/>
    </w:p>
    <w:p w:rsidR="007405FC" w:rsidRPr="0048789E" w:rsidRDefault="007405FC" w:rsidP="007405FC">
      <w:pPr>
        <w:pStyle w:val="Prrafodelista"/>
        <w:ind w:left="0"/>
        <w:jc w:val="both"/>
        <w:rPr>
          <w:rFonts w:cs="Arial"/>
          <w:sz w:val="20"/>
          <w:szCs w:val="20"/>
          <w:lang w:eastAsia="en-US"/>
        </w:rPr>
      </w:pPr>
      <w:r w:rsidRPr="0048789E">
        <w:rPr>
          <w:rFonts w:cs="Arial"/>
          <w:sz w:val="20"/>
          <w:szCs w:val="20"/>
          <w:lang w:eastAsia="en-US"/>
        </w:rPr>
        <w:t>Kilometraje inicial registrado al inicio de la jornada</w:t>
      </w:r>
    </w:p>
    <w:p w:rsidR="007405FC" w:rsidRPr="0048789E" w:rsidRDefault="007405FC" w:rsidP="00DE398E">
      <w:pPr>
        <w:pStyle w:val="Prrafodelista"/>
        <w:ind w:left="0"/>
        <w:jc w:val="both"/>
        <w:rPr>
          <w:rFonts w:cs="Arial"/>
          <w:sz w:val="20"/>
          <w:szCs w:val="20"/>
          <w:lang w:eastAsia="en-US"/>
        </w:rPr>
      </w:pPr>
    </w:p>
    <w:p w:rsidR="009342C1" w:rsidRPr="0048789E" w:rsidRDefault="009342C1" w:rsidP="009342C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3" w:name="RN320"/>
      <w:bookmarkStart w:id="664" w:name="_Toc319402147"/>
      <w:r w:rsidRPr="0048789E">
        <w:rPr>
          <w:bCs w:val="0"/>
          <w:szCs w:val="20"/>
          <w:lang w:eastAsia="en-US"/>
        </w:rPr>
        <w:t>RN320 Evento de Tiempo Muerto</w:t>
      </w:r>
      <w:bookmarkEnd w:id="663"/>
      <w:bookmarkEnd w:id="664"/>
    </w:p>
    <w:p w:rsidR="009342C1" w:rsidRPr="0048789E" w:rsidRDefault="0026579B" w:rsidP="009342C1">
      <w:pPr>
        <w:pStyle w:val="Prrafodelista"/>
        <w:ind w:left="0"/>
        <w:jc w:val="both"/>
        <w:rPr>
          <w:rFonts w:cs="Arial"/>
          <w:sz w:val="20"/>
          <w:szCs w:val="20"/>
          <w:lang w:eastAsia="en-US"/>
        </w:rPr>
      </w:pPr>
      <w:r w:rsidRPr="0048789E">
        <w:rPr>
          <w:rFonts w:cs="Arial"/>
          <w:sz w:val="20"/>
          <w:szCs w:val="20"/>
          <w:lang w:eastAsia="en-US"/>
        </w:rPr>
        <w:t>El evento registrado como un tiempo muerto en el sistema</w:t>
      </w:r>
    </w:p>
    <w:p w:rsidR="00DE398E" w:rsidRPr="0048789E" w:rsidRDefault="00DE398E" w:rsidP="003157E8">
      <w:pPr>
        <w:pStyle w:val="Prrafodelista"/>
        <w:ind w:left="0"/>
        <w:jc w:val="both"/>
        <w:rPr>
          <w:rFonts w:cs="Arial"/>
          <w:sz w:val="20"/>
          <w:szCs w:val="20"/>
          <w:lang w:eastAsia="en-US"/>
        </w:rPr>
      </w:pPr>
    </w:p>
    <w:p w:rsidR="00A3302B" w:rsidRPr="0048789E" w:rsidRDefault="00A3302B" w:rsidP="00A3302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5" w:name="RN321"/>
      <w:bookmarkStart w:id="666" w:name="_Toc319402148"/>
      <w:r w:rsidRPr="0048789E">
        <w:rPr>
          <w:bCs w:val="0"/>
          <w:szCs w:val="20"/>
          <w:lang w:eastAsia="en-US"/>
        </w:rPr>
        <w:t xml:space="preserve">RN321 Duración del </w:t>
      </w:r>
      <w:bookmarkEnd w:id="665"/>
      <w:r w:rsidR="0014150F" w:rsidRPr="0048789E">
        <w:rPr>
          <w:bCs w:val="0"/>
          <w:szCs w:val="20"/>
          <w:lang w:eastAsia="en-US"/>
        </w:rPr>
        <w:t>Evento</w:t>
      </w:r>
      <w:bookmarkEnd w:id="666"/>
    </w:p>
    <w:p w:rsidR="00A3302B" w:rsidRPr="0048789E" w:rsidRDefault="00A3302B" w:rsidP="00A3302B">
      <w:pPr>
        <w:pStyle w:val="Prrafodelista"/>
        <w:ind w:left="0"/>
        <w:jc w:val="both"/>
        <w:rPr>
          <w:rFonts w:cs="Arial"/>
          <w:sz w:val="20"/>
          <w:szCs w:val="20"/>
          <w:lang w:eastAsia="en-US"/>
        </w:rPr>
      </w:pPr>
      <w:r w:rsidRPr="0048789E">
        <w:rPr>
          <w:rFonts w:cs="Arial"/>
          <w:sz w:val="20"/>
          <w:szCs w:val="20"/>
          <w:lang w:eastAsia="en-US"/>
        </w:rPr>
        <w:t>La duración en tiempo del evento presentado: Tiempo Muerto, Atención, Visita</w:t>
      </w:r>
    </w:p>
    <w:p w:rsidR="00A3302B" w:rsidRPr="0048789E" w:rsidRDefault="00A3302B" w:rsidP="00A3302B">
      <w:pPr>
        <w:pStyle w:val="Prrafodelista"/>
        <w:ind w:left="0"/>
        <w:jc w:val="both"/>
        <w:rPr>
          <w:rFonts w:cs="Arial"/>
          <w:sz w:val="20"/>
          <w:szCs w:val="20"/>
          <w:lang w:eastAsia="en-US"/>
        </w:rPr>
      </w:pPr>
    </w:p>
    <w:p w:rsidR="000029B7" w:rsidRPr="0048789E" w:rsidRDefault="000029B7" w:rsidP="000029B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7" w:name="RN322"/>
      <w:bookmarkStart w:id="668" w:name="_Toc319402149"/>
      <w:r w:rsidRPr="0048789E">
        <w:rPr>
          <w:bCs w:val="0"/>
          <w:szCs w:val="20"/>
          <w:lang w:eastAsia="en-US"/>
        </w:rPr>
        <w:t>RN32</w:t>
      </w:r>
      <w:r w:rsidR="003A168A" w:rsidRPr="0048789E">
        <w:rPr>
          <w:bCs w:val="0"/>
          <w:szCs w:val="20"/>
          <w:lang w:eastAsia="en-US"/>
        </w:rPr>
        <w:t>2</w:t>
      </w:r>
      <w:r w:rsidRPr="0048789E">
        <w:rPr>
          <w:bCs w:val="0"/>
          <w:szCs w:val="20"/>
          <w:lang w:eastAsia="en-US"/>
        </w:rPr>
        <w:t xml:space="preserve"> </w:t>
      </w:r>
      <w:r w:rsidR="003A168A" w:rsidRPr="0048789E">
        <w:rPr>
          <w:bCs w:val="0"/>
          <w:szCs w:val="20"/>
          <w:lang w:eastAsia="en-US"/>
        </w:rPr>
        <w:t xml:space="preserve">Puntos por Trabajo </w:t>
      </w:r>
      <w:r w:rsidR="005F1794" w:rsidRPr="0048789E">
        <w:rPr>
          <w:bCs w:val="0"/>
          <w:szCs w:val="20"/>
          <w:lang w:eastAsia="en-US"/>
        </w:rPr>
        <w:t>Realizado</w:t>
      </w:r>
      <w:bookmarkEnd w:id="667"/>
      <w:bookmarkEnd w:id="668"/>
    </w:p>
    <w:p w:rsidR="000029B7" w:rsidRPr="0048789E" w:rsidRDefault="005F1794" w:rsidP="000029B7">
      <w:pPr>
        <w:pStyle w:val="Prrafodelista"/>
        <w:ind w:left="0"/>
        <w:jc w:val="both"/>
        <w:rPr>
          <w:rFonts w:cs="Arial"/>
          <w:sz w:val="20"/>
          <w:szCs w:val="20"/>
          <w:lang w:eastAsia="en-US"/>
        </w:rPr>
      </w:pPr>
      <w:r w:rsidRPr="0048789E">
        <w:rPr>
          <w:rFonts w:cs="Arial"/>
          <w:sz w:val="20"/>
          <w:szCs w:val="20"/>
          <w:lang w:eastAsia="en-US"/>
        </w:rPr>
        <w:t>El número de puntos obtenidos por el técnico por el trabajo realizado</w:t>
      </w:r>
    </w:p>
    <w:p w:rsidR="000029B7" w:rsidRPr="0048789E" w:rsidRDefault="000029B7" w:rsidP="000029B7">
      <w:pPr>
        <w:pStyle w:val="Prrafodelista"/>
        <w:ind w:left="0"/>
        <w:jc w:val="both"/>
        <w:rPr>
          <w:rFonts w:cs="Arial"/>
          <w:sz w:val="20"/>
          <w:szCs w:val="20"/>
          <w:lang w:eastAsia="en-US"/>
        </w:rPr>
      </w:pPr>
    </w:p>
    <w:p w:rsidR="009923F0" w:rsidRPr="0048789E" w:rsidRDefault="009923F0" w:rsidP="009923F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69" w:name="RN323"/>
      <w:bookmarkStart w:id="670" w:name="_Toc319402150"/>
      <w:r w:rsidRPr="0048789E">
        <w:rPr>
          <w:bCs w:val="0"/>
          <w:szCs w:val="20"/>
          <w:lang w:eastAsia="en-US"/>
        </w:rPr>
        <w:t>RN323 Inicio del Tiempo Muerto</w:t>
      </w:r>
      <w:bookmarkEnd w:id="669"/>
      <w:bookmarkEnd w:id="670"/>
    </w:p>
    <w:p w:rsidR="009923F0" w:rsidRPr="0048789E" w:rsidRDefault="009923F0" w:rsidP="009923F0">
      <w:pPr>
        <w:pStyle w:val="Prrafodelista"/>
        <w:ind w:left="0"/>
        <w:jc w:val="both"/>
        <w:rPr>
          <w:rFonts w:cs="Arial"/>
          <w:sz w:val="20"/>
          <w:szCs w:val="20"/>
          <w:lang w:eastAsia="en-US"/>
        </w:rPr>
      </w:pPr>
      <w:r w:rsidRPr="0048789E">
        <w:rPr>
          <w:rFonts w:cs="Arial"/>
          <w:sz w:val="20"/>
          <w:szCs w:val="20"/>
          <w:lang w:eastAsia="en-US"/>
        </w:rPr>
        <w:t>Hora inicial registrada para el tiempo muerto</w:t>
      </w:r>
    </w:p>
    <w:p w:rsidR="009923F0" w:rsidRPr="0048789E" w:rsidRDefault="009923F0" w:rsidP="009923F0">
      <w:pPr>
        <w:pStyle w:val="Prrafodelista"/>
        <w:ind w:left="0"/>
        <w:jc w:val="both"/>
        <w:rPr>
          <w:rFonts w:cs="Arial"/>
          <w:sz w:val="20"/>
          <w:szCs w:val="20"/>
          <w:lang w:eastAsia="en-US"/>
        </w:rPr>
      </w:pPr>
    </w:p>
    <w:p w:rsidR="009923F0" w:rsidRPr="0048789E" w:rsidRDefault="009923F0" w:rsidP="009923F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71" w:name="RN324"/>
      <w:bookmarkStart w:id="672" w:name="_Toc319402151"/>
      <w:r w:rsidRPr="0048789E">
        <w:rPr>
          <w:bCs w:val="0"/>
          <w:szCs w:val="20"/>
          <w:lang w:eastAsia="en-US"/>
        </w:rPr>
        <w:t>RN324 Fin del Tiempo Muerto</w:t>
      </w:r>
      <w:bookmarkEnd w:id="671"/>
      <w:bookmarkEnd w:id="672"/>
    </w:p>
    <w:p w:rsidR="009923F0" w:rsidRPr="0048789E" w:rsidRDefault="009923F0" w:rsidP="009923F0">
      <w:pPr>
        <w:pStyle w:val="Prrafodelista"/>
        <w:ind w:left="0"/>
        <w:jc w:val="both"/>
        <w:rPr>
          <w:rFonts w:cs="Arial"/>
          <w:sz w:val="20"/>
          <w:szCs w:val="20"/>
          <w:lang w:eastAsia="en-US"/>
        </w:rPr>
      </w:pPr>
      <w:r w:rsidRPr="0048789E">
        <w:rPr>
          <w:rFonts w:cs="Arial"/>
          <w:sz w:val="20"/>
          <w:szCs w:val="20"/>
          <w:lang w:eastAsia="en-US"/>
        </w:rPr>
        <w:t>Hora final registrada para el tiempo muerto</w:t>
      </w:r>
    </w:p>
    <w:p w:rsidR="009923F0" w:rsidRPr="0048789E" w:rsidRDefault="009923F0" w:rsidP="009923F0">
      <w:pPr>
        <w:pStyle w:val="Prrafodelista"/>
        <w:ind w:left="0"/>
        <w:jc w:val="both"/>
        <w:rPr>
          <w:rFonts w:cs="Arial"/>
          <w:sz w:val="20"/>
          <w:szCs w:val="20"/>
          <w:lang w:eastAsia="en-US"/>
        </w:rPr>
      </w:pPr>
    </w:p>
    <w:p w:rsidR="0004186D" w:rsidRPr="0048789E" w:rsidRDefault="0004186D" w:rsidP="0004186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73" w:name="RN325"/>
      <w:bookmarkStart w:id="674" w:name="_Toc319402152"/>
      <w:r w:rsidRPr="0048789E">
        <w:rPr>
          <w:bCs w:val="0"/>
          <w:szCs w:val="20"/>
          <w:lang w:eastAsia="en-US"/>
        </w:rPr>
        <w:t>RN325 Atención Trabajo</w:t>
      </w:r>
      <w:bookmarkEnd w:id="673"/>
      <w:bookmarkEnd w:id="674"/>
    </w:p>
    <w:p w:rsidR="0004186D" w:rsidRPr="0048789E" w:rsidRDefault="0004186D" w:rsidP="0004186D">
      <w:pPr>
        <w:pStyle w:val="Prrafodelista"/>
        <w:ind w:left="0"/>
        <w:jc w:val="both"/>
        <w:rPr>
          <w:rFonts w:cs="Arial"/>
          <w:sz w:val="20"/>
          <w:szCs w:val="20"/>
          <w:lang w:eastAsia="en-US"/>
        </w:rPr>
      </w:pPr>
      <w:r w:rsidRPr="0048789E">
        <w:rPr>
          <w:rFonts w:cs="Arial"/>
          <w:sz w:val="20"/>
          <w:szCs w:val="20"/>
          <w:lang w:eastAsia="en-US"/>
        </w:rPr>
        <w:t>Si el evento está relacionado a una orden de trabajo que fue cerrada como atendida</w:t>
      </w:r>
    </w:p>
    <w:p w:rsidR="0004186D" w:rsidRPr="0048789E" w:rsidRDefault="0004186D" w:rsidP="0004186D">
      <w:pPr>
        <w:pStyle w:val="Prrafodelista"/>
        <w:ind w:left="0"/>
        <w:jc w:val="both"/>
        <w:rPr>
          <w:rFonts w:cs="Arial"/>
          <w:sz w:val="20"/>
          <w:szCs w:val="20"/>
          <w:lang w:eastAsia="en-US"/>
        </w:rPr>
      </w:pPr>
    </w:p>
    <w:p w:rsidR="0004186D" w:rsidRPr="0048789E" w:rsidRDefault="0004186D" w:rsidP="0004186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75" w:name="RN326"/>
      <w:bookmarkStart w:id="676" w:name="_Toc319402153"/>
      <w:r w:rsidRPr="0048789E">
        <w:rPr>
          <w:bCs w:val="0"/>
          <w:szCs w:val="20"/>
          <w:lang w:eastAsia="en-US"/>
        </w:rPr>
        <w:t>RN326 Estado Atendido</w:t>
      </w:r>
      <w:bookmarkEnd w:id="675"/>
      <w:bookmarkEnd w:id="676"/>
    </w:p>
    <w:p w:rsidR="0004186D" w:rsidRPr="0048789E" w:rsidRDefault="0004186D" w:rsidP="0004186D">
      <w:pPr>
        <w:pStyle w:val="Prrafodelista"/>
        <w:ind w:left="0"/>
        <w:jc w:val="both"/>
        <w:rPr>
          <w:rFonts w:cs="Arial"/>
          <w:sz w:val="20"/>
          <w:szCs w:val="20"/>
          <w:lang w:eastAsia="en-US"/>
        </w:rPr>
      </w:pPr>
      <w:r w:rsidRPr="0048789E">
        <w:rPr>
          <w:rFonts w:cs="Arial"/>
          <w:sz w:val="20"/>
          <w:szCs w:val="20"/>
          <w:lang w:eastAsia="en-US"/>
        </w:rPr>
        <w:t>Si el evento está relacionado a una orden de trabajo que fue cerrada como atendida, indicarlo con un SI. Si el evento está relacionado a una orden de trabajo con un motivo de fin de visita (VISITADO), indicarlo con un NO.</w:t>
      </w:r>
    </w:p>
    <w:p w:rsidR="0004186D" w:rsidRPr="0048789E" w:rsidRDefault="0004186D" w:rsidP="0004186D">
      <w:pPr>
        <w:pStyle w:val="Prrafodelista"/>
        <w:ind w:left="0"/>
        <w:jc w:val="both"/>
        <w:rPr>
          <w:rFonts w:cs="Arial"/>
          <w:sz w:val="20"/>
          <w:szCs w:val="20"/>
          <w:lang w:eastAsia="en-US"/>
        </w:rPr>
      </w:pPr>
    </w:p>
    <w:p w:rsidR="0004186D" w:rsidRPr="0048789E" w:rsidRDefault="0004186D" w:rsidP="0004186D">
      <w:pPr>
        <w:pStyle w:val="Ttulo1"/>
        <w:numPr>
          <w:ilvl w:val="1"/>
          <w:numId w:val="1"/>
        </w:numPr>
        <w:tabs>
          <w:tab w:val="clear" w:pos="720"/>
          <w:tab w:val="clear" w:pos="792"/>
          <w:tab w:val="num" w:pos="567"/>
        </w:tabs>
        <w:autoSpaceDE/>
        <w:autoSpaceDN/>
        <w:adjustRightInd/>
        <w:spacing w:before="120" w:after="60" w:line="240" w:lineRule="atLeast"/>
        <w:ind w:hanging="792"/>
        <w:jc w:val="left"/>
        <w:rPr>
          <w:lang w:val="es-ES" w:eastAsia="en-US"/>
        </w:rPr>
      </w:pPr>
      <w:bookmarkStart w:id="677" w:name="RN327"/>
      <w:bookmarkStart w:id="678" w:name="_Toc319402154"/>
      <w:r w:rsidRPr="0048789E">
        <w:rPr>
          <w:lang w:val="es-ES" w:eastAsia="en-US"/>
        </w:rPr>
        <w:t>RN327 Hora del Inicio de la Atención</w:t>
      </w:r>
      <w:bookmarkEnd w:id="677"/>
      <w:bookmarkEnd w:id="678"/>
    </w:p>
    <w:p w:rsidR="0004186D" w:rsidRPr="0048789E" w:rsidRDefault="00ED4A15" w:rsidP="0004186D">
      <w:pPr>
        <w:rPr>
          <w:lang w:eastAsia="es-MX"/>
        </w:rPr>
      </w:pPr>
      <w:r w:rsidRPr="0048789E">
        <w:rPr>
          <w:rFonts w:cs="Arial"/>
          <w:sz w:val="20"/>
          <w:szCs w:val="20"/>
          <w:lang w:eastAsia="en-US"/>
        </w:rPr>
        <w:t>Hora registrada en el sistema como el inicio de la actividad de atención de la orden de trabajo</w:t>
      </w:r>
      <w:r w:rsidR="0004186D" w:rsidRPr="0048789E">
        <w:rPr>
          <w:rFonts w:cs="Arial"/>
          <w:sz w:val="20"/>
          <w:szCs w:val="20"/>
          <w:lang w:eastAsia="en-US"/>
        </w:rPr>
        <w:t>.</w:t>
      </w:r>
    </w:p>
    <w:p w:rsidR="0004186D" w:rsidRPr="0048789E" w:rsidRDefault="0004186D" w:rsidP="0004186D">
      <w:pPr>
        <w:pStyle w:val="Prrafodelista"/>
        <w:ind w:left="0"/>
        <w:jc w:val="both"/>
        <w:rPr>
          <w:rFonts w:cs="Arial"/>
          <w:sz w:val="20"/>
          <w:szCs w:val="20"/>
          <w:lang w:eastAsia="en-US"/>
        </w:rPr>
      </w:pPr>
    </w:p>
    <w:p w:rsidR="00586571" w:rsidRPr="0048789E" w:rsidRDefault="00586571" w:rsidP="0058657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79" w:name="RN328"/>
      <w:bookmarkStart w:id="680" w:name="_Toc319402155"/>
      <w:r w:rsidRPr="0048789E">
        <w:rPr>
          <w:bCs w:val="0"/>
          <w:szCs w:val="20"/>
          <w:lang w:eastAsia="en-US"/>
        </w:rPr>
        <w:t>RN328 Fin de Jornada</w:t>
      </w:r>
      <w:bookmarkEnd w:id="679"/>
      <w:bookmarkEnd w:id="680"/>
      <w:r w:rsidRPr="0048789E">
        <w:rPr>
          <w:bCs w:val="0"/>
          <w:szCs w:val="20"/>
          <w:lang w:eastAsia="en-US"/>
        </w:rPr>
        <w:t xml:space="preserve"> </w:t>
      </w:r>
    </w:p>
    <w:p w:rsidR="00586571" w:rsidRPr="0048789E" w:rsidRDefault="00E5146A" w:rsidP="00586571">
      <w:pPr>
        <w:pStyle w:val="Prrafodelista"/>
        <w:ind w:left="0"/>
        <w:jc w:val="both"/>
        <w:rPr>
          <w:rFonts w:cs="Arial"/>
          <w:sz w:val="20"/>
          <w:szCs w:val="20"/>
          <w:lang w:eastAsia="en-US"/>
        </w:rPr>
      </w:pPr>
      <w:r w:rsidRPr="0048789E">
        <w:rPr>
          <w:rFonts w:cs="Arial"/>
          <w:sz w:val="20"/>
          <w:szCs w:val="20"/>
          <w:lang w:eastAsia="en-US"/>
        </w:rPr>
        <w:t xml:space="preserve">Actividad </w:t>
      </w:r>
      <w:r w:rsidR="00F1160F" w:rsidRPr="0048789E">
        <w:rPr>
          <w:rFonts w:cs="Arial"/>
          <w:sz w:val="20"/>
          <w:szCs w:val="20"/>
          <w:lang w:eastAsia="en-US"/>
        </w:rPr>
        <w:t xml:space="preserve">o evento </w:t>
      </w:r>
      <w:r w:rsidRPr="0048789E">
        <w:rPr>
          <w:rFonts w:cs="Arial"/>
          <w:sz w:val="20"/>
          <w:szCs w:val="20"/>
          <w:lang w:eastAsia="en-US"/>
        </w:rPr>
        <w:t>registrad</w:t>
      </w:r>
      <w:r w:rsidR="00F1160F" w:rsidRPr="0048789E">
        <w:rPr>
          <w:rFonts w:cs="Arial"/>
          <w:sz w:val="20"/>
          <w:szCs w:val="20"/>
          <w:lang w:eastAsia="en-US"/>
        </w:rPr>
        <w:t>o</w:t>
      </w:r>
      <w:r w:rsidRPr="0048789E">
        <w:rPr>
          <w:rFonts w:cs="Arial"/>
          <w:sz w:val="20"/>
          <w:szCs w:val="20"/>
          <w:lang w:eastAsia="en-US"/>
        </w:rPr>
        <w:t xml:space="preserve"> en el sistema como el final de la jornada</w:t>
      </w:r>
      <w:r w:rsidR="00586571" w:rsidRPr="0048789E">
        <w:rPr>
          <w:rFonts w:cs="Arial"/>
          <w:sz w:val="20"/>
          <w:szCs w:val="20"/>
          <w:lang w:eastAsia="en-US"/>
        </w:rPr>
        <w:t xml:space="preserve">.   </w:t>
      </w:r>
    </w:p>
    <w:p w:rsidR="00586571" w:rsidRPr="0048789E" w:rsidRDefault="00586571" w:rsidP="00586571">
      <w:pPr>
        <w:pStyle w:val="Prrafodelista"/>
        <w:ind w:left="0"/>
        <w:jc w:val="both"/>
        <w:rPr>
          <w:rFonts w:cs="Arial"/>
          <w:sz w:val="20"/>
          <w:szCs w:val="20"/>
          <w:lang w:eastAsia="en-US"/>
        </w:rPr>
      </w:pPr>
    </w:p>
    <w:p w:rsidR="003535F0" w:rsidRPr="0048789E" w:rsidRDefault="003535F0" w:rsidP="003535F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81" w:name="RN329"/>
      <w:bookmarkStart w:id="682" w:name="_Toc319402156"/>
      <w:r w:rsidRPr="0048789E">
        <w:rPr>
          <w:bCs w:val="0"/>
          <w:szCs w:val="20"/>
          <w:lang w:eastAsia="en-US"/>
        </w:rPr>
        <w:t>RN329 Hora Final de la Atención</w:t>
      </w:r>
      <w:bookmarkEnd w:id="681"/>
      <w:bookmarkEnd w:id="682"/>
      <w:r w:rsidRPr="0048789E">
        <w:rPr>
          <w:bCs w:val="0"/>
          <w:szCs w:val="20"/>
          <w:lang w:eastAsia="en-US"/>
        </w:rPr>
        <w:t xml:space="preserve"> </w:t>
      </w:r>
    </w:p>
    <w:p w:rsidR="009923F0" w:rsidRPr="0048789E" w:rsidRDefault="003535F0" w:rsidP="003535F0">
      <w:pPr>
        <w:pStyle w:val="Prrafodelista"/>
        <w:ind w:left="0"/>
        <w:jc w:val="both"/>
        <w:rPr>
          <w:rFonts w:cs="Arial"/>
          <w:sz w:val="20"/>
          <w:szCs w:val="20"/>
          <w:lang w:eastAsia="en-US"/>
        </w:rPr>
      </w:pPr>
      <w:r w:rsidRPr="0048789E">
        <w:rPr>
          <w:rFonts w:cs="Arial"/>
          <w:sz w:val="20"/>
          <w:szCs w:val="20"/>
          <w:lang w:eastAsia="en-US"/>
        </w:rPr>
        <w:t xml:space="preserve">Hora final registrada en el sistema al terminar la atención o visita del suscriptor.   </w:t>
      </w:r>
    </w:p>
    <w:p w:rsidR="00DE398E" w:rsidRPr="0048789E" w:rsidRDefault="00DE398E" w:rsidP="003157E8">
      <w:pPr>
        <w:pStyle w:val="Prrafodelista"/>
        <w:ind w:left="0"/>
        <w:jc w:val="both"/>
        <w:rPr>
          <w:rFonts w:cs="Arial"/>
          <w:sz w:val="20"/>
          <w:szCs w:val="20"/>
          <w:lang w:eastAsia="en-US"/>
        </w:rPr>
      </w:pPr>
    </w:p>
    <w:p w:rsidR="00BF2114" w:rsidRPr="0048789E" w:rsidRDefault="00BF2114" w:rsidP="00BF211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83" w:name="RN330"/>
      <w:bookmarkStart w:id="684" w:name="_Toc319402157"/>
      <w:r w:rsidRPr="0048789E">
        <w:rPr>
          <w:bCs w:val="0"/>
          <w:szCs w:val="20"/>
          <w:lang w:eastAsia="en-US"/>
        </w:rPr>
        <w:t xml:space="preserve">RN330 </w:t>
      </w:r>
      <w:r w:rsidR="006E1E0A" w:rsidRPr="0048789E">
        <w:rPr>
          <w:bCs w:val="0"/>
          <w:szCs w:val="20"/>
          <w:lang w:eastAsia="en-US"/>
        </w:rPr>
        <w:t>Hora Inicial de la Visita</w:t>
      </w:r>
      <w:bookmarkEnd w:id="683"/>
      <w:bookmarkEnd w:id="684"/>
    </w:p>
    <w:p w:rsidR="003157E8" w:rsidRPr="0048789E" w:rsidRDefault="006E1E0A" w:rsidP="003157E8">
      <w:pPr>
        <w:pStyle w:val="Prrafodelista"/>
        <w:ind w:left="0"/>
        <w:jc w:val="both"/>
        <w:rPr>
          <w:rFonts w:cs="Arial"/>
          <w:sz w:val="20"/>
          <w:szCs w:val="20"/>
          <w:lang w:eastAsia="en-US"/>
        </w:rPr>
      </w:pPr>
      <w:r w:rsidRPr="0048789E">
        <w:rPr>
          <w:rFonts w:cs="Arial"/>
          <w:sz w:val="20"/>
          <w:szCs w:val="20"/>
          <w:lang w:eastAsia="en-US"/>
        </w:rPr>
        <w:t>Hora registrada en el sistema como el inicio de la visita.</w:t>
      </w:r>
    </w:p>
    <w:p w:rsidR="00526216" w:rsidRPr="0048789E" w:rsidRDefault="00526216" w:rsidP="00276A48">
      <w:pPr>
        <w:pStyle w:val="Prrafodelista"/>
        <w:ind w:left="0"/>
        <w:jc w:val="both"/>
        <w:rPr>
          <w:rFonts w:cs="Arial"/>
          <w:sz w:val="20"/>
          <w:szCs w:val="20"/>
          <w:lang w:eastAsia="en-US"/>
        </w:rPr>
      </w:pPr>
    </w:p>
    <w:p w:rsidR="006E1E0A" w:rsidRPr="0048789E" w:rsidRDefault="006E1E0A" w:rsidP="006E1E0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85" w:name="RN331"/>
      <w:bookmarkStart w:id="686" w:name="_Toc319402158"/>
      <w:r w:rsidRPr="0048789E">
        <w:rPr>
          <w:bCs w:val="0"/>
          <w:szCs w:val="20"/>
          <w:lang w:eastAsia="en-US"/>
        </w:rPr>
        <w:t>RN331 Hora Final de la Visita</w:t>
      </w:r>
      <w:bookmarkEnd w:id="685"/>
      <w:bookmarkEnd w:id="686"/>
    </w:p>
    <w:p w:rsidR="006E1E0A" w:rsidRPr="0048789E" w:rsidRDefault="006E1E0A" w:rsidP="006E1E0A">
      <w:pPr>
        <w:pStyle w:val="Prrafodelista"/>
        <w:ind w:left="0"/>
        <w:jc w:val="both"/>
        <w:rPr>
          <w:rFonts w:cs="Arial"/>
          <w:sz w:val="20"/>
          <w:szCs w:val="20"/>
          <w:lang w:eastAsia="en-US"/>
        </w:rPr>
      </w:pPr>
      <w:r w:rsidRPr="0048789E">
        <w:rPr>
          <w:rFonts w:cs="Arial"/>
          <w:sz w:val="20"/>
          <w:szCs w:val="20"/>
          <w:lang w:eastAsia="en-US"/>
        </w:rPr>
        <w:t>Hora registrada en el sistema como el final de la visita.</w:t>
      </w:r>
    </w:p>
    <w:p w:rsidR="00276A48" w:rsidRPr="0048789E" w:rsidRDefault="00276A48" w:rsidP="00276A48">
      <w:pPr>
        <w:jc w:val="both"/>
        <w:rPr>
          <w:sz w:val="20"/>
          <w:szCs w:val="20"/>
          <w:lang w:eastAsia="en-US"/>
        </w:rPr>
      </w:pPr>
    </w:p>
    <w:p w:rsidR="00E5146A" w:rsidRPr="0048789E" w:rsidRDefault="00E5146A" w:rsidP="00E5146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87" w:name="_Toc319402159"/>
      <w:bookmarkStart w:id="688" w:name="RN332"/>
      <w:r w:rsidRPr="0048789E">
        <w:rPr>
          <w:bCs w:val="0"/>
          <w:szCs w:val="20"/>
          <w:lang w:eastAsia="en-US"/>
        </w:rPr>
        <w:t>RN332 Hora Final de la Jornada</w:t>
      </w:r>
      <w:bookmarkEnd w:id="687"/>
      <w:r w:rsidRPr="0048789E">
        <w:rPr>
          <w:bCs w:val="0"/>
          <w:szCs w:val="20"/>
          <w:lang w:eastAsia="en-US"/>
        </w:rPr>
        <w:t xml:space="preserve"> </w:t>
      </w:r>
      <w:bookmarkEnd w:id="688"/>
    </w:p>
    <w:p w:rsidR="00E5146A" w:rsidRPr="0048789E" w:rsidRDefault="00E5146A" w:rsidP="00E5146A">
      <w:pPr>
        <w:pStyle w:val="Prrafodelista"/>
        <w:ind w:left="0"/>
        <w:jc w:val="both"/>
        <w:rPr>
          <w:rFonts w:cs="Arial"/>
          <w:sz w:val="20"/>
          <w:szCs w:val="20"/>
          <w:lang w:eastAsia="en-US"/>
        </w:rPr>
      </w:pPr>
      <w:r w:rsidRPr="0048789E">
        <w:rPr>
          <w:rFonts w:cs="Arial"/>
          <w:sz w:val="20"/>
          <w:szCs w:val="20"/>
          <w:lang w:eastAsia="en-US"/>
        </w:rPr>
        <w:t xml:space="preserve">Hora registrada en el sistema al finalizar la jornada.   </w:t>
      </w:r>
    </w:p>
    <w:p w:rsidR="001D44AD" w:rsidRPr="0048789E" w:rsidRDefault="001D44AD" w:rsidP="00E92752">
      <w:pPr>
        <w:pStyle w:val="Prrafodelista"/>
        <w:ind w:left="0"/>
        <w:rPr>
          <w:rFonts w:cs="Arial"/>
          <w:b/>
          <w:szCs w:val="20"/>
          <w:lang w:eastAsia="en-US"/>
        </w:rPr>
      </w:pPr>
    </w:p>
    <w:p w:rsidR="005B7326" w:rsidRPr="0048789E" w:rsidRDefault="005B7326" w:rsidP="005B7326">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89" w:name="RN333"/>
      <w:bookmarkStart w:id="690" w:name="_Toc319402160"/>
      <w:r w:rsidRPr="0048789E">
        <w:rPr>
          <w:bCs w:val="0"/>
          <w:szCs w:val="20"/>
          <w:lang w:eastAsia="en-US"/>
        </w:rPr>
        <w:t>RN333 Hora Inicial de la Jornada</w:t>
      </w:r>
      <w:bookmarkEnd w:id="689"/>
      <w:bookmarkEnd w:id="690"/>
    </w:p>
    <w:p w:rsidR="005B7326" w:rsidRPr="0048789E" w:rsidRDefault="005B7326" w:rsidP="005B7326">
      <w:pPr>
        <w:pStyle w:val="Prrafodelista"/>
        <w:ind w:left="0"/>
        <w:jc w:val="both"/>
        <w:rPr>
          <w:rFonts w:cs="Arial"/>
          <w:sz w:val="20"/>
          <w:szCs w:val="20"/>
          <w:lang w:eastAsia="en-US"/>
        </w:rPr>
      </w:pPr>
      <w:r w:rsidRPr="0048789E">
        <w:rPr>
          <w:rFonts w:cs="Arial"/>
          <w:sz w:val="20"/>
          <w:szCs w:val="20"/>
          <w:lang w:eastAsia="en-US"/>
        </w:rPr>
        <w:t xml:space="preserve">Hora registrada en el sistema al ingresar la primera vez, primer acceso del técnico al sistema </w:t>
      </w:r>
      <w:proofErr w:type="spellStart"/>
      <w:r w:rsidRPr="0048789E">
        <w:rPr>
          <w:rFonts w:cs="Arial"/>
          <w:sz w:val="20"/>
          <w:szCs w:val="20"/>
          <w:lang w:eastAsia="en-US"/>
        </w:rPr>
        <w:t>field</w:t>
      </w:r>
      <w:proofErr w:type="spellEnd"/>
      <w:r w:rsidRPr="0048789E">
        <w:rPr>
          <w:rFonts w:cs="Arial"/>
          <w:sz w:val="20"/>
          <w:szCs w:val="20"/>
          <w:lang w:eastAsia="en-US"/>
        </w:rPr>
        <w:t xml:space="preserve"> </w:t>
      </w:r>
      <w:proofErr w:type="spellStart"/>
      <w:r w:rsidRPr="0048789E">
        <w:rPr>
          <w:rFonts w:cs="Arial"/>
          <w:sz w:val="20"/>
          <w:szCs w:val="20"/>
          <w:lang w:eastAsia="en-US"/>
        </w:rPr>
        <w:t>services</w:t>
      </w:r>
      <w:proofErr w:type="spellEnd"/>
      <w:r w:rsidRPr="0048789E">
        <w:rPr>
          <w:rFonts w:cs="Arial"/>
          <w:sz w:val="20"/>
          <w:szCs w:val="20"/>
          <w:lang w:eastAsia="en-US"/>
        </w:rPr>
        <w:t xml:space="preserve">, registrado en la bitácora de actividades.   </w:t>
      </w:r>
    </w:p>
    <w:p w:rsidR="005B7326" w:rsidRPr="0048789E" w:rsidRDefault="005B7326" w:rsidP="005B7326">
      <w:pPr>
        <w:pStyle w:val="Prrafodelista"/>
        <w:ind w:left="0"/>
        <w:jc w:val="both"/>
        <w:rPr>
          <w:rFonts w:cs="Arial"/>
          <w:sz w:val="20"/>
          <w:szCs w:val="20"/>
          <w:lang w:eastAsia="en-US"/>
        </w:rPr>
      </w:pPr>
    </w:p>
    <w:p w:rsidR="008D2B88" w:rsidRPr="0048789E" w:rsidRDefault="008D2B88" w:rsidP="008D2B8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91" w:name="RN334"/>
      <w:bookmarkStart w:id="692" w:name="_Toc319402161"/>
      <w:r w:rsidRPr="0048789E">
        <w:rPr>
          <w:bCs w:val="0"/>
          <w:szCs w:val="20"/>
          <w:lang w:eastAsia="en-US"/>
        </w:rPr>
        <w:t>RN33</w:t>
      </w:r>
      <w:r w:rsidR="00B42CC5" w:rsidRPr="0048789E">
        <w:rPr>
          <w:bCs w:val="0"/>
          <w:szCs w:val="20"/>
          <w:lang w:eastAsia="en-US"/>
        </w:rPr>
        <w:t>4</w:t>
      </w:r>
      <w:r w:rsidRPr="0048789E">
        <w:rPr>
          <w:bCs w:val="0"/>
          <w:szCs w:val="20"/>
          <w:lang w:eastAsia="en-US"/>
        </w:rPr>
        <w:t xml:space="preserve"> </w:t>
      </w:r>
      <w:r w:rsidR="00B42CC5" w:rsidRPr="0048789E">
        <w:rPr>
          <w:bCs w:val="0"/>
          <w:szCs w:val="20"/>
          <w:lang w:eastAsia="en-US"/>
        </w:rPr>
        <w:t>Duración Total de la Jornada</w:t>
      </w:r>
      <w:bookmarkEnd w:id="691"/>
      <w:bookmarkEnd w:id="692"/>
    </w:p>
    <w:p w:rsidR="008D2B88" w:rsidRPr="0048789E" w:rsidRDefault="00B42CC5" w:rsidP="008D2B88">
      <w:pPr>
        <w:pStyle w:val="Prrafodelista"/>
        <w:ind w:left="0"/>
        <w:jc w:val="both"/>
        <w:rPr>
          <w:rFonts w:cs="Arial"/>
          <w:sz w:val="20"/>
          <w:szCs w:val="20"/>
          <w:lang w:eastAsia="en-US"/>
        </w:rPr>
      </w:pPr>
      <w:r w:rsidRPr="0048789E">
        <w:rPr>
          <w:rFonts w:cs="Arial"/>
          <w:sz w:val="20"/>
          <w:szCs w:val="20"/>
          <w:lang w:eastAsia="en-US"/>
        </w:rPr>
        <w:t xml:space="preserve">Sacar la diferencia en tiempo, de la hora final menos la hora inicial de la jornada y esa diferencia </w:t>
      </w:r>
      <w:r w:rsidR="00455303" w:rsidRPr="0048789E">
        <w:rPr>
          <w:rFonts w:cs="Arial"/>
          <w:sz w:val="20"/>
          <w:szCs w:val="20"/>
          <w:lang w:eastAsia="en-US"/>
        </w:rPr>
        <w:t xml:space="preserve">corresponde al </w:t>
      </w:r>
      <w:r w:rsidRPr="0048789E">
        <w:rPr>
          <w:rFonts w:cs="Arial"/>
          <w:sz w:val="20"/>
          <w:szCs w:val="20"/>
          <w:lang w:eastAsia="en-US"/>
        </w:rPr>
        <w:t xml:space="preserve"> tiempo de duración de la jornada de trabajo</w:t>
      </w:r>
      <w:r w:rsidR="008D2B88" w:rsidRPr="0048789E">
        <w:rPr>
          <w:rFonts w:cs="Arial"/>
          <w:sz w:val="20"/>
          <w:szCs w:val="20"/>
          <w:lang w:eastAsia="en-US"/>
        </w:rPr>
        <w:t xml:space="preserve">.   </w:t>
      </w:r>
    </w:p>
    <w:p w:rsidR="005B7326" w:rsidRPr="0048789E" w:rsidRDefault="005B7326" w:rsidP="00E92752">
      <w:pPr>
        <w:pStyle w:val="Prrafodelista"/>
        <w:ind w:left="0"/>
        <w:rPr>
          <w:rFonts w:cs="Arial"/>
          <w:b/>
          <w:szCs w:val="20"/>
          <w:lang w:eastAsia="en-US"/>
        </w:rPr>
      </w:pPr>
    </w:p>
    <w:p w:rsidR="0080527D" w:rsidRPr="0048789E" w:rsidRDefault="0080527D" w:rsidP="0080527D">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93" w:name="RN335"/>
      <w:bookmarkStart w:id="694" w:name="_Toc319402162"/>
      <w:r w:rsidRPr="0048789E">
        <w:rPr>
          <w:bCs w:val="0"/>
          <w:szCs w:val="20"/>
          <w:lang w:eastAsia="en-US"/>
        </w:rPr>
        <w:t>RN335 Kilometraje Final</w:t>
      </w:r>
      <w:bookmarkEnd w:id="693"/>
      <w:bookmarkEnd w:id="694"/>
    </w:p>
    <w:p w:rsidR="0080527D" w:rsidRPr="0048789E" w:rsidRDefault="0080527D" w:rsidP="0080527D">
      <w:pPr>
        <w:pStyle w:val="Prrafodelista"/>
        <w:ind w:left="0"/>
        <w:jc w:val="both"/>
        <w:rPr>
          <w:rFonts w:cs="Arial"/>
          <w:sz w:val="20"/>
          <w:szCs w:val="20"/>
          <w:lang w:eastAsia="en-US"/>
        </w:rPr>
      </w:pPr>
      <w:r w:rsidRPr="0048789E">
        <w:rPr>
          <w:rFonts w:cs="Arial"/>
          <w:sz w:val="20"/>
          <w:szCs w:val="20"/>
          <w:lang w:eastAsia="en-US"/>
        </w:rPr>
        <w:t xml:space="preserve">Kilometraje </w:t>
      </w:r>
      <w:r w:rsidR="00455303" w:rsidRPr="0048789E">
        <w:rPr>
          <w:rFonts w:cs="Arial"/>
          <w:sz w:val="20"/>
          <w:szCs w:val="20"/>
          <w:lang w:eastAsia="en-US"/>
        </w:rPr>
        <w:t>final</w:t>
      </w:r>
      <w:r w:rsidRPr="0048789E">
        <w:rPr>
          <w:rFonts w:cs="Arial"/>
          <w:sz w:val="20"/>
          <w:szCs w:val="20"/>
          <w:lang w:eastAsia="en-US"/>
        </w:rPr>
        <w:t xml:space="preserve"> registrado al </w:t>
      </w:r>
      <w:r w:rsidR="00455303" w:rsidRPr="0048789E">
        <w:rPr>
          <w:rFonts w:cs="Arial"/>
          <w:sz w:val="20"/>
          <w:szCs w:val="20"/>
          <w:lang w:eastAsia="en-US"/>
        </w:rPr>
        <w:t>finalizar</w:t>
      </w:r>
      <w:r w:rsidRPr="0048789E">
        <w:rPr>
          <w:rFonts w:cs="Arial"/>
          <w:sz w:val="20"/>
          <w:szCs w:val="20"/>
          <w:lang w:eastAsia="en-US"/>
        </w:rPr>
        <w:t xml:space="preserve"> la jornada</w:t>
      </w:r>
      <w:r w:rsidR="00455303" w:rsidRPr="0048789E">
        <w:rPr>
          <w:rFonts w:cs="Arial"/>
          <w:sz w:val="20"/>
          <w:szCs w:val="20"/>
          <w:lang w:eastAsia="en-US"/>
        </w:rPr>
        <w:t xml:space="preserve"> de trabajo </w:t>
      </w:r>
    </w:p>
    <w:p w:rsidR="0080527D" w:rsidRPr="0048789E" w:rsidRDefault="0080527D" w:rsidP="0080527D">
      <w:pPr>
        <w:pStyle w:val="Prrafodelista"/>
        <w:ind w:left="0"/>
        <w:jc w:val="both"/>
        <w:rPr>
          <w:rFonts w:cs="Arial"/>
          <w:sz w:val="20"/>
          <w:szCs w:val="20"/>
          <w:lang w:eastAsia="en-US"/>
        </w:rPr>
      </w:pPr>
    </w:p>
    <w:p w:rsidR="00455303" w:rsidRPr="0048789E" w:rsidRDefault="00455303" w:rsidP="0045530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95" w:name="RN336"/>
      <w:bookmarkStart w:id="696" w:name="_Toc319402163"/>
      <w:r w:rsidRPr="0048789E">
        <w:rPr>
          <w:bCs w:val="0"/>
          <w:szCs w:val="20"/>
          <w:lang w:eastAsia="en-US"/>
        </w:rPr>
        <w:t>RN336 Sumatoria Total de Puntos</w:t>
      </w:r>
      <w:bookmarkEnd w:id="695"/>
      <w:bookmarkEnd w:id="696"/>
    </w:p>
    <w:p w:rsidR="00455303" w:rsidRPr="0048789E" w:rsidRDefault="00455303" w:rsidP="00455303">
      <w:pPr>
        <w:pStyle w:val="Prrafodelista"/>
        <w:ind w:left="0"/>
        <w:jc w:val="both"/>
        <w:rPr>
          <w:rFonts w:cs="Arial"/>
          <w:sz w:val="20"/>
          <w:szCs w:val="20"/>
          <w:lang w:eastAsia="en-US"/>
        </w:rPr>
      </w:pPr>
      <w:r w:rsidRPr="0048789E">
        <w:rPr>
          <w:rFonts w:cs="Arial"/>
          <w:sz w:val="20"/>
          <w:szCs w:val="20"/>
          <w:lang w:eastAsia="en-US"/>
        </w:rPr>
        <w:t>Sumar el total de puntos obtenidos por  todos los trabajos realizados en su jornada de trabajo</w:t>
      </w:r>
    </w:p>
    <w:p w:rsidR="008D2B88" w:rsidRPr="0048789E" w:rsidRDefault="008D2B88" w:rsidP="00E92752">
      <w:pPr>
        <w:pStyle w:val="Prrafodelista"/>
        <w:ind w:left="0"/>
        <w:rPr>
          <w:rFonts w:cs="Arial"/>
          <w:b/>
          <w:szCs w:val="20"/>
          <w:lang w:eastAsia="en-US"/>
        </w:rPr>
      </w:pPr>
    </w:p>
    <w:p w:rsidR="00455303" w:rsidRPr="0048789E" w:rsidRDefault="00455303" w:rsidP="00455303">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97" w:name="RN337"/>
      <w:bookmarkStart w:id="698" w:name="_Toc319402164"/>
      <w:r w:rsidRPr="0048789E">
        <w:rPr>
          <w:bCs w:val="0"/>
          <w:szCs w:val="20"/>
          <w:lang w:eastAsia="en-US"/>
        </w:rPr>
        <w:t>RN337 Conteo de Atenciones y Visitas Realizadas</w:t>
      </w:r>
      <w:bookmarkEnd w:id="697"/>
      <w:bookmarkEnd w:id="698"/>
    </w:p>
    <w:p w:rsidR="00455303" w:rsidRPr="0048789E" w:rsidRDefault="00455303" w:rsidP="00455303">
      <w:pPr>
        <w:pStyle w:val="Prrafodelista"/>
        <w:ind w:left="0"/>
        <w:jc w:val="both"/>
        <w:rPr>
          <w:rFonts w:cs="Arial"/>
          <w:sz w:val="20"/>
          <w:szCs w:val="20"/>
          <w:lang w:eastAsia="en-US"/>
        </w:rPr>
      </w:pPr>
      <w:r w:rsidRPr="0048789E">
        <w:rPr>
          <w:rFonts w:cs="Arial"/>
          <w:sz w:val="20"/>
          <w:szCs w:val="20"/>
          <w:lang w:eastAsia="en-US"/>
        </w:rPr>
        <w:t>Sumar el número de atenciones (ordenes de trabajo atendidas)  y de visitas (contratos visitados) realizadas por el técnico</w:t>
      </w:r>
    </w:p>
    <w:p w:rsidR="00455303" w:rsidRPr="0048789E" w:rsidRDefault="00455303" w:rsidP="00455303">
      <w:pPr>
        <w:pStyle w:val="Prrafodelista"/>
        <w:ind w:left="0"/>
        <w:rPr>
          <w:rFonts w:cs="Arial"/>
          <w:b/>
          <w:szCs w:val="20"/>
          <w:lang w:eastAsia="en-US"/>
        </w:rPr>
      </w:pPr>
    </w:p>
    <w:p w:rsidR="00D70D51" w:rsidRPr="0048789E" w:rsidRDefault="00D70D51" w:rsidP="00D70D5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699" w:name="RN338"/>
      <w:bookmarkStart w:id="700" w:name="_Toc319402165"/>
      <w:r w:rsidRPr="0048789E">
        <w:rPr>
          <w:bCs w:val="0"/>
          <w:szCs w:val="20"/>
          <w:lang w:eastAsia="en-US"/>
        </w:rPr>
        <w:t>RN338 Total del Kilometraje</w:t>
      </w:r>
      <w:bookmarkEnd w:id="699"/>
      <w:bookmarkEnd w:id="700"/>
    </w:p>
    <w:p w:rsidR="00D70D51" w:rsidRPr="0048789E" w:rsidRDefault="00D70D51" w:rsidP="00D70D51">
      <w:pPr>
        <w:pStyle w:val="Prrafodelista"/>
        <w:ind w:left="0"/>
        <w:jc w:val="both"/>
        <w:rPr>
          <w:rFonts w:cs="Arial"/>
          <w:sz w:val="20"/>
          <w:szCs w:val="20"/>
          <w:lang w:eastAsia="en-US"/>
        </w:rPr>
      </w:pPr>
      <w:r w:rsidRPr="0048789E">
        <w:rPr>
          <w:rFonts w:cs="Arial"/>
          <w:sz w:val="20"/>
          <w:szCs w:val="20"/>
          <w:lang w:eastAsia="en-US"/>
        </w:rPr>
        <w:t>Obtener la diferencia del kilometraje final y del kilometraje inicial para sacar el kilometraje total recorrido a lo largo de la jornada laboral</w:t>
      </w:r>
    </w:p>
    <w:p w:rsidR="00D70D51" w:rsidRPr="0048789E" w:rsidRDefault="00D70D51" w:rsidP="00D70D51">
      <w:pPr>
        <w:pStyle w:val="Prrafodelista"/>
        <w:ind w:left="0"/>
        <w:rPr>
          <w:rFonts w:cs="Arial"/>
          <w:b/>
          <w:szCs w:val="20"/>
          <w:lang w:eastAsia="en-US"/>
        </w:rPr>
      </w:pPr>
    </w:p>
    <w:p w:rsidR="00456F6B" w:rsidRPr="0048789E" w:rsidRDefault="00456F6B" w:rsidP="00456F6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01" w:name="RN339"/>
      <w:bookmarkStart w:id="702" w:name="_Toc319402166"/>
      <w:r w:rsidRPr="0048789E">
        <w:rPr>
          <w:bCs w:val="0"/>
          <w:szCs w:val="20"/>
          <w:lang w:eastAsia="en-US"/>
        </w:rPr>
        <w:t>RN339 Descripción Materiales/Equipos</w:t>
      </w:r>
      <w:bookmarkEnd w:id="701"/>
      <w:bookmarkEnd w:id="702"/>
    </w:p>
    <w:p w:rsidR="00456F6B" w:rsidRPr="0048789E" w:rsidRDefault="00456F6B" w:rsidP="00456F6B">
      <w:pPr>
        <w:pStyle w:val="Prrafodelista"/>
        <w:ind w:left="0"/>
        <w:jc w:val="both"/>
        <w:rPr>
          <w:rFonts w:cs="Arial"/>
          <w:sz w:val="20"/>
          <w:szCs w:val="20"/>
          <w:lang w:eastAsia="en-US"/>
        </w:rPr>
      </w:pPr>
      <w:r w:rsidRPr="0048789E">
        <w:rPr>
          <w:rFonts w:cs="Arial"/>
          <w:sz w:val="20"/>
          <w:szCs w:val="20"/>
          <w:lang w:eastAsia="en-US"/>
        </w:rPr>
        <w:t>Para cada tipo de</w:t>
      </w:r>
      <w:r w:rsidR="00295203" w:rsidRPr="0048789E">
        <w:rPr>
          <w:rFonts w:cs="Arial"/>
          <w:sz w:val="20"/>
          <w:szCs w:val="20"/>
          <w:lang w:eastAsia="en-US"/>
        </w:rPr>
        <w:t xml:space="preserve"> trabajo presentar el equipo o </w:t>
      </w:r>
      <w:r w:rsidRPr="0048789E">
        <w:rPr>
          <w:rFonts w:cs="Arial"/>
          <w:sz w:val="20"/>
          <w:szCs w:val="20"/>
          <w:lang w:eastAsia="en-US"/>
        </w:rPr>
        <w:t xml:space="preserve">material utilizado </w:t>
      </w:r>
    </w:p>
    <w:p w:rsidR="00456F6B" w:rsidRPr="0048789E" w:rsidRDefault="00456F6B" w:rsidP="00456F6B">
      <w:pPr>
        <w:pStyle w:val="Prrafodelista"/>
        <w:ind w:left="0"/>
        <w:rPr>
          <w:rFonts w:cs="Arial"/>
          <w:b/>
          <w:szCs w:val="20"/>
          <w:lang w:eastAsia="en-US"/>
        </w:rPr>
      </w:pPr>
    </w:p>
    <w:p w:rsidR="00456F6B" w:rsidRPr="0048789E" w:rsidRDefault="00456F6B" w:rsidP="00456F6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03" w:name="_Toc319402167"/>
      <w:bookmarkStart w:id="704" w:name="RN340"/>
      <w:r w:rsidRPr="0048789E">
        <w:rPr>
          <w:bCs w:val="0"/>
          <w:szCs w:val="20"/>
          <w:lang w:eastAsia="en-US"/>
        </w:rPr>
        <w:t>RN340 Cantidad o Número de Serie</w:t>
      </w:r>
      <w:bookmarkEnd w:id="703"/>
    </w:p>
    <w:bookmarkEnd w:id="704"/>
    <w:p w:rsidR="00456F6B" w:rsidRPr="0048789E" w:rsidRDefault="00456F6B" w:rsidP="00456F6B">
      <w:pPr>
        <w:pStyle w:val="Prrafodelista"/>
        <w:ind w:left="0"/>
        <w:jc w:val="both"/>
        <w:rPr>
          <w:rFonts w:cs="Arial"/>
          <w:sz w:val="20"/>
          <w:szCs w:val="20"/>
          <w:lang w:eastAsia="en-US"/>
        </w:rPr>
      </w:pPr>
      <w:r w:rsidRPr="0048789E">
        <w:rPr>
          <w:rFonts w:cs="Arial"/>
          <w:sz w:val="20"/>
          <w:szCs w:val="20"/>
          <w:lang w:eastAsia="en-US"/>
        </w:rPr>
        <w:t>Para cada tipo de trabajo presentar la cantidad de material utilizado o el equipo di</w:t>
      </w:r>
      <w:r w:rsidR="00844D1C" w:rsidRPr="0048789E">
        <w:rPr>
          <w:rFonts w:cs="Arial"/>
          <w:sz w:val="20"/>
          <w:szCs w:val="20"/>
          <w:lang w:eastAsia="en-US"/>
        </w:rPr>
        <w:t>g</w:t>
      </w:r>
      <w:r w:rsidRPr="0048789E">
        <w:rPr>
          <w:rFonts w:cs="Arial"/>
          <w:sz w:val="20"/>
          <w:szCs w:val="20"/>
          <w:lang w:eastAsia="en-US"/>
        </w:rPr>
        <w:t xml:space="preserve">ital utilizado </w:t>
      </w:r>
    </w:p>
    <w:p w:rsidR="0080527D" w:rsidRPr="0048789E" w:rsidRDefault="0080527D" w:rsidP="00E92752">
      <w:pPr>
        <w:pStyle w:val="Prrafodelista"/>
        <w:ind w:left="0"/>
        <w:rPr>
          <w:rFonts w:cs="Arial"/>
          <w:b/>
          <w:szCs w:val="20"/>
          <w:lang w:eastAsia="en-US"/>
        </w:rPr>
      </w:pPr>
    </w:p>
    <w:p w:rsidR="00595D86" w:rsidRPr="0048789E" w:rsidRDefault="00595D86" w:rsidP="00595D86">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05" w:name="RN341"/>
      <w:bookmarkStart w:id="706" w:name="_Toc319402168"/>
      <w:r w:rsidRPr="0048789E">
        <w:rPr>
          <w:bCs w:val="0"/>
          <w:szCs w:val="20"/>
          <w:lang w:eastAsia="en-US"/>
        </w:rPr>
        <w:t>RN341 Descripción de</w:t>
      </w:r>
      <w:r w:rsidR="00295203" w:rsidRPr="0048789E">
        <w:rPr>
          <w:bCs w:val="0"/>
          <w:szCs w:val="20"/>
          <w:lang w:eastAsia="en-US"/>
        </w:rPr>
        <w:t>l</w:t>
      </w:r>
      <w:r w:rsidRPr="0048789E">
        <w:rPr>
          <w:bCs w:val="0"/>
          <w:szCs w:val="20"/>
          <w:lang w:eastAsia="en-US"/>
        </w:rPr>
        <w:t xml:space="preserve"> Trabajo</w:t>
      </w:r>
      <w:bookmarkEnd w:id="705"/>
      <w:bookmarkEnd w:id="706"/>
    </w:p>
    <w:p w:rsidR="00456F6B" w:rsidRPr="0048789E" w:rsidRDefault="00595D86" w:rsidP="00595D86">
      <w:pPr>
        <w:pStyle w:val="Prrafodelista"/>
        <w:ind w:left="0"/>
        <w:rPr>
          <w:rFonts w:cs="Arial"/>
          <w:sz w:val="20"/>
          <w:szCs w:val="20"/>
          <w:lang w:eastAsia="en-US"/>
        </w:rPr>
      </w:pPr>
      <w:r w:rsidRPr="0048789E">
        <w:rPr>
          <w:rFonts w:cs="Arial"/>
          <w:sz w:val="20"/>
          <w:szCs w:val="20"/>
          <w:lang w:eastAsia="en-US"/>
        </w:rPr>
        <w:t>Descripción del tipo de trabajo relacionado</w:t>
      </w:r>
    </w:p>
    <w:p w:rsidR="00E90CB1" w:rsidRPr="0048789E" w:rsidRDefault="00E90CB1" w:rsidP="00595D86">
      <w:pPr>
        <w:pStyle w:val="Prrafodelista"/>
        <w:ind w:left="0"/>
        <w:rPr>
          <w:rFonts w:cs="Arial"/>
          <w:sz w:val="20"/>
          <w:szCs w:val="20"/>
          <w:lang w:eastAsia="en-US"/>
        </w:rPr>
      </w:pPr>
    </w:p>
    <w:p w:rsidR="00E90CB1" w:rsidRPr="0048789E" w:rsidRDefault="00E90CB1" w:rsidP="00E90CB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07" w:name="RN342"/>
      <w:bookmarkStart w:id="708" w:name="_Toc319402169"/>
      <w:r w:rsidRPr="0048789E">
        <w:rPr>
          <w:bCs w:val="0"/>
          <w:szCs w:val="20"/>
          <w:lang w:eastAsia="en-US"/>
        </w:rPr>
        <w:t>RN342 Salida de Base</w:t>
      </w:r>
      <w:bookmarkEnd w:id="707"/>
      <w:bookmarkEnd w:id="708"/>
    </w:p>
    <w:p w:rsidR="00E90CB1" w:rsidRPr="0048789E" w:rsidRDefault="00E90CB1" w:rsidP="00E90CB1">
      <w:pPr>
        <w:pStyle w:val="Prrafodelista"/>
        <w:ind w:left="0"/>
        <w:rPr>
          <w:rFonts w:cs="Arial"/>
          <w:sz w:val="20"/>
          <w:szCs w:val="20"/>
          <w:lang w:eastAsia="en-US"/>
        </w:rPr>
      </w:pPr>
      <w:r w:rsidRPr="0048789E">
        <w:rPr>
          <w:rFonts w:cs="Arial"/>
          <w:sz w:val="20"/>
          <w:szCs w:val="20"/>
          <w:lang w:eastAsia="en-US"/>
        </w:rPr>
        <w:t>Hora registrada como inicio para la actividad Iniciar Jornada (cuando el técnico sale de base)</w:t>
      </w:r>
    </w:p>
    <w:p w:rsidR="00E90CB1" w:rsidRPr="0048789E" w:rsidRDefault="00E90CB1" w:rsidP="00E90CB1">
      <w:pPr>
        <w:pStyle w:val="Prrafodelista"/>
        <w:ind w:left="0"/>
        <w:rPr>
          <w:rFonts w:cs="Arial"/>
          <w:sz w:val="20"/>
          <w:szCs w:val="20"/>
          <w:lang w:eastAsia="en-US"/>
        </w:rPr>
      </w:pPr>
    </w:p>
    <w:p w:rsidR="00E90CB1" w:rsidRPr="0048789E" w:rsidRDefault="00E90CB1" w:rsidP="00E90CB1">
      <w:pPr>
        <w:pStyle w:val="Prrafodelista"/>
        <w:ind w:left="0"/>
        <w:rPr>
          <w:rFonts w:cs="Arial"/>
          <w:sz w:val="20"/>
          <w:szCs w:val="20"/>
          <w:lang w:eastAsia="en-US"/>
        </w:rPr>
      </w:pPr>
    </w:p>
    <w:p w:rsidR="00E90CB1" w:rsidRPr="0048789E" w:rsidRDefault="00E90CB1" w:rsidP="00E90CB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09" w:name="RN343"/>
      <w:bookmarkStart w:id="710" w:name="_Toc319402170"/>
      <w:r w:rsidRPr="0048789E">
        <w:rPr>
          <w:bCs w:val="0"/>
          <w:szCs w:val="20"/>
          <w:lang w:eastAsia="en-US"/>
        </w:rPr>
        <w:t>RN343 Duración para Salir de Base</w:t>
      </w:r>
      <w:bookmarkEnd w:id="709"/>
      <w:bookmarkEnd w:id="710"/>
    </w:p>
    <w:p w:rsidR="00E90CB1" w:rsidRDefault="00E90CB1" w:rsidP="00E90CB1">
      <w:pPr>
        <w:pStyle w:val="Prrafodelista"/>
        <w:ind w:left="0"/>
        <w:rPr>
          <w:rFonts w:cs="Arial"/>
          <w:sz w:val="20"/>
          <w:szCs w:val="20"/>
          <w:lang w:eastAsia="en-US"/>
        </w:rPr>
      </w:pPr>
      <w:r w:rsidRPr="0048789E">
        <w:rPr>
          <w:rFonts w:cs="Arial"/>
          <w:sz w:val="20"/>
          <w:szCs w:val="20"/>
          <w:lang w:val="es-MX" w:eastAsia="en-US"/>
        </w:rPr>
        <w:t xml:space="preserve">Diferencia en tiempo entre la hora </w:t>
      </w:r>
      <w:r w:rsidRPr="0048789E">
        <w:rPr>
          <w:rFonts w:cs="Arial"/>
          <w:sz w:val="20"/>
          <w:szCs w:val="20"/>
          <w:lang w:eastAsia="en-US"/>
        </w:rPr>
        <w:t>en la que sale el técnico de la base (Iniciar Jornada) y la hora del acceso al sistema (primer acceso del día a la DIMME)</w:t>
      </w:r>
    </w:p>
    <w:p w:rsidR="00E90CB1" w:rsidRDefault="00E90CB1" w:rsidP="00E90CB1">
      <w:pPr>
        <w:pStyle w:val="Prrafodelista"/>
        <w:ind w:left="0"/>
        <w:rPr>
          <w:rFonts w:cs="Arial"/>
          <w:sz w:val="20"/>
          <w:szCs w:val="20"/>
          <w:lang w:eastAsia="en-US"/>
        </w:rPr>
      </w:pPr>
    </w:p>
    <w:p w:rsidR="00E90CB1" w:rsidRDefault="00E90CB1" w:rsidP="00E90CB1">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11" w:name="_Toc319402171"/>
      <w:bookmarkStart w:id="712" w:name="RN344"/>
      <w:r w:rsidRPr="00137FDA">
        <w:rPr>
          <w:bCs w:val="0"/>
          <w:szCs w:val="20"/>
          <w:lang w:eastAsia="en-US"/>
        </w:rPr>
        <w:t xml:space="preserve">RN344 Total Nacional Número de </w:t>
      </w:r>
      <w:proofErr w:type="spellStart"/>
      <w:r w:rsidRPr="00137FDA">
        <w:rPr>
          <w:bCs w:val="0"/>
          <w:szCs w:val="20"/>
          <w:lang w:eastAsia="en-US"/>
        </w:rPr>
        <w:t>Cuadrilas</w:t>
      </w:r>
      <w:bookmarkEnd w:id="711"/>
      <w:proofErr w:type="spellEnd"/>
    </w:p>
    <w:bookmarkEnd w:id="712"/>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Total de número de cuadrillas a nivel nacional</w:t>
      </w:r>
    </w:p>
    <w:p w:rsidR="00E90CB1" w:rsidRPr="00137FDA" w:rsidRDefault="00E90CB1" w:rsidP="00595D86">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13" w:name="RN345"/>
      <w:bookmarkStart w:id="714" w:name="_Toc319402172"/>
      <w:r w:rsidRPr="00137FDA">
        <w:rPr>
          <w:bCs w:val="0"/>
          <w:szCs w:val="20"/>
          <w:lang w:eastAsia="en-US"/>
        </w:rPr>
        <w:lastRenderedPageBreak/>
        <w:t>RN345 Total Nacional Salieron de Base</w:t>
      </w:r>
      <w:bookmarkEnd w:id="713"/>
      <w:bookmarkEnd w:id="714"/>
    </w:p>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 xml:space="preserve">Total de cuadrillas </w:t>
      </w:r>
      <w:r w:rsidR="00CF005C" w:rsidRPr="00137FDA">
        <w:rPr>
          <w:rFonts w:cs="Arial"/>
          <w:sz w:val="20"/>
          <w:szCs w:val="20"/>
          <w:lang w:val="es-MX" w:eastAsia="en-US"/>
        </w:rPr>
        <w:t xml:space="preserve">que salieron de base a </w:t>
      </w:r>
      <w:r w:rsidRPr="00137FDA">
        <w:rPr>
          <w:rFonts w:cs="Arial"/>
          <w:sz w:val="20"/>
          <w:szCs w:val="20"/>
          <w:lang w:val="es-MX" w:eastAsia="en-US"/>
        </w:rPr>
        <w:t xml:space="preserve"> nivel nacional</w:t>
      </w:r>
    </w:p>
    <w:p w:rsidR="0048789E" w:rsidRPr="00137FDA" w:rsidRDefault="0048789E" w:rsidP="00595D86">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15" w:name="RN346"/>
      <w:bookmarkStart w:id="716" w:name="_Toc319402173"/>
      <w:r w:rsidRPr="00137FDA">
        <w:rPr>
          <w:bCs w:val="0"/>
          <w:szCs w:val="20"/>
          <w:lang w:eastAsia="en-US"/>
        </w:rPr>
        <w:t>RN346 Total Nacional Regresaron a Base</w:t>
      </w:r>
      <w:bookmarkEnd w:id="715"/>
      <w:bookmarkEnd w:id="716"/>
    </w:p>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 xml:space="preserve">Total de cuadrillas </w:t>
      </w:r>
      <w:r w:rsidR="00CF005C" w:rsidRPr="00137FDA">
        <w:rPr>
          <w:rFonts w:cs="Arial"/>
          <w:sz w:val="20"/>
          <w:szCs w:val="20"/>
          <w:lang w:val="es-MX" w:eastAsia="en-US"/>
        </w:rPr>
        <w:t xml:space="preserve">que regresaron </w:t>
      </w:r>
      <w:r w:rsidRPr="00137FDA">
        <w:rPr>
          <w:rFonts w:cs="Arial"/>
          <w:sz w:val="20"/>
          <w:szCs w:val="20"/>
          <w:lang w:val="es-MX" w:eastAsia="en-US"/>
        </w:rPr>
        <w:t xml:space="preserve"> </w:t>
      </w:r>
      <w:r w:rsidR="00CF005C" w:rsidRPr="00137FDA">
        <w:rPr>
          <w:rFonts w:cs="Arial"/>
          <w:sz w:val="20"/>
          <w:szCs w:val="20"/>
          <w:lang w:val="es-MX" w:eastAsia="en-US"/>
        </w:rPr>
        <w:t xml:space="preserve">a base a </w:t>
      </w:r>
      <w:r w:rsidRPr="00137FDA">
        <w:rPr>
          <w:rFonts w:cs="Arial"/>
          <w:sz w:val="20"/>
          <w:szCs w:val="20"/>
          <w:lang w:val="es-MX" w:eastAsia="en-US"/>
        </w:rPr>
        <w:t>nivel nacional</w:t>
      </w:r>
    </w:p>
    <w:p w:rsidR="00E90CB1" w:rsidRPr="00137FDA" w:rsidRDefault="00E90CB1" w:rsidP="00595D86">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17" w:name="RN347"/>
      <w:bookmarkStart w:id="718" w:name="_Toc319402174"/>
      <w:r w:rsidRPr="00137FDA">
        <w:rPr>
          <w:bCs w:val="0"/>
          <w:szCs w:val="20"/>
          <w:lang w:eastAsia="en-US"/>
        </w:rPr>
        <w:t>RN347 Número de Cuadril</w:t>
      </w:r>
      <w:r w:rsidR="00EB38D5" w:rsidRPr="00137FDA">
        <w:rPr>
          <w:bCs w:val="0"/>
          <w:szCs w:val="20"/>
          <w:lang w:eastAsia="en-US"/>
        </w:rPr>
        <w:t>l</w:t>
      </w:r>
      <w:r w:rsidRPr="00137FDA">
        <w:rPr>
          <w:bCs w:val="0"/>
          <w:szCs w:val="20"/>
          <w:lang w:eastAsia="en-US"/>
        </w:rPr>
        <w:t>as por Sucursal</w:t>
      </w:r>
      <w:bookmarkEnd w:id="717"/>
      <w:bookmarkEnd w:id="718"/>
    </w:p>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Total de número de cuadrillas por sucursal seleccionada</w:t>
      </w:r>
    </w:p>
    <w:p w:rsidR="0048789E" w:rsidRPr="00137FDA" w:rsidRDefault="0048789E" w:rsidP="0048789E">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19" w:name="RN348"/>
      <w:bookmarkStart w:id="720" w:name="_Toc319402175"/>
      <w:r w:rsidRPr="00137FDA">
        <w:rPr>
          <w:bCs w:val="0"/>
          <w:szCs w:val="20"/>
          <w:lang w:eastAsia="en-US"/>
        </w:rPr>
        <w:t>RN348 Salieron de Base por Sucursal</w:t>
      </w:r>
      <w:bookmarkEnd w:id="719"/>
      <w:bookmarkEnd w:id="720"/>
    </w:p>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 xml:space="preserve">Total de número de cuadrillas </w:t>
      </w:r>
      <w:r w:rsidR="00CF005C" w:rsidRPr="00137FDA">
        <w:rPr>
          <w:rFonts w:cs="Arial"/>
          <w:sz w:val="20"/>
          <w:szCs w:val="20"/>
          <w:lang w:val="es-MX" w:eastAsia="en-US"/>
        </w:rPr>
        <w:t>que salieron de base para la sucursal seleccionada</w:t>
      </w:r>
    </w:p>
    <w:p w:rsidR="0048789E" w:rsidRPr="00137FDA" w:rsidRDefault="0048789E" w:rsidP="0048789E">
      <w:pPr>
        <w:pStyle w:val="Prrafodelista"/>
        <w:ind w:left="0"/>
        <w:rPr>
          <w:rFonts w:cs="Arial"/>
          <w:sz w:val="20"/>
          <w:szCs w:val="20"/>
          <w:lang w:eastAsia="en-US"/>
        </w:rPr>
      </w:pPr>
    </w:p>
    <w:p w:rsidR="0048789E" w:rsidRPr="00137FDA" w:rsidRDefault="0048789E" w:rsidP="0048789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21" w:name="RN349"/>
      <w:bookmarkStart w:id="722" w:name="_Toc319402176"/>
      <w:r w:rsidRPr="00137FDA">
        <w:rPr>
          <w:bCs w:val="0"/>
          <w:szCs w:val="20"/>
          <w:lang w:eastAsia="en-US"/>
        </w:rPr>
        <w:t>RN349 Regresaron a Base por Sucursal</w:t>
      </w:r>
      <w:bookmarkEnd w:id="721"/>
      <w:bookmarkEnd w:id="722"/>
    </w:p>
    <w:p w:rsidR="0048789E" w:rsidRPr="00137FDA" w:rsidRDefault="0048789E" w:rsidP="0048789E">
      <w:pPr>
        <w:pStyle w:val="Prrafodelista"/>
        <w:ind w:left="0"/>
        <w:rPr>
          <w:rFonts w:cs="Arial"/>
          <w:sz w:val="20"/>
          <w:szCs w:val="20"/>
          <w:lang w:eastAsia="en-US"/>
        </w:rPr>
      </w:pPr>
      <w:r w:rsidRPr="00137FDA">
        <w:rPr>
          <w:rFonts w:cs="Arial"/>
          <w:sz w:val="20"/>
          <w:szCs w:val="20"/>
          <w:lang w:val="es-MX" w:eastAsia="en-US"/>
        </w:rPr>
        <w:t xml:space="preserve">Total de número de cuadrillas </w:t>
      </w:r>
      <w:r w:rsidR="00CF005C" w:rsidRPr="00137FDA">
        <w:rPr>
          <w:rFonts w:cs="Arial"/>
          <w:sz w:val="20"/>
          <w:szCs w:val="20"/>
          <w:lang w:val="es-MX" w:eastAsia="en-US"/>
        </w:rPr>
        <w:t>que regresaron a base para la sucursal seleccionada</w:t>
      </w:r>
    </w:p>
    <w:p w:rsidR="00E90CB1" w:rsidRPr="00137FDA" w:rsidRDefault="00E90CB1" w:rsidP="00595D86">
      <w:pPr>
        <w:pStyle w:val="Prrafodelista"/>
        <w:ind w:left="0"/>
        <w:rPr>
          <w:rFonts w:cs="Arial"/>
          <w:sz w:val="20"/>
          <w:szCs w:val="20"/>
          <w:lang w:eastAsia="en-US"/>
        </w:rPr>
      </w:pPr>
    </w:p>
    <w:p w:rsidR="008B00C1" w:rsidRPr="00137FDA" w:rsidRDefault="008B00C1" w:rsidP="008B00C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23" w:name="RN350"/>
      <w:bookmarkStart w:id="724" w:name="_Toc319402177"/>
      <w:r w:rsidRPr="00137FDA">
        <w:rPr>
          <w:bCs w:val="0"/>
          <w:szCs w:val="20"/>
          <w:lang w:eastAsia="en-US"/>
        </w:rPr>
        <w:t>RN350 Clave  del Técnico</w:t>
      </w:r>
      <w:bookmarkEnd w:id="723"/>
      <w:bookmarkEnd w:id="724"/>
    </w:p>
    <w:p w:rsidR="008B00C1" w:rsidRPr="00137FDA" w:rsidRDefault="008B00C1" w:rsidP="008B00C1">
      <w:pPr>
        <w:pStyle w:val="Prrafodelista"/>
        <w:ind w:left="0"/>
        <w:rPr>
          <w:rFonts w:cs="Arial"/>
          <w:sz w:val="20"/>
          <w:szCs w:val="20"/>
          <w:lang w:eastAsia="en-US"/>
        </w:rPr>
      </w:pPr>
      <w:r w:rsidRPr="00137FDA">
        <w:rPr>
          <w:rFonts w:cs="Arial"/>
          <w:sz w:val="20"/>
          <w:szCs w:val="20"/>
          <w:lang w:val="es-MX" w:eastAsia="en-US"/>
        </w:rPr>
        <w:t xml:space="preserve">Se refiere a la clave o número identificador del técnico que tiene asignado la herramienta / equipo </w:t>
      </w:r>
    </w:p>
    <w:p w:rsidR="00E90CB1" w:rsidRPr="00137FDA" w:rsidRDefault="00E90CB1" w:rsidP="00595D86">
      <w:pPr>
        <w:pStyle w:val="Prrafodelista"/>
        <w:ind w:left="0"/>
        <w:rPr>
          <w:rFonts w:cs="Arial"/>
          <w:sz w:val="20"/>
          <w:szCs w:val="20"/>
          <w:lang w:eastAsia="en-US"/>
        </w:rPr>
      </w:pPr>
    </w:p>
    <w:p w:rsidR="008B00C1" w:rsidRPr="00137FDA" w:rsidRDefault="008B00C1" w:rsidP="008B00C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25" w:name="RN351"/>
      <w:bookmarkStart w:id="726" w:name="_Toc319402178"/>
      <w:r w:rsidRPr="00137FDA">
        <w:rPr>
          <w:bCs w:val="0"/>
          <w:szCs w:val="20"/>
          <w:lang w:eastAsia="en-US"/>
        </w:rPr>
        <w:t>RN351 Usuarios de la Sucursal</w:t>
      </w:r>
      <w:bookmarkEnd w:id="725"/>
      <w:bookmarkEnd w:id="726"/>
    </w:p>
    <w:p w:rsidR="00595D86" w:rsidRPr="00137FDA" w:rsidRDefault="008B00C1" w:rsidP="008B00C1">
      <w:pPr>
        <w:pStyle w:val="Prrafodelista"/>
        <w:ind w:left="0"/>
        <w:rPr>
          <w:rFonts w:cs="Arial"/>
          <w:b/>
          <w:szCs w:val="20"/>
          <w:lang w:eastAsia="en-US"/>
        </w:rPr>
      </w:pPr>
      <w:r w:rsidRPr="00137FDA">
        <w:rPr>
          <w:rFonts w:cs="Arial"/>
          <w:sz w:val="20"/>
          <w:szCs w:val="20"/>
          <w:lang w:val="es-MX" w:eastAsia="en-US"/>
        </w:rPr>
        <w:t>Únicamente los usuarios relacionados a la sucursal seleccionada</w:t>
      </w:r>
    </w:p>
    <w:p w:rsidR="008B00C1" w:rsidRPr="00137FDA" w:rsidRDefault="008B00C1" w:rsidP="00595D86">
      <w:pPr>
        <w:pStyle w:val="Prrafodelista"/>
        <w:ind w:left="0"/>
        <w:rPr>
          <w:rFonts w:cs="Arial"/>
          <w:b/>
          <w:szCs w:val="20"/>
          <w:lang w:eastAsia="en-US"/>
        </w:rPr>
      </w:pPr>
    </w:p>
    <w:p w:rsidR="002E71B8" w:rsidRPr="00137FDA" w:rsidRDefault="002E71B8" w:rsidP="002E71B8">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27" w:name="RN352"/>
      <w:r w:rsidRPr="00137FDA">
        <w:rPr>
          <w:bCs w:val="0"/>
          <w:szCs w:val="20"/>
          <w:lang w:eastAsia="en-US"/>
        </w:rPr>
        <w:t>RN352 Valor por Defecto Contrato</w:t>
      </w:r>
      <w:bookmarkEnd w:id="727"/>
    </w:p>
    <w:p w:rsidR="002E71B8" w:rsidRDefault="002E71B8" w:rsidP="002E71B8">
      <w:pPr>
        <w:pStyle w:val="Prrafodelista"/>
        <w:ind w:left="0"/>
        <w:rPr>
          <w:rFonts w:cs="Arial"/>
          <w:b/>
          <w:szCs w:val="20"/>
          <w:lang w:eastAsia="en-US"/>
        </w:rPr>
      </w:pPr>
      <w:r w:rsidRPr="00137FDA">
        <w:rPr>
          <w:rFonts w:cs="Arial"/>
          <w:sz w:val="20"/>
          <w:szCs w:val="20"/>
          <w:lang w:val="es-MX" w:eastAsia="en-US"/>
        </w:rPr>
        <w:t xml:space="preserve">El valor por defecto para el contrato  será </w:t>
      </w:r>
      <w:r w:rsidR="00A86CC3" w:rsidRPr="00137FDA">
        <w:rPr>
          <w:rFonts w:cs="Arial"/>
          <w:sz w:val="20"/>
          <w:szCs w:val="20"/>
          <w:lang w:val="es-MX" w:eastAsia="en-US"/>
        </w:rPr>
        <w:t>la clave de la sucursal seguida</w:t>
      </w:r>
      <w:r w:rsidRPr="00137FDA">
        <w:rPr>
          <w:rFonts w:cs="Arial"/>
          <w:sz w:val="20"/>
          <w:szCs w:val="20"/>
          <w:lang w:val="es-MX" w:eastAsia="en-US"/>
        </w:rPr>
        <w:t xml:space="preserve"> de un guion, para poder complementarlo introduciendo el número faltante del suscriptor</w:t>
      </w:r>
    </w:p>
    <w:p w:rsidR="002E71B8" w:rsidRPr="00526216" w:rsidRDefault="002E71B8" w:rsidP="002E71B8">
      <w:pPr>
        <w:pStyle w:val="Prrafodelista"/>
        <w:ind w:left="0"/>
        <w:rPr>
          <w:rFonts w:cs="Arial"/>
          <w:b/>
          <w:szCs w:val="20"/>
          <w:lang w:eastAsia="en-US"/>
        </w:rPr>
      </w:pPr>
    </w:p>
    <w:p w:rsidR="00AE7D72" w:rsidRPr="00137FDA" w:rsidRDefault="00AE7D72" w:rsidP="00AE7D7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28" w:name="RN353"/>
      <w:r w:rsidRPr="00137FDA">
        <w:rPr>
          <w:bCs w:val="0"/>
          <w:szCs w:val="20"/>
          <w:highlight w:val="magenta"/>
          <w:lang w:eastAsia="en-US"/>
        </w:rPr>
        <w:t>RN353 Agrupar por Supervisor y Cuadrilla</w:t>
      </w:r>
      <w:bookmarkEnd w:id="728"/>
    </w:p>
    <w:p w:rsidR="00AE7D72" w:rsidRPr="00137FDA" w:rsidRDefault="00AE7D72" w:rsidP="00AE7D72">
      <w:pPr>
        <w:pStyle w:val="Prrafodelista"/>
        <w:ind w:left="0"/>
        <w:rPr>
          <w:rFonts w:cs="Arial"/>
          <w:sz w:val="20"/>
          <w:szCs w:val="20"/>
          <w:highlight w:val="magenta"/>
          <w:lang w:val="es-MX" w:eastAsia="en-US"/>
        </w:rPr>
      </w:pPr>
      <w:r w:rsidRPr="00137FDA">
        <w:rPr>
          <w:rFonts w:cs="Arial"/>
          <w:sz w:val="20"/>
          <w:szCs w:val="20"/>
          <w:highlight w:val="magenta"/>
          <w:lang w:val="es-MX" w:eastAsia="en-US"/>
        </w:rPr>
        <w:t>La información deberá ser agrupada por supervisor y por cuadrilla</w:t>
      </w:r>
    </w:p>
    <w:p w:rsidR="00D22B4C" w:rsidRPr="00137FDA" w:rsidRDefault="00D22B4C" w:rsidP="00AE7D72">
      <w:pPr>
        <w:pStyle w:val="Prrafodelista"/>
        <w:ind w:left="0"/>
        <w:rPr>
          <w:rFonts w:cs="Arial"/>
          <w:b/>
          <w:szCs w:val="20"/>
          <w:highlight w:val="magenta"/>
          <w:lang w:eastAsia="en-US"/>
        </w:rPr>
      </w:pPr>
    </w:p>
    <w:p w:rsidR="00306AA2" w:rsidRPr="00137FDA" w:rsidRDefault="00306AA2" w:rsidP="00306A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29" w:name="RN354"/>
      <w:r w:rsidRPr="00137FDA">
        <w:rPr>
          <w:bCs w:val="0"/>
          <w:szCs w:val="20"/>
          <w:highlight w:val="magenta"/>
          <w:lang w:eastAsia="en-US"/>
        </w:rPr>
        <w:t>RN354 Descripción del Material</w:t>
      </w:r>
      <w:bookmarkEnd w:id="729"/>
    </w:p>
    <w:p w:rsidR="00306AA2" w:rsidRPr="00137FDA" w:rsidRDefault="00D5251A" w:rsidP="00306AA2">
      <w:pPr>
        <w:pStyle w:val="Prrafodelista"/>
        <w:ind w:left="0"/>
        <w:rPr>
          <w:rFonts w:cs="Arial"/>
          <w:sz w:val="20"/>
          <w:szCs w:val="20"/>
          <w:highlight w:val="magenta"/>
          <w:lang w:val="es-MX" w:eastAsia="en-US"/>
        </w:rPr>
      </w:pPr>
      <w:r w:rsidRPr="00137FDA">
        <w:rPr>
          <w:rFonts w:cs="Arial"/>
          <w:sz w:val="20"/>
          <w:szCs w:val="20"/>
          <w:highlight w:val="magenta"/>
          <w:lang w:val="es-MX" w:eastAsia="en-US"/>
        </w:rPr>
        <w:t>Referencia a la descripción del material</w:t>
      </w:r>
    </w:p>
    <w:p w:rsidR="00D22B4C" w:rsidRPr="00137FDA" w:rsidRDefault="00D22B4C" w:rsidP="00306AA2">
      <w:pPr>
        <w:pStyle w:val="Prrafodelista"/>
        <w:ind w:left="0"/>
        <w:rPr>
          <w:rFonts w:cs="Arial"/>
          <w:sz w:val="20"/>
          <w:szCs w:val="20"/>
          <w:highlight w:val="magenta"/>
          <w:lang w:val="es-MX" w:eastAsia="en-US"/>
        </w:rPr>
      </w:pPr>
    </w:p>
    <w:p w:rsidR="00306AA2" w:rsidRPr="00137FDA" w:rsidRDefault="00306AA2" w:rsidP="00306A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30" w:name="RN359"/>
      <w:r w:rsidRPr="00137FDA">
        <w:rPr>
          <w:bCs w:val="0"/>
          <w:szCs w:val="20"/>
          <w:highlight w:val="magenta"/>
          <w:lang w:eastAsia="en-US"/>
        </w:rPr>
        <w:t>RN359 Cantidad de Faltante</w:t>
      </w:r>
      <w:bookmarkEnd w:id="730"/>
    </w:p>
    <w:p w:rsidR="00306AA2" w:rsidRPr="00137FDA" w:rsidRDefault="00D5251A" w:rsidP="00306AA2">
      <w:pPr>
        <w:pStyle w:val="Prrafodelista"/>
        <w:ind w:left="0"/>
        <w:rPr>
          <w:rFonts w:cs="Arial"/>
          <w:b/>
          <w:szCs w:val="20"/>
          <w:highlight w:val="magenta"/>
          <w:lang w:eastAsia="en-US"/>
        </w:rPr>
      </w:pPr>
      <w:r w:rsidRPr="00137FDA">
        <w:rPr>
          <w:rFonts w:cs="Arial"/>
          <w:sz w:val="20"/>
          <w:szCs w:val="20"/>
          <w:highlight w:val="magenta"/>
          <w:lang w:val="es-MX" w:eastAsia="en-US"/>
        </w:rPr>
        <w:t>Cantidad de material faltante que resulte de la diferencia del inventario final menos el inventario inicial menos el consumo de la cuadrilla</w:t>
      </w:r>
      <w:r w:rsidR="00C96E48" w:rsidRPr="00137FDA">
        <w:rPr>
          <w:rFonts w:cs="Arial"/>
          <w:sz w:val="20"/>
          <w:szCs w:val="20"/>
          <w:highlight w:val="magenta"/>
          <w:lang w:val="es-MX" w:eastAsia="en-US"/>
        </w:rPr>
        <w:t>, si el resultado es negativo de otra manera seria sobrante</w:t>
      </w:r>
    </w:p>
    <w:p w:rsidR="00306AA2" w:rsidRPr="00137FDA" w:rsidRDefault="00306AA2" w:rsidP="00306AA2">
      <w:pPr>
        <w:pStyle w:val="Prrafodelista"/>
        <w:ind w:left="0"/>
        <w:rPr>
          <w:rFonts w:cs="Arial"/>
          <w:b/>
          <w:szCs w:val="20"/>
          <w:highlight w:val="magenta"/>
          <w:lang w:eastAsia="en-US"/>
        </w:rPr>
      </w:pPr>
    </w:p>
    <w:p w:rsidR="00306AA2" w:rsidRPr="00137FDA" w:rsidRDefault="00306AA2" w:rsidP="00306A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31" w:name="RN360"/>
      <w:r w:rsidRPr="00137FDA">
        <w:rPr>
          <w:bCs w:val="0"/>
          <w:szCs w:val="20"/>
          <w:highlight w:val="magenta"/>
          <w:lang w:eastAsia="en-US"/>
        </w:rPr>
        <w:t>RN360 Cantidad de Sobrante</w:t>
      </w:r>
      <w:bookmarkEnd w:id="731"/>
    </w:p>
    <w:p w:rsidR="00C96E48" w:rsidRPr="00137FDA" w:rsidRDefault="00C96E48" w:rsidP="00C96E48">
      <w:pPr>
        <w:pStyle w:val="Prrafodelista"/>
        <w:ind w:left="0"/>
        <w:rPr>
          <w:rFonts w:cs="Arial"/>
          <w:b/>
          <w:szCs w:val="20"/>
          <w:highlight w:val="magenta"/>
          <w:lang w:eastAsia="en-US"/>
        </w:rPr>
      </w:pPr>
      <w:r w:rsidRPr="00137FDA">
        <w:rPr>
          <w:rFonts w:cs="Arial"/>
          <w:sz w:val="20"/>
          <w:szCs w:val="20"/>
          <w:highlight w:val="magenta"/>
          <w:lang w:val="es-MX" w:eastAsia="en-US"/>
        </w:rPr>
        <w:t>Cantidad de material sobrante que resulte de la diferencia del inventario final menos el inventario inicial menos el consumo de la cuadrilla, si el resultado es positivo</w:t>
      </w:r>
    </w:p>
    <w:p w:rsidR="00306AA2" w:rsidRPr="00137FDA" w:rsidRDefault="00306AA2" w:rsidP="00306AA2">
      <w:pPr>
        <w:pStyle w:val="Prrafodelista"/>
        <w:ind w:left="0"/>
        <w:rPr>
          <w:rFonts w:cs="Arial"/>
          <w:b/>
          <w:szCs w:val="20"/>
          <w:highlight w:val="magenta"/>
          <w:lang w:eastAsia="en-US"/>
        </w:rPr>
      </w:pPr>
    </w:p>
    <w:p w:rsidR="00306AA2" w:rsidRPr="00137FDA" w:rsidRDefault="00306AA2" w:rsidP="00306A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32" w:name="RN361"/>
      <w:r w:rsidRPr="00137FDA">
        <w:rPr>
          <w:bCs w:val="0"/>
          <w:szCs w:val="20"/>
          <w:highlight w:val="magenta"/>
          <w:lang w:eastAsia="en-US"/>
        </w:rPr>
        <w:lastRenderedPageBreak/>
        <w:t>RN36</w:t>
      </w:r>
      <w:r w:rsidR="00D22B4C" w:rsidRPr="00137FDA">
        <w:rPr>
          <w:bCs w:val="0"/>
          <w:szCs w:val="20"/>
          <w:highlight w:val="magenta"/>
          <w:lang w:eastAsia="en-US"/>
        </w:rPr>
        <w:t>1</w:t>
      </w:r>
      <w:r w:rsidRPr="00137FDA">
        <w:rPr>
          <w:bCs w:val="0"/>
          <w:szCs w:val="20"/>
          <w:highlight w:val="magenta"/>
          <w:lang w:eastAsia="en-US"/>
        </w:rPr>
        <w:t xml:space="preserve"> Supervisor Autoriza</w:t>
      </w:r>
      <w:bookmarkEnd w:id="732"/>
    </w:p>
    <w:p w:rsidR="00306AA2" w:rsidRPr="00137FDA" w:rsidRDefault="006A720F" w:rsidP="00306AA2">
      <w:pPr>
        <w:pStyle w:val="Prrafodelista"/>
        <w:ind w:left="0"/>
        <w:rPr>
          <w:rFonts w:cs="Arial"/>
          <w:b/>
          <w:szCs w:val="20"/>
          <w:highlight w:val="magenta"/>
          <w:lang w:eastAsia="en-US"/>
        </w:rPr>
      </w:pPr>
      <w:r w:rsidRPr="00137FDA">
        <w:rPr>
          <w:rFonts w:cs="Arial"/>
          <w:sz w:val="20"/>
          <w:szCs w:val="20"/>
          <w:highlight w:val="magenta"/>
          <w:lang w:val="es-MX" w:eastAsia="en-US"/>
        </w:rPr>
        <w:t>Usuario supervisor que dio la autorización en el arqueo</w:t>
      </w:r>
    </w:p>
    <w:p w:rsidR="00306AA2" w:rsidRPr="00137FDA" w:rsidRDefault="00306AA2" w:rsidP="00306AA2">
      <w:pPr>
        <w:pStyle w:val="Prrafodelista"/>
        <w:ind w:left="0"/>
        <w:rPr>
          <w:rFonts w:cs="Arial"/>
          <w:b/>
          <w:szCs w:val="20"/>
          <w:highlight w:val="magenta"/>
          <w:lang w:eastAsia="en-US"/>
        </w:rPr>
      </w:pPr>
    </w:p>
    <w:p w:rsidR="00306AA2" w:rsidRPr="00137FDA" w:rsidRDefault="00306AA2" w:rsidP="00306AA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magenta"/>
          <w:lang w:eastAsia="en-US"/>
        </w:rPr>
      </w:pPr>
      <w:bookmarkStart w:id="733" w:name="RN362"/>
      <w:r w:rsidRPr="00137FDA">
        <w:rPr>
          <w:bCs w:val="0"/>
          <w:szCs w:val="20"/>
          <w:highlight w:val="magenta"/>
          <w:lang w:eastAsia="en-US"/>
        </w:rPr>
        <w:t>RN36</w:t>
      </w:r>
      <w:r w:rsidR="00D22B4C" w:rsidRPr="00137FDA">
        <w:rPr>
          <w:bCs w:val="0"/>
          <w:szCs w:val="20"/>
          <w:highlight w:val="magenta"/>
          <w:lang w:eastAsia="en-US"/>
        </w:rPr>
        <w:t>2</w:t>
      </w:r>
      <w:r w:rsidRPr="00137FDA">
        <w:rPr>
          <w:bCs w:val="0"/>
          <w:szCs w:val="20"/>
          <w:highlight w:val="magenta"/>
          <w:lang w:eastAsia="en-US"/>
        </w:rPr>
        <w:t xml:space="preserve"> Observaciones</w:t>
      </w:r>
      <w:bookmarkEnd w:id="733"/>
    </w:p>
    <w:p w:rsidR="00306AA2" w:rsidRDefault="00AC5084" w:rsidP="00306AA2">
      <w:pPr>
        <w:pStyle w:val="Prrafodelista"/>
        <w:ind w:left="0"/>
        <w:rPr>
          <w:rFonts w:cs="Arial"/>
          <w:b/>
          <w:szCs w:val="20"/>
          <w:lang w:eastAsia="en-US"/>
        </w:rPr>
      </w:pPr>
      <w:r w:rsidRPr="00137FDA">
        <w:rPr>
          <w:rFonts w:cs="Arial"/>
          <w:sz w:val="20"/>
          <w:szCs w:val="20"/>
          <w:highlight w:val="magenta"/>
          <w:lang w:val="es-MX" w:eastAsia="en-US"/>
        </w:rPr>
        <w:t xml:space="preserve">Comentario que captura el supervisor en la actividad de </w:t>
      </w:r>
      <w:r w:rsidR="006A720F" w:rsidRPr="00137FDA">
        <w:rPr>
          <w:rFonts w:cs="Arial"/>
          <w:sz w:val="20"/>
          <w:szCs w:val="20"/>
          <w:highlight w:val="magenta"/>
          <w:lang w:val="es-MX" w:eastAsia="en-US"/>
        </w:rPr>
        <w:t>arqueo</w:t>
      </w:r>
    </w:p>
    <w:p w:rsidR="00306AA2" w:rsidRDefault="00306AA2" w:rsidP="00306AA2">
      <w:pPr>
        <w:pStyle w:val="Prrafodelista"/>
        <w:ind w:left="0"/>
        <w:rPr>
          <w:rFonts w:cs="Arial"/>
          <w:b/>
          <w:szCs w:val="20"/>
          <w:lang w:eastAsia="en-US"/>
        </w:rPr>
      </w:pPr>
    </w:p>
    <w:p w:rsidR="00137FDA" w:rsidRPr="00137FDA" w:rsidRDefault="00137FDA" w:rsidP="00137FD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cyan"/>
          <w:lang w:eastAsia="en-US"/>
        </w:rPr>
      </w:pPr>
      <w:bookmarkStart w:id="734" w:name="RN363"/>
      <w:r w:rsidRPr="00137FDA">
        <w:rPr>
          <w:bCs w:val="0"/>
          <w:szCs w:val="20"/>
          <w:highlight w:val="cyan"/>
          <w:lang w:eastAsia="en-US"/>
        </w:rPr>
        <w:t>RN363 Tipos de Encuesta de Calidad</w:t>
      </w:r>
      <w:bookmarkEnd w:id="734"/>
    </w:p>
    <w:p w:rsidR="00137FDA" w:rsidRDefault="00137FDA" w:rsidP="00137FDA">
      <w:pPr>
        <w:pStyle w:val="Prrafodelista"/>
        <w:ind w:left="0"/>
        <w:rPr>
          <w:rFonts w:cs="Arial"/>
          <w:b/>
          <w:szCs w:val="20"/>
          <w:lang w:eastAsia="en-US"/>
        </w:rPr>
      </w:pPr>
      <w:r w:rsidRPr="00137FDA">
        <w:rPr>
          <w:rFonts w:cs="Arial"/>
          <w:sz w:val="20"/>
          <w:szCs w:val="20"/>
          <w:highlight w:val="cyan"/>
          <w:lang w:val="es-MX" w:eastAsia="en-US"/>
        </w:rPr>
        <w:t>Podrá seleccionar entre las siguientes encuestas de calidad: Instalación, Quejas y Ambas</w:t>
      </w:r>
    </w:p>
    <w:p w:rsidR="00137FDA" w:rsidRDefault="00137FDA" w:rsidP="00137FDA">
      <w:pPr>
        <w:pStyle w:val="Prrafodelista"/>
        <w:ind w:left="0"/>
        <w:rPr>
          <w:rFonts w:cs="Arial"/>
          <w:b/>
          <w:szCs w:val="20"/>
          <w:lang w:eastAsia="en-US"/>
        </w:rPr>
      </w:pPr>
    </w:p>
    <w:p w:rsidR="00137FDA" w:rsidRPr="00280E0D" w:rsidRDefault="00137FDA" w:rsidP="00137FDA">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highlight w:val="cyan"/>
          <w:lang w:eastAsia="en-US"/>
        </w:rPr>
      </w:pPr>
      <w:bookmarkStart w:id="735" w:name="RN364"/>
      <w:r w:rsidRPr="00280E0D">
        <w:rPr>
          <w:bCs w:val="0"/>
          <w:szCs w:val="20"/>
          <w:highlight w:val="cyan"/>
          <w:lang w:eastAsia="en-US"/>
        </w:rPr>
        <w:t>RN36</w:t>
      </w:r>
      <w:r w:rsidR="00683037">
        <w:rPr>
          <w:bCs w:val="0"/>
          <w:szCs w:val="20"/>
          <w:highlight w:val="cyan"/>
          <w:lang w:eastAsia="en-US"/>
        </w:rPr>
        <w:t>4</w:t>
      </w:r>
      <w:r w:rsidRPr="00280E0D">
        <w:rPr>
          <w:bCs w:val="0"/>
          <w:szCs w:val="20"/>
          <w:highlight w:val="cyan"/>
          <w:lang w:eastAsia="en-US"/>
        </w:rPr>
        <w:t xml:space="preserve"> Valor por Defecto Instalación</w:t>
      </w:r>
      <w:bookmarkEnd w:id="735"/>
    </w:p>
    <w:p w:rsidR="00137FDA" w:rsidRDefault="00137FDA" w:rsidP="00137FDA">
      <w:pPr>
        <w:pStyle w:val="Prrafodelista"/>
        <w:ind w:left="0"/>
        <w:rPr>
          <w:rFonts w:cs="Arial"/>
          <w:b/>
          <w:szCs w:val="20"/>
          <w:lang w:eastAsia="en-US"/>
        </w:rPr>
      </w:pPr>
      <w:r w:rsidRPr="00280E0D">
        <w:rPr>
          <w:rFonts w:cs="Arial"/>
          <w:sz w:val="20"/>
          <w:szCs w:val="20"/>
          <w:highlight w:val="cyan"/>
          <w:lang w:val="es-MX" w:eastAsia="en-US"/>
        </w:rPr>
        <w:t>El valor por defecto será Instalación</w:t>
      </w:r>
    </w:p>
    <w:p w:rsidR="002E71B8" w:rsidRDefault="002E71B8" w:rsidP="00595D86">
      <w:pPr>
        <w:pStyle w:val="Prrafodelista"/>
        <w:ind w:left="0"/>
        <w:rPr>
          <w:rFonts w:cs="Arial"/>
          <w:b/>
          <w:szCs w:val="20"/>
          <w:lang w:eastAsia="en-US"/>
        </w:rPr>
      </w:pPr>
    </w:p>
    <w:p w:rsidR="00683037" w:rsidRPr="00714D71" w:rsidRDefault="00683037" w:rsidP="00683037">
      <w:pPr>
        <w:pStyle w:val="Ttulo1"/>
        <w:numPr>
          <w:ilvl w:val="1"/>
          <w:numId w:val="1"/>
        </w:numPr>
        <w:tabs>
          <w:tab w:val="clear" w:pos="720"/>
          <w:tab w:val="clear" w:pos="792"/>
          <w:tab w:val="num" w:pos="567"/>
        </w:tabs>
        <w:autoSpaceDE/>
        <w:autoSpaceDN/>
        <w:adjustRightInd/>
        <w:spacing w:before="120" w:after="60" w:line="240" w:lineRule="atLeast"/>
        <w:ind w:left="0" w:firstLine="0"/>
        <w:rPr>
          <w:highlight w:val="cyan"/>
          <w:lang w:val="es-ES" w:eastAsia="en-US"/>
        </w:rPr>
      </w:pPr>
      <w:bookmarkStart w:id="736" w:name="RN365"/>
      <w:r w:rsidRPr="00714D71">
        <w:rPr>
          <w:highlight w:val="cyan"/>
          <w:lang w:val="es-ES" w:eastAsia="en-US"/>
        </w:rPr>
        <w:t>RN365 Sucursales Relacionadas a la Región</w:t>
      </w:r>
      <w:bookmarkEnd w:id="736"/>
    </w:p>
    <w:p w:rsidR="00683037" w:rsidRPr="00714D71" w:rsidRDefault="00683037" w:rsidP="00683037">
      <w:pPr>
        <w:pStyle w:val="Prrafodelista"/>
        <w:ind w:left="0"/>
        <w:jc w:val="both"/>
        <w:rPr>
          <w:rFonts w:cs="Arial"/>
          <w:sz w:val="20"/>
          <w:szCs w:val="20"/>
          <w:highlight w:val="cyan"/>
          <w:lang w:eastAsia="en-US"/>
        </w:rPr>
      </w:pPr>
      <w:r w:rsidRPr="00714D71">
        <w:rPr>
          <w:rFonts w:cs="Arial"/>
          <w:sz w:val="20"/>
          <w:szCs w:val="20"/>
          <w:highlight w:val="cyan"/>
          <w:lang w:eastAsia="en-US"/>
        </w:rPr>
        <w:t xml:space="preserve">Manejar dinámicamente la información de las sucursales, filtrando únicamente las sucursales relacionadas a la región seleccionada. </w:t>
      </w:r>
    </w:p>
    <w:p w:rsidR="00683037" w:rsidRPr="00714D71" w:rsidRDefault="00683037" w:rsidP="00683037">
      <w:pPr>
        <w:tabs>
          <w:tab w:val="left" w:pos="4230"/>
        </w:tabs>
        <w:jc w:val="both"/>
        <w:rPr>
          <w:sz w:val="20"/>
          <w:szCs w:val="20"/>
          <w:highlight w:val="cyan"/>
          <w:lang w:eastAsia="en-US"/>
        </w:rPr>
      </w:pPr>
    </w:p>
    <w:p w:rsidR="00683037" w:rsidRPr="00714D71" w:rsidRDefault="00683037" w:rsidP="00683037">
      <w:pPr>
        <w:pStyle w:val="Ttulo1"/>
        <w:numPr>
          <w:ilvl w:val="1"/>
          <w:numId w:val="1"/>
        </w:numPr>
        <w:tabs>
          <w:tab w:val="clear" w:pos="720"/>
          <w:tab w:val="clear" w:pos="792"/>
          <w:tab w:val="num" w:pos="567"/>
        </w:tabs>
        <w:autoSpaceDE/>
        <w:autoSpaceDN/>
        <w:adjustRightInd/>
        <w:spacing w:before="120" w:after="60" w:line="240" w:lineRule="atLeast"/>
        <w:ind w:left="0" w:firstLine="0"/>
        <w:rPr>
          <w:highlight w:val="cyan"/>
          <w:lang w:val="es-ES" w:eastAsia="en-US"/>
        </w:rPr>
      </w:pPr>
      <w:bookmarkStart w:id="737" w:name="RN366"/>
      <w:r w:rsidRPr="00714D71">
        <w:rPr>
          <w:highlight w:val="cyan"/>
          <w:lang w:val="es-ES" w:eastAsia="en-US"/>
        </w:rPr>
        <w:t>RN366 Supervisores Relacionados a la Sucursal</w:t>
      </w:r>
      <w:bookmarkEnd w:id="737"/>
    </w:p>
    <w:p w:rsidR="00683037" w:rsidRPr="00151CDF" w:rsidRDefault="00683037" w:rsidP="00683037">
      <w:pPr>
        <w:pStyle w:val="Prrafodelista"/>
        <w:ind w:left="0"/>
        <w:jc w:val="both"/>
        <w:rPr>
          <w:rFonts w:cs="Arial"/>
          <w:sz w:val="20"/>
          <w:szCs w:val="20"/>
          <w:lang w:eastAsia="en-US"/>
        </w:rPr>
      </w:pPr>
      <w:r w:rsidRPr="00714D71">
        <w:rPr>
          <w:rFonts w:cs="Arial"/>
          <w:sz w:val="20"/>
          <w:szCs w:val="20"/>
          <w:highlight w:val="cyan"/>
          <w:lang w:eastAsia="en-US"/>
        </w:rPr>
        <w:t>Manejar dinámicamente la información de los supervisores, filtrando únicamente los supervisores relacionados a la sucursal seleccionada.</w:t>
      </w:r>
      <w:r w:rsidRPr="00151CDF">
        <w:rPr>
          <w:rFonts w:cs="Arial"/>
          <w:sz w:val="20"/>
          <w:szCs w:val="20"/>
          <w:lang w:eastAsia="en-US"/>
        </w:rPr>
        <w:t xml:space="preserve"> </w:t>
      </w:r>
    </w:p>
    <w:p w:rsidR="00683037" w:rsidRPr="00151CDF" w:rsidRDefault="00683037" w:rsidP="00683037">
      <w:pPr>
        <w:tabs>
          <w:tab w:val="left" w:pos="4230"/>
        </w:tabs>
        <w:jc w:val="both"/>
        <w:rPr>
          <w:sz w:val="20"/>
          <w:szCs w:val="20"/>
          <w:lang w:eastAsia="en-US"/>
        </w:rPr>
      </w:pPr>
    </w:p>
    <w:p w:rsidR="00714D71" w:rsidRPr="00714D71" w:rsidRDefault="00714D71" w:rsidP="00714D71">
      <w:pPr>
        <w:pStyle w:val="Ttulo1"/>
        <w:numPr>
          <w:ilvl w:val="1"/>
          <w:numId w:val="1"/>
        </w:numPr>
        <w:tabs>
          <w:tab w:val="clear" w:pos="720"/>
          <w:tab w:val="clear" w:pos="792"/>
          <w:tab w:val="num" w:pos="567"/>
        </w:tabs>
        <w:autoSpaceDE/>
        <w:autoSpaceDN/>
        <w:adjustRightInd/>
        <w:spacing w:before="120" w:after="60" w:line="240" w:lineRule="atLeast"/>
        <w:ind w:left="0" w:firstLine="0"/>
        <w:rPr>
          <w:highlight w:val="cyan"/>
          <w:lang w:val="es-ES" w:eastAsia="en-US"/>
        </w:rPr>
      </w:pPr>
      <w:bookmarkStart w:id="738" w:name="RN367"/>
      <w:r w:rsidRPr="00714D71">
        <w:rPr>
          <w:highlight w:val="cyan"/>
          <w:lang w:val="es-ES" w:eastAsia="en-US"/>
        </w:rPr>
        <w:t>RN36</w:t>
      </w:r>
      <w:r>
        <w:rPr>
          <w:highlight w:val="cyan"/>
          <w:lang w:val="es-ES" w:eastAsia="en-US"/>
        </w:rPr>
        <w:t>7</w:t>
      </w:r>
      <w:r w:rsidRPr="00714D71">
        <w:rPr>
          <w:highlight w:val="cyan"/>
          <w:lang w:val="es-ES" w:eastAsia="en-US"/>
        </w:rPr>
        <w:t xml:space="preserve"> </w:t>
      </w:r>
      <w:r>
        <w:rPr>
          <w:highlight w:val="cyan"/>
          <w:lang w:val="es-ES" w:eastAsia="en-US"/>
        </w:rPr>
        <w:t>Cuadrilla</w:t>
      </w:r>
      <w:r w:rsidRPr="00714D71">
        <w:rPr>
          <w:highlight w:val="cyan"/>
          <w:lang w:val="es-ES" w:eastAsia="en-US"/>
        </w:rPr>
        <w:t xml:space="preserve"> Relacionad</w:t>
      </w:r>
      <w:r>
        <w:rPr>
          <w:highlight w:val="cyan"/>
          <w:lang w:val="es-ES" w:eastAsia="en-US"/>
        </w:rPr>
        <w:t>a</w:t>
      </w:r>
      <w:r w:rsidRPr="00714D71">
        <w:rPr>
          <w:highlight w:val="cyan"/>
          <w:lang w:val="es-ES" w:eastAsia="en-US"/>
        </w:rPr>
        <w:t xml:space="preserve"> al Su</w:t>
      </w:r>
      <w:r>
        <w:rPr>
          <w:highlight w:val="cyan"/>
          <w:lang w:val="es-ES" w:eastAsia="en-US"/>
        </w:rPr>
        <w:t>pervisor</w:t>
      </w:r>
      <w:bookmarkEnd w:id="738"/>
    </w:p>
    <w:p w:rsidR="00714D71" w:rsidRPr="00151CDF" w:rsidRDefault="00714D71" w:rsidP="00714D71">
      <w:pPr>
        <w:pStyle w:val="Prrafodelista"/>
        <w:ind w:left="0"/>
        <w:jc w:val="both"/>
        <w:rPr>
          <w:rFonts w:cs="Arial"/>
          <w:sz w:val="20"/>
          <w:szCs w:val="20"/>
          <w:lang w:eastAsia="en-US"/>
        </w:rPr>
      </w:pPr>
      <w:r w:rsidRPr="00714D71">
        <w:rPr>
          <w:rFonts w:cs="Arial"/>
          <w:sz w:val="20"/>
          <w:szCs w:val="20"/>
          <w:highlight w:val="cyan"/>
          <w:lang w:eastAsia="en-US"/>
        </w:rPr>
        <w:t>Manejar dinámicamente la información de l</w:t>
      </w:r>
      <w:r>
        <w:rPr>
          <w:rFonts w:cs="Arial"/>
          <w:sz w:val="20"/>
          <w:szCs w:val="20"/>
          <w:highlight w:val="cyan"/>
          <w:lang w:eastAsia="en-US"/>
        </w:rPr>
        <w:t>a</w:t>
      </w:r>
      <w:r w:rsidRPr="00714D71">
        <w:rPr>
          <w:rFonts w:cs="Arial"/>
          <w:sz w:val="20"/>
          <w:szCs w:val="20"/>
          <w:highlight w:val="cyan"/>
          <w:lang w:eastAsia="en-US"/>
        </w:rPr>
        <w:t xml:space="preserve">s </w:t>
      </w:r>
      <w:r>
        <w:rPr>
          <w:rFonts w:cs="Arial"/>
          <w:sz w:val="20"/>
          <w:szCs w:val="20"/>
          <w:highlight w:val="cyan"/>
          <w:lang w:eastAsia="en-US"/>
        </w:rPr>
        <w:t>cuadrillas</w:t>
      </w:r>
      <w:r w:rsidRPr="00714D71">
        <w:rPr>
          <w:rFonts w:cs="Arial"/>
          <w:sz w:val="20"/>
          <w:szCs w:val="20"/>
          <w:highlight w:val="cyan"/>
          <w:lang w:eastAsia="en-US"/>
        </w:rPr>
        <w:t>, filtrando únicamente l</w:t>
      </w:r>
      <w:r>
        <w:rPr>
          <w:rFonts w:cs="Arial"/>
          <w:sz w:val="20"/>
          <w:szCs w:val="20"/>
          <w:highlight w:val="cyan"/>
          <w:lang w:eastAsia="en-US"/>
        </w:rPr>
        <w:t>a</w:t>
      </w:r>
      <w:r w:rsidRPr="00714D71">
        <w:rPr>
          <w:rFonts w:cs="Arial"/>
          <w:sz w:val="20"/>
          <w:szCs w:val="20"/>
          <w:highlight w:val="cyan"/>
          <w:lang w:eastAsia="en-US"/>
        </w:rPr>
        <w:t xml:space="preserve">s </w:t>
      </w:r>
      <w:r>
        <w:rPr>
          <w:rFonts w:cs="Arial"/>
          <w:sz w:val="20"/>
          <w:szCs w:val="20"/>
          <w:highlight w:val="cyan"/>
          <w:lang w:eastAsia="en-US"/>
        </w:rPr>
        <w:t>cuadrillas</w:t>
      </w:r>
      <w:r w:rsidRPr="00714D71">
        <w:rPr>
          <w:rFonts w:cs="Arial"/>
          <w:sz w:val="20"/>
          <w:szCs w:val="20"/>
          <w:highlight w:val="cyan"/>
          <w:lang w:eastAsia="en-US"/>
        </w:rPr>
        <w:t xml:space="preserve"> relacionad</w:t>
      </w:r>
      <w:r>
        <w:rPr>
          <w:rFonts w:cs="Arial"/>
          <w:sz w:val="20"/>
          <w:szCs w:val="20"/>
          <w:highlight w:val="cyan"/>
          <w:lang w:eastAsia="en-US"/>
        </w:rPr>
        <w:t>a</w:t>
      </w:r>
      <w:r w:rsidRPr="00714D71">
        <w:rPr>
          <w:rFonts w:cs="Arial"/>
          <w:sz w:val="20"/>
          <w:szCs w:val="20"/>
          <w:highlight w:val="cyan"/>
          <w:lang w:eastAsia="en-US"/>
        </w:rPr>
        <w:t>s a la sucursal seleccionada.</w:t>
      </w:r>
      <w:r w:rsidRPr="00151CDF">
        <w:rPr>
          <w:rFonts w:cs="Arial"/>
          <w:sz w:val="20"/>
          <w:szCs w:val="20"/>
          <w:lang w:eastAsia="en-US"/>
        </w:rPr>
        <w:t xml:space="preserve"> </w:t>
      </w:r>
    </w:p>
    <w:p w:rsidR="00714D71" w:rsidRPr="00151CDF" w:rsidRDefault="00714D71" w:rsidP="00714D71">
      <w:pPr>
        <w:tabs>
          <w:tab w:val="left" w:pos="4230"/>
        </w:tabs>
        <w:jc w:val="both"/>
        <w:rPr>
          <w:sz w:val="20"/>
          <w:szCs w:val="20"/>
          <w:lang w:eastAsia="en-US"/>
        </w:rPr>
      </w:pPr>
    </w:p>
    <w:p w:rsidR="00915A99" w:rsidRPr="00714D71" w:rsidRDefault="00915A99" w:rsidP="00915A99">
      <w:pPr>
        <w:pStyle w:val="Ttulo1"/>
        <w:numPr>
          <w:ilvl w:val="1"/>
          <w:numId w:val="1"/>
        </w:numPr>
        <w:tabs>
          <w:tab w:val="clear" w:pos="720"/>
          <w:tab w:val="clear" w:pos="792"/>
          <w:tab w:val="num" w:pos="567"/>
        </w:tabs>
        <w:autoSpaceDE/>
        <w:autoSpaceDN/>
        <w:adjustRightInd/>
        <w:spacing w:before="120" w:after="60" w:line="240" w:lineRule="atLeast"/>
        <w:ind w:left="0" w:firstLine="0"/>
        <w:rPr>
          <w:highlight w:val="cyan"/>
          <w:lang w:val="es-ES" w:eastAsia="en-US"/>
        </w:rPr>
      </w:pPr>
      <w:bookmarkStart w:id="739" w:name="RN368"/>
      <w:r w:rsidRPr="00714D71">
        <w:rPr>
          <w:highlight w:val="cyan"/>
          <w:lang w:val="es-ES" w:eastAsia="en-US"/>
        </w:rPr>
        <w:t>RN36</w:t>
      </w:r>
      <w:r>
        <w:rPr>
          <w:highlight w:val="cyan"/>
          <w:lang w:val="es-ES" w:eastAsia="en-US"/>
        </w:rPr>
        <w:t>8</w:t>
      </w:r>
      <w:r w:rsidRPr="00714D71">
        <w:rPr>
          <w:highlight w:val="cyan"/>
          <w:lang w:val="es-ES" w:eastAsia="en-US"/>
        </w:rPr>
        <w:t xml:space="preserve"> </w:t>
      </w:r>
      <w:r>
        <w:rPr>
          <w:highlight w:val="cyan"/>
          <w:lang w:val="es-ES" w:eastAsia="en-US"/>
        </w:rPr>
        <w:t>Filtro Seleccionado</w:t>
      </w:r>
      <w:bookmarkEnd w:id="739"/>
    </w:p>
    <w:p w:rsidR="00915A99" w:rsidRPr="00151CDF" w:rsidRDefault="00915A99" w:rsidP="00915A99">
      <w:pPr>
        <w:pStyle w:val="Prrafodelista"/>
        <w:ind w:left="0"/>
        <w:jc w:val="both"/>
        <w:rPr>
          <w:rFonts w:cs="Arial"/>
          <w:sz w:val="20"/>
          <w:szCs w:val="20"/>
          <w:lang w:eastAsia="en-US"/>
        </w:rPr>
      </w:pPr>
      <w:r>
        <w:rPr>
          <w:rFonts w:cs="Arial"/>
          <w:sz w:val="20"/>
          <w:szCs w:val="20"/>
          <w:highlight w:val="cyan"/>
          <w:lang w:eastAsia="en-US"/>
        </w:rPr>
        <w:t>Obtener la información de acuerdo a los valores seleccionados como filtro de consulta</w:t>
      </w:r>
      <w:r w:rsidRPr="00714D71">
        <w:rPr>
          <w:rFonts w:cs="Arial"/>
          <w:sz w:val="20"/>
          <w:szCs w:val="20"/>
          <w:highlight w:val="cyan"/>
          <w:lang w:eastAsia="en-US"/>
        </w:rPr>
        <w:t>.</w:t>
      </w:r>
      <w:r w:rsidRPr="00151CDF">
        <w:rPr>
          <w:rFonts w:cs="Arial"/>
          <w:sz w:val="20"/>
          <w:szCs w:val="20"/>
          <w:lang w:eastAsia="en-US"/>
        </w:rPr>
        <w:t xml:space="preserve"> </w:t>
      </w:r>
    </w:p>
    <w:p w:rsidR="00915A99" w:rsidRPr="00151CDF" w:rsidRDefault="00915A99" w:rsidP="00915A99">
      <w:pPr>
        <w:tabs>
          <w:tab w:val="left" w:pos="4230"/>
        </w:tabs>
        <w:jc w:val="both"/>
        <w:rPr>
          <w:sz w:val="20"/>
          <w:szCs w:val="20"/>
          <w:lang w:eastAsia="en-US"/>
        </w:rPr>
      </w:pPr>
    </w:p>
    <w:p w:rsidR="00137FDA" w:rsidRDefault="00137FDA" w:rsidP="00595D86">
      <w:pPr>
        <w:pStyle w:val="Prrafodelista"/>
        <w:ind w:left="0"/>
        <w:rPr>
          <w:rFonts w:cs="Arial"/>
          <w:b/>
          <w:szCs w:val="20"/>
          <w:lang w:eastAsia="en-US"/>
        </w:rPr>
      </w:pPr>
    </w:p>
    <w:p w:rsidR="00915A99" w:rsidRDefault="00915A99" w:rsidP="00595D86">
      <w:pPr>
        <w:pStyle w:val="Prrafodelista"/>
        <w:ind w:left="0"/>
        <w:rPr>
          <w:rFonts w:cs="Arial"/>
          <w:b/>
          <w:szCs w:val="20"/>
          <w:lang w:eastAsia="en-US"/>
        </w:rPr>
      </w:pPr>
    </w:p>
    <w:p w:rsidR="00915A99" w:rsidRPr="00ED7533" w:rsidRDefault="00915A99" w:rsidP="00915A99">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0" w:name="RN369"/>
      <w:r w:rsidRPr="00ED7533">
        <w:rPr>
          <w:highlight w:val="lightGray"/>
          <w:lang w:val="es-ES" w:eastAsia="en-US"/>
        </w:rPr>
        <w:t>RN</w:t>
      </w:r>
      <w:r w:rsidR="00F37AB9" w:rsidRPr="00ED7533">
        <w:rPr>
          <w:highlight w:val="lightGray"/>
          <w:lang w:val="es-ES" w:eastAsia="en-US"/>
        </w:rPr>
        <w:t>369</w:t>
      </w:r>
      <w:r w:rsidRPr="00ED7533">
        <w:rPr>
          <w:highlight w:val="lightGray"/>
          <w:lang w:val="es-ES" w:eastAsia="en-US"/>
        </w:rPr>
        <w:t xml:space="preserve"> Encuesta de </w:t>
      </w:r>
      <w:r w:rsidR="00F37AB9" w:rsidRPr="00ED7533">
        <w:rPr>
          <w:highlight w:val="lightGray"/>
          <w:lang w:val="es-ES" w:eastAsia="en-US"/>
        </w:rPr>
        <w:t>Equipo de Seguridad</w:t>
      </w:r>
      <w:bookmarkEnd w:id="740"/>
    </w:p>
    <w:p w:rsidR="00915A99" w:rsidRPr="00ED7533" w:rsidRDefault="00716331" w:rsidP="00915A99">
      <w:pPr>
        <w:pStyle w:val="Prrafodelista"/>
        <w:ind w:left="0"/>
        <w:jc w:val="both"/>
        <w:rPr>
          <w:rFonts w:cs="Arial"/>
          <w:sz w:val="20"/>
          <w:szCs w:val="20"/>
          <w:highlight w:val="lightGray"/>
          <w:lang w:eastAsia="en-US"/>
        </w:rPr>
      </w:pPr>
      <w:r w:rsidRPr="00ED7533">
        <w:rPr>
          <w:rFonts w:cs="Arial"/>
          <w:sz w:val="20"/>
          <w:szCs w:val="20"/>
          <w:highlight w:val="lightGray"/>
          <w:lang w:eastAsia="en-US"/>
        </w:rPr>
        <w:t>Las encuestas que pertenecen al grupo de Revisión y de tipo Seguridad</w:t>
      </w:r>
      <w:r w:rsidR="00915A99" w:rsidRPr="00ED7533">
        <w:rPr>
          <w:rFonts w:cs="Arial"/>
          <w:sz w:val="20"/>
          <w:szCs w:val="20"/>
          <w:highlight w:val="lightGray"/>
          <w:lang w:eastAsia="en-US"/>
        </w:rPr>
        <w:t>.</w:t>
      </w:r>
    </w:p>
    <w:p w:rsidR="00915A99" w:rsidRPr="00ED7533" w:rsidRDefault="00915A99" w:rsidP="00595D86">
      <w:pPr>
        <w:pStyle w:val="Prrafodelista"/>
        <w:ind w:left="0"/>
        <w:rPr>
          <w:rFonts w:cs="Arial"/>
          <w:b/>
          <w:szCs w:val="20"/>
          <w:highlight w:val="lightGray"/>
          <w:lang w:eastAsia="en-US"/>
        </w:rPr>
      </w:pPr>
    </w:p>
    <w:p w:rsidR="00F37AB9" w:rsidRPr="00ED7533" w:rsidRDefault="00537F3F" w:rsidP="00F37AB9">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1" w:name="RN370"/>
      <w:r w:rsidRPr="00ED7533">
        <w:rPr>
          <w:highlight w:val="lightGray"/>
          <w:lang w:val="es-ES" w:eastAsia="en-US"/>
        </w:rPr>
        <w:t>RN3</w:t>
      </w:r>
      <w:r>
        <w:rPr>
          <w:highlight w:val="lightGray"/>
          <w:lang w:val="es-ES" w:eastAsia="en-US"/>
        </w:rPr>
        <w:t xml:space="preserve">70 </w:t>
      </w:r>
      <w:r w:rsidR="00F37AB9" w:rsidRPr="00ED7533">
        <w:rPr>
          <w:highlight w:val="lightGray"/>
          <w:lang w:val="es-ES" w:eastAsia="en-US"/>
        </w:rPr>
        <w:t>Encuesta de Herramienta</w:t>
      </w:r>
      <w:bookmarkEnd w:id="741"/>
    </w:p>
    <w:p w:rsidR="00F37AB9" w:rsidRPr="00ED7533" w:rsidRDefault="00716331" w:rsidP="00F37AB9">
      <w:pPr>
        <w:pStyle w:val="Prrafodelista"/>
        <w:ind w:left="0"/>
        <w:jc w:val="both"/>
        <w:rPr>
          <w:rFonts w:cs="Arial"/>
          <w:sz w:val="20"/>
          <w:szCs w:val="20"/>
          <w:highlight w:val="lightGray"/>
          <w:lang w:eastAsia="en-US"/>
        </w:rPr>
      </w:pPr>
      <w:r w:rsidRPr="00ED7533">
        <w:rPr>
          <w:rFonts w:cs="Arial"/>
          <w:sz w:val="20"/>
          <w:szCs w:val="20"/>
          <w:highlight w:val="lightGray"/>
          <w:lang w:eastAsia="en-US"/>
        </w:rPr>
        <w:t>Las encuestas que pertenecen al grupo de Revisión y de tipo Activo Fijo.</w:t>
      </w:r>
    </w:p>
    <w:p w:rsidR="00F37AB9" w:rsidRPr="00ED7533" w:rsidRDefault="00F37AB9" w:rsidP="00F37AB9">
      <w:pPr>
        <w:pStyle w:val="Prrafodelista"/>
        <w:ind w:left="0"/>
        <w:jc w:val="both"/>
        <w:rPr>
          <w:rFonts w:cs="Arial"/>
          <w:sz w:val="20"/>
          <w:szCs w:val="20"/>
          <w:highlight w:val="lightGray"/>
          <w:lang w:eastAsia="en-US"/>
        </w:rPr>
      </w:pPr>
    </w:p>
    <w:p w:rsidR="00F37AB9" w:rsidRPr="00ED7533" w:rsidRDefault="00537F3F" w:rsidP="00F37AB9">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2" w:name="RN371"/>
      <w:r w:rsidRPr="00ED7533">
        <w:rPr>
          <w:highlight w:val="lightGray"/>
          <w:lang w:val="es-ES" w:eastAsia="en-US"/>
        </w:rPr>
        <w:t>RN3</w:t>
      </w:r>
      <w:r>
        <w:rPr>
          <w:highlight w:val="lightGray"/>
          <w:lang w:val="es-ES" w:eastAsia="en-US"/>
        </w:rPr>
        <w:t xml:space="preserve">71 </w:t>
      </w:r>
      <w:r w:rsidR="00F37AB9" w:rsidRPr="00ED7533">
        <w:rPr>
          <w:highlight w:val="lightGray"/>
          <w:lang w:val="es-ES" w:eastAsia="en-US"/>
        </w:rPr>
        <w:t>Encuesta de Vehículo</w:t>
      </w:r>
      <w:bookmarkEnd w:id="742"/>
    </w:p>
    <w:p w:rsidR="00F37AB9" w:rsidRPr="00ED7533" w:rsidRDefault="00716331" w:rsidP="00F37AB9">
      <w:pPr>
        <w:pStyle w:val="Prrafodelista"/>
        <w:ind w:left="0"/>
        <w:jc w:val="both"/>
        <w:rPr>
          <w:rFonts w:cs="Arial"/>
          <w:sz w:val="20"/>
          <w:szCs w:val="20"/>
          <w:highlight w:val="lightGray"/>
          <w:lang w:eastAsia="en-US"/>
        </w:rPr>
      </w:pPr>
      <w:r w:rsidRPr="00ED7533">
        <w:rPr>
          <w:rFonts w:cs="Arial"/>
          <w:sz w:val="20"/>
          <w:szCs w:val="20"/>
          <w:highlight w:val="lightGray"/>
          <w:lang w:eastAsia="en-US"/>
        </w:rPr>
        <w:t>Las encuestas que pertenecen al grupo de Revisión y de tipo Vehículo.</w:t>
      </w:r>
    </w:p>
    <w:p w:rsidR="00F37AB9" w:rsidRPr="00ED7533" w:rsidRDefault="00F37AB9" w:rsidP="00F37AB9">
      <w:pPr>
        <w:pStyle w:val="Prrafodelista"/>
        <w:ind w:left="0"/>
        <w:rPr>
          <w:rFonts w:cs="Arial"/>
          <w:b/>
          <w:szCs w:val="20"/>
          <w:highlight w:val="lightGray"/>
          <w:lang w:eastAsia="en-US"/>
        </w:rPr>
      </w:pPr>
    </w:p>
    <w:p w:rsidR="00227441" w:rsidRPr="00ED7533" w:rsidRDefault="00537F3F" w:rsidP="00227441">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3" w:name="RN372"/>
      <w:r w:rsidRPr="00ED7533">
        <w:rPr>
          <w:highlight w:val="lightGray"/>
          <w:lang w:val="es-ES" w:eastAsia="en-US"/>
        </w:rPr>
        <w:t>RN3</w:t>
      </w:r>
      <w:r>
        <w:rPr>
          <w:highlight w:val="lightGray"/>
          <w:lang w:val="es-ES" w:eastAsia="en-US"/>
        </w:rPr>
        <w:t xml:space="preserve">72 </w:t>
      </w:r>
      <w:r w:rsidR="00227441" w:rsidRPr="00ED7533">
        <w:rPr>
          <w:highlight w:val="lightGray"/>
          <w:lang w:val="es-ES" w:eastAsia="en-US"/>
        </w:rPr>
        <w:t>Ordenar Ascendentemente</w:t>
      </w:r>
      <w:bookmarkEnd w:id="743"/>
    </w:p>
    <w:p w:rsidR="00227441" w:rsidRPr="00ED7533" w:rsidRDefault="00227441" w:rsidP="00227441">
      <w:pPr>
        <w:pStyle w:val="Prrafodelista"/>
        <w:ind w:left="0"/>
        <w:jc w:val="both"/>
        <w:rPr>
          <w:rFonts w:cs="Arial"/>
          <w:sz w:val="20"/>
          <w:szCs w:val="20"/>
          <w:highlight w:val="lightGray"/>
          <w:lang w:eastAsia="en-US"/>
        </w:rPr>
      </w:pPr>
      <w:r w:rsidRPr="00ED7533">
        <w:rPr>
          <w:rFonts w:cs="Arial"/>
          <w:sz w:val="20"/>
          <w:szCs w:val="20"/>
          <w:highlight w:val="lightGray"/>
          <w:lang w:eastAsia="en-US"/>
        </w:rPr>
        <w:t>Ordenar de manera ascendente.</w:t>
      </w:r>
    </w:p>
    <w:p w:rsidR="00227441" w:rsidRPr="00ED7533" w:rsidRDefault="00227441" w:rsidP="00227441">
      <w:pPr>
        <w:pStyle w:val="Prrafodelista"/>
        <w:ind w:left="0"/>
        <w:jc w:val="both"/>
        <w:rPr>
          <w:rFonts w:cs="Arial"/>
          <w:sz w:val="20"/>
          <w:szCs w:val="20"/>
          <w:highlight w:val="lightGray"/>
          <w:lang w:eastAsia="en-US"/>
        </w:rPr>
      </w:pPr>
    </w:p>
    <w:p w:rsidR="00593034" w:rsidRPr="00ED7533" w:rsidRDefault="00537F3F" w:rsidP="00593034">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4" w:name="RN373"/>
      <w:r w:rsidRPr="00ED7533">
        <w:rPr>
          <w:highlight w:val="lightGray"/>
          <w:lang w:val="es-ES" w:eastAsia="en-US"/>
        </w:rPr>
        <w:lastRenderedPageBreak/>
        <w:t>RN3</w:t>
      </w:r>
      <w:r>
        <w:rPr>
          <w:highlight w:val="lightGray"/>
          <w:lang w:val="es-ES" w:eastAsia="en-US"/>
        </w:rPr>
        <w:t xml:space="preserve">73 </w:t>
      </w:r>
      <w:r w:rsidR="00593034" w:rsidRPr="00ED7533">
        <w:rPr>
          <w:highlight w:val="lightGray"/>
          <w:lang w:val="es-ES" w:eastAsia="en-US"/>
        </w:rPr>
        <w:t>Agrupar Preguntas de Encuestas de Revisión</w:t>
      </w:r>
      <w:bookmarkEnd w:id="744"/>
    </w:p>
    <w:p w:rsidR="00593034" w:rsidRDefault="00593034" w:rsidP="00593034">
      <w:pPr>
        <w:pStyle w:val="Prrafodelista"/>
        <w:ind w:left="0"/>
        <w:jc w:val="both"/>
        <w:rPr>
          <w:rFonts w:cs="Arial"/>
          <w:sz w:val="20"/>
          <w:szCs w:val="20"/>
          <w:lang w:eastAsia="en-US"/>
        </w:rPr>
      </w:pPr>
      <w:r w:rsidRPr="00ED7533">
        <w:rPr>
          <w:rFonts w:cs="Arial"/>
          <w:sz w:val="20"/>
          <w:szCs w:val="20"/>
          <w:highlight w:val="lightGray"/>
          <w:lang w:eastAsia="en-US"/>
        </w:rPr>
        <w:t>Agrupar las preguntas en este orden: primero Equipo de Seguridad, Activo Fijo y por último de</w:t>
      </w:r>
      <w:r w:rsidR="00EC439C" w:rsidRPr="00ED7533">
        <w:rPr>
          <w:rFonts w:cs="Arial"/>
          <w:sz w:val="20"/>
          <w:szCs w:val="20"/>
          <w:highlight w:val="lightGray"/>
          <w:lang w:eastAsia="en-US"/>
        </w:rPr>
        <w:t xml:space="preserve"> </w:t>
      </w:r>
      <w:r w:rsidRPr="00ED7533">
        <w:rPr>
          <w:rFonts w:cs="Arial"/>
          <w:sz w:val="20"/>
          <w:szCs w:val="20"/>
          <w:highlight w:val="lightGray"/>
          <w:lang w:eastAsia="en-US"/>
        </w:rPr>
        <w:t>Vehículo.</w:t>
      </w:r>
    </w:p>
    <w:p w:rsidR="00593034" w:rsidRPr="00151CDF" w:rsidRDefault="00593034" w:rsidP="00593034">
      <w:pPr>
        <w:pStyle w:val="Prrafodelista"/>
        <w:ind w:left="0"/>
        <w:jc w:val="both"/>
        <w:rPr>
          <w:rFonts w:cs="Arial"/>
          <w:sz w:val="20"/>
          <w:szCs w:val="20"/>
          <w:lang w:eastAsia="en-US"/>
        </w:rPr>
      </w:pPr>
    </w:p>
    <w:p w:rsidR="00537F3F" w:rsidRPr="00ED7533" w:rsidRDefault="00537F3F" w:rsidP="00537F3F">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5" w:name="RN374"/>
      <w:r w:rsidRPr="00ED7533">
        <w:rPr>
          <w:highlight w:val="lightGray"/>
          <w:lang w:val="es-ES" w:eastAsia="en-US"/>
        </w:rPr>
        <w:t>RN3</w:t>
      </w:r>
      <w:r>
        <w:rPr>
          <w:highlight w:val="lightGray"/>
          <w:lang w:val="es-ES" w:eastAsia="en-US"/>
        </w:rPr>
        <w:t>74 Descripción de la Pregunta</w:t>
      </w:r>
      <w:bookmarkEnd w:id="745"/>
    </w:p>
    <w:p w:rsidR="00537F3F" w:rsidRDefault="00537F3F" w:rsidP="00537F3F">
      <w:pPr>
        <w:pStyle w:val="Prrafodelista"/>
        <w:ind w:left="0"/>
        <w:jc w:val="both"/>
        <w:rPr>
          <w:rFonts w:cs="Arial"/>
          <w:sz w:val="20"/>
          <w:szCs w:val="20"/>
          <w:lang w:eastAsia="en-US"/>
        </w:rPr>
      </w:pPr>
      <w:r>
        <w:rPr>
          <w:rFonts w:cs="Arial"/>
          <w:sz w:val="20"/>
          <w:szCs w:val="20"/>
          <w:highlight w:val="lightGray"/>
          <w:lang w:eastAsia="en-US"/>
        </w:rPr>
        <w:t>Referencia a la descripción de la pregunta</w:t>
      </w:r>
      <w:r w:rsidRPr="00ED7533">
        <w:rPr>
          <w:rFonts w:cs="Arial"/>
          <w:sz w:val="20"/>
          <w:szCs w:val="20"/>
          <w:highlight w:val="lightGray"/>
          <w:lang w:eastAsia="en-US"/>
        </w:rPr>
        <w:t>.</w:t>
      </w:r>
    </w:p>
    <w:p w:rsidR="00537F3F" w:rsidRPr="00151CDF" w:rsidRDefault="00537F3F" w:rsidP="00537F3F">
      <w:pPr>
        <w:pStyle w:val="Prrafodelista"/>
        <w:ind w:left="0"/>
        <w:jc w:val="both"/>
        <w:rPr>
          <w:rFonts w:cs="Arial"/>
          <w:sz w:val="20"/>
          <w:szCs w:val="20"/>
          <w:lang w:eastAsia="en-US"/>
        </w:rPr>
      </w:pPr>
    </w:p>
    <w:p w:rsidR="00537F3F" w:rsidRDefault="00537F3F" w:rsidP="00537F3F">
      <w:pPr>
        <w:pStyle w:val="Ttulo1"/>
        <w:numPr>
          <w:ilvl w:val="1"/>
          <w:numId w:val="1"/>
        </w:numPr>
        <w:tabs>
          <w:tab w:val="clear" w:pos="720"/>
          <w:tab w:val="clear" w:pos="792"/>
          <w:tab w:val="num" w:pos="567"/>
        </w:tabs>
        <w:autoSpaceDE/>
        <w:autoSpaceDN/>
        <w:adjustRightInd/>
        <w:spacing w:before="120" w:after="60" w:line="240" w:lineRule="atLeast"/>
        <w:ind w:hanging="792"/>
        <w:rPr>
          <w:highlight w:val="lightGray"/>
          <w:lang w:val="es-ES" w:eastAsia="en-US"/>
        </w:rPr>
      </w:pPr>
      <w:bookmarkStart w:id="746" w:name="RN375"/>
      <w:r w:rsidRPr="00ED7533">
        <w:rPr>
          <w:highlight w:val="lightGray"/>
          <w:lang w:val="es-ES" w:eastAsia="en-US"/>
        </w:rPr>
        <w:t>RN3</w:t>
      </w:r>
      <w:r>
        <w:rPr>
          <w:highlight w:val="lightGray"/>
          <w:lang w:val="es-ES" w:eastAsia="en-US"/>
        </w:rPr>
        <w:t>75 Formato Respuesta por Tipo de Pregunta</w:t>
      </w:r>
      <w:bookmarkEnd w:id="746"/>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4220"/>
      </w:tblGrid>
      <w:tr w:rsidR="00537F3F" w:rsidRPr="00A03917" w:rsidTr="001771AB">
        <w:tc>
          <w:tcPr>
            <w:tcW w:w="2372" w:type="dxa"/>
            <w:shd w:val="clear" w:color="auto" w:fill="808080" w:themeFill="background1" w:themeFillShade="80"/>
          </w:tcPr>
          <w:p w:rsidR="00537F3F" w:rsidRPr="0074440E" w:rsidRDefault="00537F3F" w:rsidP="001771AB">
            <w:pPr>
              <w:pStyle w:val="Textoindependiente"/>
              <w:jc w:val="center"/>
              <w:rPr>
                <w:color w:val="FFFFFF" w:themeColor="background1"/>
                <w:sz w:val="20"/>
                <w:szCs w:val="20"/>
              </w:rPr>
            </w:pPr>
            <w:r w:rsidRPr="0074440E">
              <w:rPr>
                <w:color w:val="FFFFFF" w:themeColor="background1"/>
                <w:sz w:val="20"/>
                <w:szCs w:val="20"/>
              </w:rPr>
              <w:t>Tipo de pregunta</w:t>
            </w:r>
          </w:p>
        </w:tc>
        <w:tc>
          <w:tcPr>
            <w:tcW w:w="4220" w:type="dxa"/>
            <w:shd w:val="clear" w:color="auto" w:fill="808080" w:themeFill="background1" w:themeFillShade="80"/>
          </w:tcPr>
          <w:p w:rsidR="00537F3F" w:rsidRPr="0074440E" w:rsidRDefault="00537F3F" w:rsidP="001771AB">
            <w:pPr>
              <w:pStyle w:val="Textoindependiente"/>
              <w:jc w:val="center"/>
              <w:rPr>
                <w:color w:val="FFFFFF" w:themeColor="background1"/>
                <w:sz w:val="20"/>
                <w:szCs w:val="20"/>
              </w:rPr>
            </w:pPr>
            <w:r w:rsidRPr="0074440E">
              <w:rPr>
                <w:color w:val="FFFFFF" w:themeColor="background1"/>
                <w:sz w:val="20"/>
                <w:szCs w:val="20"/>
              </w:rPr>
              <w:t>Valor a mostrar</w:t>
            </w:r>
            <w:r>
              <w:rPr>
                <w:color w:val="FFFFFF" w:themeColor="background1"/>
                <w:sz w:val="20"/>
                <w:szCs w:val="20"/>
              </w:rPr>
              <w:t xml:space="preserve"> WEB </w:t>
            </w:r>
            <w:r w:rsidRPr="0074440E">
              <w:rPr>
                <w:color w:val="FFFFFF" w:themeColor="background1"/>
                <w:sz w:val="20"/>
                <w:szCs w:val="20"/>
              </w:rPr>
              <w:t>/</w:t>
            </w:r>
            <w:r>
              <w:rPr>
                <w:color w:val="FFFFFF" w:themeColor="background1"/>
                <w:sz w:val="20"/>
                <w:szCs w:val="20"/>
              </w:rPr>
              <w:t xml:space="preserve"> </w:t>
            </w:r>
            <w:r w:rsidRPr="0074440E">
              <w:rPr>
                <w:color w:val="FFFFFF" w:themeColor="background1"/>
                <w:sz w:val="20"/>
                <w:szCs w:val="20"/>
              </w:rPr>
              <w:t>exportar</w:t>
            </w:r>
            <w:r>
              <w:rPr>
                <w:color w:val="FFFFFF" w:themeColor="background1"/>
                <w:sz w:val="20"/>
                <w:szCs w:val="20"/>
              </w:rPr>
              <w:t xml:space="preserve"> Excel</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Opcional</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Opción seleccionada</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Texto</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Texto introducido</w:t>
            </w:r>
          </w:p>
        </w:tc>
      </w:tr>
      <w:tr w:rsidR="00537F3F" w:rsidRPr="00A03917" w:rsidTr="001771AB">
        <w:tc>
          <w:tcPr>
            <w:tcW w:w="2372" w:type="dxa"/>
            <w:shd w:val="clear" w:color="auto" w:fill="auto"/>
          </w:tcPr>
          <w:p w:rsidR="00537F3F" w:rsidRPr="00777A4F" w:rsidRDefault="00537F3F" w:rsidP="001771AB">
            <w:pPr>
              <w:pStyle w:val="Textoindependiente"/>
              <w:rPr>
                <w:b w:val="0"/>
                <w:sz w:val="20"/>
                <w:szCs w:val="20"/>
                <w:highlight w:val="magenta"/>
              </w:rPr>
            </w:pPr>
            <w:bookmarkStart w:id="747" w:name="_GoBack"/>
            <w:bookmarkEnd w:id="747"/>
            <w:r w:rsidRPr="00777A4F">
              <w:rPr>
                <w:b w:val="0"/>
                <w:sz w:val="20"/>
                <w:szCs w:val="20"/>
                <w:highlight w:val="magenta"/>
              </w:rPr>
              <w:t>Si o No</w:t>
            </w:r>
          </w:p>
        </w:tc>
        <w:tc>
          <w:tcPr>
            <w:tcW w:w="4220" w:type="dxa"/>
            <w:shd w:val="clear" w:color="auto" w:fill="auto"/>
          </w:tcPr>
          <w:p w:rsidR="00537F3F" w:rsidRPr="00777A4F" w:rsidRDefault="00D13D2A" w:rsidP="001771AB">
            <w:pPr>
              <w:pStyle w:val="Textoindependiente"/>
              <w:rPr>
                <w:b w:val="0"/>
                <w:sz w:val="20"/>
                <w:szCs w:val="20"/>
                <w:highlight w:val="magenta"/>
              </w:rPr>
            </w:pPr>
            <w:r w:rsidRPr="00777A4F">
              <w:rPr>
                <w:b w:val="0"/>
                <w:sz w:val="20"/>
                <w:szCs w:val="20"/>
                <w:highlight w:val="magenta"/>
              </w:rPr>
              <w:t>Opción seleccionada</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Imagen</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(Solo Web) Imagen capturada</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Porcentaje</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Valor fijado en la barra de porcentaje</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Firma</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(Solo Web) Firma capturada</w:t>
            </w:r>
          </w:p>
        </w:tc>
      </w:tr>
      <w:tr w:rsidR="00537F3F" w:rsidRPr="00A03917" w:rsidTr="001771AB">
        <w:tc>
          <w:tcPr>
            <w:tcW w:w="2372" w:type="dxa"/>
            <w:shd w:val="clear" w:color="auto" w:fill="auto"/>
          </w:tcPr>
          <w:p w:rsidR="00537F3F" w:rsidRPr="00A03917" w:rsidRDefault="00537F3F" w:rsidP="001771AB">
            <w:pPr>
              <w:pStyle w:val="Textoindependiente"/>
              <w:rPr>
                <w:b w:val="0"/>
                <w:sz w:val="20"/>
                <w:szCs w:val="20"/>
              </w:rPr>
            </w:pPr>
            <w:r w:rsidRPr="00A03917">
              <w:rPr>
                <w:b w:val="0"/>
                <w:sz w:val="20"/>
                <w:szCs w:val="20"/>
              </w:rPr>
              <w:t>Código de barras</w:t>
            </w:r>
          </w:p>
        </w:tc>
        <w:tc>
          <w:tcPr>
            <w:tcW w:w="4220" w:type="dxa"/>
            <w:shd w:val="clear" w:color="auto" w:fill="auto"/>
          </w:tcPr>
          <w:p w:rsidR="00537F3F" w:rsidRPr="00A03917" w:rsidRDefault="00537F3F" w:rsidP="001771AB">
            <w:pPr>
              <w:pStyle w:val="Textoindependiente"/>
              <w:rPr>
                <w:b w:val="0"/>
                <w:sz w:val="20"/>
                <w:szCs w:val="20"/>
              </w:rPr>
            </w:pPr>
            <w:r w:rsidRPr="00A03917">
              <w:rPr>
                <w:b w:val="0"/>
                <w:sz w:val="20"/>
                <w:szCs w:val="20"/>
              </w:rPr>
              <w:t>Valor capturado por el scanner</w:t>
            </w:r>
          </w:p>
        </w:tc>
      </w:tr>
    </w:tbl>
    <w:p w:rsidR="00537F3F" w:rsidRDefault="00537F3F" w:rsidP="00537F3F">
      <w:pPr>
        <w:pStyle w:val="Prrafodelista"/>
        <w:ind w:left="0"/>
        <w:jc w:val="both"/>
        <w:rPr>
          <w:rFonts w:cs="Arial"/>
          <w:sz w:val="20"/>
          <w:szCs w:val="20"/>
          <w:lang w:eastAsia="en-US"/>
        </w:rPr>
      </w:pPr>
    </w:p>
    <w:p w:rsidR="00537F3F" w:rsidRPr="00151CDF" w:rsidRDefault="00537F3F" w:rsidP="00537F3F">
      <w:pPr>
        <w:pStyle w:val="Prrafodelista"/>
        <w:ind w:left="0"/>
        <w:jc w:val="both"/>
        <w:rPr>
          <w:rFonts w:cs="Arial"/>
          <w:sz w:val="20"/>
          <w:szCs w:val="20"/>
          <w:lang w:eastAsia="en-US"/>
        </w:rPr>
      </w:pPr>
    </w:p>
    <w:p w:rsidR="00353F4E" w:rsidRPr="00353F4E" w:rsidRDefault="00353F4E" w:rsidP="00353F4E">
      <w:pPr>
        <w:pStyle w:val="Ttulo1"/>
        <w:numPr>
          <w:ilvl w:val="1"/>
          <w:numId w:val="1"/>
        </w:numPr>
        <w:tabs>
          <w:tab w:val="clear" w:pos="720"/>
          <w:tab w:val="clear" w:pos="792"/>
          <w:tab w:val="num" w:pos="567"/>
        </w:tabs>
        <w:autoSpaceDE/>
        <w:autoSpaceDN/>
        <w:adjustRightInd/>
        <w:spacing w:before="120" w:after="60" w:line="240" w:lineRule="atLeast"/>
        <w:ind w:hanging="792"/>
        <w:rPr>
          <w:highlight w:val="cyan"/>
          <w:lang w:val="es-ES" w:eastAsia="en-US"/>
        </w:rPr>
      </w:pPr>
      <w:bookmarkStart w:id="748" w:name="RN376"/>
      <w:r w:rsidRPr="00353F4E">
        <w:rPr>
          <w:highlight w:val="cyan"/>
          <w:lang w:val="es-ES" w:eastAsia="en-US"/>
        </w:rPr>
        <w:t>RN3</w:t>
      </w:r>
      <w:r>
        <w:rPr>
          <w:highlight w:val="cyan"/>
          <w:lang w:val="es-ES" w:eastAsia="en-US"/>
        </w:rPr>
        <w:t>76</w:t>
      </w:r>
      <w:r w:rsidRPr="00353F4E">
        <w:rPr>
          <w:highlight w:val="cyan"/>
          <w:lang w:val="es-ES" w:eastAsia="en-US"/>
        </w:rPr>
        <w:t xml:space="preserve"> Encuesta de </w:t>
      </w:r>
      <w:r>
        <w:rPr>
          <w:highlight w:val="cyan"/>
          <w:lang w:val="es-ES" w:eastAsia="en-US"/>
        </w:rPr>
        <w:t>Calidad</w:t>
      </w:r>
      <w:r w:rsidRPr="00353F4E">
        <w:rPr>
          <w:highlight w:val="cyan"/>
          <w:lang w:val="es-ES" w:eastAsia="en-US"/>
        </w:rPr>
        <w:t xml:space="preserve"> </w:t>
      </w:r>
      <w:r>
        <w:rPr>
          <w:highlight w:val="cyan"/>
          <w:lang w:val="es-ES" w:eastAsia="en-US"/>
        </w:rPr>
        <w:t>Instalación</w:t>
      </w:r>
      <w:bookmarkEnd w:id="748"/>
    </w:p>
    <w:p w:rsidR="00353F4E" w:rsidRPr="00353F4E" w:rsidRDefault="00353F4E" w:rsidP="00353F4E">
      <w:pPr>
        <w:pStyle w:val="Prrafodelista"/>
        <w:ind w:left="0"/>
        <w:jc w:val="both"/>
        <w:rPr>
          <w:rFonts w:cs="Arial"/>
          <w:sz w:val="20"/>
          <w:szCs w:val="20"/>
          <w:highlight w:val="cyan"/>
          <w:lang w:eastAsia="en-US"/>
        </w:rPr>
      </w:pPr>
      <w:r w:rsidRPr="00353F4E">
        <w:rPr>
          <w:rFonts w:cs="Arial"/>
          <w:sz w:val="20"/>
          <w:szCs w:val="20"/>
          <w:highlight w:val="cyan"/>
          <w:lang w:eastAsia="en-US"/>
        </w:rPr>
        <w:t xml:space="preserve">Las encuestas que pertenecen al grupo de </w:t>
      </w:r>
      <w:r>
        <w:rPr>
          <w:rFonts w:cs="Arial"/>
          <w:sz w:val="20"/>
          <w:szCs w:val="20"/>
          <w:highlight w:val="cyan"/>
          <w:lang w:eastAsia="en-US"/>
        </w:rPr>
        <w:t>Calidad</w:t>
      </w:r>
      <w:r w:rsidRPr="00353F4E">
        <w:rPr>
          <w:rFonts w:cs="Arial"/>
          <w:sz w:val="20"/>
          <w:szCs w:val="20"/>
          <w:highlight w:val="cyan"/>
          <w:lang w:eastAsia="en-US"/>
        </w:rPr>
        <w:t xml:space="preserve"> y de tipo </w:t>
      </w:r>
      <w:r>
        <w:rPr>
          <w:rFonts w:cs="Arial"/>
          <w:sz w:val="20"/>
          <w:szCs w:val="20"/>
          <w:highlight w:val="cyan"/>
          <w:lang w:eastAsia="en-US"/>
        </w:rPr>
        <w:t>Instalación</w:t>
      </w:r>
      <w:r w:rsidRPr="00353F4E">
        <w:rPr>
          <w:rFonts w:cs="Arial"/>
          <w:sz w:val="20"/>
          <w:szCs w:val="20"/>
          <w:highlight w:val="cyan"/>
          <w:lang w:eastAsia="en-US"/>
        </w:rPr>
        <w:t>.</w:t>
      </w:r>
    </w:p>
    <w:p w:rsidR="00353F4E" w:rsidRPr="00353F4E" w:rsidRDefault="00353F4E" w:rsidP="00353F4E">
      <w:pPr>
        <w:pStyle w:val="Prrafodelista"/>
        <w:ind w:left="0"/>
        <w:rPr>
          <w:rFonts w:cs="Arial"/>
          <w:b/>
          <w:szCs w:val="20"/>
          <w:highlight w:val="cyan"/>
          <w:lang w:eastAsia="en-US"/>
        </w:rPr>
      </w:pPr>
    </w:p>
    <w:p w:rsidR="00353F4E" w:rsidRPr="00353F4E" w:rsidRDefault="00353F4E" w:rsidP="00353F4E">
      <w:pPr>
        <w:pStyle w:val="Ttulo1"/>
        <w:numPr>
          <w:ilvl w:val="1"/>
          <w:numId w:val="1"/>
        </w:numPr>
        <w:tabs>
          <w:tab w:val="clear" w:pos="720"/>
          <w:tab w:val="clear" w:pos="792"/>
          <w:tab w:val="num" w:pos="567"/>
        </w:tabs>
        <w:autoSpaceDE/>
        <w:autoSpaceDN/>
        <w:adjustRightInd/>
        <w:spacing w:before="120" w:after="60" w:line="240" w:lineRule="atLeast"/>
        <w:ind w:hanging="792"/>
        <w:rPr>
          <w:highlight w:val="cyan"/>
          <w:lang w:val="es-ES" w:eastAsia="en-US"/>
        </w:rPr>
      </w:pPr>
      <w:bookmarkStart w:id="749" w:name="RN377"/>
      <w:r w:rsidRPr="00353F4E">
        <w:rPr>
          <w:highlight w:val="cyan"/>
          <w:lang w:val="es-ES" w:eastAsia="en-US"/>
        </w:rPr>
        <w:t>RN37</w:t>
      </w:r>
      <w:r w:rsidR="000C562D">
        <w:rPr>
          <w:highlight w:val="cyan"/>
          <w:lang w:val="es-ES" w:eastAsia="en-US"/>
        </w:rPr>
        <w:t>7</w:t>
      </w:r>
      <w:r w:rsidRPr="00353F4E">
        <w:rPr>
          <w:highlight w:val="cyan"/>
          <w:lang w:val="es-ES" w:eastAsia="en-US"/>
        </w:rPr>
        <w:t xml:space="preserve"> Encuesta de </w:t>
      </w:r>
      <w:r>
        <w:rPr>
          <w:highlight w:val="cyan"/>
          <w:lang w:val="es-ES" w:eastAsia="en-US"/>
        </w:rPr>
        <w:t>Calidad Queja</w:t>
      </w:r>
      <w:bookmarkEnd w:id="749"/>
    </w:p>
    <w:p w:rsidR="00353F4E" w:rsidRPr="00353F4E" w:rsidRDefault="00353F4E" w:rsidP="00353F4E">
      <w:pPr>
        <w:pStyle w:val="Prrafodelista"/>
        <w:ind w:left="0"/>
        <w:jc w:val="both"/>
        <w:rPr>
          <w:rFonts w:cs="Arial"/>
          <w:sz w:val="20"/>
          <w:szCs w:val="20"/>
          <w:highlight w:val="cyan"/>
          <w:lang w:eastAsia="en-US"/>
        </w:rPr>
      </w:pPr>
      <w:r w:rsidRPr="00353F4E">
        <w:rPr>
          <w:rFonts w:cs="Arial"/>
          <w:sz w:val="20"/>
          <w:szCs w:val="20"/>
          <w:highlight w:val="cyan"/>
          <w:lang w:eastAsia="en-US"/>
        </w:rPr>
        <w:t xml:space="preserve">Las encuestas que pertenecen al grupo de </w:t>
      </w:r>
      <w:r>
        <w:rPr>
          <w:rFonts w:cs="Arial"/>
          <w:sz w:val="20"/>
          <w:szCs w:val="20"/>
          <w:highlight w:val="cyan"/>
          <w:lang w:eastAsia="en-US"/>
        </w:rPr>
        <w:t>Calidad</w:t>
      </w:r>
      <w:r w:rsidRPr="00353F4E">
        <w:rPr>
          <w:rFonts w:cs="Arial"/>
          <w:sz w:val="20"/>
          <w:szCs w:val="20"/>
          <w:highlight w:val="cyan"/>
          <w:lang w:eastAsia="en-US"/>
        </w:rPr>
        <w:t xml:space="preserve"> y de tipo </w:t>
      </w:r>
      <w:r>
        <w:rPr>
          <w:rFonts w:cs="Arial"/>
          <w:sz w:val="20"/>
          <w:szCs w:val="20"/>
          <w:highlight w:val="cyan"/>
          <w:lang w:eastAsia="en-US"/>
        </w:rPr>
        <w:t>Queja</w:t>
      </w:r>
      <w:r w:rsidRPr="00353F4E">
        <w:rPr>
          <w:rFonts w:cs="Arial"/>
          <w:sz w:val="20"/>
          <w:szCs w:val="20"/>
          <w:highlight w:val="cyan"/>
          <w:lang w:eastAsia="en-US"/>
        </w:rPr>
        <w:t>.</w:t>
      </w:r>
    </w:p>
    <w:p w:rsidR="00227441" w:rsidRDefault="00227441" w:rsidP="00F37AB9">
      <w:pPr>
        <w:pStyle w:val="Prrafodelista"/>
        <w:ind w:left="0"/>
        <w:rPr>
          <w:rFonts w:cs="Arial"/>
          <w:b/>
          <w:szCs w:val="20"/>
          <w:lang w:eastAsia="en-US"/>
        </w:rPr>
      </w:pPr>
    </w:p>
    <w:p w:rsidR="000A1522" w:rsidRPr="009C0724" w:rsidRDefault="000A1522" w:rsidP="000A1522">
      <w:pPr>
        <w:pStyle w:val="Ttulo1"/>
        <w:numPr>
          <w:ilvl w:val="1"/>
          <w:numId w:val="1"/>
        </w:numPr>
        <w:tabs>
          <w:tab w:val="clear" w:pos="720"/>
          <w:tab w:val="clear" w:pos="792"/>
          <w:tab w:val="num" w:pos="567"/>
        </w:tabs>
        <w:autoSpaceDE/>
        <w:autoSpaceDN/>
        <w:adjustRightInd/>
        <w:spacing w:before="120" w:after="60" w:line="240" w:lineRule="atLeast"/>
        <w:ind w:hanging="792"/>
        <w:rPr>
          <w:highlight w:val="cyan"/>
          <w:lang w:val="es-ES" w:eastAsia="en-US"/>
        </w:rPr>
      </w:pPr>
      <w:bookmarkStart w:id="750" w:name="RN378"/>
      <w:r w:rsidRPr="009C0724">
        <w:rPr>
          <w:highlight w:val="cyan"/>
          <w:lang w:val="es-ES" w:eastAsia="en-US"/>
        </w:rPr>
        <w:t>RN37</w:t>
      </w:r>
      <w:r w:rsidR="009C0724">
        <w:rPr>
          <w:highlight w:val="cyan"/>
          <w:lang w:val="es-ES" w:eastAsia="en-US"/>
        </w:rPr>
        <w:t>8</w:t>
      </w:r>
      <w:r w:rsidRPr="009C0724">
        <w:rPr>
          <w:highlight w:val="cyan"/>
          <w:lang w:val="es-ES" w:eastAsia="en-US"/>
        </w:rPr>
        <w:t xml:space="preserve"> Agrupar Preguntas de Encuestas de Calidad</w:t>
      </w:r>
      <w:bookmarkEnd w:id="750"/>
    </w:p>
    <w:p w:rsidR="00F37AB9" w:rsidRPr="00151CDF" w:rsidRDefault="000A1522" w:rsidP="000A1522">
      <w:pPr>
        <w:pStyle w:val="Prrafodelista"/>
        <w:ind w:left="0"/>
        <w:jc w:val="both"/>
        <w:rPr>
          <w:rFonts w:cs="Arial"/>
          <w:sz w:val="20"/>
          <w:szCs w:val="20"/>
          <w:lang w:eastAsia="en-US"/>
        </w:rPr>
      </w:pPr>
      <w:r w:rsidRPr="009C0724">
        <w:rPr>
          <w:rFonts w:cs="Arial"/>
          <w:sz w:val="20"/>
          <w:szCs w:val="20"/>
          <w:highlight w:val="cyan"/>
          <w:lang w:eastAsia="en-US"/>
        </w:rPr>
        <w:t>Agrupar las preguntas  de  acuerdo a su tipo de encuesta de calidad: “instalación” o “queja”</w:t>
      </w:r>
    </w:p>
    <w:p w:rsidR="00F37AB9" w:rsidRDefault="00F37AB9" w:rsidP="00F37AB9">
      <w:pPr>
        <w:pStyle w:val="Prrafodelista"/>
        <w:ind w:left="0"/>
        <w:rPr>
          <w:rFonts w:cs="Arial"/>
          <w:b/>
          <w:szCs w:val="20"/>
          <w:lang w:eastAsia="en-US"/>
        </w:rPr>
      </w:pPr>
    </w:p>
    <w:p w:rsidR="001771AB" w:rsidRPr="001771AB" w:rsidRDefault="001771AB" w:rsidP="001771AB">
      <w:pPr>
        <w:pStyle w:val="Ttulo1"/>
        <w:numPr>
          <w:ilvl w:val="1"/>
          <w:numId w:val="1"/>
        </w:numPr>
        <w:tabs>
          <w:tab w:val="clear" w:pos="720"/>
          <w:tab w:val="clear" w:pos="792"/>
          <w:tab w:val="num" w:pos="567"/>
        </w:tabs>
        <w:autoSpaceDE/>
        <w:autoSpaceDN/>
        <w:adjustRightInd/>
        <w:spacing w:before="120" w:after="60" w:line="240" w:lineRule="atLeast"/>
        <w:ind w:hanging="792"/>
        <w:rPr>
          <w:highlight w:val="magenta"/>
          <w:lang w:val="es-ES" w:eastAsia="en-US"/>
        </w:rPr>
      </w:pPr>
      <w:bookmarkStart w:id="751" w:name="RN379"/>
      <w:r w:rsidRPr="001771AB">
        <w:rPr>
          <w:highlight w:val="magenta"/>
          <w:lang w:val="es-ES" w:eastAsia="en-US"/>
        </w:rPr>
        <w:t>RN379 Total de Equipos Asignados</w:t>
      </w:r>
      <w:bookmarkEnd w:id="751"/>
    </w:p>
    <w:p w:rsidR="001771AB" w:rsidRDefault="001771AB" w:rsidP="001771AB">
      <w:pPr>
        <w:pStyle w:val="Prrafodelista"/>
        <w:ind w:left="0"/>
        <w:jc w:val="both"/>
        <w:rPr>
          <w:rFonts w:cs="Arial"/>
          <w:sz w:val="20"/>
          <w:szCs w:val="20"/>
          <w:lang w:eastAsia="en-US"/>
        </w:rPr>
      </w:pPr>
      <w:r w:rsidRPr="001771AB">
        <w:rPr>
          <w:rFonts w:cs="Arial"/>
          <w:sz w:val="20"/>
          <w:szCs w:val="20"/>
          <w:highlight w:val="magenta"/>
          <w:lang w:eastAsia="en-US"/>
        </w:rPr>
        <w:t>Sumatoria total de los equipos digitales asignados</w:t>
      </w:r>
      <w:r>
        <w:rPr>
          <w:rFonts w:cs="Arial"/>
          <w:sz w:val="20"/>
          <w:szCs w:val="20"/>
          <w:lang w:eastAsia="en-US"/>
        </w:rPr>
        <w:t xml:space="preserve"> </w:t>
      </w:r>
    </w:p>
    <w:p w:rsidR="007A5648" w:rsidRDefault="007A5648" w:rsidP="007A5648">
      <w:pPr>
        <w:pStyle w:val="Prrafodelista"/>
        <w:ind w:left="0"/>
        <w:rPr>
          <w:rFonts w:cs="Arial"/>
          <w:b/>
          <w:szCs w:val="20"/>
          <w:lang w:eastAsia="en-US"/>
        </w:rPr>
      </w:pPr>
    </w:p>
    <w:p w:rsidR="00F37AB9" w:rsidRDefault="00F37AB9" w:rsidP="00595D86">
      <w:pPr>
        <w:pStyle w:val="Prrafodelista"/>
        <w:ind w:left="0"/>
        <w:rPr>
          <w:rFonts w:cs="Arial"/>
          <w:b/>
          <w:szCs w:val="20"/>
          <w:lang w:eastAsia="en-US"/>
        </w:rPr>
      </w:pPr>
    </w:p>
    <w:p w:rsidR="00A4395A" w:rsidRPr="00526216" w:rsidRDefault="00A4395A" w:rsidP="00A4395A">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752" w:name="_Toc319402179"/>
      <w:r w:rsidRPr="00526216">
        <w:rPr>
          <w:bCs w:val="0"/>
          <w:szCs w:val="20"/>
          <w:lang w:eastAsia="en-US"/>
        </w:rPr>
        <w:t>Grupo Reglas de Negocio Interfaces</w:t>
      </w:r>
      <w:bookmarkEnd w:id="752"/>
    </w:p>
    <w:p w:rsidR="00A4395A" w:rsidRPr="00526216" w:rsidRDefault="00A4395A" w:rsidP="00A4395A">
      <w:pPr>
        <w:rPr>
          <w:lang w:val="es-MX" w:eastAsia="en-US"/>
        </w:rPr>
      </w:pPr>
    </w:p>
    <w:p w:rsidR="00A4395A" w:rsidRPr="00526216" w:rsidRDefault="00A4395A" w:rsidP="00A4395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53" w:name="RNI01"/>
      <w:bookmarkStart w:id="754" w:name="_Toc319402180"/>
      <w:r w:rsidRPr="00526216">
        <w:rPr>
          <w:bCs w:val="0"/>
          <w:szCs w:val="20"/>
          <w:lang w:eastAsia="en-US"/>
        </w:rPr>
        <w:t xml:space="preserve">RN01 </w:t>
      </w:r>
      <w:r w:rsidR="00B33655" w:rsidRPr="00526216">
        <w:rPr>
          <w:bCs w:val="0"/>
          <w:szCs w:val="20"/>
          <w:lang w:eastAsia="en-US"/>
        </w:rPr>
        <w:t>Ruta de Archivos XML de Entrada</w:t>
      </w:r>
      <w:bookmarkEnd w:id="753"/>
      <w:bookmarkEnd w:id="754"/>
    </w:p>
    <w:p w:rsidR="007D62F8" w:rsidRPr="00526216" w:rsidRDefault="007D62F8" w:rsidP="007D62F8">
      <w:pPr>
        <w:pStyle w:val="Prrafodelista"/>
        <w:ind w:left="0"/>
        <w:jc w:val="both"/>
        <w:rPr>
          <w:rFonts w:cs="Arial"/>
          <w:sz w:val="20"/>
          <w:szCs w:val="20"/>
          <w:lang w:eastAsia="en-US"/>
        </w:rPr>
      </w:pPr>
      <w:r w:rsidRPr="00526216">
        <w:rPr>
          <w:rFonts w:cs="Arial"/>
          <w:sz w:val="20"/>
          <w:szCs w:val="20"/>
          <w:lang w:eastAsia="en-US"/>
        </w:rPr>
        <w:t>De las configuraciones en el servidor Web traer la información del parámetro correspondiente a la “Ruta de Archivos XML de Entrada”.</w:t>
      </w:r>
    </w:p>
    <w:p w:rsidR="00355C3F" w:rsidRPr="00526216" w:rsidRDefault="00355C3F">
      <w:pPr>
        <w:rPr>
          <w:bCs/>
          <w:szCs w:val="20"/>
          <w:lang w:eastAsia="en-US"/>
        </w:rPr>
      </w:pPr>
    </w:p>
    <w:p w:rsidR="00355C3F" w:rsidRPr="00526216" w:rsidRDefault="00355C3F" w:rsidP="00355C3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55" w:name="_Toc319402181"/>
      <w:bookmarkStart w:id="756" w:name="RNI02"/>
      <w:r w:rsidRPr="00526216">
        <w:rPr>
          <w:bCs w:val="0"/>
          <w:szCs w:val="20"/>
          <w:lang w:eastAsia="en-US"/>
        </w:rPr>
        <w:t>RN02 Archivos XML de Entrada</w:t>
      </w:r>
      <w:bookmarkEnd w:id="755"/>
    </w:p>
    <w:bookmarkEnd w:id="756"/>
    <w:p w:rsidR="00355C3F" w:rsidRPr="00526216" w:rsidRDefault="00454EE7" w:rsidP="00355C3F">
      <w:pPr>
        <w:pStyle w:val="InfoBlue"/>
      </w:pPr>
      <w:r w:rsidRPr="00526216">
        <w:t xml:space="preserve">Los archivos XML de entrada </w:t>
      </w:r>
      <w:r w:rsidR="00063A15" w:rsidRPr="00526216">
        <w:t xml:space="preserve">en el caso de la carga inicial </w:t>
      </w:r>
      <w:r w:rsidR="0025191C" w:rsidRPr="00526216">
        <w:t xml:space="preserve">serán enviados por ciudad </w:t>
      </w:r>
      <w:r w:rsidR="00063A15" w:rsidRPr="00526216">
        <w:t xml:space="preserve"> </w:t>
      </w:r>
      <w:r w:rsidR="0025191C" w:rsidRPr="00526216">
        <w:t xml:space="preserve">y vendrá </w:t>
      </w:r>
      <w:r w:rsidRPr="00526216">
        <w:t>un</w:t>
      </w:r>
      <w:r w:rsidR="0025191C" w:rsidRPr="00526216">
        <w:t xml:space="preserve"> XML por</w:t>
      </w:r>
      <w:r w:rsidRPr="00526216">
        <w:t xml:space="preserve"> cada una de las entidades siguientes:</w:t>
      </w:r>
      <w:r w:rsidR="007D7DDA" w:rsidRPr="00526216">
        <w:t xml:space="preserve"> </w:t>
      </w:r>
      <w:proofErr w:type="spellStart"/>
      <w:r w:rsidR="007D7DDA" w:rsidRPr="00526216">
        <w:t>Region</w:t>
      </w:r>
      <w:proofErr w:type="spellEnd"/>
      <w:r w:rsidR="007D7DDA" w:rsidRPr="00526216">
        <w:t xml:space="preserve">, Ciudad, </w:t>
      </w:r>
      <w:proofErr w:type="spellStart"/>
      <w:r w:rsidR="007D7DDA" w:rsidRPr="00526216">
        <w:t>CuadrillaSupervisor</w:t>
      </w:r>
      <w:proofErr w:type="spellEnd"/>
      <w:r w:rsidR="007D7DDA" w:rsidRPr="00526216">
        <w:t xml:space="preserve">, Cuadrilla, Material, </w:t>
      </w:r>
      <w:proofErr w:type="spellStart"/>
      <w:r w:rsidR="007D7DDA" w:rsidRPr="00526216">
        <w:t>MaterialDigital</w:t>
      </w:r>
      <w:proofErr w:type="spellEnd"/>
      <w:r w:rsidR="007D7DDA" w:rsidRPr="00526216">
        <w:t xml:space="preserve">, Trabajo, </w:t>
      </w:r>
      <w:proofErr w:type="spellStart"/>
      <w:r w:rsidR="007D7DDA" w:rsidRPr="00526216">
        <w:t>TrabajoMaterial</w:t>
      </w:r>
      <w:proofErr w:type="spellEnd"/>
      <w:r w:rsidR="007D7DDA" w:rsidRPr="00526216">
        <w:t xml:space="preserve">, Inventario, </w:t>
      </w:r>
      <w:proofErr w:type="spellStart"/>
      <w:r w:rsidR="007D7DDA" w:rsidRPr="00526216">
        <w:t>Requisicion</w:t>
      </w:r>
      <w:proofErr w:type="spellEnd"/>
      <w:r w:rsidR="007D7DDA" w:rsidRPr="00526216">
        <w:t xml:space="preserve">, Suscriptor, </w:t>
      </w:r>
      <w:proofErr w:type="spellStart"/>
      <w:r w:rsidR="007D7DDA" w:rsidRPr="00526216">
        <w:t>OrdenTrabajo</w:t>
      </w:r>
      <w:proofErr w:type="spellEnd"/>
      <w:r w:rsidR="007D7DDA" w:rsidRPr="00526216">
        <w:t xml:space="preserve">, Servicio, </w:t>
      </w:r>
      <w:proofErr w:type="spellStart"/>
      <w:r w:rsidR="007D7DDA" w:rsidRPr="00526216">
        <w:t>ServicioContratado</w:t>
      </w:r>
      <w:proofErr w:type="spellEnd"/>
      <w:r w:rsidR="007D7DDA" w:rsidRPr="00526216">
        <w:t xml:space="preserve">, </w:t>
      </w:r>
      <w:proofErr w:type="spellStart"/>
      <w:r w:rsidR="007D7DDA" w:rsidRPr="00526216">
        <w:t>ValorReferencia</w:t>
      </w:r>
      <w:proofErr w:type="spellEnd"/>
      <w:r w:rsidR="00F66206" w:rsidRPr="00526216">
        <w:t xml:space="preserve">, </w:t>
      </w:r>
      <w:proofErr w:type="spellStart"/>
      <w:r w:rsidR="00F66206" w:rsidRPr="00526216">
        <w:t>ServicioEquipo</w:t>
      </w:r>
      <w:proofErr w:type="spellEnd"/>
      <w:r w:rsidR="007D7DDA" w:rsidRPr="00526216">
        <w:t>.</w:t>
      </w:r>
      <w:r w:rsidR="00063A15" w:rsidRPr="00526216">
        <w:t xml:space="preserve"> En el caso de los XML durante la jornada el envío será cuando el evento ocurra y solo se enviará el XML correspondiente al evento.</w:t>
      </w:r>
    </w:p>
    <w:p w:rsidR="008871C9" w:rsidRPr="00526216" w:rsidRDefault="008871C9">
      <w:pPr>
        <w:rPr>
          <w:bCs/>
          <w:szCs w:val="20"/>
          <w:lang w:eastAsia="en-US"/>
        </w:rPr>
      </w:pPr>
    </w:p>
    <w:p w:rsidR="008871C9" w:rsidRPr="00526216" w:rsidRDefault="008871C9" w:rsidP="008871C9">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57" w:name="_Toc319402182"/>
      <w:bookmarkStart w:id="758" w:name="RN03"/>
      <w:bookmarkStart w:id="759" w:name="RNI03"/>
      <w:r w:rsidRPr="00526216">
        <w:rPr>
          <w:bCs w:val="0"/>
          <w:szCs w:val="20"/>
          <w:lang w:eastAsia="en-US"/>
        </w:rPr>
        <w:t>RN0</w:t>
      </w:r>
      <w:r w:rsidR="009806A6" w:rsidRPr="00526216">
        <w:rPr>
          <w:bCs w:val="0"/>
          <w:szCs w:val="20"/>
          <w:lang w:eastAsia="en-US"/>
        </w:rPr>
        <w:t>3</w:t>
      </w:r>
      <w:r w:rsidRPr="00526216">
        <w:rPr>
          <w:bCs w:val="0"/>
          <w:szCs w:val="20"/>
          <w:lang w:eastAsia="en-US"/>
        </w:rPr>
        <w:t xml:space="preserve"> Orden de Procesamiento de Interfaces</w:t>
      </w:r>
      <w:bookmarkEnd w:id="757"/>
    </w:p>
    <w:bookmarkEnd w:id="758"/>
    <w:bookmarkEnd w:id="759"/>
    <w:p w:rsidR="008871C9" w:rsidRPr="00526216" w:rsidRDefault="008871C9" w:rsidP="008871C9">
      <w:pPr>
        <w:pStyle w:val="InfoBlue"/>
      </w:pPr>
      <w:r w:rsidRPr="00526216">
        <w:t xml:space="preserve">El orden en que se debe procesar los archivos XML de entrada deberá ser el siguiente: </w:t>
      </w:r>
      <w:proofErr w:type="spellStart"/>
      <w:r w:rsidRPr="00526216">
        <w:t>ValorReferencia</w:t>
      </w:r>
      <w:proofErr w:type="spellEnd"/>
      <w:r w:rsidRPr="00526216">
        <w:t xml:space="preserve">, </w:t>
      </w:r>
      <w:proofErr w:type="spellStart"/>
      <w:r w:rsidRPr="00526216">
        <w:t>Region</w:t>
      </w:r>
      <w:proofErr w:type="spellEnd"/>
      <w:r w:rsidRPr="00526216">
        <w:t xml:space="preserve">, Ciudad, </w:t>
      </w:r>
      <w:proofErr w:type="spellStart"/>
      <w:r w:rsidRPr="00526216">
        <w:t>CuadrillaSupervisor</w:t>
      </w:r>
      <w:proofErr w:type="spellEnd"/>
      <w:r w:rsidRPr="00526216">
        <w:t xml:space="preserve">, Cuadrilla, Material, </w:t>
      </w:r>
      <w:proofErr w:type="spellStart"/>
      <w:r w:rsidRPr="00526216">
        <w:t>MaterialDigital</w:t>
      </w:r>
      <w:proofErr w:type="spellEnd"/>
      <w:r w:rsidRPr="00526216">
        <w:t xml:space="preserve">, Trabajo, </w:t>
      </w:r>
      <w:proofErr w:type="spellStart"/>
      <w:r w:rsidRPr="00526216">
        <w:t>TrabajoMaterial</w:t>
      </w:r>
      <w:proofErr w:type="spellEnd"/>
      <w:r w:rsidRPr="00526216">
        <w:t xml:space="preserve">, Inventario, </w:t>
      </w:r>
      <w:proofErr w:type="spellStart"/>
      <w:r w:rsidRPr="00526216">
        <w:t>Requisicion</w:t>
      </w:r>
      <w:proofErr w:type="spellEnd"/>
      <w:r w:rsidRPr="00526216">
        <w:t>, Suscriptor,</w:t>
      </w:r>
      <w:r w:rsidR="00D97CCB" w:rsidRPr="00526216">
        <w:t xml:space="preserve"> Servicio,</w:t>
      </w:r>
      <w:r w:rsidRPr="00526216">
        <w:t xml:space="preserve"> </w:t>
      </w:r>
      <w:proofErr w:type="spellStart"/>
      <w:r w:rsidRPr="00526216">
        <w:t>OrdenTrabajo</w:t>
      </w:r>
      <w:proofErr w:type="spellEnd"/>
      <w:r w:rsidRPr="00526216">
        <w:t xml:space="preserve">, </w:t>
      </w:r>
      <w:proofErr w:type="spellStart"/>
      <w:r w:rsidRPr="00526216">
        <w:t>ServicioContratado</w:t>
      </w:r>
      <w:proofErr w:type="spellEnd"/>
      <w:r w:rsidR="000E7352" w:rsidRPr="00526216">
        <w:t xml:space="preserve">, </w:t>
      </w:r>
      <w:proofErr w:type="spellStart"/>
      <w:r w:rsidR="000E7352" w:rsidRPr="00526216">
        <w:t>ServicioEquipo</w:t>
      </w:r>
      <w:proofErr w:type="spellEnd"/>
      <w:r w:rsidRPr="00526216">
        <w:t>.</w:t>
      </w:r>
    </w:p>
    <w:p w:rsidR="00653A6C" w:rsidRPr="00526216" w:rsidRDefault="00653A6C">
      <w:pPr>
        <w:rPr>
          <w:bCs/>
          <w:szCs w:val="20"/>
          <w:lang w:eastAsia="en-US"/>
        </w:rPr>
      </w:pPr>
    </w:p>
    <w:p w:rsidR="00570E14" w:rsidRPr="00526216" w:rsidRDefault="00570E14" w:rsidP="00570E14">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60" w:name="RNI04"/>
      <w:bookmarkStart w:id="761" w:name="_Toc319402183"/>
      <w:bookmarkEnd w:id="760"/>
      <w:r w:rsidRPr="00526216">
        <w:rPr>
          <w:bCs w:val="0"/>
          <w:szCs w:val="20"/>
          <w:lang w:eastAsia="en-US"/>
        </w:rPr>
        <w:t>RN04 Estado Activo</w:t>
      </w:r>
      <w:bookmarkEnd w:id="761"/>
    </w:p>
    <w:p w:rsidR="00570E14" w:rsidRPr="00151CDF" w:rsidRDefault="00570E14" w:rsidP="00570E14">
      <w:pPr>
        <w:rPr>
          <w:rFonts w:cs="Arial"/>
          <w:sz w:val="20"/>
          <w:szCs w:val="20"/>
          <w:lang w:eastAsia="en-US"/>
        </w:rPr>
      </w:pPr>
      <w:r w:rsidRPr="00151CDF">
        <w:rPr>
          <w:rFonts w:cs="Arial"/>
          <w:sz w:val="20"/>
          <w:szCs w:val="20"/>
          <w:lang w:eastAsia="en-US"/>
        </w:rPr>
        <w:t>Asignar por defecto el estado de activo.</w:t>
      </w:r>
    </w:p>
    <w:p w:rsidR="00570E14" w:rsidRPr="00151CDF" w:rsidRDefault="00570E14">
      <w:pPr>
        <w:rPr>
          <w:bCs/>
          <w:szCs w:val="20"/>
          <w:lang w:eastAsia="en-US"/>
        </w:rPr>
      </w:pPr>
    </w:p>
    <w:p w:rsidR="00C31808" w:rsidRPr="00151CDF" w:rsidRDefault="00C31808" w:rsidP="00C3180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62" w:name="_Toc319402184"/>
      <w:bookmarkStart w:id="763" w:name="RNI05"/>
      <w:r w:rsidRPr="00151CDF">
        <w:rPr>
          <w:bCs w:val="0"/>
          <w:szCs w:val="20"/>
          <w:lang w:eastAsia="en-US"/>
        </w:rPr>
        <w:t xml:space="preserve">RN05 </w:t>
      </w:r>
      <w:r w:rsidR="0093687F" w:rsidRPr="00151CDF">
        <w:rPr>
          <w:bCs w:val="0"/>
          <w:szCs w:val="20"/>
          <w:lang w:eastAsia="en-US"/>
        </w:rPr>
        <w:t>Cadena</w:t>
      </w:r>
      <w:r w:rsidRPr="00151CDF">
        <w:rPr>
          <w:bCs w:val="0"/>
          <w:szCs w:val="20"/>
          <w:lang w:eastAsia="en-US"/>
        </w:rPr>
        <w:t xml:space="preserve"> Binari</w:t>
      </w:r>
      <w:r w:rsidR="0093687F" w:rsidRPr="00151CDF">
        <w:rPr>
          <w:bCs w:val="0"/>
          <w:szCs w:val="20"/>
          <w:lang w:eastAsia="en-US"/>
        </w:rPr>
        <w:t>a</w:t>
      </w:r>
      <w:bookmarkEnd w:id="762"/>
    </w:p>
    <w:bookmarkEnd w:id="763"/>
    <w:p w:rsidR="00C31808" w:rsidRPr="00151CDF" w:rsidRDefault="00F35825" w:rsidP="00C31808">
      <w:pPr>
        <w:rPr>
          <w:rFonts w:cs="Arial"/>
          <w:sz w:val="20"/>
          <w:szCs w:val="20"/>
          <w:lang w:eastAsia="en-US"/>
        </w:rPr>
      </w:pPr>
      <w:r w:rsidRPr="00151CDF">
        <w:rPr>
          <w:rFonts w:cs="Arial"/>
          <w:sz w:val="20"/>
          <w:szCs w:val="20"/>
          <w:lang w:eastAsia="en-US"/>
        </w:rPr>
        <w:t>El dato</w:t>
      </w:r>
      <w:r w:rsidR="00C31808" w:rsidRPr="00151CDF">
        <w:rPr>
          <w:rFonts w:cs="Arial"/>
          <w:sz w:val="20"/>
          <w:szCs w:val="20"/>
          <w:lang w:eastAsia="en-US"/>
        </w:rPr>
        <w:t xml:space="preserve"> debe contener solamente </w:t>
      </w:r>
      <w:r w:rsidRPr="00151CDF">
        <w:rPr>
          <w:rFonts w:cs="Arial"/>
          <w:sz w:val="20"/>
          <w:szCs w:val="20"/>
          <w:lang w:eastAsia="en-US"/>
        </w:rPr>
        <w:t>los números</w:t>
      </w:r>
      <w:r w:rsidR="00C31808" w:rsidRPr="00151CDF">
        <w:rPr>
          <w:rFonts w:cs="Arial"/>
          <w:sz w:val="20"/>
          <w:szCs w:val="20"/>
          <w:lang w:eastAsia="en-US"/>
        </w:rPr>
        <w:t xml:space="preserve"> cero y uno (</w:t>
      </w:r>
      <w:r w:rsidR="00C31808" w:rsidRPr="00151CDF">
        <w:rPr>
          <w:rFonts w:cs="Arial"/>
          <w:i/>
          <w:iCs/>
          <w:sz w:val="20"/>
          <w:szCs w:val="20"/>
          <w:lang w:eastAsia="en-US"/>
        </w:rPr>
        <w:t>0</w:t>
      </w:r>
      <w:r w:rsidR="00C31808" w:rsidRPr="00151CDF">
        <w:rPr>
          <w:rFonts w:cs="Arial"/>
          <w:sz w:val="20"/>
          <w:szCs w:val="20"/>
          <w:lang w:eastAsia="en-US"/>
        </w:rPr>
        <w:t xml:space="preserve"> y </w:t>
      </w:r>
      <w:r w:rsidR="00C31808" w:rsidRPr="00151CDF">
        <w:rPr>
          <w:rFonts w:cs="Arial"/>
          <w:i/>
          <w:iCs/>
          <w:sz w:val="20"/>
          <w:szCs w:val="20"/>
          <w:lang w:eastAsia="en-US"/>
        </w:rPr>
        <w:t>1</w:t>
      </w:r>
      <w:r w:rsidR="00C31808" w:rsidRPr="00151CDF">
        <w:rPr>
          <w:rFonts w:cs="Arial"/>
          <w:sz w:val="20"/>
          <w:szCs w:val="20"/>
          <w:lang w:eastAsia="en-US"/>
        </w:rPr>
        <w:t>), y una longitud de 6 dígitos.</w:t>
      </w:r>
    </w:p>
    <w:p w:rsidR="00307916" w:rsidRPr="00151CDF" w:rsidRDefault="00307916" w:rsidP="00C31808">
      <w:pPr>
        <w:rPr>
          <w:rFonts w:cs="Arial"/>
          <w:sz w:val="20"/>
          <w:szCs w:val="20"/>
          <w:lang w:eastAsia="en-US"/>
        </w:rPr>
      </w:pPr>
    </w:p>
    <w:p w:rsidR="00307916" w:rsidRPr="00151CDF" w:rsidRDefault="00307916" w:rsidP="00307916">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64" w:name="RNI06"/>
      <w:bookmarkStart w:id="765" w:name="_Toc319402185"/>
      <w:bookmarkEnd w:id="764"/>
      <w:r w:rsidRPr="00151CDF">
        <w:rPr>
          <w:bCs w:val="0"/>
          <w:szCs w:val="20"/>
          <w:lang w:eastAsia="en-US"/>
        </w:rPr>
        <w:t xml:space="preserve">RN06 </w:t>
      </w:r>
      <w:r w:rsidR="00587E95" w:rsidRPr="00151CDF">
        <w:rPr>
          <w:bCs w:val="0"/>
          <w:szCs w:val="20"/>
          <w:lang w:eastAsia="en-US"/>
        </w:rPr>
        <w:t>Valor Generado</w:t>
      </w:r>
      <w:bookmarkEnd w:id="765"/>
    </w:p>
    <w:p w:rsidR="00587E95" w:rsidRPr="00151CDF" w:rsidRDefault="00587E95" w:rsidP="00587E95">
      <w:pPr>
        <w:jc w:val="both"/>
        <w:rPr>
          <w:rFonts w:cs="Arial"/>
          <w:sz w:val="20"/>
          <w:szCs w:val="20"/>
          <w:lang w:eastAsia="en-US"/>
        </w:rPr>
      </w:pPr>
      <w:r w:rsidRPr="00151CDF">
        <w:rPr>
          <w:rFonts w:cs="Arial"/>
          <w:sz w:val="20"/>
          <w:szCs w:val="20"/>
          <w:lang w:eastAsia="en-US"/>
        </w:rPr>
        <w:t xml:space="preserve">Obtener el valor más alto </w:t>
      </w:r>
      <w:r w:rsidR="00DE2B74" w:rsidRPr="00151CDF">
        <w:rPr>
          <w:rFonts w:cs="Arial"/>
          <w:sz w:val="20"/>
          <w:szCs w:val="20"/>
          <w:lang w:eastAsia="en-US"/>
        </w:rPr>
        <w:t xml:space="preserve">del campo valor </w:t>
      </w:r>
      <w:r w:rsidRPr="00151CDF">
        <w:rPr>
          <w:rFonts w:cs="Arial"/>
          <w:sz w:val="20"/>
          <w:szCs w:val="20"/>
          <w:lang w:eastAsia="en-US"/>
        </w:rPr>
        <w:t>de los valores por referencia e incrementarlo en uno.</w:t>
      </w:r>
    </w:p>
    <w:p w:rsidR="00307916" w:rsidRPr="00151CDF" w:rsidRDefault="00307916" w:rsidP="00C31808">
      <w:pPr>
        <w:rPr>
          <w:rFonts w:cs="Arial"/>
          <w:sz w:val="20"/>
          <w:szCs w:val="20"/>
          <w:lang w:eastAsia="en-US"/>
        </w:rPr>
      </w:pPr>
    </w:p>
    <w:p w:rsidR="00FB0382" w:rsidRPr="00151CDF" w:rsidRDefault="00FB0382" w:rsidP="00FB038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66" w:name="RNI07"/>
      <w:bookmarkStart w:id="767" w:name="_Toc319402186"/>
      <w:bookmarkEnd w:id="766"/>
      <w:r w:rsidRPr="00151CDF">
        <w:rPr>
          <w:bCs w:val="0"/>
          <w:szCs w:val="20"/>
          <w:lang w:eastAsia="en-US"/>
        </w:rPr>
        <w:t>RN07 Valor Nulo</w:t>
      </w:r>
      <w:bookmarkEnd w:id="767"/>
    </w:p>
    <w:p w:rsidR="00FB0382" w:rsidRPr="00151CDF" w:rsidRDefault="00FB0382" w:rsidP="00FB0382">
      <w:pPr>
        <w:jc w:val="both"/>
        <w:rPr>
          <w:rFonts w:cs="Arial"/>
          <w:sz w:val="20"/>
          <w:szCs w:val="20"/>
          <w:lang w:eastAsia="en-US"/>
        </w:rPr>
      </w:pPr>
      <w:r w:rsidRPr="00151CDF">
        <w:rPr>
          <w:rFonts w:cs="Arial"/>
          <w:sz w:val="20"/>
          <w:szCs w:val="20"/>
          <w:lang w:eastAsia="en-US"/>
        </w:rPr>
        <w:t>Asignar por defecto un valor nulo (</w:t>
      </w:r>
      <w:proofErr w:type="spellStart"/>
      <w:r w:rsidRPr="00151CDF">
        <w:rPr>
          <w:rFonts w:cs="Arial"/>
          <w:sz w:val="20"/>
          <w:szCs w:val="20"/>
          <w:lang w:eastAsia="en-US"/>
        </w:rPr>
        <w:t>null</w:t>
      </w:r>
      <w:proofErr w:type="spellEnd"/>
      <w:r w:rsidRPr="00151CDF">
        <w:rPr>
          <w:rFonts w:cs="Arial"/>
          <w:sz w:val="20"/>
          <w:szCs w:val="20"/>
          <w:lang w:eastAsia="en-US"/>
        </w:rPr>
        <w:t>).</w:t>
      </w:r>
    </w:p>
    <w:p w:rsidR="00C31808" w:rsidRPr="00151CDF" w:rsidRDefault="00C31808">
      <w:pPr>
        <w:rPr>
          <w:bCs/>
          <w:szCs w:val="20"/>
          <w:lang w:eastAsia="en-US"/>
        </w:rPr>
      </w:pPr>
    </w:p>
    <w:p w:rsidR="00FF158C" w:rsidRPr="00151CDF" w:rsidRDefault="00FF158C" w:rsidP="00FF158C">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68" w:name="RNI08"/>
      <w:bookmarkStart w:id="769" w:name="_Toc319402187"/>
      <w:bookmarkEnd w:id="768"/>
      <w:r w:rsidRPr="00151CDF">
        <w:rPr>
          <w:bCs w:val="0"/>
          <w:szCs w:val="20"/>
          <w:lang w:eastAsia="en-US"/>
        </w:rPr>
        <w:t>RN08 Tipo de Requisición Activa</w:t>
      </w:r>
      <w:bookmarkEnd w:id="769"/>
    </w:p>
    <w:p w:rsidR="00FF158C" w:rsidRPr="00151CDF" w:rsidRDefault="00FF158C" w:rsidP="00FF158C">
      <w:pPr>
        <w:rPr>
          <w:bCs/>
          <w:szCs w:val="20"/>
          <w:lang w:eastAsia="en-US"/>
        </w:rPr>
      </w:pPr>
      <w:r w:rsidRPr="00151CDF">
        <w:rPr>
          <w:rFonts w:cs="Arial"/>
          <w:sz w:val="20"/>
          <w:szCs w:val="20"/>
          <w:lang w:eastAsia="en-US"/>
        </w:rPr>
        <w:t xml:space="preserve">El </w:t>
      </w:r>
      <w:r w:rsidR="00F20C20" w:rsidRPr="00151CDF">
        <w:rPr>
          <w:rFonts w:cs="Arial"/>
          <w:sz w:val="20"/>
          <w:szCs w:val="20"/>
          <w:lang w:eastAsia="en-US"/>
        </w:rPr>
        <w:t xml:space="preserve">“tipo” </w:t>
      </w:r>
      <w:r w:rsidRPr="00151CDF">
        <w:rPr>
          <w:rFonts w:cs="Arial"/>
          <w:sz w:val="20"/>
          <w:szCs w:val="20"/>
          <w:lang w:eastAsia="en-US"/>
        </w:rPr>
        <w:t xml:space="preserve">debe existir </w:t>
      </w:r>
      <w:r w:rsidR="00F20C20" w:rsidRPr="00151CDF">
        <w:rPr>
          <w:rFonts w:cs="Arial"/>
          <w:sz w:val="20"/>
          <w:szCs w:val="20"/>
          <w:lang w:eastAsia="en-US"/>
        </w:rPr>
        <w:t xml:space="preserve">como “valor del cliente” </w:t>
      </w:r>
      <w:r w:rsidRPr="00151CDF">
        <w:rPr>
          <w:rFonts w:cs="Arial"/>
          <w:sz w:val="20"/>
          <w:szCs w:val="20"/>
          <w:lang w:eastAsia="en-US"/>
        </w:rPr>
        <w:t>en el catálogo de valores por referencia que corresponda a “Tipo de Requisición” y se encuentre en estado activa.</w:t>
      </w:r>
    </w:p>
    <w:p w:rsidR="00B54A18" w:rsidRPr="00151CDF" w:rsidRDefault="00B54A18" w:rsidP="00570E14">
      <w:pPr>
        <w:rPr>
          <w:lang w:eastAsia="en-US"/>
        </w:rPr>
      </w:pPr>
    </w:p>
    <w:p w:rsidR="00B54A18" w:rsidRPr="00151CDF" w:rsidRDefault="00B54A18" w:rsidP="00B54A18">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70" w:name="_Toc319402188"/>
      <w:bookmarkStart w:id="771" w:name="RNI09"/>
      <w:r w:rsidRPr="00151CDF">
        <w:rPr>
          <w:bCs w:val="0"/>
          <w:szCs w:val="20"/>
          <w:lang w:eastAsia="en-US"/>
        </w:rPr>
        <w:t>RN09 Nombre de Archivo XML</w:t>
      </w:r>
      <w:r w:rsidR="00467F6A" w:rsidRPr="00151CDF">
        <w:rPr>
          <w:bCs w:val="0"/>
          <w:szCs w:val="20"/>
          <w:lang w:eastAsia="en-US"/>
        </w:rPr>
        <w:t xml:space="preserve"> (Interfaz de Entrada)</w:t>
      </w:r>
      <w:bookmarkEnd w:id="770"/>
    </w:p>
    <w:bookmarkEnd w:id="771"/>
    <w:p w:rsidR="005373E9" w:rsidRPr="00151CDF" w:rsidRDefault="005373E9" w:rsidP="005373E9">
      <w:pPr>
        <w:pStyle w:val="InfoBlue"/>
      </w:pPr>
      <w:r w:rsidRPr="00151CDF">
        <w:t>El nombre de los archivos XML tendrá el siguiente formato</w:t>
      </w:r>
      <w:r w:rsidRPr="00151CDF">
        <w:rPr>
          <w:b/>
        </w:rPr>
        <w:t xml:space="preserve"> [CVECIU</w:t>
      </w:r>
      <w:proofErr w:type="gramStart"/>
      <w:r w:rsidRPr="00151CDF">
        <w:rPr>
          <w:b/>
        </w:rPr>
        <w:t>]_</w:t>
      </w:r>
      <w:proofErr w:type="gramEnd"/>
      <w:r w:rsidRPr="00151CDF">
        <w:rPr>
          <w:b/>
        </w:rPr>
        <w:t>yyyyMMddHHmmssNEM.xml</w:t>
      </w:r>
      <w:r w:rsidRPr="00151CDF">
        <w:t xml:space="preserve"> y se conformará de la siguiente manera: </w:t>
      </w:r>
    </w:p>
    <w:p w:rsidR="005373E9" w:rsidRPr="00151CDF" w:rsidRDefault="005373E9" w:rsidP="005373E9">
      <w:pPr>
        <w:pStyle w:val="Textoindependiente"/>
        <w:rPr>
          <w:b w:val="0"/>
          <w:bCs w:val="0"/>
          <w:sz w:val="20"/>
          <w:szCs w:val="20"/>
          <w:lang w:val="es-ES" w:eastAsia="en-US"/>
        </w:rPr>
      </w:pPr>
      <w:r w:rsidRPr="00151CDF">
        <w:t xml:space="preserve">                                          </w:t>
      </w:r>
      <w:r w:rsidRPr="00151CDF">
        <w:rPr>
          <w:b w:val="0"/>
          <w:bCs w:val="0"/>
          <w:sz w:val="20"/>
          <w:szCs w:val="20"/>
          <w:lang w:val="es-ES" w:eastAsia="en-US"/>
        </w:rPr>
        <w:t xml:space="preserve">CVECIU = Clave de la Ciudad                           </w:t>
      </w:r>
      <w:r w:rsidRPr="00151CDF">
        <w:rPr>
          <w:b w:val="0"/>
          <w:bCs w:val="0"/>
          <w:sz w:val="20"/>
          <w:szCs w:val="20"/>
          <w:lang w:val="es-ES" w:eastAsia="en-US"/>
        </w:rPr>
        <w:tab/>
      </w:r>
      <w:r w:rsidRPr="00151CDF">
        <w:rPr>
          <w:b w:val="0"/>
          <w:bCs w:val="0"/>
          <w:sz w:val="20"/>
          <w:szCs w:val="20"/>
          <w:lang w:val="es-ES" w:eastAsia="en-US"/>
        </w:rPr>
        <w:tab/>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 xml:space="preserve">                                               </w:t>
      </w:r>
      <w:proofErr w:type="spellStart"/>
      <w:proofErr w:type="gramStart"/>
      <w:r w:rsidRPr="00151CDF">
        <w:rPr>
          <w:b w:val="0"/>
          <w:bCs w:val="0"/>
          <w:sz w:val="20"/>
          <w:szCs w:val="20"/>
          <w:lang w:val="es-ES" w:eastAsia="en-US"/>
        </w:rPr>
        <w:t>yyyy</w:t>
      </w:r>
      <w:proofErr w:type="spellEnd"/>
      <w:proofErr w:type="gramEnd"/>
      <w:r w:rsidRPr="00151CDF">
        <w:rPr>
          <w:b w:val="0"/>
          <w:bCs w:val="0"/>
          <w:sz w:val="20"/>
          <w:szCs w:val="20"/>
          <w:lang w:val="es-ES" w:eastAsia="en-US"/>
        </w:rPr>
        <w:t xml:space="preserve"> = Año</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 Mes</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dd</w:t>
      </w:r>
      <w:proofErr w:type="spellEnd"/>
      <w:proofErr w:type="gramEnd"/>
      <w:r w:rsidRPr="00151CDF">
        <w:rPr>
          <w:b w:val="0"/>
          <w:bCs w:val="0"/>
          <w:sz w:val="20"/>
          <w:szCs w:val="20"/>
          <w:lang w:val="es-ES" w:eastAsia="en-US"/>
        </w:rPr>
        <w:t xml:space="preserve"> = Día</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HH = Hora (formato 24 horas)</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Minuto</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ss</w:t>
      </w:r>
      <w:proofErr w:type="spellEnd"/>
      <w:proofErr w:type="gramEnd"/>
      <w:r w:rsidRPr="00151CDF">
        <w:rPr>
          <w:b w:val="0"/>
          <w:bCs w:val="0"/>
          <w:sz w:val="20"/>
          <w:szCs w:val="20"/>
          <w:lang w:val="es-ES" w:eastAsia="en-US"/>
        </w:rPr>
        <w:t xml:space="preserve"> = Segundo</w:t>
      </w:r>
    </w:p>
    <w:p w:rsidR="005373E9" w:rsidRPr="00151CDF" w:rsidRDefault="005373E9" w:rsidP="005373E9">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NEM = Mnemónico de la entidad</w:t>
      </w:r>
    </w:p>
    <w:p w:rsidR="00B54A18" w:rsidRPr="00151CDF" w:rsidRDefault="00B54A18" w:rsidP="00B54A18">
      <w:pPr>
        <w:pStyle w:val="Textoindependiente"/>
        <w:rPr>
          <w:lang w:val="es-ES" w:eastAsia="en-US"/>
        </w:rPr>
      </w:pPr>
    </w:p>
    <w:p w:rsidR="00D21FDF" w:rsidRPr="00151CDF" w:rsidRDefault="00D21FDF" w:rsidP="00D21FDF">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72" w:name="_Toc319402189"/>
      <w:bookmarkStart w:id="773" w:name="RNI10"/>
      <w:r w:rsidRPr="00151CDF">
        <w:rPr>
          <w:bCs w:val="0"/>
          <w:szCs w:val="20"/>
          <w:lang w:eastAsia="en-US"/>
        </w:rPr>
        <w:t>RN10 Mnemónico por Entidad</w:t>
      </w:r>
      <w:bookmarkEnd w:id="772"/>
    </w:p>
    <w:bookmarkEnd w:id="773"/>
    <w:p w:rsidR="00826212" w:rsidRPr="00151CDF" w:rsidRDefault="00826212" w:rsidP="00570E14">
      <w:pPr>
        <w:rPr>
          <w:sz w:val="20"/>
          <w:szCs w:val="20"/>
        </w:rPr>
      </w:pPr>
      <w:r w:rsidRPr="00151CDF">
        <w:rPr>
          <w:sz w:val="20"/>
          <w:szCs w:val="20"/>
        </w:rPr>
        <w:t>Cada entidad tiene un mnemónico que la identifica, revisar la tabla siguiente:</w:t>
      </w:r>
    </w:p>
    <w:p w:rsidR="006269D1" w:rsidRPr="00151CDF" w:rsidRDefault="006269D1" w:rsidP="00570E14">
      <w:pPr>
        <w:rPr>
          <w:sz w:val="20"/>
          <w:szCs w:val="20"/>
        </w:rPr>
      </w:pPr>
    </w:p>
    <w:tbl>
      <w:tblPr>
        <w:tblStyle w:val="Tablaconcuadrcula"/>
        <w:tblW w:w="3565" w:type="dxa"/>
        <w:tblInd w:w="250" w:type="dxa"/>
        <w:tblLook w:val="04A0" w:firstRow="1" w:lastRow="0" w:firstColumn="1" w:lastColumn="0" w:noHBand="0" w:noVBand="1"/>
      </w:tblPr>
      <w:tblGrid>
        <w:gridCol w:w="2006"/>
        <w:gridCol w:w="1559"/>
      </w:tblGrid>
      <w:tr w:rsidR="006269D1" w:rsidRPr="00151CDF" w:rsidTr="009B40E7">
        <w:tc>
          <w:tcPr>
            <w:tcW w:w="3565" w:type="dxa"/>
            <w:gridSpan w:val="2"/>
            <w:shd w:val="pct25" w:color="auto" w:fill="auto"/>
          </w:tcPr>
          <w:p w:rsidR="006269D1" w:rsidRPr="00151CDF" w:rsidRDefault="006269D1" w:rsidP="002A48B4">
            <w:pPr>
              <w:jc w:val="center"/>
              <w:rPr>
                <w:b/>
                <w:i/>
                <w:sz w:val="20"/>
                <w:szCs w:val="20"/>
              </w:rPr>
            </w:pPr>
            <w:r w:rsidRPr="00151CDF">
              <w:rPr>
                <w:b/>
                <w:i/>
                <w:sz w:val="20"/>
                <w:szCs w:val="20"/>
              </w:rPr>
              <w:t>Interfaces de Entrada</w:t>
            </w:r>
          </w:p>
        </w:tc>
      </w:tr>
      <w:tr w:rsidR="00826212" w:rsidRPr="00151CDF" w:rsidTr="006269D1">
        <w:tc>
          <w:tcPr>
            <w:tcW w:w="2006" w:type="dxa"/>
            <w:shd w:val="pct25" w:color="auto" w:fill="auto"/>
          </w:tcPr>
          <w:p w:rsidR="00826212" w:rsidRPr="00151CDF" w:rsidRDefault="00826212" w:rsidP="002A48B4">
            <w:pPr>
              <w:jc w:val="center"/>
              <w:rPr>
                <w:b/>
                <w:sz w:val="20"/>
                <w:szCs w:val="20"/>
              </w:rPr>
            </w:pPr>
            <w:r w:rsidRPr="00151CDF">
              <w:rPr>
                <w:b/>
                <w:sz w:val="20"/>
                <w:szCs w:val="20"/>
              </w:rPr>
              <w:t>Entidad</w:t>
            </w:r>
          </w:p>
        </w:tc>
        <w:tc>
          <w:tcPr>
            <w:tcW w:w="1559" w:type="dxa"/>
            <w:shd w:val="pct25" w:color="auto" w:fill="auto"/>
          </w:tcPr>
          <w:p w:rsidR="00826212" w:rsidRPr="00151CDF" w:rsidRDefault="00826212" w:rsidP="002A48B4">
            <w:pPr>
              <w:jc w:val="center"/>
              <w:rPr>
                <w:b/>
                <w:sz w:val="20"/>
                <w:szCs w:val="20"/>
              </w:rPr>
            </w:pPr>
            <w:r w:rsidRPr="00151CDF">
              <w:rPr>
                <w:b/>
                <w:sz w:val="20"/>
                <w:szCs w:val="20"/>
              </w:rPr>
              <w:t>Mnemónico</w:t>
            </w:r>
          </w:p>
        </w:tc>
      </w:tr>
      <w:tr w:rsidR="00826212" w:rsidRPr="00151CDF" w:rsidTr="006269D1">
        <w:tc>
          <w:tcPr>
            <w:tcW w:w="2006" w:type="dxa"/>
          </w:tcPr>
          <w:p w:rsidR="00826212" w:rsidRPr="00151CDF" w:rsidRDefault="00826212" w:rsidP="00C5303B">
            <w:pPr>
              <w:rPr>
                <w:sz w:val="20"/>
                <w:szCs w:val="20"/>
              </w:rPr>
            </w:pPr>
            <w:proofErr w:type="spellStart"/>
            <w:r w:rsidRPr="00151CDF">
              <w:rPr>
                <w:sz w:val="20"/>
                <w:szCs w:val="20"/>
              </w:rPr>
              <w:t>Regi</w:t>
            </w:r>
            <w:r w:rsidR="00C5303B" w:rsidRPr="00151CDF">
              <w:rPr>
                <w:sz w:val="20"/>
                <w:szCs w:val="20"/>
              </w:rPr>
              <w:t>o</w:t>
            </w:r>
            <w:r w:rsidRPr="00151CDF">
              <w:rPr>
                <w:sz w:val="20"/>
                <w:szCs w:val="20"/>
              </w:rPr>
              <w:t>n</w:t>
            </w:r>
            <w:proofErr w:type="spellEnd"/>
          </w:p>
        </w:tc>
        <w:tc>
          <w:tcPr>
            <w:tcW w:w="1559" w:type="dxa"/>
          </w:tcPr>
          <w:p w:rsidR="00826212" w:rsidRPr="00151CDF" w:rsidRDefault="00826212" w:rsidP="008C684D">
            <w:pPr>
              <w:jc w:val="center"/>
              <w:rPr>
                <w:sz w:val="20"/>
                <w:szCs w:val="20"/>
              </w:rPr>
            </w:pPr>
            <w:r w:rsidRPr="00151CDF">
              <w:rPr>
                <w:sz w:val="20"/>
                <w:szCs w:val="20"/>
              </w:rPr>
              <w:t>REG</w:t>
            </w:r>
          </w:p>
        </w:tc>
      </w:tr>
      <w:tr w:rsidR="00826212" w:rsidRPr="00151CDF" w:rsidTr="006269D1">
        <w:tc>
          <w:tcPr>
            <w:tcW w:w="2006" w:type="dxa"/>
          </w:tcPr>
          <w:p w:rsidR="00826212" w:rsidRPr="00151CDF" w:rsidRDefault="00826212" w:rsidP="00570E14">
            <w:pPr>
              <w:rPr>
                <w:sz w:val="20"/>
                <w:szCs w:val="20"/>
              </w:rPr>
            </w:pPr>
            <w:r w:rsidRPr="00151CDF">
              <w:rPr>
                <w:sz w:val="20"/>
                <w:szCs w:val="20"/>
              </w:rPr>
              <w:t>Ciudad</w:t>
            </w:r>
          </w:p>
        </w:tc>
        <w:tc>
          <w:tcPr>
            <w:tcW w:w="1559" w:type="dxa"/>
          </w:tcPr>
          <w:p w:rsidR="00826212" w:rsidRPr="00151CDF" w:rsidRDefault="00826212" w:rsidP="008C684D">
            <w:pPr>
              <w:jc w:val="center"/>
              <w:rPr>
                <w:sz w:val="20"/>
                <w:szCs w:val="20"/>
              </w:rPr>
            </w:pPr>
            <w:r w:rsidRPr="00151CDF">
              <w:rPr>
                <w:sz w:val="20"/>
                <w:szCs w:val="20"/>
              </w:rPr>
              <w:t>CDA</w:t>
            </w:r>
          </w:p>
        </w:tc>
      </w:tr>
      <w:tr w:rsidR="00826212" w:rsidRPr="00151CDF" w:rsidTr="006269D1">
        <w:tc>
          <w:tcPr>
            <w:tcW w:w="2006" w:type="dxa"/>
          </w:tcPr>
          <w:p w:rsidR="00826212" w:rsidRPr="00151CDF" w:rsidRDefault="00826212" w:rsidP="00570E14">
            <w:pPr>
              <w:rPr>
                <w:sz w:val="20"/>
                <w:szCs w:val="20"/>
              </w:rPr>
            </w:pPr>
            <w:proofErr w:type="spellStart"/>
            <w:r w:rsidRPr="00151CDF">
              <w:rPr>
                <w:sz w:val="20"/>
                <w:szCs w:val="20"/>
              </w:rPr>
              <w:t>CuadrillaSupervisor</w:t>
            </w:r>
            <w:proofErr w:type="spellEnd"/>
          </w:p>
        </w:tc>
        <w:tc>
          <w:tcPr>
            <w:tcW w:w="1559" w:type="dxa"/>
          </w:tcPr>
          <w:p w:rsidR="00826212" w:rsidRPr="00151CDF" w:rsidRDefault="00826212" w:rsidP="008C684D">
            <w:pPr>
              <w:jc w:val="center"/>
              <w:rPr>
                <w:sz w:val="20"/>
                <w:szCs w:val="20"/>
              </w:rPr>
            </w:pPr>
            <w:r w:rsidRPr="00151CDF">
              <w:rPr>
                <w:sz w:val="20"/>
                <w:szCs w:val="20"/>
              </w:rPr>
              <w:t>CUS</w:t>
            </w:r>
          </w:p>
        </w:tc>
      </w:tr>
      <w:tr w:rsidR="00826212" w:rsidRPr="00151CDF" w:rsidTr="006269D1">
        <w:tc>
          <w:tcPr>
            <w:tcW w:w="2006" w:type="dxa"/>
          </w:tcPr>
          <w:p w:rsidR="00826212" w:rsidRPr="00151CDF" w:rsidRDefault="00826212" w:rsidP="00570E14">
            <w:pPr>
              <w:rPr>
                <w:sz w:val="20"/>
                <w:szCs w:val="20"/>
              </w:rPr>
            </w:pPr>
            <w:r w:rsidRPr="00151CDF">
              <w:rPr>
                <w:sz w:val="20"/>
                <w:szCs w:val="20"/>
              </w:rPr>
              <w:t>Cuadrilla</w:t>
            </w:r>
          </w:p>
        </w:tc>
        <w:tc>
          <w:tcPr>
            <w:tcW w:w="1559" w:type="dxa"/>
          </w:tcPr>
          <w:p w:rsidR="00826212" w:rsidRPr="00151CDF" w:rsidRDefault="00826212" w:rsidP="008C684D">
            <w:pPr>
              <w:jc w:val="center"/>
              <w:rPr>
                <w:sz w:val="20"/>
                <w:szCs w:val="20"/>
              </w:rPr>
            </w:pPr>
            <w:r w:rsidRPr="00151CDF">
              <w:rPr>
                <w:sz w:val="20"/>
                <w:szCs w:val="20"/>
              </w:rPr>
              <w:t>CUA</w:t>
            </w:r>
          </w:p>
        </w:tc>
      </w:tr>
      <w:tr w:rsidR="00826212" w:rsidRPr="00151CDF" w:rsidTr="006269D1">
        <w:tc>
          <w:tcPr>
            <w:tcW w:w="2006" w:type="dxa"/>
          </w:tcPr>
          <w:p w:rsidR="00826212" w:rsidRPr="00151CDF" w:rsidRDefault="00C078F2" w:rsidP="00570E14">
            <w:pPr>
              <w:rPr>
                <w:sz w:val="20"/>
                <w:szCs w:val="20"/>
              </w:rPr>
            </w:pPr>
            <w:r w:rsidRPr="00151CDF">
              <w:rPr>
                <w:sz w:val="20"/>
                <w:szCs w:val="20"/>
              </w:rPr>
              <w:lastRenderedPageBreak/>
              <w:t>Material</w:t>
            </w:r>
          </w:p>
        </w:tc>
        <w:tc>
          <w:tcPr>
            <w:tcW w:w="1559" w:type="dxa"/>
          </w:tcPr>
          <w:p w:rsidR="00826212" w:rsidRPr="00151CDF" w:rsidRDefault="00C078F2" w:rsidP="008C684D">
            <w:pPr>
              <w:jc w:val="center"/>
              <w:rPr>
                <w:sz w:val="20"/>
                <w:szCs w:val="20"/>
              </w:rPr>
            </w:pPr>
            <w:r w:rsidRPr="00151CDF">
              <w:rPr>
                <w:sz w:val="20"/>
                <w:szCs w:val="20"/>
              </w:rPr>
              <w:t>MAT</w:t>
            </w:r>
          </w:p>
        </w:tc>
      </w:tr>
      <w:tr w:rsidR="00826212" w:rsidRPr="00151CDF" w:rsidTr="006269D1">
        <w:tc>
          <w:tcPr>
            <w:tcW w:w="2006" w:type="dxa"/>
          </w:tcPr>
          <w:p w:rsidR="00826212" w:rsidRPr="00151CDF" w:rsidRDefault="00C078F2" w:rsidP="00570E14">
            <w:pPr>
              <w:rPr>
                <w:sz w:val="20"/>
                <w:szCs w:val="20"/>
              </w:rPr>
            </w:pPr>
            <w:proofErr w:type="spellStart"/>
            <w:r w:rsidRPr="00151CDF">
              <w:rPr>
                <w:sz w:val="20"/>
                <w:szCs w:val="20"/>
              </w:rPr>
              <w:t>MaterialDigital</w:t>
            </w:r>
            <w:proofErr w:type="spellEnd"/>
          </w:p>
        </w:tc>
        <w:tc>
          <w:tcPr>
            <w:tcW w:w="1559" w:type="dxa"/>
          </w:tcPr>
          <w:p w:rsidR="00826212" w:rsidRPr="00151CDF" w:rsidRDefault="00C078F2" w:rsidP="008C684D">
            <w:pPr>
              <w:jc w:val="center"/>
              <w:rPr>
                <w:sz w:val="20"/>
                <w:szCs w:val="20"/>
              </w:rPr>
            </w:pPr>
            <w:r w:rsidRPr="00151CDF">
              <w:rPr>
                <w:sz w:val="20"/>
                <w:szCs w:val="20"/>
              </w:rPr>
              <w:t>MDI</w:t>
            </w:r>
          </w:p>
        </w:tc>
      </w:tr>
      <w:tr w:rsidR="00C078F2" w:rsidRPr="00151CDF" w:rsidTr="006269D1">
        <w:tc>
          <w:tcPr>
            <w:tcW w:w="2006" w:type="dxa"/>
          </w:tcPr>
          <w:p w:rsidR="00C078F2" w:rsidRPr="00151CDF" w:rsidRDefault="00C078F2" w:rsidP="00570E14">
            <w:pPr>
              <w:rPr>
                <w:sz w:val="20"/>
                <w:szCs w:val="20"/>
              </w:rPr>
            </w:pPr>
            <w:r w:rsidRPr="00151CDF">
              <w:rPr>
                <w:sz w:val="20"/>
                <w:szCs w:val="20"/>
              </w:rPr>
              <w:t>Trabajo</w:t>
            </w:r>
          </w:p>
        </w:tc>
        <w:tc>
          <w:tcPr>
            <w:tcW w:w="1559" w:type="dxa"/>
          </w:tcPr>
          <w:p w:rsidR="00C078F2" w:rsidRPr="00151CDF" w:rsidRDefault="00C078F2" w:rsidP="008C684D">
            <w:pPr>
              <w:jc w:val="center"/>
              <w:rPr>
                <w:sz w:val="20"/>
                <w:szCs w:val="20"/>
              </w:rPr>
            </w:pPr>
            <w:r w:rsidRPr="00151CDF">
              <w:rPr>
                <w:sz w:val="20"/>
                <w:szCs w:val="20"/>
              </w:rPr>
              <w:t>TBJ</w:t>
            </w:r>
          </w:p>
        </w:tc>
      </w:tr>
      <w:tr w:rsidR="00C078F2" w:rsidRPr="00151CDF" w:rsidTr="006269D1">
        <w:tc>
          <w:tcPr>
            <w:tcW w:w="2006" w:type="dxa"/>
          </w:tcPr>
          <w:p w:rsidR="00C078F2" w:rsidRPr="00151CDF" w:rsidRDefault="00C078F2" w:rsidP="00570E14">
            <w:pPr>
              <w:rPr>
                <w:sz w:val="20"/>
                <w:szCs w:val="20"/>
              </w:rPr>
            </w:pPr>
            <w:proofErr w:type="spellStart"/>
            <w:r w:rsidRPr="00151CDF">
              <w:rPr>
                <w:sz w:val="20"/>
                <w:szCs w:val="20"/>
              </w:rPr>
              <w:t>TrabajoMaterial</w:t>
            </w:r>
            <w:proofErr w:type="spellEnd"/>
          </w:p>
        </w:tc>
        <w:tc>
          <w:tcPr>
            <w:tcW w:w="1559" w:type="dxa"/>
          </w:tcPr>
          <w:p w:rsidR="00C078F2" w:rsidRPr="00151CDF" w:rsidRDefault="00C078F2" w:rsidP="008C684D">
            <w:pPr>
              <w:jc w:val="center"/>
              <w:rPr>
                <w:sz w:val="20"/>
                <w:szCs w:val="20"/>
              </w:rPr>
            </w:pPr>
            <w:r w:rsidRPr="00151CDF">
              <w:rPr>
                <w:sz w:val="20"/>
                <w:szCs w:val="20"/>
              </w:rPr>
              <w:t>TMA</w:t>
            </w:r>
          </w:p>
        </w:tc>
      </w:tr>
      <w:tr w:rsidR="00C078F2" w:rsidRPr="00151CDF" w:rsidTr="006269D1">
        <w:tc>
          <w:tcPr>
            <w:tcW w:w="2006" w:type="dxa"/>
          </w:tcPr>
          <w:p w:rsidR="00C078F2" w:rsidRPr="00151CDF" w:rsidRDefault="00C078F2" w:rsidP="00570E14">
            <w:pPr>
              <w:rPr>
                <w:sz w:val="20"/>
                <w:szCs w:val="20"/>
              </w:rPr>
            </w:pPr>
            <w:r w:rsidRPr="00151CDF">
              <w:rPr>
                <w:sz w:val="20"/>
                <w:szCs w:val="20"/>
              </w:rPr>
              <w:t>Inventario</w:t>
            </w:r>
          </w:p>
        </w:tc>
        <w:tc>
          <w:tcPr>
            <w:tcW w:w="1559" w:type="dxa"/>
          </w:tcPr>
          <w:p w:rsidR="00C078F2" w:rsidRPr="00151CDF" w:rsidRDefault="00C078F2" w:rsidP="008C684D">
            <w:pPr>
              <w:jc w:val="center"/>
              <w:rPr>
                <w:sz w:val="20"/>
                <w:szCs w:val="20"/>
              </w:rPr>
            </w:pPr>
            <w:r w:rsidRPr="00151CDF">
              <w:rPr>
                <w:sz w:val="20"/>
                <w:szCs w:val="20"/>
              </w:rPr>
              <w:t>INV</w:t>
            </w:r>
          </w:p>
        </w:tc>
      </w:tr>
      <w:tr w:rsidR="00C078F2" w:rsidRPr="00151CDF" w:rsidTr="006269D1">
        <w:tc>
          <w:tcPr>
            <w:tcW w:w="2006" w:type="dxa"/>
          </w:tcPr>
          <w:p w:rsidR="00C078F2" w:rsidRPr="00151CDF" w:rsidRDefault="00C078F2" w:rsidP="00570E14">
            <w:pPr>
              <w:rPr>
                <w:sz w:val="20"/>
                <w:szCs w:val="20"/>
              </w:rPr>
            </w:pPr>
            <w:proofErr w:type="spellStart"/>
            <w:r w:rsidRPr="00151CDF">
              <w:rPr>
                <w:sz w:val="20"/>
                <w:szCs w:val="20"/>
              </w:rPr>
              <w:t>Requisicion</w:t>
            </w:r>
            <w:proofErr w:type="spellEnd"/>
          </w:p>
        </w:tc>
        <w:tc>
          <w:tcPr>
            <w:tcW w:w="1559" w:type="dxa"/>
          </w:tcPr>
          <w:p w:rsidR="00C078F2" w:rsidRPr="00151CDF" w:rsidRDefault="00C078F2" w:rsidP="008C684D">
            <w:pPr>
              <w:jc w:val="center"/>
              <w:rPr>
                <w:sz w:val="20"/>
                <w:szCs w:val="20"/>
              </w:rPr>
            </w:pPr>
            <w:r w:rsidRPr="00151CDF">
              <w:rPr>
                <w:sz w:val="20"/>
                <w:szCs w:val="20"/>
              </w:rPr>
              <w:t>REQ</w:t>
            </w:r>
          </w:p>
        </w:tc>
      </w:tr>
      <w:tr w:rsidR="00C078F2" w:rsidRPr="00151CDF" w:rsidTr="006269D1">
        <w:tc>
          <w:tcPr>
            <w:tcW w:w="2006" w:type="dxa"/>
          </w:tcPr>
          <w:p w:rsidR="00C078F2" w:rsidRPr="00151CDF" w:rsidRDefault="002E6039" w:rsidP="00570E14">
            <w:pPr>
              <w:rPr>
                <w:sz w:val="20"/>
                <w:szCs w:val="20"/>
              </w:rPr>
            </w:pPr>
            <w:r w:rsidRPr="00151CDF">
              <w:rPr>
                <w:sz w:val="20"/>
                <w:szCs w:val="20"/>
              </w:rPr>
              <w:t>Suscriptor</w:t>
            </w:r>
          </w:p>
        </w:tc>
        <w:tc>
          <w:tcPr>
            <w:tcW w:w="1559" w:type="dxa"/>
          </w:tcPr>
          <w:p w:rsidR="00C078F2" w:rsidRPr="00151CDF" w:rsidRDefault="002E6039" w:rsidP="008C684D">
            <w:pPr>
              <w:jc w:val="center"/>
              <w:rPr>
                <w:sz w:val="20"/>
                <w:szCs w:val="20"/>
              </w:rPr>
            </w:pPr>
            <w:r w:rsidRPr="00151CDF">
              <w:rPr>
                <w:sz w:val="20"/>
                <w:szCs w:val="20"/>
              </w:rPr>
              <w:t>SUS</w:t>
            </w:r>
          </w:p>
        </w:tc>
      </w:tr>
      <w:tr w:rsidR="002E6039" w:rsidRPr="00151CDF" w:rsidTr="006269D1">
        <w:tc>
          <w:tcPr>
            <w:tcW w:w="2006" w:type="dxa"/>
          </w:tcPr>
          <w:p w:rsidR="002E6039" w:rsidRPr="00151CDF" w:rsidRDefault="002E6039" w:rsidP="00570E14">
            <w:pPr>
              <w:rPr>
                <w:sz w:val="20"/>
                <w:szCs w:val="20"/>
              </w:rPr>
            </w:pPr>
            <w:proofErr w:type="spellStart"/>
            <w:r w:rsidRPr="00151CDF">
              <w:rPr>
                <w:sz w:val="20"/>
                <w:szCs w:val="20"/>
              </w:rPr>
              <w:t>OrdenTrabajo</w:t>
            </w:r>
            <w:proofErr w:type="spellEnd"/>
          </w:p>
        </w:tc>
        <w:tc>
          <w:tcPr>
            <w:tcW w:w="1559" w:type="dxa"/>
          </w:tcPr>
          <w:p w:rsidR="002E6039" w:rsidRPr="00151CDF" w:rsidRDefault="002E6039" w:rsidP="008C684D">
            <w:pPr>
              <w:jc w:val="center"/>
              <w:rPr>
                <w:sz w:val="20"/>
                <w:szCs w:val="20"/>
              </w:rPr>
            </w:pPr>
            <w:r w:rsidRPr="00151CDF">
              <w:rPr>
                <w:sz w:val="20"/>
                <w:szCs w:val="20"/>
              </w:rPr>
              <w:t>ORT</w:t>
            </w:r>
          </w:p>
        </w:tc>
      </w:tr>
      <w:tr w:rsidR="002E6039" w:rsidRPr="00151CDF" w:rsidTr="006269D1">
        <w:tc>
          <w:tcPr>
            <w:tcW w:w="2006" w:type="dxa"/>
          </w:tcPr>
          <w:p w:rsidR="002E6039" w:rsidRPr="00151CDF" w:rsidRDefault="002E6039" w:rsidP="00570E14">
            <w:pPr>
              <w:rPr>
                <w:sz w:val="20"/>
                <w:szCs w:val="20"/>
              </w:rPr>
            </w:pPr>
            <w:r w:rsidRPr="00151CDF">
              <w:rPr>
                <w:sz w:val="20"/>
                <w:szCs w:val="20"/>
              </w:rPr>
              <w:t>Servicio</w:t>
            </w:r>
          </w:p>
        </w:tc>
        <w:tc>
          <w:tcPr>
            <w:tcW w:w="1559" w:type="dxa"/>
          </w:tcPr>
          <w:p w:rsidR="002E6039" w:rsidRPr="00151CDF" w:rsidRDefault="002E6039" w:rsidP="008C684D">
            <w:pPr>
              <w:jc w:val="center"/>
              <w:rPr>
                <w:sz w:val="20"/>
                <w:szCs w:val="20"/>
              </w:rPr>
            </w:pPr>
            <w:r w:rsidRPr="00151CDF">
              <w:rPr>
                <w:sz w:val="20"/>
                <w:szCs w:val="20"/>
              </w:rPr>
              <w:t>SRV</w:t>
            </w:r>
          </w:p>
        </w:tc>
      </w:tr>
      <w:tr w:rsidR="002E6039" w:rsidRPr="00151CDF" w:rsidTr="006269D1">
        <w:tc>
          <w:tcPr>
            <w:tcW w:w="2006" w:type="dxa"/>
          </w:tcPr>
          <w:p w:rsidR="002E6039" w:rsidRPr="00151CDF" w:rsidRDefault="002E6039" w:rsidP="00570E14">
            <w:pPr>
              <w:rPr>
                <w:sz w:val="20"/>
                <w:szCs w:val="20"/>
              </w:rPr>
            </w:pPr>
            <w:proofErr w:type="spellStart"/>
            <w:r w:rsidRPr="00151CDF">
              <w:rPr>
                <w:sz w:val="20"/>
                <w:szCs w:val="20"/>
              </w:rPr>
              <w:t>ServicioContratado</w:t>
            </w:r>
            <w:proofErr w:type="spellEnd"/>
          </w:p>
        </w:tc>
        <w:tc>
          <w:tcPr>
            <w:tcW w:w="1559" w:type="dxa"/>
          </w:tcPr>
          <w:p w:rsidR="002E6039" w:rsidRPr="00151CDF" w:rsidRDefault="002E6039" w:rsidP="008C684D">
            <w:pPr>
              <w:jc w:val="center"/>
              <w:rPr>
                <w:sz w:val="20"/>
                <w:szCs w:val="20"/>
              </w:rPr>
            </w:pPr>
            <w:r w:rsidRPr="00151CDF">
              <w:rPr>
                <w:sz w:val="20"/>
                <w:szCs w:val="20"/>
              </w:rPr>
              <w:t>SEC</w:t>
            </w:r>
          </w:p>
        </w:tc>
      </w:tr>
      <w:tr w:rsidR="009F07ED" w:rsidRPr="00151CDF" w:rsidTr="000E7352">
        <w:tc>
          <w:tcPr>
            <w:tcW w:w="2006" w:type="dxa"/>
          </w:tcPr>
          <w:p w:rsidR="009F07ED" w:rsidRPr="00151CDF" w:rsidRDefault="003536C9" w:rsidP="00570E14">
            <w:pPr>
              <w:rPr>
                <w:sz w:val="20"/>
                <w:szCs w:val="20"/>
              </w:rPr>
            </w:pPr>
            <w:proofErr w:type="spellStart"/>
            <w:r w:rsidRPr="00151CDF">
              <w:rPr>
                <w:sz w:val="20"/>
                <w:szCs w:val="20"/>
              </w:rPr>
              <w:t>ValorReferencia</w:t>
            </w:r>
            <w:proofErr w:type="spellEnd"/>
          </w:p>
        </w:tc>
        <w:tc>
          <w:tcPr>
            <w:tcW w:w="1559" w:type="dxa"/>
          </w:tcPr>
          <w:p w:rsidR="009F07ED" w:rsidRPr="00151CDF" w:rsidRDefault="003536C9" w:rsidP="008C684D">
            <w:pPr>
              <w:jc w:val="center"/>
              <w:rPr>
                <w:sz w:val="20"/>
                <w:szCs w:val="20"/>
              </w:rPr>
            </w:pPr>
            <w:r w:rsidRPr="00151CDF">
              <w:rPr>
                <w:sz w:val="20"/>
                <w:szCs w:val="20"/>
              </w:rPr>
              <w:t>VAR</w:t>
            </w:r>
          </w:p>
        </w:tc>
      </w:tr>
      <w:tr w:rsidR="000E7352" w:rsidRPr="00151CDF" w:rsidTr="006269D1">
        <w:tc>
          <w:tcPr>
            <w:tcW w:w="2006" w:type="dxa"/>
            <w:tcBorders>
              <w:bottom w:val="single" w:sz="4" w:space="0" w:color="auto"/>
            </w:tcBorders>
          </w:tcPr>
          <w:p w:rsidR="000E7352" w:rsidRPr="00151CDF" w:rsidRDefault="000E7352" w:rsidP="00570E14">
            <w:pPr>
              <w:rPr>
                <w:sz w:val="20"/>
                <w:szCs w:val="20"/>
              </w:rPr>
            </w:pPr>
            <w:proofErr w:type="spellStart"/>
            <w:r w:rsidRPr="00151CDF">
              <w:rPr>
                <w:sz w:val="20"/>
                <w:szCs w:val="20"/>
              </w:rPr>
              <w:t>ServicioEquipo</w:t>
            </w:r>
            <w:proofErr w:type="spellEnd"/>
          </w:p>
        </w:tc>
        <w:tc>
          <w:tcPr>
            <w:tcW w:w="1559" w:type="dxa"/>
            <w:tcBorders>
              <w:bottom w:val="single" w:sz="4" w:space="0" w:color="auto"/>
            </w:tcBorders>
          </w:tcPr>
          <w:p w:rsidR="000E7352" w:rsidRPr="00151CDF" w:rsidRDefault="000E7352" w:rsidP="008C684D">
            <w:pPr>
              <w:jc w:val="center"/>
              <w:rPr>
                <w:sz w:val="20"/>
                <w:szCs w:val="20"/>
              </w:rPr>
            </w:pPr>
            <w:r w:rsidRPr="00151CDF">
              <w:rPr>
                <w:sz w:val="20"/>
                <w:szCs w:val="20"/>
              </w:rPr>
              <w:t>SEQ</w:t>
            </w:r>
          </w:p>
        </w:tc>
      </w:tr>
    </w:tbl>
    <w:p w:rsidR="006269D1" w:rsidRPr="00151CDF" w:rsidRDefault="006269D1" w:rsidP="006269D1">
      <w:pPr>
        <w:pStyle w:val="Ttulo1"/>
        <w:numPr>
          <w:ilvl w:val="0"/>
          <w:numId w:val="0"/>
        </w:numPr>
        <w:tabs>
          <w:tab w:val="clear" w:pos="720"/>
        </w:tabs>
        <w:autoSpaceDE/>
        <w:autoSpaceDN/>
        <w:adjustRightInd/>
        <w:spacing w:before="120" w:after="60" w:line="240" w:lineRule="atLeast"/>
        <w:ind w:left="792"/>
        <w:rPr>
          <w:lang w:val="es-ES" w:eastAsia="en-US"/>
        </w:rPr>
      </w:pPr>
    </w:p>
    <w:tbl>
      <w:tblPr>
        <w:tblStyle w:val="Tablaconcuadrcula"/>
        <w:tblW w:w="3901" w:type="dxa"/>
        <w:tblInd w:w="250" w:type="dxa"/>
        <w:tblLook w:val="04A0" w:firstRow="1" w:lastRow="0" w:firstColumn="1" w:lastColumn="0" w:noHBand="0" w:noVBand="1"/>
      </w:tblPr>
      <w:tblGrid>
        <w:gridCol w:w="2573"/>
        <w:gridCol w:w="1328"/>
      </w:tblGrid>
      <w:tr w:rsidR="006269D1" w:rsidRPr="00151CDF" w:rsidTr="00037B73">
        <w:tc>
          <w:tcPr>
            <w:tcW w:w="3901" w:type="dxa"/>
            <w:gridSpan w:val="2"/>
            <w:shd w:val="pct25" w:color="auto" w:fill="auto"/>
          </w:tcPr>
          <w:p w:rsidR="006269D1" w:rsidRPr="00151CDF" w:rsidRDefault="006269D1" w:rsidP="006269D1">
            <w:pPr>
              <w:jc w:val="center"/>
              <w:rPr>
                <w:b/>
                <w:i/>
                <w:sz w:val="20"/>
                <w:szCs w:val="20"/>
              </w:rPr>
            </w:pPr>
            <w:r w:rsidRPr="00151CDF">
              <w:rPr>
                <w:b/>
                <w:i/>
                <w:sz w:val="20"/>
                <w:szCs w:val="20"/>
              </w:rPr>
              <w:t>Interfaces de Salida</w:t>
            </w:r>
          </w:p>
        </w:tc>
      </w:tr>
      <w:tr w:rsidR="006269D1" w:rsidRPr="00151CDF" w:rsidTr="00037B73">
        <w:tc>
          <w:tcPr>
            <w:tcW w:w="2573" w:type="dxa"/>
            <w:shd w:val="pct25" w:color="auto" w:fill="auto"/>
          </w:tcPr>
          <w:p w:rsidR="006269D1" w:rsidRPr="00151CDF" w:rsidRDefault="006269D1" w:rsidP="009B40E7">
            <w:pPr>
              <w:jc w:val="center"/>
              <w:rPr>
                <w:b/>
                <w:sz w:val="20"/>
                <w:szCs w:val="20"/>
              </w:rPr>
            </w:pPr>
            <w:r w:rsidRPr="00151CDF">
              <w:rPr>
                <w:b/>
                <w:sz w:val="20"/>
                <w:szCs w:val="20"/>
              </w:rPr>
              <w:t>Entidad</w:t>
            </w:r>
          </w:p>
        </w:tc>
        <w:tc>
          <w:tcPr>
            <w:tcW w:w="1328" w:type="dxa"/>
            <w:shd w:val="pct25" w:color="auto" w:fill="auto"/>
          </w:tcPr>
          <w:p w:rsidR="006269D1" w:rsidRPr="00151CDF" w:rsidRDefault="006269D1" w:rsidP="009B40E7">
            <w:pPr>
              <w:jc w:val="center"/>
              <w:rPr>
                <w:b/>
                <w:sz w:val="20"/>
                <w:szCs w:val="20"/>
              </w:rPr>
            </w:pPr>
            <w:r w:rsidRPr="00151CDF">
              <w:rPr>
                <w:b/>
                <w:sz w:val="20"/>
                <w:szCs w:val="20"/>
              </w:rPr>
              <w:t>Mnemónico</w:t>
            </w:r>
          </w:p>
        </w:tc>
      </w:tr>
      <w:tr w:rsidR="006269D1" w:rsidRPr="00151CDF" w:rsidTr="00037B73">
        <w:tc>
          <w:tcPr>
            <w:tcW w:w="2573" w:type="dxa"/>
          </w:tcPr>
          <w:p w:rsidR="006269D1" w:rsidRPr="00151CDF" w:rsidRDefault="006269D1" w:rsidP="009B40E7">
            <w:pPr>
              <w:rPr>
                <w:sz w:val="20"/>
                <w:szCs w:val="20"/>
              </w:rPr>
            </w:pPr>
            <w:r w:rsidRPr="00151CDF">
              <w:rPr>
                <w:sz w:val="20"/>
                <w:szCs w:val="20"/>
              </w:rPr>
              <w:t>Inventario</w:t>
            </w:r>
          </w:p>
        </w:tc>
        <w:tc>
          <w:tcPr>
            <w:tcW w:w="1328" w:type="dxa"/>
          </w:tcPr>
          <w:p w:rsidR="006269D1" w:rsidRPr="00151CDF" w:rsidRDefault="006269D1" w:rsidP="009B40E7">
            <w:pPr>
              <w:jc w:val="center"/>
              <w:rPr>
                <w:sz w:val="20"/>
                <w:szCs w:val="20"/>
              </w:rPr>
            </w:pPr>
            <w:r w:rsidRPr="00151CDF">
              <w:rPr>
                <w:sz w:val="20"/>
                <w:szCs w:val="20"/>
              </w:rPr>
              <w:t>INV</w:t>
            </w:r>
          </w:p>
        </w:tc>
      </w:tr>
      <w:tr w:rsidR="006269D1" w:rsidRPr="00151CDF" w:rsidTr="00037B73">
        <w:tc>
          <w:tcPr>
            <w:tcW w:w="2573" w:type="dxa"/>
          </w:tcPr>
          <w:p w:rsidR="006269D1" w:rsidRPr="00151CDF" w:rsidRDefault="006269D1" w:rsidP="009B40E7">
            <w:pPr>
              <w:rPr>
                <w:sz w:val="20"/>
                <w:szCs w:val="20"/>
              </w:rPr>
            </w:pPr>
            <w:r w:rsidRPr="00151CDF">
              <w:rPr>
                <w:sz w:val="20"/>
                <w:szCs w:val="20"/>
              </w:rPr>
              <w:t>Recarga</w:t>
            </w:r>
          </w:p>
        </w:tc>
        <w:tc>
          <w:tcPr>
            <w:tcW w:w="1328" w:type="dxa"/>
          </w:tcPr>
          <w:p w:rsidR="006269D1" w:rsidRPr="00151CDF" w:rsidRDefault="006269D1" w:rsidP="009B40E7">
            <w:pPr>
              <w:jc w:val="center"/>
              <w:rPr>
                <w:sz w:val="20"/>
                <w:szCs w:val="20"/>
              </w:rPr>
            </w:pPr>
            <w:r w:rsidRPr="00151CDF">
              <w:rPr>
                <w:sz w:val="20"/>
                <w:szCs w:val="20"/>
              </w:rPr>
              <w:t>REC</w:t>
            </w:r>
          </w:p>
        </w:tc>
      </w:tr>
      <w:tr w:rsidR="006269D1" w:rsidRPr="00151CDF" w:rsidTr="00037B73">
        <w:tc>
          <w:tcPr>
            <w:tcW w:w="2573" w:type="dxa"/>
          </w:tcPr>
          <w:p w:rsidR="006269D1" w:rsidRPr="00151CDF" w:rsidRDefault="006269D1" w:rsidP="009B40E7">
            <w:pPr>
              <w:rPr>
                <w:sz w:val="20"/>
                <w:szCs w:val="20"/>
              </w:rPr>
            </w:pPr>
            <w:proofErr w:type="spellStart"/>
            <w:r w:rsidRPr="00151CDF">
              <w:rPr>
                <w:sz w:val="20"/>
                <w:szCs w:val="20"/>
              </w:rPr>
              <w:t>Requisicion</w:t>
            </w:r>
            <w:proofErr w:type="spellEnd"/>
          </w:p>
        </w:tc>
        <w:tc>
          <w:tcPr>
            <w:tcW w:w="1328" w:type="dxa"/>
          </w:tcPr>
          <w:p w:rsidR="006269D1" w:rsidRPr="00151CDF" w:rsidRDefault="006269D1" w:rsidP="009B40E7">
            <w:pPr>
              <w:jc w:val="center"/>
              <w:rPr>
                <w:sz w:val="20"/>
                <w:szCs w:val="20"/>
              </w:rPr>
            </w:pPr>
            <w:r w:rsidRPr="00151CDF">
              <w:rPr>
                <w:sz w:val="20"/>
                <w:szCs w:val="20"/>
              </w:rPr>
              <w:t>REQ</w:t>
            </w:r>
          </w:p>
        </w:tc>
      </w:tr>
      <w:tr w:rsidR="006269D1" w:rsidRPr="00151CDF" w:rsidTr="00037B73">
        <w:tc>
          <w:tcPr>
            <w:tcW w:w="2573" w:type="dxa"/>
          </w:tcPr>
          <w:p w:rsidR="006269D1" w:rsidRPr="00151CDF" w:rsidRDefault="006269D1" w:rsidP="009B40E7">
            <w:pPr>
              <w:rPr>
                <w:sz w:val="20"/>
                <w:szCs w:val="20"/>
              </w:rPr>
            </w:pPr>
            <w:proofErr w:type="spellStart"/>
            <w:r w:rsidRPr="00151CDF">
              <w:rPr>
                <w:sz w:val="20"/>
                <w:szCs w:val="20"/>
              </w:rPr>
              <w:t>TiempoMuerto</w:t>
            </w:r>
            <w:proofErr w:type="spellEnd"/>
          </w:p>
        </w:tc>
        <w:tc>
          <w:tcPr>
            <w:tcW w:w="1328" w:type="dxa"/>
          </w:tcPr>
          <w:p w:rsidR="006269D1" w:rsidRPr="00151CDF" w:rsidRDefault="006269D1" w:rsidP="009B40E7">
            <w:pPr>
              <w:jc w:val="center"/>
              <w:rPr>
                <w:sz w:val="20"/>
                <w:szCs w:val="20"/>
              </w:rPr>
            </w:pPr>
            <w:r w:rsidRPr="00151CDF">
              <w:rPr>
                <w:sz w:val="20"/>
                <w:szCs w:val="20"/>
              </w:rPr>
              <w:t>TIM</w:t>
            </w:r>
          </w:p>
        </w:tc>
      </w:tr>
      <w:tr w:rsidR="006269D1" w:rsidRPr="00151CDF" w:rsidTr="00037B73">
        <w:tc>
          <w:tcPr>
            <w:tcW w:w="2573" w:type="dxa"/>
          </w:tcPr>
          <w:p w:rsidR="006269D1" w:rsidRPr="00151CDF" w:rsidRDefault="006269D1" w:rsidP="009B40E7">
            <w:pPr>
              <w:rPr>
                <w:sz w:val="20"/>
                <w:szCs w:val="20"/>
              </w:rPr>
            </w:pPr>
            <w:proofErr w:type="spellStart"/>
            <w:r w:rsidRPr="00151CDF">
              <w:rPr>
                <w:sz w:val="20"/>
                <w:szCs w:val="20"/>
              </w:rPr>
              <w:t>DiferenciaInventario</w:t>
            </w:r>
            <w:proofErr w:type="spellEnd"/>
          </w:p>
        </w:tc>
        <w:tc>
          <w:tcPr>
            <w:tcW w:w="1328" w:type="dxa"/>
          </w:tcPr>
          <w:p w:rsidR="006269D1" w:rsidRPr="00151CDF" w:rsidRDefault="00305CF2" w:rsidP="009B40E7">
            <w:pPr>
              <w:jc w:val="center"/>
              <w:rPr>
                <w:sz w:val="20"/>
                <w:szCs w:val="20"/>
              </w:rPr>
            </w:pPr>
            <w:r w:rsidRPr="00151CDF">
              <w:rPr>
                <w:sz w:val="20"/>
                <w:szCs w:val="20"/>
              </w:rPr>
              <w:t>DIN</w:t>
            </w:r>
          </w:p>
        </w:tc>
      </w:tr>
      <w:tr w:rsidR="006269D1" w:rsidRPr="00151CDF" w:rsidTr="00037B73">
        <w:tc>
          <w:tcPr>
            <w:tcW w:w="2573" w:type="dxa"/>
          </w:tcPr>
          <w:p w:rsidR="006269D1" w:rsidRPr="00151CDF" w:rsidRDefault="00305CF2" w:rsidP="009B40E7">
            <w:pPr>
              <w:rPr>
                <w:sz w:val="20"/>
                <w:szCs w:val="20"/>
              </w:rPr>
            </w:pPr>
            <w:r w:rsidRPr="00151CDF">
              <w:rPr>
                <w:sz w:val="20"/>
                <w:szCs w:val="20"/>
              </w:rPr>
              <w:t>Suscriptor</w:t>
            </w:r>
          </w:p>
        </w:tc>
        <w:tc>
          <w:tcPr>
            <w:tcW w:w="1328" w:type="dxa"/>
          </w:tcPr>
          <w:p w:rsidR="006269D1" w:rsidRPr="00151CDF" w:rsidRDefault="00305CF2" w:rsidP="009B40E7">
            <w:pPr>
              <w:jc w:val="center"/>
              <w:rPr>
                <w:sz w:val="20"/>
                <w:szCs w:val="20"/>
              </w:rPr>
            </w:pPr>
            <w:r w:rsidRPr="00151CDF">
              <w:rPr>
                <w:sz w:val="20"/>
                <w:szCs w:val="20"/>
              </w:rPr>
              <w:t>SUS</w:t>
            </w:r>
          </w:p>
        </w:tc>
      </w:tr>
      <w:tr w:rsidR="006269D1" w:rsidRPr="00151CDF" w:rsidTr="00037B73">
        <w:tc>
          <w:tcPr>
            <w:tcW w:w="2573" w:type="dxa"/>
          </w:tcPr>
          <w:p w:rsidR="006269D1" w:rsidRPr="00151CDF" w:rsidRDefault="00305CF2" w:rsidP="009B40E7">
            <w:pPr>
              <w:rPr>
                <w:sz w:val="20"/>
                <w:szCs w:val="20"/>
              </w:rPr>
            </w:pPr>
            <w:r w:rsidRPr="00151CDF">
              <w:rPr>
                <w:sz w:val="20"/>
                <w:szCs w:val="20"/>
              </w:rPr>
              <w:t>Visita</w:t>
            </w:r>
          </w:p>
        </w:tc>
        <w:tc>
          <w:tcPr>
            <w:tcW w:w="1328" w:type="dxa"/>
          </w:tcPr>
          <w:p w:rsidR="006269D1" w:rsidRPr="00151CDF" w:rsidRDefault="00305CF2" w:rsidP="009B40E7">
            <w:pPr>
              <w:jc w:val="center"/>
              <w:rPr>
                <w:sz w:val="20"/>
                <w:szCs w:val="20"/>
              </w:rPr>
            </w:pPr>
            <w:r w:rsidRPr="00151CDF">
              <w:rPr>
                <w:sz w:val="20"/>
                <w:szCs w:val="20"/>
              </w:rPr>
              <w:t>VIS</w:t>
            </w:r>
          </w:p>
        </w:tc>
      </w:tr>
      <w:tr w:rsidR="006269D1" w:rsidRPr="00151CDF" w:rsidTr="00037B73">
        <w:tc>
          <w:tcPr>
            <w:tcW w:w="2573" w:type="dxa"/>
          </w:tcPr>
          <w:p w:rsidR="006269D1" w:rsidRPr="00151CDF" w:rsidRDefault="006269D1" w:rsidP="009B40E7">
            <w:pPr>
              <w:rPr>
                <w:sz w:val="20"/>
                <w:szCs w:val="20"/>
              </w:rPr>
            </w:pPr>
            <w:proofErr w:type="spellStart"/>
            <w:r w:rsidRPr="00151CDF">
              <w:rPr>
                <w:sz w:val="20"/>
                <w:szCs w:val="20"/>
              </w:rPr>
              <w:t>TrabajoMaterial</w:t>
            </w:r>
            <w:proofErr w:type="spellEnd"/>
          </w:p>
        </w:tc>
        <w:tc>
          <w:tcPr>
            <w:tcW w:w="1328" w:type="dxa"/>
          </w:tcPr>
          <w:p w:rsidR="006269D1" w:rsidRPr="00151CDF" w:rsidRDefault="006269D1" w:rsidP="009B40E7">
            <w:pPr>
              <w:jc w:val="center"/>
              <w:rPr>
                <w:sz w:val="20"/>
                <w:szCs w:val="20"/>
              </w:rPr>
            </w:pPr>
            <w:r w:rsidRPr="00151CDF">
              <w:rPr>
                <w:sz w:val="20"/>
                <w:szCs w:val="20"/>
              </w:rPr>
              <w:t>TMA</w:t>
            </w:r>
          </w:p>
        </w:tc>
      </w:tr>
      <w:tr w:rsidR="003508DE" w:rsidRPr="00151CDF" w:rsidTr="003508DE">
        <w:tc>
          <w:tcPr>
            <w:tcW w:w="2573" w:type="dxa"/>
            <w:vMerge w:val="restart"/>
            <w:vAlign w:val="center"/>
          </w:tcPr>
          <w:p w:rsidR="003508DE" w:rsidRPr="00151CDF" w:rsidRDefault="003508DE" w:rsidP="003508DE">
            <w:pPr>
              <w:rPr>
                <w:sz w:val="20"/>
                <w:szCs w:val="20"/>
              </w:rPr>
            </w:pPr>
            <w:proofErr w:type="spellStart"/>
            <w:r w:rsidRPr="00151CDF">
              <w:rPr>
                <w:sz w:val="20"/>
                <w:szCs w:val="20"/>
              </w:rPr>
              <w:t>OrdenTrabajo</w:t>
            </w:r>
            <w:proofErr w:type="spellEnd"/>
          </w:p>
        </w:tc>
        <w:tc>
          <w:tcPr>
            <w:tcW w:w="1328" w:type="dxa"/>
          </w:tcPr>
          <w:p w:rsidR="003508DE" w:rsidRPr="00151CDF" w:rsidRDefault="003508DE" w:rsidP="004173E9">
            <w:pPr>
              <w:jc w:val="center"/>
              <w:rPr>
                <w:sz w:val="20"/>
                <w:szCs w:val="20"/>
              </w:rPr>
            </w:pPr>
            <w:r w:rsidRPr="00151CDF">
              <w:rPr>
                <w:sz w:val="20"/>
                <w:szCs w:val="20"/>
              </w:rPr>
              <w:t>ORT</w:t>
            </w:r>
          </w:p>
        </w:tc>
      </w:tr>
      <w:tr w:rsidR="003508DE" w:rsidRPr="00151CDF" w:rsidTr="00037B73">
        <w:tc>
          <w:tcPr>
            <w:tcW w:w="2573" w:type="dxa"/>
            <w:vMerge/>
          </w:tcPr>
          <w:p w:rsidR="003508DE" w:rsidRPr="00151CDF" w:rsidRDefault="003508DE" w:rsidP="0069699F">
            <w:pPr>
              <w:rPr>
                <w:sz w:val="20"/>
                <w:szCs w:val="20"/>
              </w:rPr>
            </w:pPr>
          </w:p>
        </w:tc>
        <w:tc>
          <w:tcPr>
            <w:tcW w:w="1328" w:type="dxa"/>
          </w:tcPr>
          <w:p w:rsidR="003508DE" w:rsidRPr="00151CDF" w:rsidRDefault="003508DE" w:rsidP="00535AAC">
            <w:pPr>
              <w:jc w:val="center"/>
              <w:rPr>
                <w:sz w:val="20"/>
                <w:szCs w:val="20"/>
              </w:rPr>
            </w:pPr>
            <w:r w:rsidRPr="00151CDF">
              <w:rPr>
                <w:sz w:val="20"/>
                <w:szCs w:val="20"/>
              </w:rPr>
              <w:t>IVS</w:t>
            </w:r>
          </w:p>
        </w:tc>
      </w:tr>
      <w:tr w:rsidR="003508DE" w:rsidRPr="00151CDF" w:rsidTr="00037B73">
        <w:tc>
          <w:tcPr>
            <w:tcW w:w="2573" w:type="dxa"/>
            <w:vMerge/>
          </w:tcPr>
          <w:p w:rsidR="003508DE" w:rsidRPr="00151CDF" w:rsidRDefault="003508DE" w:rsidP="0069699F">
            <w:pPr>
              <w:rPr>
                <w:sz w:val="20"/>
                <w:szCs w:val="20"/>
              </w:rPr>
            </w:pPr>
          </w:p>
        </w:tc>
        <w:tc>
          <w:tcPr>
            <w:tcW w:w="1328" w:type="dxa"/>
          </w:tcPr>
          <w:p w:rsidR="003508DE" w:rsidRPr="00151CDF" w:rsidRDefault="003508DE" w:rsidP="0069699F">
            <w:pPr>
              <w:jc w:val="center"/>
              <w:rPr>
                <w:sz w:val="20"/>
                <w:szCs w:val="20"/>
              </w:rPr>
            </w:pPr>
            <w:r w:rsidRPr="00151CDF">
              <w:rPr>
                <w:sz w:val="20"/>
                <w:szCs w:val="20"/>
              </w:rPr>
              <w:t>FVS</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SuscriptorVisitado</w:t>
            </w:r>
            <w:proofErr w:type="spellEnd"/>
          </w:p>
        </w:tc>
        <w:tc>
          <w:tcPr>
            <w:tcW w:w="1328" w:type="dxa"/>
          </w:tcPr>
          <w:p w:rsidR="00031431" w:rsidRPr="00151CDF" w:rsidRDefault="00031431" w:rsidP="009B40E7">
            <w:pPr>
              <w:jc w:val="center"/>
              <w:rPr>
                <w:sz w:val="20"/>
                <w:szCs w:val="20"/>
              </w:rPr>
            </w:pPr>
            <w:r w:rsidRPr="00151CDF">
              <w:rPr>
                <w:sz w:val="20"/>
                <w:szCs w:val="20"/>
              </w:rPr>
              <w:t>SVI</w:t>
            </w:r>
          </w:p>
        </w:tc>
      </w:tr>
      <w:tr w:rsidR="00031431" w:rsidRPr="00151CDF" w:rsidTr="00037B73">
        <w:tc>
          <w:tcPr>
            <w:tcW w:w="2573" w:type="dxa"/>
          </w:tcPr>
          <w:p w:rsidR="00031431" w:rsidRPr="00151CDF" w:rsidRDefault="00031431" w:rsidP="009B40E7">
            <w:pPr>
              <w:rPr>
                <w:sz w:val="20"/>
                <w:szCs w:val="20"/>
              </w:rPr>
            </w:pPr>
            <w:r w:rsidRPr="00151CDF">
              <w:rPr>
                <w:sz w:val="20"/>
                <w:szCs w:val="20"/>
              </w:rPr>
              <w:t>Incidencia</w:t>
            </w:r>
          </w:p>
        </w:tc>
        <w:tc>
          <w:tcPr>
            <w:tcW w:w="1328" w:type="dxa"/>
          </w:tcPr>
          <w:p w:rsidR="00031431" w:rsidRPr="00151CDF" w:rsidRDefault="00031431" w:rsidP="009B40E7">
            <w:pPr>
              <w:jc w:val="center"/>
              <w:rPr>
                <w:sz w:val="20"/>
                <w:szCs w:val="20"/>
              </w:rPr>
            </w:pPr>
            <w:r w:rsidRPr="00151CDF">
              <w:rPr>
                <w:sz w:val="20"/>
                <w:szCs w:val="20"/>
              </w:rPr>
              <w:t>INC</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ServicioAdicional</w:t>
            </w:r>
            <w:proofErr w:type="spellEnd"/>
          </w:p>
        </w:tc>
        <w:tc>
          <w:tcPr>
            <w:tcW w:w="1328" w:type="dxa"/>
          </w:tcPr>
          <w:p w:rsidR="00031431" w:rsidRPr="00151CDF" w:rsidRDefault="00031431" w:rsidP="009B40E7">
            <w:pPr>
              <w:jc w:val="center"/>
              <w:rPr>
                <w:sz w:val="20"/>
                <w:szCs w:val="20"/>
              </w:rPr>
            </w:pPr>
            <w:r w:rsidRPr="00151CDF">
              <w:rPr>
                <w:sz w:val="20"/>
                <w:szCs w:val="20"/>
              </w:rPr>
              <w:t>SEA</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NumeroSerieEquipoDigital</w:t>
            </w:r>
            <w:proofErr w:type="spellEnd"/>
          </w:p>
        </w:tc>
        <w:tc>
          <w:tcPr>
            <w:tcW w:w="1328" w:type="dxa"/>
          </w:tcPr>
          <w:p w:rsidR="00031431" w:rsidRPr="00151CDF" w:rsidRDefault="00031431" w:rsidP="009B40E7">
            <w:pPr>
              <w:jc w:val="center"/>
              <w:rPr>
                <w:sz w:val="20"/>
                <w:szCs w:val="20"/>
              </w:rPr>
            </w:pPr>
            <w:r w:rsidRPr="00151CDF">
              <w:rPr>
                <w:sz w:val="20"/>
                <w:szCs w:val="20"/>
              </w:rPr>
              <w:t>NDE</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RecuperacionEquipo</w:t>
            </w:r>
            <w:proofErr w:type="spellEnd"/>
          </w:p>
        </w:tc>
        <w:tc>
          <w:tcPr>
            <w:tcW w:w="1328" w:type="dxa"/>
          </w:tcPr>
          <w:p w:rsidR="00031431" w:rsidRPr="00151CDF" w:rsidRDefault="00031431" w:rsidP="009B40E7">
            <w:pPr>
              <w:jc w:val="center"/>
              <w:rPr>
                <w:sz w:val="20"/>
                <w:szCs w:val="20"/>
              </w:rPr>
            </w:pPr>
            <w:r w:rsidRPr="00151CDF">
              <w:rPr>
                <w:sz w:val="20"/>
                <w:szCs w:val="20"/>
              </w:rPr>
              <w:t>REE</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ConsumoTrabajo</w:t>
            </w:r>
            <w:proofErr w:type="spellEnd"/>
          </w:p>
        </w:tc>
        <w:tc>
          <w:tcPr>
            <w:tcW w:w="1328" w:type="dxa"/>
          </w:tcPr>
          <w:p w:rsidR="00031431" w:rsidRPr="00151CDF" w:rsidRDefault="00031431" w:rsidP="009B40E7">
            <w:pPr>
              <w:jc w:val="center"/>
              <w:rPr>
                <w:sz w:val="20"/>
                <w:szCs w:val="20"/>
              </w:rPr>
            </w:pPr>
            <w:r w:rsidRPr="00151CDF">
              <w:rPr>
                <w:sz w:val="20"/>
                <w:szCs w:val="20"/>
              </w:rPr>
              <w:t>COT</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ConsumoCableTrabajo</w:t>
            </w:r>
            <w:proofErr w:type="spellEnd"/>
          </w:p>
        </w:tc>
        <w:tc>
          <w:tcPr>
            <w:tcW w:w="1328" w:type="dxa"/>
          </w:tcPr>
          <w:p w:rsidR="00031431" w:rsidRPr="00151CDF" w:rsidRDefault="00031431" w:rsidP="009B40E7">
            <w:pPr>
              <w:jc w:val="center"/>
              <w:rPr>
                <w:sz w:val="20"/>
                <w:szCs w:val="20"/>
              </w:rPr>
            </w:pPr>
            <w:r w:rsidRPr="00151CDF">
              <w:rPr>
                <w:sz w:val="20"/>
                <w:szCs w:val="20"/>
              </w:rPr>
              <w:t>CCT</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NivelesSenial</w:t>
            </w:r>
            <w:proofErr w:type="spellEnd"/>
          </w:p>
        </w:tc>
        <w:tc>
          <w:tcPr>
            <w:tcW w:w="1328" w:type="dxa"/>
          </w:tcPr>
          <w:p w:rsidR="00031431" w:rsidRPr="00151CDF" w:rsidRDefault="00031431" w:rsidP="009B40E7">
            <w:pPr>
              <w:jc w:val="center"/>
              <w:rPr>
                <w:sz w:val="20"/>
                <w:szCs w:val="20"/>
              </w:rPr>
            </w:pPr>
            <w:r w:rsidRPr="00151CDF">
              <w:rPr>
                <w:sz w:val="20"/>
                <w:szCs w:val="20"/>
              </w:rPr>
              <w:t>NSE</w:t>
            </w:r>
          </w:p>
        </w:tc>
      </w:tr>
      <w:tr w:rsidR="00031431" w:rsidRPr="00151CDF" w:rsidTr="00037B73">
        <w:tc>
          <w:tcPr>
            <w:tcW w:w="2573" w:type="dxa"/>
          </w:tcPr>
          <w:p w:rsidR="00031431" w:rsidRPr="00151CDF" w:rsidRDefault="00031431" w:rsidP="009B40E7">
            <w:pPr>
              <w:rPr>
                <w:sz w:val="20"/>
                <w:szCs w:val="20"/>
              </w:rPr>
            </w:pPr>
            <w:proofErr w:type="spellStart"/>
            <w:r w:rsidRPr="00151CDF">
              <w:rPr>
                <w:sz w:val="20"/>
                <w:szCs w:val="20"/>
              </w:rPr>
              <w:t>NivelesSenialQueja</w:t>
            </w:r>
            <w:proofErr w:type="spellEnd"/>
          </w:p>
        </w:tc>
        <w:tc>
          <w:tcPr>
            <w:tcW w:w="1328" w:type="dxa"/>
          </w:tcPr>
          <w:p w:rsidR="00031431" w:rsidRPr="00151CDF" w:rsidRDefault="00031431" w:rsidP="009B40E7">
            <w:pPr>
              <w:jc w:val="center"/>
              <w:rPr>
                <w:sz w:val="20"/>
                <w:szCs w:val="20"/>
              </w:rPr>
            </w:pPr>
            <w:r w:rsidRPr="00151CDF">
              <w:rPr>
                <w:sz w:val="20"/>
                <w:szCs w:val="20"/>
              </w:rPr>
              <w:t>NSQ</w:t>
            </w:r>
          </w:p>
        </w:tc>
      </w:tr>
    </w:tbl>
    <w:p w:rsidR="006269D1" w:rsidRPr="00151CDF" w:rsidRDefault="006269D1" w:rsidP="006269D1">
      <w:pPr>
        <w:rPr>
          <w:lang w:eastAsia="en-US"/>
        </w:rPr>
      </w:pPr>
    </w:p>
    <w:tbl>
      <w:tblPr>
        <w:tblStyle w:val="Tablaconcuadrcula"/>
        <w:tblW w:w="3901" w:type="dxa"/>
        <w:tblInd w:w="250" w:type="dxa"/>
        <w:tblLook w:val="04A0" w:firstRow="1" w:lastRow="0" w:firstColumn="1" w:lastColumn="0" w:noHBand="0" w:noVBand="1"/>
      </w:tblPr>
      <w:tblGrid>
        <w:gridCol w:w="2573"/>
        <w:gridCol w:w="1328"/>
      </w:tblGrid>
      <w:tr w:rsidR="003151BC" w:rsidRPr="00151CDF" w:rsidTr="00197A86">
        <w:tc>
          <w:tcPr>
            <w:tcW w:w="3901" w:type="dxa"/>
            <w:gridSpan w:val="2"/>
            <w:shd w:val="pct25" w:color="auto" w:fill="auto"/>
          </w:tcPr>
          <w:p w:rsidR="003151BC" w:rsidRPr="00151CDF" w:rsidRDefault="003151BC" w:rsidP="003151BC">
            <w:pPr>
              <w:jc w:val="center"/>
              <w:rPr>
                <w:b/>
                <w:i/>
                <w:sz w:val="20"/>
                <w:szCs w:val="20"/>
              </w:rPr>
            </w:pPr>
            <w:r w:rsidRPr="00151CDF">
              <w:rPr>
                <w:b/>
                <w:i/>
                <w:sz w:val="20"/>
                <w:szCs w:val="20"/>
              </w:rPr>
              <w:t>Interfaces Intermedias</w:t>
            </w:r>
          </w:p>
        </w:tc>
      </w:tr>
      <w:tr w:rsidR="003151BC" w:rsidRPr="00151CDF" w:rsidTr="00197A86">
        <w:tc>
          <w:tcPr>
            <w:tcW w:w="2573" w:type="dxa"/>
            <w:shd w:val="pct25" w:color="auto" w:fill="auto"/>
          </w:tcPr>
          <w:p w:rsidR="003151BC" w:rsidRPr="00151CDF" w:rsidRDefault="003151BC" w:rsidP="00197A86">
            <w:pPr>
              <w:jc w:val="center"/>
              <w:rPr>
                <w:b/>
                <w:sz w:val="20"/>
                <w:szCs w:val="20"/>
              </w:rPr>
            </w:pPr>
            <w:r w:rsidRPr="00151CDF">
              <w:rPr>
                <w:b/>
                <w:sz w:val="20"/>
                <w:szCs w:val="20"/>
              </w:rPr>
              <w:t>Entidad</w:t>
            </w:r>
          </w:p>
        </w:tc>
        <w:tc>
          <w:tcPr>
            <w:tcW w:w="1328" w:type="dxa"/>
            <w:shd w:val="pct25" w:color="auto" w:fill="auto"/>
          </w:tcPr>
          <w:p w:rsidR="003151BC" w:rsidRPr="00151CDF" w:rsidRDefault="003151BC" w:rsidP="00197A86">
            <w:pPr>
              <w:jc w:val="center"/>
              <w:rPr>
                <w:b/>
                <w:sz w:val="20"/>
                <w:szCs w:val="20"/>
              </w:rPr>
            </w:pPr>
            <w:r w:rsidRPr="00151CDF">
              <w:rPr>
                <w:b/>
                <w:sz w:val="20"/>
                <w:szCs w:val="20"/>
              </w:rPr>
              <w:t>Mnemónico</w:t>
            </w:r>
          </w:p>
        </w:tc>
      </w:tr>
      <w:tr w:rsidR="003151BC" w:rsidRPr="00151CDF" w:rsidTr="00197A86">
        <w:tc>
          <w:tcPr>
            <w:tcW w:w="2573" w:type="dxa"/>
          </w:tcPr>
          <w:p w:rsidR="003151BC" w:rsidRPr="00151CDF" w:rsidRDefault="003151BC" w:rsidP="00197A86">
            <w:pPr>
              <w:rPr>
                <w:sz w:val="20"/>
                <w:szCs w:val="20"/>
              </w:rPr>
            </w:pPr>
            <w:proofErr w:type="spellStart"/>
            <w:r w:rsidRPr="00151CDF">
              <w:rPr>
                <w:sz w:val="20"/>
                <w:szCs w:val="20"/>
              </w:rPr>
              <w:t>TiempoMuerto</w:t>
            </w:r>
            <w:proofErr w:type="spellEnd"/>
          </w:p>
        </w:tc>
        <w:tc>
          <w:tcPr>
            <w:tcW w:w="1328" w:type="dxa"/>
          </w:tcPr>
          <w:p w:rsidR="003151BC" w:rsidRPr="00151CDF" w:rsidRDefault="003151BC" w:rsidP="003151BC">
            <w:pPr>
              <w:jc w:val="center"/>
              <w:rPr>
                <w:sz w:val="20"/>
                <w:szCs w:val="20"/>
              </w:rPr>
            </w:pPr>
            <w:r w:rsidRPr="00151CDF">
              <w:rPr>
                <w:sz w:val="20"/>
                <w:szCs w:val="20"/>
              </w:rPr>
              <w:t>ITM</w:t>
            </w:r>
          </w:p>
        </w:tc>
      </w:tr>
      <w:tr w:rsidR="003151BC" w:rsidRPr="00151CDF" w:rsidTr="00197A86">
        <w:tc>
          <w:tcPr>
            <w:tcW w:w="2573" w:type="dxa"/>
          </w:tcPr>
          <w:p w:rsidR="003151BC" w:rsidRPr="00151CDF" w:rsidRDefault="003151BC" w:rsidP="00197A86">
            <w:pPr>
              <w:rPr>
                <w:sz w:val="20"/>
                <w:szCs w:val="20"/>
              </w:rPr>
            </w:pPr>
            <w:r w:rsidRPr="00151CDF">
              <w:rPr>
                <w:sz w:val="20"/>
                <w:szCs w:val="20"/>
              </w:rPr>
              <w:t>Incidencia</w:t>
            </w:r>
          </w:p>
        </w:tc>
        <w:tc>
          <w:tcPr>
            <w:tcW w:w="1328" w:type="dxa"/>
          </w:tcPr>
          <w:p w:rsidR="003151BC" w:rsidRPr="00151CDF" w:rsidRDefault="003151BC" w:rsidP="003151BC">
            <w:pPr>
              <w:jc w:val="center"/>
              <w:rPr>
                <w:sz w:val="20"/>
                <w:szCs w:val="20"/>
              </w:rPr>
            </w:pPr>
            <w:r w:rsidRPr="00151CDF">
              <w:rPr>
                <w:sz w:val="20"/>
                <w:szCs w:val="20"/>
              </w:rPr>
              <w:t>IIN</w:t>
            </w:r>
          </w:p>
        </w:tc>
      </w:tr>
      <w:tr w:rsidR="003151BC" w:rsidRPr="00151CDF" w:rsidTr="00197A86">
        <w:tc>
          <w:tcPr>
            <w:tcW w:w="2573" w:type="dxa"/>
          </w:tcPr>
          <w:p w:rsidR="003151BC" w:rsidRPr="00151CDF" w:rsidRDefault="003151BC" w:rsidP="00197A86">
            <w:pPr>
              <w:rPr>
                <w:sz w:val="20"/>
                <w:szCs w:val="20"/>
              </w:rPr>
            </w:pPr>
            <w:proofErr w:type="spellStart"/>
            <w:r w:rsidRPr="00151CDF">
              <w:rPr>
                <w:sz w:val="20"/>
                <w:szCs w:val="20"/>
              </w:rPr>
              <w:t>ServicioAdicional</w:t>
            </w:r>
            <w:proofErr w:type="spellEnd"/>
          </w:p>
        </w:tc>
        <w:tc>
          <w:tcPr>
            <w:tcW w:w="1328" w:type="dxa"/>
          </w:tcPr>
          <w:p w:rsidR="003151BC" w:rsidRPr="00151CDF" w:rsidRDefault="003151BC" w:rsidP="003151BC">
            <w:pPr>
              <w:jc w:val="center"/>
              <w:rPr>
                <w:sz w:val="20"/>
                <w:szCs w:val="20"/>
              </w:rPr>
            </w:pPr>
            <w:r w:rsidRPr="00151CDF">
              <w:rPr>
                <w:sz w:val="20"/>
                <w:szCs w:val="20"/>
              </w:rPr>
              <w:t>ISA</w:t>
            </w:r>
          </w:p>
        </w:tc>
      </w:tr>
      <w:tr w:rsidR="00CA7848" w:rsidRPr="00151CDF" w:rsidTr="00197A86">
        <w:tc>
          <w:tcPr>
            <w:tcW w:w="2573" w:type="dxa"/>
          </w:tcPr>
          <w:p w:rsidR="00CA7848" w:rsidRPr="00151CDF" w:rsidRDefault="00CA7848" w:rsidP="00197A86">
            <w:pPr>
              <w:rPr>
                <w:sz w:val="20"/>
                <w:szCs w:val="20"/>
              </w:rPr>
            </w:pPr>
            <w:proofErr w:type="spellStart"/>
            <w:r w:rsidRPr="00151CDF">
              <w:rPr>
                <w:sz w:val="20"/>
                <w:szCs w:val="20"/>
              </w:rPr>
              <w:t>SuscriptorVisitado</w:t>
            </w:r>
            <w:proofErr w:type="spellEnd"/>
          </w:p>
        </w:tc>
        <w:tc>
          <w:tcPr>
            <w:tcW w:w="1328" w:type="dxa"/>
          </w:tcPr>
          <w:p w:rsidR="00CA7848" w:rsidRPr="00151CDF" w:rsidRDefault="00CA7848" w:rsidP="003151BC">
            <w:pPr>
              <w:jc w:val="center"/>
              <w:rPr>
                <w:sz w:val="20"/>
                <w:szCs w:val="20"/>
              </w:rPr>
            </w:pPr>
            <w:r w:rsidRPr="00151CDF">
              <w:rPr>
                <w:sz w:val="20"/>
                <w:szCs w:val="20"/>
              </w:rPr>
              <w:t>ISV</w:t>
            </w:r>
          </w:p>
        </w:tc>
      </w:tr>
      <w:tr w:rsidR="00A437FC" w:rsidRPr="00151CDF" w:rsidTr="00197A86">
        <w:tc>
          <w:tcPr>
            <w:tcW w:w="2573" w:type="dxa"/>
          </w:tcPr>
          <w:p w:rsidR="00A437FC" w:rsidRPr="00151CDF" w:rsidRDefault="00A437FC" w:rsidP="00197A86">
            <w:pPr>
              <w:rPr>
                <w:sz w:val="20"/>
                <w:szCs w:val="20"/>
              </w:rPr>
            </w:pPr>
            <w:proofErr w:type="spellStart"/>
            <w:r w:rsidRPr="00151CDF">
              <w:rPr>
                <w:sz w:val="20"/>
                <w:szCs w:val="20"/>
              </w:rPr>
              <w:t>ConsumoTrabajo</w:t>
            </w:r>
            <w:proofErr w:type="spellEnd"/>
          </w:p>
        </w:tc>
        <w:tc>
          <w:tcPr>
            <w:tcW w:w="1328" w:type="dxa"/>
          </w:tcPr>
          <w:p w:rsidR="00A437FC" w:rsidRPr="00151CDF" w:rsidRDefault="00A437FC" w:rsidP="003151BC">
            <w:pPr>
              <w:jc w:val="center"/>
              <w:rPr>
                <w:sz w:val="20"/>
                <w:szCs w:val="20"/>
              </w:rPr>
            </w:pPr>
            <w:r w:rsidRPr="00151CDF">
              <w:rPr>
                <w:sz w:val="20"/>
                <w:szCs w:val="20"/>
              </w:rPr>
              <w:t>ICT</w:t>
            </w:r>
          </w:p>
        </w:tc>
      </w:tr>
      <w:tr w:rsidR="00A437FC" w:rsidRPr="00151CDF" w:rsidTr="00197A86">
        <w:tc>
          <w:tcPr>
            <w:tcW w:w="2573" w:type="dxa"/>
          </w:tcPr>
          <w:p w:rsidR="00A437FC" w:rsidRPr="00151CDF" w:rsidRDefault="00A437FC" w:rsidP="00197A86">
            <w:pPr>
              <w:rPr>
                <w:sz w:val="20"/>
                <w:szCs w:val="20"/>
              </w:rPr>
            </w:pPr>
            <w:proofErr w:type="spellStart"/>
            <w:r w:rsidRPr="00151CDF">
              <w:rPr>
                <w:sz w:val="20"/>
                <w:szCs w:val="20"/>
              </w:rPr>
              <w:t>ConsumoCableTrabajo</w:t>
            </w:r>
            <w:proofErr w:type="spellEnd"/>
          </w:p>
        </w:tc>
        <w:tc>
          <w:tcPr>
            <w:tcW w:w="1328" w:type="dxa"/>
          </w:tcPr>
          <w:p w:rsidR="00A437FC" w:rsidRPr="00151CDF" w:rsidRDefault="00A437FC" w:rsidP="003151BC">
            <w:pPr>
              <w:jc w:val="center"/>
              <w:rPr>
                <w:sz w:val="20"/>
                <w:szCs w:val="20"/>
              </w:rPr>
            </w:pPr>
            <w:r w:rsidRPr="00151CDF">
              <w:rPr>
                <w:sz w:val="20"/>
                <w:szCs w:val="20"/>
              </w:rPr>
              <w:t>ICC</w:t>
            </w:r>
          </w:p>
        </w:tc>
      </w:tr>
    </w:tbl>
    <w:p w:rsidR="003151BC" w:rsidRPr="00151CDF" w:rsidRDefault="003151BC" w:rsidP="006269D1">
      <w:pPr>
        <w:rPr>
          <w:lang w:eastAsia="en-US"/>
        </w:rPr>
      </w:pPr>
    </w:p>
    <w:p w:rsidR="00405E97" w:rsidRPr="00151CDF" w:rsidRDefault="00405E97" w:rsidP="00405E97">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74" w:name="RNI11"/>
      <w:bookmarkStart w:id="775" w:name="_Toc319402190"/>
      <w:r w:rsidRPr="00151CDF">
        <w:rPr>
          <w:lang w:val="es-ES" w:eastAsia="en-US"/>
        </w:rPr>
        <w:t xml:space="preserve">RN11 Ruta de Almacenamiento de </w:t>
      </w:r>
      <w:proofErr w:type="spellStart"/>
      <w:r w:rsidRPr="00151CDF">
        <w:rPr>
          <w:lang w:val="es-ES" w:eastAsia="en-US"/>
        </w:rPr>
        <w:t>BitacoraLog</w:t>
      </w:r>
      <w:proofErr w:type="spellEnd"/>
      <w:r w:rsidRPr="00151CDF">
        <w:rPr>
          <w:lang w:val="es-ES" w:eastAsia="en-US"/>
        </w:rPr>
        <w:t xml:space="preserve"> en el Servidor</w:t>
      </w:r>
      <w:bookmarkEnd w:id="774"/>
      <w:bookmarkEnd w:id="775"/>
    </w:p>
    <w:p w:rsidR="00405E97" w:rsidRPr="00151CDF" w:rsidRDefault="00405E97" w:rsidP="00405E97">
      <w:pPr>
        <w:pStyle w:val="Prrafodelista"/>
        <w:ind w:left="0"/>
        <w:jc w:val="both"/>
        <w:rPr>
          <w:rFonts w:cs="Arial"/>
          <w:sz w:val="20"/>
          <w:szCs w:val="20"/>
          <w:lang w:eastAsia="en-US"/>
        </w:rPr>
      </w:pPr>
      <w:r w:rsidRPr="00151CDF">
        <w:rPr>
          <w:rFonts w:cs="Arial"/>
          <w:sz w:val="20"/>
          <w:szCs w:val="20"/>
          <w:lang w:eastAsia="en-US"/>
        </w:rPr>
        <w:t>De</w:t>
      </w:r>
      <w:r w:rsidR="00CA7CBD" w:rsidRPr="00151CDF">
        <w:rPr>
          <w:rFonts w:cs="Arial"/>
          <w:sz w:val="20"/>
          <w:szCs w:val="20"/>
          <w:lang w:eastAsia="en-US"/>
        </w:rPr>
        <w:t xml:space="preserve"> las configuraciones en el servidor Web </w:t>
      </w:r>
      <w:r w:rsidRPr="00151CDF">
        <w:rPr>
          <w:rFonts w:cs="Arial"/>
          <w:sz w:val="20"/>
          <w:szCs w:val="20"/>
          <w:lang w:eastAsia="en-US"/>
        </w:rPr>
        <w:t xml:space="preserve">traer la información del parámetro correspondiente a la “Ruta de Almacenamiento de </w:t>
      </w:r>
      <w:proofErr w:type="spellStart"/>
      <w:r w:rsidRPr="00151CDF">
        <w:rPr>
          <w:rFonts w:cs="Arial"/>
          <w:sz w:val="20"/>
          <w:szCs w:val="20"/>
          <w:lang w:eastAsia="en-US"/>
        </w:rPr>
        <w:t>BitacoraLog</w:t>
      </w:r>
      <w:proofErr w:type="spellEnd"/>
      <w:r w:rsidRPr="00151CDF">
        <w:rPr>
          <w:rFonts w:cs="Arial"/>
          <w:sz w:val="20"/>
          <w:szCs w:val="20"/>
          <w:lang w:eastAsia="en-US"/>
        </w:rPr>
        <w:t xml:space="preserve"> en el Servidor”.</w:t>
      </w:r>
    </w:p>
    <w:p w:rsidR="00405E97" w:rsidRPr="00151CDF" w:rsidRDefault="00405E97" w:rsidP="00405E97">
      <w:pPr>
        <w:rPr>
          <w:lang w:eastAsia="es-MX"/>
        </w:rPr>
      </w:pPr>
    </w:p>
    <w:p w:rsidR="00907484" w:rsidRPr="00151CDF" w:rsidRDefault="00907484" w:rsidP="00907484">
      <w:pPr>
        <w:pStyle w:val="Ttulo1"/>
        <w:numPr>
          <w:ilvl w:val="1"/>
          <w:numId w:val="1"/>
        </w:numPr>
        <w:tabs>
          <w:tab w:val="clear" w:pos="720"/>
          <w:tab w:val="clear" w:pos="792"/>
          <w:tab w:val="num" w:pos="567"/>
        </w:tabs>
        <w:autoSpaceDE/>
        <w:autoSpaceDN/>
        <w:adjustRightInd/>
        <w:spacing w:before="120" w:after="60" w:line="240" w:lineRule="atLeast"/>
        <w:ind w:hanging="792"/>
        <w:rPr>
          <w:lang w:val="es-ES" w:eastAsia="en-US"/>
        </w:rPr>
      </w:pPr>
      <w:bookmarkStart w:id="776" w:name="_Toc319402191"/>
      <w:bookmarkStart w:id="777" w:name="RNI12"/>
      <w:r w:rsidRPr="00151CDF">
        <w:rPr>
          <w:lang w:val="es-ES" w:eastAsia="en-US"/>
        </w:rPr>
        <w:lastRenderedPageBreak/>
        <w:t xml:space="preserve">RN12 Nombre del Archivo </w:t>
      </w:r>
      <w:proofErr w:type="spellStart"/>
      <w:r w:rsidRPr="00151CDF">
        <w:rPr>
          <w:lang w:val="es-ES" w:eastAsia="en-US"/>
        </w:rPr>
        <w:t>BitacoraLog</w:t>
      </w:r>
      <w:bookmarkEnd w:id="776"/>
      <w:proofErr w:type="spellEnd"/>
    </w:p>
    <w:bookmarkEnd w:id="777"/>
    <w:p w:rsidR="00907484" w:rsidRPr="00151CDF" w:rsidRDefault="00907484" w:rsidP="00907484">
      <w:pPr>
        <w:pStyle w:val="Prrafodelista"/>
        <w:ind w:left="0"/>
        <w:jc w:val="both"/>
        <w:rPr>
          <w:rFonts w:cs="Arial"/>
          <w:sz w:val="20"/>
          <w:szCs w:val="20"/>
          <w:lang w:eastAsia="en-US"/>
        </w:rPr>
      </w:pPr>
      <w:r w:rsidRPr="00151CDF">
        <w:rPr>
          <w:rFonts w:cs="Arial"/>
          <w:sz w:val="20"/>
          <w:szCs w:val="20"/>
          <w:lang w:eastAsia="en-US"/>
        </w:rPr>
        <w:t xml:space="preserve">El nombre del archivo de bitácora tendrá el siguiente formato: </w:t>
      </w:r>
      <w:proofErr w:type="spellStart"/>
      <w:r w:rsidRPr="00151CDF">
        <w:rPr>
          <w:rFonts w:cs="Arial"/>
          <w:b/>
          <w:sz w:val="20"/>
          <w:szCs w:val="20"/>
          <w:lang w:eastAsia="en-US"/>
        </w:rPr>
        <w:t>BitacoraLogyyyyMMddHHmmss</w:t>
      </w:r>
      <w:proofErr w:type="spellEnd"/>
      <w:r w:rsidRPr="00151CDF">
        <w:rPr>
          <w:rFonts w:cs="Arial"/>
          <w:b/>
          <w:sz w:val="20"/>
          <w:szCs w:val="20"/>
          <w:lang w:eastAsia="en-US"/>
        </w:rPr>
        <w:t xml:space="preserve"> </w:t>
      </w:r>
      <w:r w:rsidRPr="00151CDF">
        <w:rPr>
          <w:rFonts w:cs="Arial"/>
          <w:sz w:val="20"/>
          <w:szCs w:val="20"/>
          <w:lang w:eastAsia="en-US"/>
        </w:rPr>
        <w:t>donde:</w:t>
      </w:r>
    </w:p>
    <w:p w:rsidR="00907484" w:rsidRPr="00151CDF" w:rsidRDefault="00907484" w:rsidP="00907484">
      <w:pPr>
        <w:pStyle w:val="InfoBlue"/>
        <w:ind w:left="2124" w:firstLine="708"/>
      </w:pPr>
      <w:proofErr w:type="spellStart"/>
      <w:proofErr w:type="gramStart"/>
      <w:r w:rsidRPr="00151CDF">
        <w:t>yyyy</w:t>
      </w:r>
      <w:proofErr w:type="spellEnd"/>
      <w:proofErr w:type="gramEnd"/>
      <w:r w:rsidRPr="00151CDF">
        <w:t xml:space="preserve"> = Año</w:t>
      </w:r>
    </w:p>
    <w:p w:rsidR="00907484" w:rsidRPr="00151CDF" w:rsidRDefault="00907484" w:rsidP="0090748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 Mes</w:t>
      </w:r>
    </w:p>
    <w:p w:rsidR="00907484" w:rsidRPr="00151CDF" w:rsidRDefault="00907484" w:rsidP="0090748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dd</w:t>
      </w:r>
      <w:proofErr w:type="spellEnd"/>
      <w:proofErr w:type="gramEnd"/>
      <w:r w:rsidRPr="00151CDF">
        <w:rPr>
          <w:b w:val="0"/>
          <w:bCs w:val="0"/>
          <w:sz w:val="20"/>
          <w:szCs w:val="20"/>
          <w:lang w:val="es-ES" w:eastAsia="en-US"/>
        </w:rPr>
        <w:t xml:space="preserve"> = Día</w:t>
      </w:r>
    </w:p>
    <w:p w:rsidR="00907484" w:rsidRPr="00151CDF" w:rsidRDefault="00907484" w:rsidP="0090748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HH = Hora (formato 24 horas)</w:t>
      </w:r>
    </w:p>
    <w:p w:rsidR="00907484" w:rsidRPr="00151CDF" w:rsidRDefault="00907484" w:rsidP="0090748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Minuto</w:t>
      </w:r>
    </w:p>
    <w:p w:rsidR="00907484" w:rsidRPr="00151CDF" w:rsidRDefault="00907484" w:rsidP="0090748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ss</w:t>
      </w:r>
      <w:proofErr w:type="spellEnd"/>
      <w:proofErr w:type="gramEnd"/>
      <w:r w:rsidRPr="00151CDF">
        <w:rPr>
          <w:b w:val="0"/>
          <w:bCs w:val="0"/>
          <w:sz w:val="20"/>
          <w:szCs w:val="20"/>
          <w:lang w:val="es-ES" w:eastAsia="en-US"/>
        </w:rPr>
        <w:t xml:space="preserve"> = Segundo</w:t>
      </w:r>
    </w:p>
    <w:p w:rsidR="00037B73" w:rsidRPr="00151CDF" w:rsidRDefault="00037B73" w:rsidP="00907484">
      <w:pPr>
        <w:pStyle w:val="Textoindependiente"/>
        <w:rPr>
          <w:b w:val="0"/>
          <w:bCs w:val="0"/>
          <w:sz w:val="20"/>
          <w:szCs w:val="20"/>
          <w:lang w:val="es-ES" w:eastAsia="en-US"/>
        </w:rPr>
      </w:pPr>
    </w:p>
    <w:p w:rsidR="007D32F1" w:rsidRPr="00151CDF" w:rsidRDefault="007D32F1" w:rsidP="007D32F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78" w:name="_Toc319402192"/>
      <w:bookmarkStart w:id="779" w:name="RNI13"/>
      <w:r w:rsidRPr="00151CDF">
        <w:rPr>
          <w:bCs w:val="0"/>
          <w:szCs w:val="20"/>
          <w:lang w:eastAsia="en-US"/>
        </w:rPr>
        <w:t>RN13 Valor True</w:t>
      </w:r>
      <w:bookmarkEnd w:id="778"/>
    </w:p>
    <w:bookmarkEnd w:id="779"/>
    <w:p w:rsidR="007D32F1" w:rsidRPr="00151CDF" w:rsidRDefault="007D32F1" w:rsidP="007D32F1">
      <w:pPr>
        <w:jc w:val="both"/>
        <w:rPr>
          <w:rFonts w:cs="Arial"/>
          <w:sz w:val="20"/>
          <w:szCs w:val="20"/>
          <w:lang w:eastAsia="en-US"/>
        </w:rPr>
      </w:pPr>
      <w:r w:rsidRPr="00151CDF">
        <w:rPr>
          <w:rFonts w:cs="Arial"/>
          <w:sz w:val="20"/>
          <w:szCs w:val="20"/>
          <w:lang w:eastAsia="en-US"/>
        </w:rPr>
        <w:t>Asignar por defecto un valor 1.</w:t>
      </w:r>
    </w:p>
    <w:p w:rsidR="007D32F1" w:rsidRPr="00151CDF" w:rsidRDefault="007D32F1" w:rsidP="007D32F1">
      <w:pPr>
        <w:rPr>
          <w:bCs/>
          <w:szCs w:val="20"/>
          <w:lang w:eastAsia="en-US"/>
        </w:rPr>
      </w:pPr>
    </w:p>
    <w:p w:rsidR="007D32F1" w:rsidRPr="00151CDF" w:rsidRDefault="007D32F1" w:rsidP="007D32F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80" w:name="_Toc319402193"/>
      <w:bookmarkStart w:id="781" w:name="RNI14"/>
      <w:r w:rsidRPr="00151CDF">
        <w:rPr>
          <w:bCs w:val="0"/>
          <w:szCs w:val="20"/>
          <w:lang w:eastAsia="en-US"/>
        </w:rPr>
        <w:t>RN1</w:t>
      </w:r>
      <w:r w:rsidR="00DE37B4" w:rsidRPr="00151CDF">
        <w:rPr>
          <w:bCs w:val="0"/>
          <w:szCs w:val="20"/>
          <w:lang w:eastAsia="en-US"/>
        </w:rPr>
        <w:t>4</w:t>
      </w:r>
      <w:r w:rsidRPr="00151CDF">
        <w:rPr>
          <w:bCs w:val="0"/>
          <w:szCs w:val="20"/>
          <w:lang w:eastAsia="en-US"/>
        </w:rPr>
        <w:t xml:space="preserve"> Valor False</w:t>
      </w:r>
      <w:bookmarkEnd w:id="780"/>
    </w:p>
    <w:bookmarkEnd w:id="781"/>
    <w:p w:rsidR="007D32F1" w:rsidRPr="00151CDF" w:rsidRDefault="007D32F1" w:rsidP="007D32F1">
      <w:pPr>
        <w:jc w:val="both"/>
        <w:rPr>
          <w:rFonts w:cs="Arial"/>
          <w:sz w:val="20"/>
          <w:szCs w:val="20"/>
          <w:lang w:eastAsia="en-US"/>
        </w:rPr>
      </w:pPr>
      <w:r w:rsidRPr="00151CDF">
        <w:rPr>
          <w:rFonts w:cs="Arial"/>
          <w:sz w:val="20"/>
          <w:szCs w:val="20"/>
          <w:lang w:eastAsia="en-US"/>
        </w:rPr>
        <w:t>Asignar por defecto un valor 0.</w:t>
      </w:r>
    </w:p>
    <w:p w:rsidR="00467F6A" w:rsidRPr="00151CDF" w:rsidRDefault="00467F6A">
      <w:pPr>
        <w:rPr>
          <w:rFonts w:cs="Arial"/>
          <w:sz w:val="20"/>
          <w:szCs w:val="20"/>
          <w:lang w:eastAsia="en-US"/>
        </w:rPr>
      </w:pPr>
    </w:p>
    <w:p w:rsidR="00CE5139" w:rsidRPr="00151CDF" w:rsidRDefault="00CE5139" w:rsidP="00CE5139">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82" w:name="RNI15"/>
      <w:bookmarkStart w:id="783" w:name="_Toc319402194"/>
      <w:r w:rsidRPr="00151CDF">
        <w:rPr>
          <w:bCs w:val="0"/>
          <w:szCs w:val="20"/>
          <w:lang w:eastAsia="en-US"/>
        </w:rPr>
        <w:t>RN15 Generar Interfaz XML Recarga</w:t>
      </w:r>
      <w:bookmarkEnd w:id="782"/>
      <w:bookmarkEnd w:id="783"/>
    </w:p>
    <w:p w:rsidR="00CE5139" w:rsidRPr="00151CDF" w:rsidRDefault="00CE5139" w:rsidP="00CE5139">
      <w:pPr>
        <w:rPr>
          <w:rFonts w:cs="Arial"/>
          <w:sz w:val="20"/>
          <w:szCs w:val="20"/>
          <w:lang w:eastAsia="en-US"/>
        </w:rPr>
      </w:pPr>
      <w:r w:rsidRPr="00151CDF">
        <w:rPr>
          <w:rFonts w:cs="Arial"/>
          <w:sz w:val="20"/>
          <w:szCs w:val="20"/>
          <w:lang w:eastAsia="en-US"/>
        </w:rPr>
        <w:t xml:space="preserve">Generar un archivo XML de </w:t>
      </w:r>
      <w:r w:rsidR="00C842A0" w:rsidRPr="00151CDF">
        <w:rPr>
          <w:rFonts w:cs="Arial"/>
          <w:sz w:val="20"/>
          <w:szCs w:val="20"/>
          <w:lang w:eastAsia="en-US"/>
        </w:rPr>
        <w:t xml:space="preserve">salida con su mnemónico correspondiente de </w:t>
      </w:r>
      <w:r w:rsidRPr="00151CDF">
        <w:rPr>
          <w:rFonts w:cs="Arial"/>
          <w:sz w:val="20"/>
          <w:szCs w:val="20"/>
          <w:lang w:eastAsia="en-US"/>
        </w:rPr>
        <w:t xml:space="preserve">la entidad recarga </w:t>
      </w:r>
      <w:r w:rsidR="00985AAB" w:rsidRPr="00151CDF">
        <w:rPr>
          <w:rFonts w:cs="Arial"/>
          <w:sz w:val="20"/>
          <w:szCs w:val="20"/>
          <w:lang w:eastAsia="en-US"/>
        </w:rPr>
        <w:t>y</w:t>
      </w:r>
      <w:r w:rsidR="00C842A0" w:rsidRPr="00151CDF">
        <w:rPr>
          <w:rFonts w:cs="Arial"/>
          <w:sz w:val="20"/>
          <w:szCs w:val="20"/>
          <w:lang w:eastAsia="en-US"/>
        </w:rPr>
        <w:t xml:space="preserve"> por medio de un mensaje </w:t>
      </w:r>
      <w:r w:rsidR="00E134F9" w:rsidRPr="00151CDF">
        <w:rPr>
          <w:rFonts w:cs="Arial"/>
          <w:sz w:val="20"/>
          <w:szCs w:val="20"/>
          <w:lang w:eastAsia="en-US"/>
        </w:rPr>
        <w:t xml:space="preserve">notificar al sistema de FYC que </w:t>
      </w:r>
      <w:r w:rsidR="00C842A0" w:rsidRPr="00151CDF">
        <w:rPr>
          <w:rFonts w:cs="Arial"/>
          <w:sz w:val="20"/>
          <w:szCs w:val="20"/>
          <w:lang w:eastAsia="en-US"/>
        </w:rPr>
        <w:t xml:space="preserve">el archivo </w:t>
      </w:r>
      <w:r w:rsidR="00E134F9" w:rsidRPr="00151CDF">
        <w:rPr>
          <w:rFonts w:cs="Arial"/>
          <w:sz w:val="20"/>
          <w:szCs w:val="20"/>
          <w:lang w:eastAsia="en-US"/>
        </w:rPr>
        <w:t>ya está list</w:t>
      </w:r>
      <w:r w:rsidR="00C842A0" w:rsidRPr="00151CDF">
        <w:rPr>
          <w:rFonts w:cs="Arial"/>
          <w:sz w:val="20"/>
          <w:szCs w:val="20"/>
          <w:lang w:eastAsia="en-US"/>
        </w:rPr>
        <w:t>o</w:t>
      </w:r>
      <w:r w:rsidR="00E134F9" w:rsidRPr="00151CDF">
        <w:rPr>
          <w:rFonts w:cs="Arial"/>
          <w:sz w:val="20"/>
          <w:szCs w:val="20"/>
          <w:lang w:eastAsia="en-US"/>
        </w:rPr>
        <w:t xml:space="preserve"> para procesarse.</w:t>
      </w:r>
    </w:p>
    <w:p w:rsidR="00CE5139" w:rsidRPr="00151CDF" w:rsidRDefault="00CE5139" w:rsidP="00CE5139"/>
    <w:p w:rsidR="001B0874" w:rsidRPr="00151CDF" w:rsidRDefault="001B0874" w:rsidP="001B0874">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84" w:name="_Toc319402195"/>
      <w:bookmarkStart w:id="785" w:name="RNI16"/>
      <w:r w:rsidRPr="00151CDF">
        <w:rPr>
          <w:bCs w:val="0"/>
          <w:szCs w:val="20"/>
          <w:lang w:eastAsia="en-US"/>
        </w:rPr>
        <w:t>RN1</w:t>
      </w:r>
      <w:r w:rsidR="00CE5139" w:rsidRPr="00151CDF">
        <w:rPr>
          <w:bCs w:val="0"/>
          <w:szCs w:val="20"/>
          <w:lang w:eastAsia="en-US"/>
        </w:rPr>
        <w:t>6</w:t>
      </w:r>
      <w:r w:rsidRPr="00151CDF">
        <w:rPr>
          <w:bCs w:val="0"/>
          <w:szCs w:val="20"/>
          <w:lang w:eastAsia="en-US"/>
        </w:rPr>
        <w:t xml:space="preserve"> Nombre de Archivo XML (Interfaz de Salida)</w:t>
      </w:r>
      <w:bookmarkEnd w:id="784"/>
    </w:p>
    <w:bookmarkEnd w:id="785"/>
    <w:p w:rsidR="00E702B3" w:rsidRPr="00151CDF" w:rsidRDefault="001B0874" w:rsidP="001B0874">
      <w:pPr>
        <w:pStyle w:val="InfoBlue"/>
      </w:pPr>
      <w:r w:rsidRPr="00151CDF">
        <w:t xml:space="preserve">El nombre de los archivos XML tendrá el siguiente formato </w:t>
      </w:r>
      <w:r w:rsidR="00E702B3" w:rsidRPr="00151CDF">
        <w:rPr>
          <w:b/>
        </w:rPr>
        <w:t>[CVECIU</w:t>
      </w:r>
      <w:proofErr w:type="gramStart"/>
      <w:r w:rsidR="00E702B3" w:rsidRPr="00151CDF">
        <w:rPr>
          <w:b/>
        </w:rPr>
        <w:t>]</w:t>
      </w:r>
      <w:r w:rsidR="00FD0B9D" w:rsidRPr="00151CDF">
        <w:rPr>
          <w:b/>
        </w:rPr>
        <w:t>_</w:t>
      </w:r>
      <w:proofErr w:type="gramEnd"/>
      <w:r w:rsidR="00E702B3" w:rsidRPr="00151CDF">
        <w:rPr>
          <w:b/>
        </w:rPr>
        <w:t>[CVECUA]</w:t>
      </w:r>
      <w:r w:rsidR="00197A86" w:rsidRPr="00151CDF">
        <w:rPr>
          <w:b/>
        </w:rPr>
        <w:t>_</w:t>
      </w:r>
      <w:r w:rsidRPr="00151CDF">
        <w:rPr>
          <w:b/>
        </w:rPr>
        <w:t>yyyyMMddHHmmssNEM.xml</w:t>
      </w:r>
      <w:r w:rsidRPr="00151CDF">
        <w:t xml:space="preserve"> y se conformará de la siguiente manera: </w:t>
      </w:r>
      <w:r w:rsidRPr="00151CDF">
        <w:tab/>
      </w:r>
      <w:r w:rsidRPr="00151CDF">
        <w:tab/>
      </w:r>
    </w:p>
    <w:p w:rsidR="004C781C" w:rsidRPr="00151CDF" w:rsidRDefault="004C781C" w:rsidP="004C781C">
      <w:pPr>
        <w:pStyle w:val="Textoindependiente"/>
        <w:rPr>
          <w:b w:val="0"/>
          <w:bCs w:val="0"/>
          <w:sz w:val="20"/>
          <w:szCs w:val="20"/>
          <w:lang w:val="es-ES" w:eastAsia="en-US"/>
        </w:rPr>
      </w:pPr>
      <w:r w:rsidRPr="00151CDF">
        <w:rPr>
          <w:b w:val="0"/>
          <w:bCs w:val="0"/>
          <w:sz w:val="20"/>
          <w:szCs w:val="20"/>
          <w:lang w:val="es-ES" w:eastAsia="en-US"/>
        </w:rPr>
        <w:t xml:space="preserve">  </w:t>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CVECIU = Clave de la Ciudad</w:t>
      </w:r>
    </w:p>
    <w:p w:rsidR="004C781C" w:rsidRPr="00151CDF" w:rsidRDefault="004C781C" w:rsidP="004C781C">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CVECUA = Clave de la Cuadrilla</w:t>
      </w:r>
    </w:p>
    <w:p w:rsidR="001B0874" w:rsidRPr="00151CDF" w:rsidRDefault="001B0874" w:rsidP="004C781C">
      <w:pPr>
        <w:pStyle w:val="Textoindependiente"/>
        <w:ind w:left="2124" w:firstLine="708"/>
      </w:pPr>
      <w:proofErr w:type="spellStart"/>
      <w:proofErr w:type="gramStart"/>
      <w:r w:rsidRPr="00151CDF">
        <w:rPr>
          <w:b w:val="0"/>
          <w:bCs w:val="0"/>
          <w:sz w:val="20"/>
          <w:szCs w:val="20"/>
          <w:lang w:val="es-ES" w:eastAsia="en-US"/>
        </w:rPr>
        <w:t>yyyy</w:t>
      </w:r>
      <w:proofErr w:type="spellEnd"/>
      <w:proofErr w:type="gramEnd"/>
      <w:r w:rsidRPr="00151CDF">
        <w:rPr>
          <w:b w:val="0"/>
          <w:bCs w:val="0"/>
          <w:sz w:val="20"/>
          <w:szCs w:val="20"/>
          <w:lang w:val="es-ES" w:eastAsia="en-US"/>
        </w:rPr>
        <w:t xml:space="preserve"> = Año</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 Mes</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dd</w:t>
      </w:r>
      <w:proofErr w:type="spellEnd"/>
      <w:proofErr w:type="gramEnd"/>
      <w:r w:rsidRPr="00151CDF">
        <w:rPr>
          <w:b w:val="0"/>
          <w:bCs w:val="0"/>
          <w:sz w:val="20"/>
          <w:szCs w:val="20"/>
          <w:lang w:val="es-ES" w:eastAsia="en-US"/>
        </w:rPr>
        <w:t xml:space="preserve"> = Día</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HH = Hora (formato 24 horas)</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mm= Minuto</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proofErr w:type="spellStart"/>
      <w:proofErr w:type="gramStart"/>
      <w:r w:rsidRPr="00151CDF">
        <w:rPr>
          <w:b w:val="0"/>
          <w:bCs w:val="0"/>
          <w:sz w:val="20"/>
          <w:szCs w:val="20"/>
          <w:lang w:val="es-ES" w:eastAsia="en-US"/>
        </w:rPr>
        <w:t>ss</w:t>
      </w:r>
      <w:proofErr w:type="spellEnd"/>
      <w:proofErr w:type="gramEnd"/>
      <w:r w:rsidRPr="00151CDF">
        <w:rPr>
          <w:b w:val="0"/>
          <w:bCs w:val="0"/>
          <w:sz w:val="20"/>
          <w:szCs w:val="20"/>
          <w:lang w:val="es-ES" w:eastAsia="en-US"/>
        </w:rPr>
        <w:t xml:space="preserve"> = Segundo</w:t>
      </w:r>
    </w:p>
    <w:p w:rsidR="001B0874" w:rsidRPr="00151CDF" w:rsidRDefault="001B0874" w:rsidP="001B0874">
      <w:pPr>
        <w:pStyle w:val="Textoindependiente"/>
        <w:rPr>
          <w:b w:val="0"/>
          <w:bCs w:val="0"/>
          <w:sz w:val="20"/>
          <w:szCs w:val="20"/>
          <w:lang w:val="es-ES" w:eastAsia="en-US"/>
        </w:rPr>
      </w:pP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r>
      <w:r w:rsidRPr="00151CDF">
        <w:rPr>
          <w:b w:val="0"/>
          <w:bCs w:val="0"/>
          <w:sz w:val="20"/>
          <w:szCs w:val="20"/>
          <w:lang w:val="es-ES" w:eastAsia="en-US"/>
        </w:rPr>
        <w:tab/>
        <w:t>NEM = Mnemónico de la entidad</w:t>
      </w:r>
    </w:p>
    <w:p w:rsidR="001B0874" w:rsidRPr="00151CDF" w:rsidRDefault="001B0874" w:rsidP="00B21677">
      <w:pPr>
        <w:pStyle w:val="InfoBlue"/>
      </w:pPr>
    </w:p>
    <w:p w:rsidR="00815E7A" w:rsidRPr="00151CDF" w:rsidRDefault="00815E7A" w:rsidP="00815E7A">
      <w:pPr>
        <w:pStyle w:val="Ttulo1"/>
        <w:numPr>
          <w:ilvl w:val="1"/>
          <w:numId w:val="1"/>
        </w:numPr>
        <w:tabs>
          <w:tab w:val="clear" w:pos="720"/>
          <w:tab w:val="clear" w:pos="792"/>
          <w:tab w:val="num" w:pos="567"/>
        </w:tabs>
        <w:autoSpaceDE/>
        <w:autoSpaceDN/>
        <w:adjustRightInd/>
        <w:spacing w:before="120" w:after="60" w:line="240" w:lineRule="atLeast"/>
        <w:ind w:hanging="792"/>
        <w:jc w:val="left"/>
        <w:rPr>
          <w:bCs w:val="0"/>
          <w:szCs w:val="20"/>
          <w:lang w:eastAsia="en-US"/>
        </w:rPr>
      </w:pPr>
      <w:bookmarkStart w:id="786" w:name="_Toc319402196"/>
      <w:bookmarkStart w:id="787" w:name="RNI17"/>
      <w:r w:rsidRPr="00151CDF">
        <w:rPr>
          <w:bCs w:val="0"/>
          <w:szCs w:val="20"/>
          <w:lang w:eastAsia="en-US"/>
        </w:rPr>
        <w:t>RN17 Ruta de Archivos XML de Salida</w:t>
      </w:r>
      <w:bookmarkEnd w:id="786"/>
    </w:p>
    <w:bookmarkEnd w:id="787"/>
    <w:p w:rsidR="007D62F8" w:rsidRPr="00151CDF" w:rsidRDefault="007D62F8" w:rsidP="007D62F8">
      <w:pPr>
        <w:pStyle w:val="Prrafodelista"/>
        <w:ind w:left="0"/>
        <w:jc w:val="both"/>
        <w:rPr>
          <w:rFonts w:cs="Arial"/>
          <w:sz w:val="20"/>
          <w:szCs w:val="20"/>
          <w:lang w:eastAsia="en-US"/>
        </w:rPr>
      </w:pPr>
      <w:r w:rsidRPr="00151CDF">
        <w:rPr>
          <w:rFonts w:cs="Arial"/>
          <w:sz w:val="20"/>
          <w:szCs w:val="20"/>
          <w:lang w:eastAsia="en-US"/>
        </w:rPr>
        <w:t>De las configuraciones en el servidor Web traer la información del parámetro correspondiente a la “Ruta de Archivos XML de Salida”.</w:t>
      </w:r>
    </w:p>
    <w:p w:rsidR="009B40E7" w:rsidRPr="00151CDF" w:rsidRDefault="009B40E7" w:rsidP="00587599">
      <w:pPr>
        <w:rPr>
          <w:rFonts w:cs="Arial"/>
          <w:sz w:val="20"/>
          <w:szCs w:val="20"/>
          <w:lang w:eastAsia="en-US"/>
        </w:rPr>
      </w:pPr>
    </w:p>
    <w:p w:rsidR="009B40E7" w:rsidRPr="00151CDF" w:rsidRDefault="009B40E7" w:rsidP="009B40E7">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788" w:name="_Toc319402197"/>
      <w:bookmarkStart w:id="789" w:name="RNI18"/>
      <w:r w:rsidRPr="00151CDF">
        <w:rPr>
          <w:bCs w:val="0"/>
          <w:szCs w:val="20"/>
          <w:lang w:eastAsia="en-US"/>
        </w:rPr>
        <w:t>RN1</w:t>
      </w:r>
      <w:r w:rsidR="0037346C" w:rsidRPr="00151CDF">
        <w:rPr>
          <w:bCs w:val="0"/>
          <w:szCs w:val="20"/>
          <w:lang w:eastAsia="en-US"/>
        </w:rPr>
        <w:t>8</w:t>
      </w:r>
      <w:r w:rsidRPr="00151CDF">
        <w:rPr>
          <w:bCs w:val="0"/>
          <w:szCs w:val="20"/>
          <w:lang w:eastAsia="en-US"/>
        </w:rPr>
        <w:t xml:space="preserve"> Generar </w:t>
      </w:r>
      <w:r w:rsidR="0037346C" w:rsidRPr="00151CDF">
        <w:rPr>
          <w:bCs w:val="0"/>
          <w:szCs w:val="20"/>
          <w:lang w:eastAsia="en-US"/>
        </w:rPr>
        <w:t xml:space="preserve">Archivos </w:t>
      </w:r>
      <w:r w:rsidRPr="00151CDF">
        <w:rPr>
          <w:bCs w:val="0"/>
          <w:szCs w:val="20"/>
          <w:lang w:eastAsia="en-US"/>
        </w:rPr>
        <w:t>XML</w:t>
      </w:r>
      <w:r w:rsidR="0037346C" w:rsidRPr="00151CDF">
        <w:rPr>
          <w:bCs w:val="0"/>
          <w:szCs w:val="20"/>
          <w:lang w:eastAsia="en-US"/>
        </w:rPr>
        <w:t xml:space="preserve"> para Interfaces</w:t>
      </w:r>
      <w:r w:rsidRPr="00151CDF">
        <w:rPr>
          <w:bCs w:val="0"/>
          <w:szCs w:val="20"/>
          <w:lang w:eastAsia="en-US"/>
        </w:rPr>
        <w:t xml:space="preserve"> </w:t>
      </w:r>
      <w:r w:rsidR="0037346C" w:rsidRPr="00151CDF">
        <w:rPr>
          <w:bCs w:val="0"/>
          <w:szCs w:val="20"/>
          <w:lang w:eastAsia="en-US"/>
        </w:rPr>
        <w:t>de Salida</w:t>
      </w:r>
      <w:bookmarkEnd w:id="788"/>
    </w:p>
    <w:bookmarkEnd w:id="789"/>
    <w:p w:rsidR="009B40E7" w:rsidRPr="00151CDF" w:rsidRDefault="009B40E7" w:rsidP="009B40E7">
      <w:pPr>
        <w:rPr>
          <w:rFonts w:cs="Arial"/>
          <w:sz w:val="20"/>
          <w:szCs w:val="20"/>
          <w:lang w:eastAsia="en-US"/>
        </w:rPr>
      </w:pPr>
      <w:r w:rsidRPr="00151CDF">
        <w:rPr>
          <w:rFonts w:cs="Arial"/>
          <w:sz w:val="20"/>
          <w:szCs w:val="20"/>
          <w:lang w:eastAsia="en-US"/>
        </w:rPr>
        <w:t xml:space="preserve">Generar un archivo XML de salida con su mnemónico correspondiente </w:t>
      </w:r>
      <w:r w:rsidR="002046FA" w:rsidRPr="00151CDF">
        <w:rPr>
          <w:rFonts w:cs="Arial"/>
          <w:sz w:val="20"/>
          <w:szCs w:val="20"/>
          <w:lang w:eastAsia="en-US"/>
        </w:rPr>
        <w:t>a la</w:t>
      </w:r>
      <w:r w:rsidR="0037346C" w:rsidRPr="00151CDF">
        <w:rPr>
          <w:rFonts w:cs="Arial"/>
          <w:sz w:val="20"/>
          <w:szCs w:val="20"/>
          <w:lang w:eastAsia="en-US"/>
        </w:rPr>
        <w:t xml:space="preserve"> </w:t>
      </w:r>
      <w:r w:rsidR="002046FA" w:rsidRPr="00151CDF">
        <w:rPr>
          <w:rFonts w:cs="Arial"/>
          <w:sz w:val="20"/>
          <w:szCs w:val="20"/>
          <w:lang w:eastAsia="en-US"/>
        </w:rPr>
        <w:t>interfaz</w:t>
      </w:r>
      <w:r w:rsidR="0037346C" w:rsidRPr="00151CDF">
        <w:rPr>
          <w:rFonts w:cs="Arial"/>
          <w:sz w:val="20"/>
          <w:szCs w:val="20"/>
          <w:lang w:eastAsia="en-US"/>
        </w:rPr>
        <w:t xml:space="preserve"> de salida</w:t>
      </w:r>
      <w:r w:rsidRPr="00151CDF">
        <w:rPr>
          <w:rFonts w:cs="Arial"/>
          <w:sz w:val="20"/>
          <w:szCs w:val="20"/>
          <w:lang w:eastAsia="en-US"/>
        </w:rPr>
        <w:t xml:space="preserve"> y por medio de un mensaje notificar al sistema de FYC que el archivo ya está listo para procesarse.</w:t>
      </w:r>
    </w:p>
    <w:p w:rsidR="0037346C" w:rsidRPr="00151CDF" w:rsidRDefault="0037346C" w:rsidP="00587599">
      <w:pPr>
        <w:rPr>
          <w:rFonts w:cs="Arial"/>
          <w:sz w:val="20"/>
          <w:szCs w:val="20"/>
          <w:lang w:eastAsia="en-US"/>
        </w:rPr>
      </w:pPr>
    </w:p>
    <w:p w:rsidR="0037346C" w:rsidRPr="00151CDF" w:rsidRDefault="0037346C" w:rsidP="0037346C">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790" w:name="_Toc319402198"/>
      <w:bookmarkStart w:id="791" w:name="RNI19"/>
      <w:r w:rsidRPr="00151CDF">
        <w:rPr>
          <w:bCs w:val="0"/>
          <w:lang w:eastAsia="en-US"/>
        </w:rPr>
        <w:t>RN19 FTP para Interfaces</w:t>
      </w:r>
      <w:bookmarkEnd w:id="790"/>
    </w:p>
    <w:bookmarkEnd w:id="791"/>
    <w:p w:rsidR="0037346C" w:rsidRPr="00151CDF" w:rsidRDefault="0037346C" w:rsidP="0037346C">
      <w:pPr>
        <w:pStyle w:val="Prrafodelista"/>
        <w:ind w:left="0"/>
      </w:pPr>
      <w:r w:rsidRPr="00151CDF">
        <w:rPr>
          <w:rFonts w:cs="Arial"/>
          <w:sz w:val="20"/>
          <w:szCs w:val="20"/>
        </w:rPr>
        <w:t xml:space="preserve">Para </w:t>
      </w:r>
      <w:proofErr w:type="spellStart"/>
      <w:r w:rsidRPr="00151CDF">
        <w:rPr>
          <w:rFonts w:cs="Arial"/>
          <w:sz w:val="20"/>
          <w:szCs w:val="20"/>
        </w:rPr>
        <w:t>accesar</w:t>
      </w:r>
      <w:proofErr w:type="spellEnd"/>
      <w:r w:rsidRPr="00151CDF">
        <w:rPr>
          <w:rFonts w:cs="Arial"/>
          <w:sz w:val="20"/>
          <w:szCs w:val="20"/>
        </w:rPr>
        <w:t xml:space="preserve"> al FTP de interfaces, se utilizarán los valores obtenidos de las configuraciones del servidor web para los parámetros correspondientes a “</w:t>
      </w:r>
      <w:r w:rsidRPr="00151CDF">
        <w:rPr>
          <w:rFonts w:cs="Arial"/>
          <w:sz w:val="20"/>
          <w:szCs w:val="20"/>
          <w:lang w:eastAsia="en-US"/>
        </w:rPr>
        <w:t xml:space="preserve">Dirección FTP para </w:t>
      </w:r>
      <w:r w:rsidR="00CD2DD6" w:rsidRPr="00151CDF">
        <w:rPr>
          <w:rFonts w:cs="Arial"/>
          <w:sz w:val="20"/>
          <w:szCs w:val="20"/>
          <w:lang w:eastAsia="en-US"/>
        </w:rPr>
        <w:t>Interfaces</w:t>
      </w:r>
      <w:r w:rsidRPr="00151CDF">
        <w:rPr>
          <w:rFonts w:cs="Arial"/>
          <w:sz w:val="20"/>
          <w:szCs w:val="20"/>
        </w:rPr>
        <w:t>”, “</w:t>
      </w:r>
      <w:r w:rsidRPr="00151CDF">
        <w:rPr>
          <w:rFonts w:cs="Arial"/>
          <w:sz w:val="20"/>
          <w:szCs w:val="20"/>
          <w:lang w:eastAsia="en-US"/>
        </w:rPr>
        <w:t xml:space="preserve">Usuario de Acceso a FTP para </w:t>
      </w:r>
      <w:r w:rsidR="00CD2DD6" w:rsidRPr="00151CDF">
        <w:rPr>
          <w:rFonts w:cs="Arial"/>
          <w:sz w:val="20"/>
          <w:szCs w:val="20"/>
          <w:lang w:eastAsia="en-US"/>
        </w:rPr>
        <w:t>Interfaces</w:t>
      </w:r>
      <w:r w:rsidRPr="00151CDF">
        <w:rPr>
          <w:rFonts w:cs="Arial"/>
          <w:sz w:val="20"/>
          <w:szCs w:val="20"/>
        </w:rPr>
        <w:t>” y “</w:t>
      </w:r>
      <w:proofErr w:type="spellStart"/>
      <w:r w:rsidRPr="00151CDF">
        <w:rPr>
          <w:rFonts w:cs="Arial"/>
          <w:sz w:val="20"/>
          <w:szCs w:val="20"/>
          <w:lang w:eastAsia="en-US"/>
        </w:rPr>
        <w:t>Password</w:t>
      </w:r>
      <w:proofErr w:type="spellEnd"/>
      <w:r w:rsidRPr="00151CDF">
        <w:rPr>
          <w:rFonts w:cs="Arial"/>
          <w:sz w:val="20"/>
          <w:szCs w:val="20"/>
          <w:lang w:eastAsia="en-US"/>
        </w:rPr>
        <w:t xml:space="preserve"> de Acceso a FTP para </w:t>
      </w:r>
      <w:r w:rsidR="00CD2DD6" w:rsidRPr="00151CDF">
        <w:rPr>
          <w:rFonts w:cs="Arial"/>
          <w:sz w:val="20"/>
          <w:szCs w:val="20"/>
          <w:lang w:eastAsia="en-US"/>
        </w:rPr>
        <w:t>Interfaces</w:t>
      </w:r>
      <w:r w:rsidRPr="00151CDF">
        <w:rPr>
          <w:rFonts w:cs="Arial"/>
          <w:sz w:val="20"/>
          <w:szCs w:val="20"/>
        </w:rPr>
        <w:t>”.</w:t>
      </w:r>
    </w:p>
    <w:p w:rsidR="00DE2B74" w:rsidRPr="00151CDF" w:rsidRDefault="00DE2B74" w:rsidP="00587599">
      <w:pPr>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792" w:name="_Toc319402199"/>
      <w:bookmarkStart w:id="793" w:name="RNI20"/>
      <w:r w:rsidRPr="00151CDF">
        <w:rPr>
          <w:bCs w:val="0"/>
          <w:lang w:eastAsia="en-US"/>
        </w:rPr>
        <w:lastRenderedPageBreak/>
        <w:t>RN20 Interfaz de Salida para Inventario</w:t>
      </w:r>
      <w:bookmarkEnd w:id="792"/>
    </w:p>
    <w:bookmarkEnd w:id="793"/>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Inventario deberá contener únicamente la información </w:t>
      </w:r>
      <w:r w:rsidRPr="00151CDF">
        <w:rPr>
          <w:rFonts w:cs="Arial"/>
          <w:sz w:val="20"/>
          <w:szCs w:val="20"/>
          <w:lang w:eastAsia="en-US"/>
        </w:rPr>
        <w:t>que corresponda a la cuadrilla para la que se realiza la descarga de datos.</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794" w:name="_Toc319402200"/>
      <w:bookmarkStart w:id="795" w:name="RNI21"/>
      <w:r w:rsidRPr="00151CDF">
        <w:rPr>
          <w:bCs w:val="0"/>
          <w:lang w:eastAsia="en-US"/>
        </w:rPr>
        <w:t>RN21 Interfaz de Salida para Requisición</w:t>
      </w:r>
      <w:bookmarkEnd w:id="794"/>
    </w:p>
    <w:bookmarkEnd w:id="795"/>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Requisición deberá contener únicamente la información </w:t>
      </w:r>
      <w:r w:rsidRPr="00151CDF">
        <w:rPr>
          <w:rFonts w:cs="Arial"/>
          <w:sz w:val="20"/>
          <w:szCs w:val="20"/>
          <w:lang w:eastAsia="en-US"/>
        </w:rPr>
        <w:t>que corresponda a la cuadrilla y fecha de agenda para los que se realiza la descarga de datos.</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796" w:name="_Toc319402201"/>
      <w:bookmarkStart w:id="797" w:name="RNI22"/>
      <w:r w:rsidRPr="00151CDF">
        <w:rPr>
          <w:bCs w:val="0"/>
          <w:lang w:eastAsia="en-US"/>
        </w:rPr>
        <w:t>RN22 Interfaz de Salida para Tiempo Muerto</w:t>
      </w:r>
      <w:bookmarkEnd w:id="796"/>
    </w:p>
    <w:bookmarkEnd w:id="797"/>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Tiempo Muerto, deberá contener únicamente la información relacionada a la jornada </w:t>
      </w:r>
      <w:r w:rsidRPr="00151CDF">
        <w:rPr>
          <w:rFonts w:cs="Arial"/>
          <w:sz w:val="20"/>
          <w:szCs w:val="20"/>
          <w:lang w:eastAsia="en-US"/>
        </w:rPr>
        <w:t>a la que corresponde la cuadrilla para la que se realiza la descarga de datos,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798" w:name="_Toc319402202"/>
      <w:bookmarkStart w:id="799" w:name="RNI23"/>
      <w:r w:rsidRPr="00151CDF">
        <w:rPr>
          <w:bCs w:val="0"/>
          <w:lang w:eastAsia="en-US"/>
        </w:rPr>
        <w:t>RN23 Interfaz de Salida para Diferencia de Inventario</w:t>
      </w:r>
      <w:bookmarkEnd w:id="798"/>
    </w:p>
    <w:bookmarkEnd w:id="799"/>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Diferencia Inventario, deberá contener únicamente la información relacionada a la jornada </w:t>
      </w:r>
      <w:r w:rsidRPr="00151CDF">
        <w:rPr>
          <w:rFonts w:cs="Arial"/>
          <w:sz w:val="20"/>
          <w:szCs w:val="20"/>
          <w:lang w:eastAsia="en-US"/>
        </w:rPr>
        <w:t>a la que corresponde la cuadrilla para la que se realiza la descarga de datos,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00" w:name="_Toc319402203"/>
      <w:bookmarkStart w:id="801" w:name="RNI24"/>
      <w:r w:rsidRPr="00151CDF">
        <w:rPr>
          <w:bCs w:val="0"/>
          <w:lang w:eastAsia="en-US"/>
        </w:rPr>
        <w:t>RN24 Interfaz de Salida para Suscriptor</w:t>
      </w:r>
      <w:bookmarkEnd w:id="800"/>
    </w:p>
    <w:bookmarkEnd w:id="801"/>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Suscriptor, deberá contener únicamente la información de los suscriptores a los que pertenecen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02" w:name="_Toc319402204"/>
      <w:bookmarkStart w:id="803" w:name="RNI25"/>
      <w:r w:rsidRPr="00151CDF">
        <w:rPr>
          <w:bCs w:val="0"/>
          <w:lang w:eastAsia="en-US"/>
        </w:rPr>
        <w:t>RN25 Interfaz de Salida para Visita</w:t>
      </w:r>
      <w:bookmarkEnd w:id="802"/>
    </w:p>
    <w:bookmarkEnd w:id="803"/>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Visita, deberá contener únicamente la información de las visitas relacionadas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04" w:name="_Toc319402205"/>
      <w:bookmarkStart w:id="805" w:name="RNI26"/>
      <w:r w:rsidRPr="00151CDF">
        <w:rPr>
          <w:bCs w:val="0"/>
          <w:lang w:eastAsia="en-US"/>
        </w:rPr>
        <w:t>RN26 Interfaz de Salida para Orden de Trabajo</w:t>
      </w:r>
      <w:bookmarkEnd w:id="804"/>
    </w:p>
    <w:bookmarkEnd w:id="805"/>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Orden Trabajo, deberá contener únicamente la información de las órdenes de trabajo </w:t>
      </w:r>
      <w:r w:rsidR="008F76BF" w:rsidRPr="00151CDF">
        <w:rPr>
          <w:rFonts w:cs="Arial"/>
          <w:sz w:val="20"/>
          <w:szCs w:val="20"/>
        </w:rPr>
        <w:t xml:space="preserve">No Enviadas </w:t>
      </w:r>
      <w:r w:rsidRPr="00151CDF">
        <w:rPr>
          <w:rFonts w:cs="Arial"/>
          <w:sz w:val="20"/>
          <w:szCs w:val="20"/>
        </w:rPr>
        <w:t xml:space="preserve">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06" w:name="_Toc319402206"/>
      <w:bookmarkStart w:id="807" w:name="RNI27"/>
      <w:r w:rsidRPr="00151CDF">
        <w:rPr>
          <w:bCs w:val="0"/>
          <w:lang w:eastAsia="en-US"/>
        </w:rPr>
        <w:t>RN27 Interfaz de Salida para Suscriptor Visitado</w:t>
      </w:r>
      <w:bookmarkEnd w:id="806"/>
    </w:p>
    <w:bookmarkEnd w:id="807"/>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Suscriptor Visitado, deberá contener únicamente la información de los suscriptores visitados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08" w:name="_Toc319402207"/>
      <w:bookmarkStart w:id="809" w:name="RNI28"/>
      <w:r w:rsidRPr="00151CDF">
        <w:rPr>
          <w:bCs w:val="0"/>
          <w:lang w:eastAsia="en-US"/>
        </w:rPr>
        <w:t>RN28 Interfaz de Salida para Incidencia</w:t>
      </w:r>
      <w:bookmarkEnd w:id="808"/>
    </w:p>
    <w:bookmarkEnd w:id="809"/>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Incidencia, deberá contener únicamente la información de las incidencias que pertenecen a las órdenes de trabajo cuya visita está relacionada con la jornada </w:t>
      </w:r>
      <w:r w:rsidRPr="00151CDF">
        <w:rPr>
          <w:rFonts w:cs="Arial"/>
          <w:sz w:val="20"/>
          <w:szCs w:val="20"/>
          <w:lang w:eastAsia="en-US"/>
        </w:rPr>
        <w:t xml:space="preserve">a la que </w:t>
      </w:r>
      <w:r w:rsidRPr="00151CDF">
        <w:rPr>
          <w:rFonts w:cs="Arial"/>
          <w:sz w:val="20"/>
          <w:szCs w:val="20"/>
          <w:lang w:eastAsia="en-US"/>
        </w:rPr>
        <w:lastRenderedPageBreak/>
        <w:t>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10" w:name="_Toc319402208"/>
      <w:bookmarkStart w:id="811" w:name="RNI29"/>
      <w:r w:rsidRPr="00151CDF">
        <w:rPr>
          <w:bCs w:val="0"/>
          <w:lang w:eastAsia="en-US"/>
        </w:rPr>
        <w:t>RN29 Interfaz de Salida para Servicio Adicional</w:t>
      </w:r>
      <w:bookmarkEnd w:id="810"/>
    </w:p>
    <w:bookmarkEnd w:id="811"/>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Servicio Adicional, deberá contener únicamente la información de los servicios adicionales relacionados con los suscriptores a los que pertenecen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12" w:name="_Toc319402209"/>
      <w:bookmarkStart w:id="813" w:name="RNI30"/>
      <w:r w:rsidRPr="00151CDF">
        <w:rPr>
          <w:bCs w:val="0"/>
          <w:lang w:eastAsia="en-US"/>
        </w:rPr>
        <w:t>RN30 Interfaz de Salida para Número de Serie de Equipo Digital</w:t>
      </w:r>
      <w:bookmarkEnd w:id="812"/>
    </w:p>
    <w:bookmarkEnd w:id="813"/>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Número Serie Equipo Digital, deberá contener únicamente la información </w:t>
      </w:r>
      <w:r w:rsidRPr="00151CDF">
        <w:rPr>
          <w:rFonts w:cs="Arial"/>
          <w:sz w:val="20"/>
          <w:szCs w:val="20"/>
          <w:lang w:eastAsia="en-US"/>
        </w:rPr>
        <w:t>que corresponda a la cuadrilla para la que se realiza la descarga de datos.</w:t>
      </w:r>
    </w:p>
    <w:p w:rsidR="00F802D0" w:rsidRPr="00151CDF" w:rsidRDefault="00F802D0" w:rsidP="00F802D0">
      <w:pPr>
        <w:pStyle w:val="Prrafodelista"/>
        <w:ind w:left="0"/>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14" w:name="_Toc319402210"/>
      <w:bookmarkStart w:id="815" w:name="RNI31"/>
      <w:r w:rsidRPr="00151CDF">
        <w:rPr>
          <w:bCs w:val="0"/>
          <w:lang w:eastAsia="en-US"/>
        </w:rPr>
        <w:t>RN31 Interfaz de Salida para Recuperación de Equipo</w:t>
      </w:r>
      <w:bookmarkEnd w:id="814"/>
    </w:p>
    <w:bookmarkEnd w:id="815"/>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Recuperación Equipo, deberá contener únicamente la información de los equipos recuperados en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16" w:name="_Toc319402211"/>
      <w:bookmarkStart w:id="817" w:name="RNI32"/>
      <w:r w:rsidRPr="00151CDF">
        <w:rPr>
          <w:bCs w:val="0"/>
          <w:lang w:eastAsia="en-US"/>
        </w:rPr>
        <w:t>RN32 Interfaz de Salida para Consumo de Trabajo</w:t>
      </w:r>
      <w:bookmarkEnd w:id="816"/>
    </w:p>
    <w:bookmarkEnd w:id="817"/>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Consumo Trabajo, deberá contener únicamente la información del consumo de material de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18" w:name="_Toc319402212"/>
      <w:bookmarkStart w:id="819" w:name="RNI33"/>
      <w:r w:rsidRPr="00151CDF">
        <w:rPr>
          <w:bCs w:val="0"/>
          <w:lang w:eastAsia="en-US"/>
        </w:rPr>
        <w:t>RN33 Interfaz de Salida para Consumo de Cable en Trabajo</w:t>
      </w:r>
      <w:bookmarkEnd w:id="818"/>
    </w:p>
    <w:bookmarkEnd w:id="819"/>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Consumo Cable Trabajo, deberá contener únicamente la información del consumo de cable de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20" w:name="_Toc319402213"/>
      <w:bookmarkStart w:id="821" w:name="RNI34"/>
      <w:r w:rsidRPr="00151CDF">
        <w:rPr>
          <w:bCs w:val="0"/>
          <w:lang w:eastAsia="en-US"/>
        </w:rPr>
        <w:t>RN34 Interfaz de Salida para Niveles de Señal</w:t>
      </w:r>
      <w:bookmarkEnd w:id="820"/>
    </w:p>
    <w:bookmarkEnd w:id="821"/>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Niveles Señal, deberá contener únicamente la información de los niveles de señal obtenidos para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F802D0" w:rsidRPr="00151CDF" w:rsidRDefault="00F802D0" w:rsidP="00F802D0">
      <w:pPr>
        <w:pStyle w:val="Prrafodelista"/>
        <w:ind w:left="0"/>
        <w:rPr>
          <w:rFonts w:cs="Arial"/>
          <w:sz w:val="20"/>
          <w:szCs w:val="20"/>
          <w:lang w:eastAsia="en-US"/>
        </w:rPr>
      </w:pPr>
    </w:p>
    <w:p w:rsidR="00F802D0" w:rsidRPr="00151CDF" w:rsidRDefault="00F802D0" w:rsidP="00F802D0">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22" w:name="_Toc319402214"/>
      <w:bookmarkStart w:id="823" w:name="RNI35"/>
      <w:r w:rsidRPr="00151CDF">
        <w:rPr>
          <w:bCs w:val="0"/>
          <w:lang w:eastAsia="en-US"/>
        </w:rPr>
        <w:t>RN35 Interfaz de Salida para Niveles de Señal de Queja</w:t>
      </w:r>
      <w:bookmarkEnd w:id="822"/>
    </w:p>
    <w:bookmarkEnd w:id="823"/>
    <w:p w:rsidR="00F802D0" w:rsidRPr="00151CDF" w:rsidRDefault="00F802D0" w:rsidP="00F802D0">
      <w:pPr>
        <w:pStyle w:val="Prrafodelista"/>
        <w:ind w:left="0"/>
        <w:rPr>
          <w:rFonts w:cs="Arial"/>
          <w:sz w:val="20"/>
          <w:szCs w:val="20"/>
          <w:lang w:eastAsia="en-US"/>
        </w:rPr>
      </w:pPr>
      <w:r w:rsidRPr="00151CDF">
        <w:rPr>
          <w:rFonts w:cs="Arial"/>
          <w:sz w:val="20"/>
          <w:szCs w:val="20"/>
        </w:rPr>
        <w:t xml:space="preserve">El archivo XML para la interfaz de salida de Niveles Señal Queja, deberá contener únicamente la información de los niveles de señal obtenidos para las órdenes de trabajo cuya visita está relacionada con la jornada </w:t>
      </w:r>
      <w:r w:rsidRPr="00151CDF">
        <w:rPr>
          <w:rFonts w:cs="Arial"/>
          <w:sz w:val="20"/>
          <w:szCs w:val="20"/>
          <w:lang w:eastAsia="en-US"/>
        </w:rPr>
        <w:t>a la que corresponde la cuadrilla para la que se realiza la descarga de datos, y donde además la fecha de agenda coincida con la fecha de inicio de la jornada.</w:t>
      </w:r>
    </w:p>
    <w:p w:rsidR="003A66BA" w:rsidRPr="00151CDF" w:rsidRDefault="003A66BA" w:rsidP="009A1D1F">
      <w:pPr>
        <w:pStyle w:val="Prrafodelista"/>
        <w:ind w:left="0"/>
        <w:rPr>
          <w:rFonts w:cs="Arial"/>
          <w:sz w:val="20"/>
          <w:szCs w:val="20"/>
          <w:lang w:eastAsia="en-US"/>
        </w:rPr>
      </w:pPr>
    </w:p>
    <w:p w:rsidR="003372A3" w:rsidRPr="00151CDF" w:rsidRDefault="003372A3" w:rsidP="003372A3">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24" w:name="_Toc319402215"/>
      <w:bookmarkStart w:id="825" w:name="RNI36"/>
      <w:r w:rsidRPr="00151CDF">
        <w:rPr>
          <w:bCs w:val="0"/>
          <w:lang w:eastAsia="en-US"/>
        </w:rPr>
        <w:t>RN36 Valor Tipo Cable</w:t>
      </w:r>
      <w:bookmarkEnd w:id="824"/>
    </w:p>
    <w:bookmarkEnd w:id="825"/>
    <w:p w:rsidR="00220A30" w:rsidRPr="00151CDF" w:rsidRDefault="00220A30" w:rsidP="00220A30">
      <w:pPr>
        <w:pStyle w:val="Prrafodelista"/>
        <w:ind w:left="0"/>
        <w:jc w:val="both"/>
        <w:rPr>
          <w:rFonts w:cs="Arial"/>
          <w:sz w:val="20"/>
          <w:szCs w:val="20"/>
          <w:lang w:eastAsia="en-US"/>
        </w:rPr>
      </w:pPr>
      <w:r w:rsidRPr="00151CDF">
        <w:rPr>
          <w:rFonts w:cs="Arial"/>
          <w:sz w:val="20"/>
          <w:szCs w:val="20"/>
          <w:lang w:eastAsia="en-US"/>
        </w:rPr>
        <w:t>Asignar por defecto el valor correspondiente al tipo material “Cable”, del catálogo de valores por referencia.</w:t>
      </w:r>
    </w:p>
    <w:p w:rsidR="003372A3" w:rsidRPr="00151CDF" w:rsidRDefault="003372A3" w:rsidP="009A1D1F">
      <w:pPr>
        <w:pStyle w:val="Prrafodelista"/>
        <w:ind w:left="0"/>
        <w:rPr>
          <w:rFonts w:cs="Arial"/>
          <w:sz w:val="20"/>
          <w:szCs w:val="20"/>
          <w:lang w:eastAsia="en-US"/>
        </w:rPr>
      </w:pPr>
    </w:p>
    <w:p w:rsidR="003A66BA" w:rsidRPr="00151CDF" w:rsidRDefault="003A66BA" w:rsidP="009A1D1F">
      <w:pPr>
        <w:pStyle w:val="Prrafodelista"/>
        <w:ind w:left="0"/>
      </w:pPr>
    </w:p>
    <w:p w:rsidR="00C5341A" w:rsidRPr="00151CDF" w:rsidRDefault="00C5341A" w:rsidP="00C5341A">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26" w:name="RNI37"/>
      <w:bookmarkStart w:id="827" w:name="_Toc319402216"/>
      <w:r w:rsidRPr="00151CDF">
        <w:rPr>
          <w:bCs w:val="0"/>
          <w:lang w:eastAsia="en-US"/>
        </w:rPr>
        <w:t>RN37 Registro de Sucursal Previo a su Administración</w:t>
      </w:r>
      <w:bookmarkEnd w:id="826"/>
      <w:bookmarkEnd w:id="827"/>
    </w:p>
    <w:p w:rsidR="00C5341A" w:rsidRPr="00151CDF" w:rsidRDefault="00C5341A" w:rsidP="00C5341A">
      <w:pPr>
        <w:pStyle w:val="Prrafodelista"/>
        <w:ind w:left="0"/>
        <w:jc w:val="both"/>
        <w:rPr>
          <w:rFonts w:cs="Arial"/>
          <w:sz w:val="20"/>
          <w:szCs w:val="20"/>
          <w:lang w:eastAsia="en-US"/>
        </w:rPr>
      </w:pPr>
      <w:r w:rsidRPr="00151CDF">
        <w:rPr>
          <w:rFonts w:cs="Arial"/>
          <w:sz w:val="20"/>
          <w:szCs w:val="20"/>
          <w:lang w:eastAsia="en-US"/>
        </w:rPr>
        <w:t xml:space="preserve">Generar una sucursal con la misma clave de la ciudad y clave sucursal asociada a la </w:t>
      </w:r>
      <w:r w:rsidR="005037A9" w:rsidRPr="00151CDF">
        <w:rPr>
          <w:rFonts w:cs="Arial"/>
          <w:sz w:val="20"/>
          <w:szCs w:val="20"/>
          <w:lang w:eastAsia="en-US"/>
        </w:rPr>
        <w:t xml:space="preserve">región correspondiente </w:t>
      </w:r>
      <w:r w:rsidRPr="00151CDF">
        <w:rPr>
          <w:rFonts w:cs="Arial"/>
          <w:sz w:val="20"/>
          <w:szCs w:val="20"/>
          <w:lang w:eastAsia="en-US"/>
        </w:rPr>
        <w:t xml:space="preserve">y para su información adicional </w:t>
      </w:r>
      <w:r w:rsidR="005037A9" w:rsidRPr="00151CDF">
        <w:rPr>
          <w:rFonts w:cs="Arial"/>
          <w:sz w:val="20"/>
          <w:szCs w:val="20"/>
          <w:lang w:eastAsia="en-US"/>
        </w:rPr>
        <w:t xml:space="preserve">que es </w:t>
      </w:r>
      <w:r w:rsidRPr="00151CDF">
        <w:rPr>
          <w:rFonts w:cs="Arial"/>
          <w:sz w:val="20"/>
          <w:szCs w:val="20"/>
          <w:lang w:eastAsia="en-US"/>
        </w:rPr>
        <w:t>requerida</w:t>
      </w:r>
      <w:r w:rsidR="005037A9" w:rsidRPr="00151CDF">
        <w:rPr>
          <w:rFonts w:cs="Arial"/>
          <w:sz w:val="20"/>
          <w:szCs w:val="20"/>
          <w:lang w:eastAsia="en-US"/>
        </w:rPr>
        <w:t>,</w:t>
      </w:r>
      <w:r w:rsidRPr="00151CDF">
        <w:rPr>
          <w:rFonts w:cs="Arial"/>
          <w:sz w:val="20"/>
          <w:szCs w:val="20"/>
          <w:lang w:eastAsia="en-US"/>
        </w:rPr>
        <w:t xml:space="preserve"> asignar por defecto cadenas vacías  “ ”. Notificar en la bitácora esta acción para que después se </w:t>
      </w:r>
      <w:r w:rsidR="004E48F3" w:rsidRPr="00151CDF">
        <w:rPr>
          <w:rFonts w:cs="Arial"/>
          <w:sz w:val="20"/>
          <w:szCs w:val="20"/>
          <w:lang w:eastAsia="en-US"/>
        </w:rPr>
        <w:t>lleve</w:t>
      </w:r>
      <w:r w:rsidRPr="00151CDF">
        <w:rPr>
          <w:rFonts w:cs="Arial"/>
          <w:sz w:val="20"/>
          <w:szCs w:val="20"/>
          <w:lang w:eastAsia="en-US"/>
        </w:rPr>
        <w:t xml:space="preserve"> a cabo su mantenimiento en la aplicación WEB.</w:t>
      </w:r>
    </w:p>
    <w:p w:rsidR="00F802D0" w:rsidRPr="00151CDF" w:rsidRDefault="00F802D0" w:rsidP="009A1D1F">
      <w:pPr>
        <w:pStyle w:val="Prrafodelista"/>
        <w:ind w:left="0"/>
      </w:pPr>
    </w:p>
    <w:p w:rsidR="00DC130E" w:rsidRPr="00151CDF" w:rsidRDefault="00DC130E" w:rsidP="00DC130E">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28" w:name="_Toc319402217"/>
      <w:bookmarkStart w:id="829" w:name="RNI38"/>
      <w:r w:rsidRPr="00151CDF">
        <w:rPr>
          <w:bCs w:val="0"/>
          <w:szCs w:val="20"/>
          <w:lang w:eastAsia="en-US"/>
        </w:rPr>
        <w:t>RN</w:t>
      </w:r>
      <w:r w:rsidR="00037B73" w:rsidRPr="00151CDF">
        <w:rPr>
          <w:bCs w:val="0"/>
          <w:szCs w:val="20"/>
          <w:lang w:eastAsia="en-US"/>
        </w:rPr>
        <w:t>38</w:t>
      </w:r>
      <w:r w:rsidRPr="00151CDF">
        <w:rPr>
          <w:bCs w:val="0"/>
          <w:szCs w:val="20"/>
          <w:lang w:eastAsia="en-US"/>
        </w:rPr>
        <w:t xml:space="preserve"> Generar Interfaz XML para Inicio de Visita al Suscriptor</w:t>
      </w:r>
      <w:bookmarkEnd w:id="828"/>
    </w:p>
    <w:bookmarkEnd w:id="829"/>
    <w:p w:rsidR="00DC130E" w:rsidRPr="00151CDF" w:rsidRDefault="00DC130E" w:rsidP="00DC130E">
      <w:pPr>
        <w:rPr>
          <w:rFonts w:cs="Arial"/>
          <w:sz w:val="20"/>
          <w:szCs w:val="20"/>
          <w:lang w:eastAsia="en-US"/>
        </w:rPr>
      </w:pPr>
      <w:r w:rsidRPr="00151CDF">
        <w:rPr>
          <w:rFonts w:cs="Arial"/>
          <w:sz w:val="20"/>
          <w:szCs w:val="20"/>
          <w:lang w:eastAsia="en-US"/>
        </w:rPr>
        <w:t xml:space="preserve">Generar un archivo XML de salida con </w:t>
      </w:r>
      <w:r w:rsidR="004173E9" w:rsidRPr="00151CDF">
        <w:rPr>
          <w:rFonts w:cs="Arial"/>
          <w:sz w:val="20"/>
          <w:szCs w:val="20"/>
          <w:lang w:eastAsia="en-US"/>
        </w:rPr>
        <w:t>su</w:t>
      </w:r>
      <w:r w:rsidRPr="00151CDF">
        <w:rPr>
          <w:rFonts w:cs="Arial"/>
          <w:sz w:val="20"/>
          <w:szCs w:val="20"/>
          <w:lang w:eastAsia="en-US"/>
        </w:rPr>
        <w:t xml:space="preserve"> mnemónico</w:t>
      </w:r>
      <w:r w:rsidR="006E6354" w:rsidRPr="00151CDF">
        <w:rPr>
          <w:rFonts w:cs="Arial"/>
          <w:sz w:val="20"/>
          <w:szCs w:val="20"/>
          <w:lang w:eastAsia="en-US"/>
        </w:rPr>
        <w:t xml:space="preserve"> </w:t>
      </w:r>
      <w:r w:rsidRPr="00151CDF">
        <w:rPr>
          <w:rFonts w:cs="Arial"/>
          <w:sz w:val="20"/>
          <w:szCs w:val="20"/>
          <w:lang w:eastAsia="en-US"/>
        </w:rPr>
        <w:t xml:space="preserve">correspondiente </w:t>
      </w:r>
      <w:r w:rsidR="004173E9" w:rsidRPr="00151CDF">
        <w:rPr>
          <w:rFonts w:cs="Arial"/>
          <w:sz w:val="20"/>
          <w:szCs w:val="20"/>
          <w:lang w:eastAsia="en-US"/>
        </w:rPr>
        <w:t>a</w:t>
      </w:r>
      <w:r w:rsidR="00037B73" w:rsidRPr="00151CDF">
        <w:rPr>
          <w:rFonts w:cs="Arial"/>
          <w:sz w:val="20"/>
          <w:szCs w:val="20"/>
          <w:lang w:eastAsia="en-US"/>
        </w:rPr>
        <w:t xml:space="preserve"> la </w:t>
      </w:r>
      <w:r w:rsidR="004173E9" w:rsidRPr="00151CDF">
        <w:rPr>
          <w:rFonts w:cs="Arial"/>
          <w:sz w:val="20"/>
          <w:szCs w:val="20"/>
          <w:lang w:eastAsia="en-US"/>
        </w:rPr>
        <w:t xml:space="preserve">entidad </w:t>
      </w:r>
      <w:proofErr w:type="spellStart"/>
      <w:r w:rsidR="004173E9" w:rsidRPr="00151CDF">
        <w:rPr>
          <w:rFonts w:cs="Arial"/>
          <w:sz w:val="20"/>
          <w:szCs w:val="20"/>
          <w:lang w:eastAsia="en-US"/>
        </w:rPr>
        <w:t>OrdenTrabajo</w:t>
      </w:r>
      <w:proofErr w:type="spellEnd"/>
      <w:r w:rsidR="004173E9" w:rsidRPr="00151CDF">
        <w:rPr>
          <w:rFonts w:cs="Arial"/>
          <w:sz w:val="20"/>
          <w:szCs w:val="20"/>
          <w:lang w:eastAsia="en-US"/>
        </w:rPr>
        <w:t xml:space="preserve"> para la </w:t>
      </w:r>
      <w:r w:rsidR="00037B73" w:rsidRPr="00151CDF">
        <w:rPr>
          <w:rFonts w:cs="Arial"/>
          <w:sz w:val="20"/>
          <w:szCs w:val="20"/>
          <w:lang w:eastAsia="en-US"/>
        </w:rPr>
        <w:t>interfaz Inicio</w:t>
      </w:r>
      <w:r w:rsidR="004173E9" w:rsidRPr="00151CDF">
        <w:rPr>
          <w:rFonts w:cs="Arial"/>
          <w:sz w:val="20"/>
          <w:szCs w:val="20"/>
          <w:lang w:eastAsia="en-US"/>
        </w:rPr>
        <w:t xml:space="preserve"> </w:t>
      </w:r>
      <w:r w:rsidR="00037B73" w:rsidRPr="00151CDF">
        <w:rPr>
          <w:rFonts w:cs="Arial"/>
          <w:sz w:val="20"/>
          <w:szCs w:val="20"/>
          <w:lang w:eastAsia="en-US"/>
        </w:rPr>
        <w:t>Visita Suscriptor</w:t>
      </w:r>
      <w:r w:rsidR="004173E9" w:rsidRPr="00151CDF">
        <w:rPr>
          <w:rFonts w:cs="Arial"/>
          <w:sz w:val="20"/>
          <w:szCs w:val="20"/>
          <w:lang w:eastAsia="en-US"/>
        </w:rPr>
        <w:t>,</w:t>
      </w:r>
      <w:r w:rsidR="00640787" w:rsidRPr="00151CDF">
        <w:rPr>
          <w:rFonts w:cs="Arial"/>
          <w:sz w:val="20"/>
          <w:szCs w:val="20"/>
          <w:lang w:eastAsia="en-US"/>
        </w:rPr>
        <w:t xml:space="preserve"> que contenga i</w:t>
      </w:r>
      <w:r w:rsidR="004173E9" w:rsidRPr="00151CDF">
        <w:rPr>
          <w:rFonts w:cs="Arial"/>
          <w:sz w:val="20"/>
          <w:szCs w:val="20"/>
          <w:lang w:eastAsia="en-US"/>
        </w:rPr>
        <w:t xml:space="preserve">nformación </w:t>
      </w:r>
      <w:r w:rsidR="003579B1" w:rsidRPr="00151CDF">
        <w:rPr>
          <w:rFonts w:cs="Arial"/>
          <w:sz w:val="20"/>
          <w:szCs w:val="20"/>
          <w:lang w:eastAsia="en-US"/>
        </w:rPr>
        <w:t>de una orden</w:t>
      </w:r>
      <w:r w:rsidR="004173E9" w:rsidRPr="00151CDF">
        <w:rPr>
          <w:rFonts w:cs="Arial"/>
          <w:sz w:val="20"/>
          <w:szCs w:val="20"/>
          <w:lang w:eastAsia="en-US"/>
        </w:rPr>
        <w:t xml:space="preserve"> de trabajo del suscriptor en turno, </w:t>
      </w:r>
      <w:r w:rsidRPr="00151CDF">
        <w:rPr>
          <w:rFonts w:cs="Arial"/>
          <w:sz w:val="20"/>
          <w:szCs w:val="20"/>
          <w:lang w:eastAsia="en-US"/>
        </w:rPr>
        <w:t>y por medio de un mensaje notificar al sistema de FYC que el archivo ya está listo para procesarse.</w:t>
      </w:r>
    </w:p>
    <w:p w:rsidR="00DC130E" w:rsidRPr="00151CDF" w:rsidRDefault="00DC130E" w:rsidP="009A1D1F">
      <w:pPr>
        <w:pStyle w:val="Prrafodelista"/>
        <w:ind w:left="0"/>
      </w:pPr>
    </w:p>
    <w:p w:rsidR="003579B1" w:rsidRPr="00151CDF" w:rsidRDefault="003579B1" w:rsidP="003579B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30" w:name="_Toc319402218"/>
      <w:bookmarkStart w:id="831" w:name="RNI39"/>
      <w:r w:rsidRPr="00151CDF">
        <w:rPr>
          <w:bCs w:val="0"/>
          <w:szCs w:val="20"/>
          <w:lang w:eastAsia="en-US"/>
        </w:rPr>
        <w:t>RN39 Generar Interfaz XML para Finalización de Visita al Suscriptor</w:t>
      </w:r>
      <w:bookmarkEnd w:id="830"/>
    </w:p>
    <w:bookmarkEnd w:id="831"/>
    <w:p w:rsidR="003579B1" w:rsidRPr="00151CDF" w:rsidRDefault="003579B1" w:rsidP="003579B1">
      <w:pPr>
        <w:rPr>
          <w:rFonts w:cs="Arial"/>
          <w:sz w:val="20"/>
          <w:szCs w:val="20"/>
          <w:lang w:eastAsia="en-US"/>
        </w:rPr>
      </w:pPr>
      <w:r w:rsidRPr="00151CDF">
        <w:rPr>
          <w:rFonts w:cs="Arial"/>
          <w:sz w:val="20"/>
          <w:szCs w:val="20"/>
          <w:lang w:eastAsia="en-US"/>
        </w:rPr>
        <w:t xml:space="preserve">Generar un archivo XML de salida con su mnemónico correspondiente a la entidad </w:t>
      </w:r>
      <w:proofErr w:type="spellStart"/>
      <w:r w:rsidRPr="00151CDF">
        <w:rPr>
          <w:rFonts w:cs="Arial"/>
          <w:sz w:val="20"/>
          <w:szCs w:val="20"/>
          <w:lang w:eastAsia="en-US"/>
        </w:rPr>
        <w:t>OrdenTrabajo</w:t>
      </w:r>
      <w:proofErr w:type="spellEnd"/>
      <w:r w:rsidRPr="00151CDF">
        <w:rPr>
          <w:rFonts w:cs="Arial"/>
          <w:sz w:val="20"/>
          <w:szCs w:val="20"/>
          <w:lang w:eastAsia="en-US"/>
        </w:rPr>
        <w:t xml:space="preserve"> para la interfaz </w:t>
      </w:r>
      <w:r w:rsidR="00B20688" w:rsidRPr="00151CDF">
        <w:rPr>
          <w:rFonts w:cs="Arial"/>
          <w:sz w:val="20"/>
          <w:szCs w:val="20"/>
          <w:lang w:eastAsia="en-US"/>
        </w:rPr>
        <w:t>Fin</w:t>
      </w:r>
      <w:r w:rsidRPr="00151CDF">
        <w:rPr>
          <w:rFonts w:cs="Arial"/>
          <w:sz w:val="20"/>
          <w:szCs w:val="20"/>
          <w:lang w:eastAsia="en-US"/>
        </w:rPr>
        <w:t xml:space="preserve"> Visita Suscriptor, que contenga la información del total de las órdenes de trabajo del suscriptor en turno, y por medio de un mensaje notificar al sistema de FYC que el archivo ya está listo para procesarse.</w:t>
      </w:r>
    </w:p>
    <w:p w:rsidR="003579B1" w:rsidRPr="00151CDF" w:rsidRDefault="003579B1" w:rsidP="009A1D1F">
      <w:pPr>
        <w:pStyle w:val="Prrafodelista"/>
        <w:ind w:left="0"/>
      </w:pPr>
    </w:p>
    <w:p w:rsidR="00FB6830" w:rsidRPr="00151CDF" w:rsidRDefault="00FB6830" w:rsidP="00FB6830">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32" w:name="_Toc319402219"/>
      <w:bookmarkStart w:id="833" w:name="RNI40"/>
      <w:r w:rsidRPr="00151CDF">
        <w:rPr>
          <w:bCs w:val="0"/>
          <w:szCs w:val="20"/>
          <w:lang w:eastAsia="en-US"/>
        </w:rPr>
        <w:t>RN40 Generar Interfaz XML Tiempo Muerto</w:t>
      </w:r>
      <w:bookmarkEnd w:id="832"/>
    </w:p>
    <w:bookmarkEnd w:id="833"/>
    <w:p w:rsidR="00FB6830" w:rsidRPr="00151CDF" w:rsidRDefault="00FB6830" w:rsidP="00FB6830">
      <w:pPr>
        <w:rPr>
          <w:rFonts w:cs="Arial"/>
          <w:sz w:val="20"/>
          <w:szCs w:val="20"/>
          <w:lang w:eastAsia="en-US"/>
        </w:rPr>
      </w:pPr>
      <w:r w:rsidRPr="00151CDF">
        <w:rPr>
          <w:rFonts w:cs="Arial"/>
          <w:sz w:val="20"/>
          <w:szCs w:val="20"/>
          <w:lang w:eastAsia="en-US"/>
        </w:rPr>
        <w:t xml:space="preserve">Generar un archivo XML de salida con su mnemónico correspondiente de la entidad </w:t>
      </w:r>
      <w:proofErr w:type="spellStart"/>
      <w:r w:rsidRPr="00151CDF">
        <w:rPr>
          <w:rFonts w:cs="Arial"/>
          <w:sz w:val="20"/>
          <w:szCs w:val="20"/>
          <w:lang w:eastAsia="en-US"/>
        </w:rPr>
        <w:t>TiempoMuerto</w:t>
      </w:r>
      <w:proofErr w:type="spellEnd"/>
      <w:r w:rsidRPr="00151CDF">
        <w:rPr>
          <w:rFonts w:cs="Arial"/>
          <w:sz w:val="20"/>
          <w:szCs w:val="20"/>
          <w:lang w:eastAsia="en-US"/>
        </w:rPr>
        <w:t xml:space="preserve"> con la información del </w:t>
      </w:r>
      <w:r w:rsidR="006376F4" w:rsidRPr="00151CDF">
        <w:rPr>
          <w:rFonts w:cs="Arial"/>
          <w:sz w:val="20"/>
          <w:szCs w:val="20"/>
          <w:lang w:eastAsia="en-US"/>
        </w:rPr>
        <w:t xml:space="preserve">tiempo muerto registrado </w:t>
      </w:r>
      <w:r w:rsidRPr="00151CDF">
        <w:rPr>
          <w:rFonts w:cs="Arial"/>
          <w:sz w:val="20"/>
          <w:szCs w:val="20"/>
          <w:lang w:eastAsia="en-US"/>
        </w:rPr>
        <w:t>para la cuadrilla y por medio de un mensaje notificar al sistema de FYC que el archivo ya está listo para procesarse.</w:t>
      </w:r>
    </w:p>
    <w:p w:rsidR="009A1D1F" w:rsidRPr="00151CDF" w:rsidRDefault="009A1D1F" w:rsidP="00587599">
      <w:pPr>
        <w:rPr>
          <w:rFonts w:cs="Arial"/>
          <w:sz w:val="20"/>
          <w:szCs w:val="20"/>
          <w:lang w:eastAsia="en-US"/>
        </w:rPr>
      </w:pPr>
    </w:p>
    <w:p w:rsidR="00DC1B92" w:rsidRPr="00151CDF" w:rsidRDefault="00DC1B92" w:rsidP="00DC1B92">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34" w:name="_Toc319402220"/>
      <w:bookmarkStart w:id="835" w:name="RNI41"/>
      <w:r w:rsidRPr="00151CDF">
        <w:rPr>
          <w:bCs w:val="0"/>
          <w:szCs w:val="20"/>
          <w:lang w:eastAsia="en-US"/>
        </w:rPr>
        <w:t>RN41 Generar Interfaz XML Servicio Adicional</w:t>
      </w:r>
      <w:bookmarkEnd w:id="834"/>
    </w:p>
    <w:bookmarkEnd w:id="835"/>
    <w:p w:rsidR="00DC1B92" w:rsidRPr="00151CDF" w:rsidRDefault="00DC1B92" w:rsidP="00DC1B92">
      <w:pPr>
        <w:rPr>
          <w:rFonts w:cs="Arial"/>
          <w:sz w:val="20"/>
          <w:szCs w:val="20"/>
          <w:lang w:eastAsia="en-US"/>
        </w:rPr>
      </w:pPr>
      <w:r w:rsidRPr="00151CDF">
        <w:rPr>
          <w:rFonts w:cs="Arial"/>
          <w:sz w:val="20"/>
          <w:szCs w:val="20"/>
          <w:lang w:eastAsia="en-US"/>
        </w:rPr>
        <w:t xml:space="preserve">Generar un archivo XML de salida con su mnemónico correspondiente de la entidad </w:t>
      </w:r>
      <w:proofErr w:type="spellStart"/>
      <w:r w:rsidRPr="00151CDF">
        <w:rPr>
          <w:rFonts w:cs="Arial"/>
          <w:sz w:val="20"/>
          <w:szCs w:val="20"/>
          <w:lang w:eastAsia="en-US"/>
        </w:rPr>
        <w:t>ServicioAdicional</w:t>
      </w:r>
      <w:proofErr w:type="spellEnd"/>
      <w:r w:rsidRPr="00151CDF">
        <w:rPr>
          <w:rFonts w:cs="Arial"/>
          <w:sz w:val="20"/>
          <w:szCs w:val="20"/>
          <w:lang w:eastAsia="en-US"/>
        </w:rPr>
        <w:t xml:space="preserve"> </w:t>
      </w:r>
      <w:r w:rsidR="006376F4" w:rsidRPr="00151CDF">
        <w:rPr>
          <w:rFonts w:cs="Arial"/>
          <w:sz w:val="20"/>
          <w:szCs w:val="20"/>
          <w:lang w:eastAsia="en-US"/>
        </w:rPr>
        <w:t xml:space="preserve">con la información de los servicios adicionales contratados por </w:t>
      </w:r>
      <w:r w:rsidRPr="00151CDF">
        <w:rPr>
          <w:rFonts w:cs="Arial"/>
          <w:sz w:val="20"/>
          <w:szCs w:val="20"/>
          <w:lang w:eastAsia="en-US"/>
        </w:rPr>
        <w:t>el suscriptor en esa jornada y por medio de un mensaje notificar al sistema de FYC que el archivo ya está listo para procesarse.</w:t>
      </w:r>
    </w:p>
    <w:p w:rsidR="00A4137B" w:rsidRPr="00151CDF" w:rsidRDefault="00A4137B" w:rsidP="00DC1B92">
      <w:pPr>
        <w:rPr>
          <w:rFonts w:cs="Arial"/>
          <w:sz w:val="20"/>
          <w:szCs w:val="20"/>
          <w:lang w:eastAsia="en-US"/>
        </w:rPr>
      </w:pPr>
    </w:p>
    <w:p w:rsidR="00A4137B" w:rsidRPr="00151CDF" w:rsidRDefault="00A4137B" w:rsidP="00A4137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36" w:name="_Toc319402221"/>
      <w:bookmarkStart w:id="837" w:name="RNI42"/>
      <w:r w:rsidRPr="00151CDF">
        <w:rPr>
          <w:bCs w:val="0"/>
          <w:szCs w:val="20"/>
          <w:lang w:eastAsia="en-US"/>
        </w:rPr>
        <w:t>RN42 Generar Interfaz XML Incidencia</w:t>
      </w:r>
      <w:bookmarkEnd w:id="836"/>
    </w:p>
    <w:bookmarkEnd w:id="837"/>
    <w:p w:rsidR="00A4137B" w:rsidRPr="00151CDF" w:rsidRDefault="00A4137B" w:rsidP="00A4137B">
      <w:pPr>
        <w:rPr>
          <w:rFonts w:cs="Arial"/>
          <w:sz w:val="20"/>
          <w:szCs w:val="20"/>
          <w:lang w:eastAsia="en-US"/>
        </w:rPr>
      </w:pPr>
      <w:r w:rsidRPr="00151CDF">
        <w:rPr>
          <w:rFonts w:cs="Arial"/>
          <w:sz w:val="20"/>
          <w:szCs w:val="20"/>
          <w:lang w:eastAsia="en-US"/>
        </w:rPr>
        <w:t xml:space="preserve">Generar un archivo XML de salida con su mnemónico correspondiente de la entidad Incidencia con la información </w:t>
      </w:r>
      <w:r w:rsidR="006376F4" w:rsidRPr="00151CDF">
        <w:rPr>
          <w:rFonts w:cs="Arial"/>
          <w:sz w:val="20"/>
          <w:szCs w:val="20"/>
          <w:lang w:eastAsia="en-US"/>
        </w:rPr>
        <w:t xml:space="preserve">de la incidencia para </w:t>
      </w:r>
      <w:r w:rsidRPr="00151CDF">
        <w:rPr>
          <w:rFonts w:cs="Arial"/>
          <w:sz w:val="20"/>
          <w:szCs w:val="20"/>
          <w:lang w:eastAsia="en-US"/>
        </w:rPr>
        <w:t>esa orden de trabajo y por medio de un mensaje notificar al sistema de FYC que el archivo ya está listo para procesarse.</w:t>
      </w:r>
    </w:p>
    <w:p w:rsidR="00DC1B92" w:rsidRPr="00151CDF" w:rsidRDefault="00DC1B92" w:rsidP="00587599">
      <w:pPr>
        <w:rPr>
          <w:rFonts w:cs="Arial"/>
          <w:sz w:val="20"/>
          <w:szCs w:val="20"/>
          <w:lang w:eastAsia="en-US"/>
        </w:rPr>
      </w:pPr>
    </w:p>
    <w:p w:rsidR="00CD3A59" w:rsidRPr="00151CDF" w:rsidRDefault="00CD3A59" w:rsidP="00CD3A59">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38" w:name="_Toc319402222"/>
      <w:bookmarkStart w:id="839" w:name="RNI43"/>
      <w:r w:rsidRPr="00151CDF">
        <w:rPr>
          <w:bCs w:val="0"/>
          <w:lang w:eastAsia="en-US"/>
        </w:rPr>
        <w:t>RN43 Valor Tipo Caja Digital</w:t>
      </w:r>
      <w:bookmarkEnd w:id="838"/>
    </w:p>
    <w:bookmarkEnd w:id="839"/>
    <w:p w:rsidR="00CD3A59" w:rsidRPr="00151CDF" w:rsidRDefault="00CD3A59" w:rsidP="00CD3A59">
      <w:pPr>
        <w:pStyle w:val="Prrafodelista"/>
        <w:ind w:left="0"/>
        <w:jc w:val="both"/>
        <w:rPr>
          <w:rFonts w:cs="Arial"/>
          <w:sz w:val="20"/>
          <w:szCs w:val="20"/>
          <w:lang w:eastAsia="en-US"/>
        </w:rPr>
      </w:pPr>
      <w:r w:rsidRPr="00151CDF">
        <w:rPr>
          <w:rFonts w:cs="Arial"/>
          <w:sz w:val="20"/>
          <w:szCs w:val="20"/>
          <w:lang w:eastAsia="en-US"/>
        </w:rPr>
        <w:t>Asignar por defecto el valor correspondiente al tipo material “Caja Digital”, del catálogo de valores por referencia.</w:t>
      </w:r>
    </w:p>
    <w:p w:rsidR="00A4137B" w:rsidRPr="00151CDF" w:rsidRDefault="00A4137B" w:rsidP="00587599">
      <w:pPr>
        <w:rPr>
          <w:rFonts w:cs="Arial"/>
          <w:sz w:val="20"/>
          <w:szCs w:val="20"/>
          <w:lang w:eastAsia="en-US"/>
        </w:rPr>
      </w:pPr>
    </w:p>
    <w:p w:rsidR="00CD3A59" w:rsidRPr="00151CDF" w:rsidRDefault="00CD3A59" w:rsidP="00CD3A59">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40" w:name="_Toc319402223"/>
      <w:bookmarkStart w:id="841" w:name="RNI44"/>
      <w:r w:rsidRPr="00151CDF">
        <w:rPr>
          <w:bCs w:val="0"/>
          <w:lang w:eastAsia="en-US"/>
        </w:rPr>
        <w:t>RN44 Valor Tipo Modem</w:t>
      </w:r>
      <w:bookmarkEnd w:id="840"/>
    </w:p>
    <w:bookmarkEnd w:id="841"/>
    <w:p w:rsidR="00CD3A59" w:rsidRPr="00151CDF" w:rsidRDefault="00CD3A59" w:rsidP="00CD3A59">
      <w:pPr>
        <w:pStyle w:val="Prrafodelista"/>
        <w:ind w:left="0"/>
        <w:jc w:val="both"/>
        <w:rPr>
          <w:rFonts w:cs="Arial"/>
          <w:sz w:val="20"/>
          <w:szCs w:val="20"/>
          <w:lang w:eastAsia="en-US"/>
        </w:rPr>
      </w:pPr>
      <w:r w:rsidRPr="00151CDF">
        <w:rPr>
          <w:rFonts w:cs="Arial"/>
          <w:sz w:val="20"/>
          <w:szCs w:val="20"/>
          <w:lang w:eastAsia="en-US"/>
        </w:rPr>
        <w:t>Asignar por defecto el valor correspondiente al tipo material “Modem”, del catálogo de valores por referencia.</w:t>
      </w:r>
    </w:p>
    <w:p w:rsidR="00CD3A59" w:rsidRPr="00151CDF" w:rsidRDefault="00CD3A59" w:rsidP="00587599">
      <w:pPr>
        <w:rPr>
          <w:rFonts w:cs="Arial"/>
          <w:sz w:val="20"/>
          <w:szCs w:val="20"/>
          <w:lang w:eastAsia="en-US"/>
        </w:rPr>
      </w:pPr>
    </w:p>
    <w:p w:rsidR="00D1627A" w:rsidRPr="00151CDF" w:rsidRDefault="00D1627A" w:rsidP="00D1627A">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42" w:name="_Toc319402224"/>
      <w:bookmarkStart w:id="843" w:name="RNI45"/>
      <w:r w:rsidRPr="00151CDF">
        <w:rPr>
          <w:bCs w:val="0"/>
          <w:lang w:eastAsia="en-US"/>
        </w:rPr>
        <w:t>RN45 Valor Opción Menú</w:t>
      </w:r>
      <w:bookmarkEnd w:id="842"/>
    </w:p>
    <w:bookmarkEnd w:id="843"/>
    <w:p w:rsidR="00D1627A" w:rsidRPr="00151CDF" w:rsidRDefault="00D1627A" w:rsidP="00D1627A">
      <w:pPr>
        <w:pStyle w:val="Prrafodelista"/>
        <w:ind w:left="0"/>
        <w:jc w:val="both"/>
        <w:rPr>
          <w:rFonts w:cs="Arial"/>
          <w:sz w:val="20"/>
          <w:szCs w:val="20"/>
          <w:lang w:eastAsia="en-US"/>
        </w:rPr>
      </w:pPr>
      <w:r w:rsidRPr="00151CDF">
        <w:rPr>
          <w:rFonts w:cs="Arial"/>
          <w:sz w:val="20"/>
          <w:szCs w:val="20"/>
          <w:lang w:eastAsia="en-US"/>
        </w:rPr>
        <w:t xml:space="preserve">Restar 32 al valor enviado en opción menú, considerando que la </w:t>
      </w:r>
      <w:r w:rsidR="004A51AE" w:rsidRPr="00151CDF">
        <w:rPr>
          <w:rFonts w:cs="Arial"/>
          <w:sz w:val="20"/>
          <w:szCs w:val="20"/>
          <w:lang w:eastAsia="en-US"/>
        </w:rPr>
        <w:t>opción</w:t>
      </w:r>
      <w:r w:rsidRPr="00151CDF">
        <w:rPr>
          <w:rFonts w:cs="Arial"/>
          <w:sz w:val="20"/>
          <w:szCs w:val="20"/>
          <w:lang w:eastAsia="en-US"/>
        </w:rPr>
        <w:t xml:space="preserve"> para Cerrar Trabajo siempre debe estar </w:t>
      </w:r>
      <w:r w:rsidR="004A51AE" w:rsidRPr="00151CDF">
        <w:rPr>
          <w:rFonts w:cs="Arial"/>
          <w:sz w:val="20"/>
          <w:szCs w:val="20"/>
          <w:lang w:eastAsia="en-US"/>
        </w:rPr>
        <w:t>activa</w:t>
      </w:r>
      <w:r w:rsidRPr="00151CDF">
        <w:rPr>
          <w:rFonts w:cs="Arial"/>
          <w:sz w:val="20"/>
          <w:szCs w:val="20"/>
          <w:lang w:eastAsia="en-US"/>
        </w:rPr>
        <w:t>.</w:t>
      </w:r>
    </w:p>
    <w:p w:rsidR="00D1627A" w:rsidRPr="00151CDF" w:rsidRDefault="00D1627A" w:rsidP="00587599">
      <w:pPr>
        <w:rPr>
          <w:rFonts w:cs="Arial"/>
          <w:sz w:val="20"/>
          <w:szCs w:val="20"/>
          <w:lang w:eastAsia="en-US"/>
        </w:rPr>
      </w:pPr>
    </w:p>
    <w:p w:rsidR="00FE167C" w:rsidRPr="00151CDF" w:rsidRDefault="00FE167C" w:rsidP="00FE167C">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44" w:name="_Toc319402225"/>
      <w:bookmarkStart w:id="845" w:name="RNI46"/>
      <w:r w:rsidRPr="00151CDF">
        <w:rPr>
          <w:bCs w:val="0"/>
          <w:lang w:eastAsia="en-US"/>
        </w:rPr>
        <w:lastRenderedPageBreak/>
        <w:t xml:space="preserve">RN46 </w:t>
      </w:r>
      <w:r w:rsidR="00324870" w:rsidRPr="00151CDF">
        <w:rPr>
          <w:bCs w:val="0"/>
          <w:lang w:eastAsia="en-US"/>
        </w:rPr>
        <w:t xml:space="preserve">Identificación del </w:t>
      </w:r>
      <w:r w:rsidR="000737DC" w:rsidRPr="00151CDF">
        <w:rPr>
          <w:bCs w:val="0"/>
          <w:lang w:eastAsia="en-US"/>
        </w:rPr>
        <w:t xml:space="preserve">Tipo de Trabajo </w:t>
      </w:r>
      <w:r w:rsidR="00324870" w:rsidRPr="00151CDF">
        <w:rPr>
          <w:bCs w:val="0"/>
          <w:lang w:eastAsia="en-US"/>
        </w:rPr>
        <w:t>en Interfaces de Salida</w:t>
      </w:r>
      <w:bookmarkEnd w:id="844"/>
    </w:p>
    <w:bookmarkEnd w:id="845"/>
    <w:p w:rsidR="00FE167C" w:rsidRPr="00151CDF" w:rsidRDefault="00FE167C" w:rsidP="00FE167C">
      <w:pPr>
        <w:pStyle w:val="Prrafodelista"/>
        <w:ind w:left="0"/>
        <w:jc w:val="both"/>
        <w:rPr>
          <w:rFonts w:cs="Arial"/>
          <w:sz w:val="20"/>
          <w:szCs w:val="20"/>
          <w:lang w:eastAsia="en-US"/>
        </w:rPr>
      </w:pPr>
      <w:r w:rsidRPr="00151CDF">
        <w:rPr>
          <w:rFonts w:cs="Arial"/>
          <w:sz w:val="20"/>
          <w:szCs w:val="20"/>
          <w:lang w:eastAsia="en-US"/>
        </w:rPr>
        <w:t>Separar el tipo de trabajo</w:t>
      </w:r>
      <w:r w:rsidR="000737DC" w:rsidRPr="00151CDF">
        <w:rPr>
          <w:rFonts w:cs="Arial"/>
          <w:sz w:val="20"/>
          <w:szCs w:val="20"/>
          <w:lang w:eastAsia="en-US"/>
        </w:rPr>
        <w:t xml:space="preserve"> del folio de la orden </w:t>
      </w:r>
      <w:r w:rsidRPr="00151CDF">
        <w:rPr>
          <w:rFonts w:cs="Arial"/>
          <w:sz w:val="20"/>
          <w:szCs w:val="20"/>
          <w:lang w:eastAsia="en-US"/>
        </w:rPr>
        <w:t>y generar en el XML un nodo exclusivo para la identificación de</w:t>
      </w:r>
      <w:r w:rsidR="007D393E" w:rsidRPr="00151CDF">
        <w:rPr>
          <w:rFonts w:cs="Arial"/>
          <w:sz w:val="20"/>
          <w:szCs w:val="20"/>
          <w:lang w:eastAsia="en-US"/>
        </w:rPr>
        <w:t>l</w:t>
      </w:r>
      <w:r w:rsidRPr="00151CDF">
        <w:rPr>
          <w:rFonts w:cs="Arial"/>
          <w:sz w:val="20"/>
          <w:szCs w:val="20"/>
          <w:lang w:eastAsia="en-US"/>
        </w:rPr>
        <w:t xml:space="preserve"> tipo de trabajo</w:t>
      </w:r>
      <w:r w:rsidR="007D393E" w:rsidRPr="00151CDF">
        <w:rPr>
          <w:rFonts w:cs="Arial"/>
          <w:sz w:val="20"/>
          <w:szCs w:val="20"/>
          <w:lang w:eastAsia="en-US"/>
        </w:rPr>
        <w:t xml:space="preserve"> de esa orden</w:t>
      </w:r>
      <w:r w:rsidRPr="00151CDF">
        <w:rPr>
          <w:rFonts w:cs="Arial"/>
          <w:sz w:val="20"/>
          <w:szCs w:val="20"/>
          <w:lang w:eastAsia="en-US"/>
        </w:rPr>
        <w:t>.</w:t>
      </w:r>
    </w:p>
    <w:p w:rsidR="00FE167C" w:rsidRPr="00151CDF" w:rsidRDefault="00FE167C" w:rsidP="00FE167C">
      <w:pPr>
        <w:rPr>
          <w:rFonts w:cs="Arial"/>
          <w:sz w:val="20"/>
          <w:szCs w:val="20"/>
          <w:lang w:eastAsia="en-US"/>
        </w:rPr>
      </w:pPr>
    </w:p>
    <w:p w:rsidR="008A623B" w:rsidRPr="00151CDF" w:rsidRDefault="008A623B" w:rsidP="008A623B">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46" w:name="_Toc319402226"/>
      <w:bookmarkStart w:id="847" w:name="RNI47"/>
      <w:r w:rsidRPr="00151CDF">
        <w:rPr>
          <w:bCs w:val="0"/>
          <w:szCs w:val="20"/>
          <w:lang w:eastAsia="en-US"/>
        </w:rPr>
        <w:t>RN47 Generar Interfaz XML Suscriptor Visitado</w:t>
      </w:r>
      <w:bookmarkEnd w:id="846"/>
    </w:p>
    <w:bookmarkEnd w:id="847"/>
    <w:p w:rsidR="008A623B" w:rsidRPr="00151CDF" w:rsidRDefault="008A623B" w:rsidP="008A623B">
      <w:pPr>
        <w:rPr>
          <w:rFonts w:cs="Arial"/>
          <w:sz w:val="20"/>
          <w:szCs w:val="20"/>
          <w:lang w:eastAsia="en-US"/>
        </w:rPr>
      </w:pPr>
      <w:r w:rsidRPr="00151CDF">
        <w:rPr>
          <w:rFonts w:cs="Arial"/>
          <w:sz w:val="20"/>
          <w:szCs w:val="20"/>
          <w:lang w:eastAsia="en-US"/>
        </w:rPr>
        <w:t xml:space="preserve">Generar un archivo XML de salida con su mnemónico correspondiente de la entidad </w:t>
      </w:r>
      <w:proofErr w:type="spellStart"/>
      <w:r w:rsidRPr="00151CDF">
        <w:rPr>
          <w:rFonts w:cs="Arial"/>
          <w:sz w:val="20"/>
          <w:szCs w:val="20"/>
          <w:lang w:eastAsia="en-US"/>
        </w:rPr>
        <w:t>SuscriptorVisitado</w:t>
      </w:r>
      <w:proofErr w:type="spellEnd"/>
      <w:r w:rsidRPr="00151CDF">
        <w:rPr>
          <w:rFonts w:cs="Arial"/>
          <w:sz w:val="20"/>
          <w:szCs w:val="20"/>
          <w:lang w:eastAsia="en-US"/>
        </w:rPr>
        <w:t xml:space="preserve"> con la información de los suscriptores que fueron visitados (no se encontraron en el domicilio o se encontraba menor de edad) y por medio de un mensaje notificar al sistema de FYC que el archivo ya está listo para procesarse.</w:t>
      </w:r>
    </w:p>
    <w:p w:rsidR="008A623B" w:rsidRPr="00151CDF" w:rsidRDefault="008A623B" w:rsidP="008A623B">
      <w:pPr>
        <w:rPr>
          <w:rFonts w:cs="Arial"/>
          <w:sz w:val="20"/>
          <w:szCs w:val="20"/>
          <w:lang w:eastAsia="en-US"/>
        </w:rPr>
      </w:pPr>
    </w:p>
    <w:p w:rsidR="00165291" w:rsidRPr="00151CDF" w:rsidRDefault="00165291" w:rsidP="00165291">
      <w:pPr>
        <w:pStyle w:val="Ttulo1"/>
        <w:numPr>
          <w:ilvl w:val="1"/>
          <w:numId w:val="1"/>
        </w:numPr>
        <w:tabs>
          <w:tab w:val="clear" w:pos="720"/>
          <w:tab w:val="clear" w:pos="792"/>
          <w:tab w:val="num" w:pos="567"/>
        </w:tabs>
        <w:autoSpaceDE/>
        <w:autoSpaceDN/>
        <w:adjustRightInd/>
        <w:spacing w:before="120" w:after="60" w:line="240" w:lineRule="atLeast"/>
        <w:ind w:hanging="792"/>
        <w:rPr>
          <w:bCs w:val="0"/>
          <w:szCs w:val="20"/>
          <w:lang w:eastAsia="en-US"/>
        </w:rPr>
      </w:pPr>
      <w:bookmarkStart w:id="848" w:name="_Toc319402227"/>
      <w:bookmarkStart w:id="849" w:name="RNI48"/>
      <w:r w:rsidRPr="00151CDF">
        <w:rPr>
          <w:bCs w:val="0"/>
          <w:szCs w:val="20"/>
          <w:lang w:eastAsia="en-US"/>
        </w:rPr>
        <w:t>RN48 Generar Interfaz XML Consumos</w:t>
      </w:r>
      <w:bookmarkEnd w:id="848"/>
    </w:p>
    <w:bookmarkEnd w:id="849"/>
    <w:p w:rsidR="00165291" w:rsidRPr="00151CDF" w:rsidRDefault="00165291" w:rsidP="00165291">
      <w:pPr>
        <w:rPr>
          <w:rFonts w:cs="Arial"/>
          <w:sz w:val="20"/>
          <w:szCs w:val="20"/>
          <w:lang w:eastAsia="en-US"/>
        </w:rPr>
      </w:pPr>
      <w:r w:rsidRPr="00151CDF">
        <w:rPr>
          <w:rFonts w:cs="Arial"/>
          <w:sz w:val="20"/>
          <w:szCs w:val="20"/>
          <w:lang w:eastAsia="en-US"/>
        </w:rPr>
        <w:t xml:space="preserve">Generar un archivo XML de salida con su mnemónico correspondiente por cada una de las entidades: </w:t>
      </w:r>
      <w:proofErr w:type="spellStart"/>
      <w:r w:rsidRPr="00151CDF">
        <w:rPr>
          <w:rFonts w:cs="Arial"/>
          <w:sz w:val="20"/>
          <w:szCs w:val="20"/>
          <w:lang w:eastAsia="en-US"/>
        </w:rPr>
        <w:t>ConsumoTrabajo</w:t>
      </w:r>
      <w:proofErr w:type="spellEnd"/>
      <w:r w:rsidRPr="00151CDF">
        <w:rPr>
          <w:rFonts w:cs="Arial"/>
          <w:sz w:val="20"/>
          <w:szCs w:val="20"/>
          <w:lang w:eastAsia="en-US"/>
        </w:rPr>
        <w:t xml:space="preserve"> y </w:t>
      </w:r>
      <w:proofErr w:type="spellStart"/>
      <w:r w:rsidRPr="00151CDF">
        <w:rPr>
          <w:rFonts w:cs="Arial"/>
          <w:sz w:val="20"/>
          <w:szCs w:val="20"/>
          <w:lang w:eastAsia="en-US"/>
        </w:rPr>
        <w:t>ConsumoCableTrabajo</w:t>
      </w:r>
      <w:proofErr w:type="spellEnd"/>
      <w:r w:rsidRPr="00151CDF">
        <w:rPr>
          <w:rFonts w:cs="Arial"/>
          <w:sz w:val="20"/>
          <w:szCs w:val="20"/>
          <w:lang w:eastAsia="en-US"/>
        </w:rPr>
        <w:t xml:space="preserve"> </w:t>
      </w:r>
      <w:r w:rsidR="004D00B6" w:rsidRPr="00151CDF">
        <w:rPr>
          <w:rFonts w:cs="Arial"/>
          <w:sz w:val="20"/>
          <w:szCs w:val="20"/>
          <w:lang w:eastAsia="en-US"/>
        </w:rPr>
        <w:t>para las interfaces intermedias de salida,</w:t>
      </w:r>
      <w:r w:rsidRPr="00151CDF">
        <w:rPr>
          <w:rFonts w:cs="Arial"/>
          <w:sz w:val="20"/>
          <w:szCs w:val="20"/>
          <w:lang w:eastAsia="en-US"/>
        </w:rPr>
        <w:t xml:space="preserve"> con la información de los consumos </w:t>
      </w:r>
      <w:r w:rsidR="00E43F7D" w:rsidRPr="00151CDF">
        <w:rPr>
          <w:rFonts w:cs="Arial"/>
          <w:sz w:val="20"/>
          <w:szCs w:val="20"/>
          <w:lang w:eastAsia="en-US"/>
        </w:rPr>
        <w:t>de</w:t>
      </w:r>
      <w:r w:rsidRPr="00151CDF">
        <w:rPr>
          <w:rFonts w:cs="Arial"/>
          <w:sz w:val="20"/>
          <w:szCs w:val="20"/>
          <w:lang w:eastAsia="en-US"/>
        </w:rPr>
        <w:t xml:space="preserve"> esa orden de trabajo y por medio de un mensaje notificar al sistema de FYC que el archivo ya está listo para procesarse.</w:t>
      </w:r>
    </w:p>
    <w:p w:rsidR="003039B4" w:rsidRPr="00151CDF" w:rsidRDefault="003039B4" w:rsidP="008A623B">
      <w:pPr>
        <w:rPr>
          <w:rFonts w:cs="Arial"/>
          <w:sz w:val="20"/>
          <w:szCs w:val="20"/>
          <w:lang w:eastAsia="en-US"/>
        </w:rPr>
      </w:pPr>
    </w:p>
    <w:p w:rsidR="007C0A79" w:rsidRPr="00F9509E" w:rsidRDefault="007C0A79" w:rsidP="007C0A79">
      <w:pPr>
        <w:pStyle w:val="Ttulo1"/>
        <w:numPr>
          <w:ilvl w:val="1"/>
          <w:numId w:val="1"/>
        </w:numPr>
        <w:tabs>
          <w:tab w:val="clear" w:pos="720"/>
          <w:tab w:val="clear" w:pos="792"/>
          <w:tab w:val="num" w:pos="567"/>
        </w:tabs>
        <w:autoSpaceDE/>
        <w:autoSpaceDN/>
        <w:adjustRightInd/>
        <w:spacing w:before="120" w:after="60" w:line="240" w:lineRule="atLeast"/>
        <w:ind w:hanging="792"/>
        <w:rPr>
          <w:bCs w:val="0"/>
          <w:lang w:eastAsia="en-US"/>
        </w:rPr>
      </w:pPr>
      <w:bookmarkStart w:id="850" w:name="RNI49"/>
      <w:bookmarkStart w:id="851" w:name="_Toc319402228"/>
      <w:r w:rsidRPr="00F9509E">
        <w:rPr>
          <w:bCs w:val="0"/>
          <w:lang w:eastAsia="en-US"/>
        </w:rPr>
        <w:t>RN49 Identificación de la Ciudad en Interfaces de Salida</w:t>
      </w:r>
      <w:bookmarkEnd w:id="850"/>
      <w:bookmarkEnd w:id="851"/>
    </w:p>
    <w:p w:rsidR="007C0A79" w:rsidRPr="00151CDF" w:rsidRDefault="007C0A79" w:rsidP="007C0A79">
      <w:pPr>
        <w:pStyle w:val="Prrafodelista"/>
        <w:ind w:left="0"/>
        <w:jc w:val="both"/>
        <w:rPr>
          <w:rFonts w:cs="Arial"/>
          <w:sz w:val="20"/>
          <w:szCs w:val="20"/>
          <w:lang w:eastAsia="en-US"/>
        </w:rPr>
      </w:pPr>
      <w:r w:rsidRPr="00F9509E">
        <w:rPr>
          <w:rFonts w:cs="Arial"/>
          <w:sz w:val="20"/>
          <w:szCs w:val="20"/>
          <w:lang w:eastAsia="en-US"/>
        </w:rPr>
        <w:t>Separar la ciudad del folio de la orden y generar en el XML un nodo exclusivo para la identificación de la clave de la ciudad de esa orden.</w:t>
      </w:r>
    </w:p>
    <w:p w:rsidR="003039B4" w:rsidRPr="00151CDF" w:rsidRDefault="003039B4" w:rsidP="008A623B">
      <w:pPr>
        <w:rPr>
          <w:rFonts w:cs="Arial"/>
          <w:sz w:val="20"/>
          <w:szCs w:val="20"/>
          <w:lang w:eastAsia="en-US"/>
        </w:rPr>
      </w:pPr>
    </w:p>
    <w:p w:rsidR="003039B4" w:rsidRPr="00151CDF" w:rsidRDefault="003039B4" w:rsidP="008A623B">
      <w:pPr>
        <w:rPr>
          <w:rFonts w:cs="Arial"/>
          <w:sz w:val="20"/>
          <w:szCs w:val="20"/>
          <w:lang w:eastAsia="en-US"/>
        </w:rPr>
      </w:pPr>
    </w:p>
    <w:p w:rsidR="003039B4" w:rsidRPr="00151CDF" w:rsidRDefault="003039B4" w:rsidP="008A623B">
      <w:pPr>
        <w:rPr>
          <w:rFonts w:cs="Arial"/>
          <w:sz w:val="20"/>
          <w:szCs w:val="20"/>
          <w:lang w:eastAsia="en-US"/>
        </w:rPr>
      </w:pPr>
    </w:p>
    <w:p w:rsidR="003039B4" w:rsidRPr="00151CDF" w:rsidRDefault="003039B4" w:rsidP="008A623B">
      <w:pPr>
        <w:rPr>
          <w:rFonts w:cs="Arial"/>
          <w:sz w:val="20"/>
          <w:szCs w:val="20"/>
          <w:lang w:eastAsia="en-US"/>
        </w:rPr>
      </w:pPr>
    </w:p>
    <w:p w:rsidR="00D86EE0" w:rsidRPr="00151CDF" w:rsidRDefault="00D86EE0">
      <w:pPr>
        <w:rPr>
          <w:rFonts w:cs="Arial"/>
          <w:sz w:val="20"/>
          <w:szCs w:val="20"/>
          <w:lang w:eastAsia="en-US"/>
        </w:rPr>
      </w:pPr>
      <w:r w:rsidRPr="00151CDF">
        <w:rPr>
          <w:rFonts w:cs="Arial"/>
          <w:sz w:val="20"/>
          <w:szCs w:val="20"/>
          <w:lang w:eastAsia="en-US"/>
        </w:rPr>
        <w:br w:type="page"/>
      </w:r>
    </w:p>
    <w:p w:rsidR="007D063B" w:rsidRPr="00151CDF" w:rsidRDefault="007D063B" w:rsidP="00587599">
      <w:pPr>
        <w:rPr>
          <w:rFonts w:cs="Arial"/>
          <w:sz w:val="20"/>
          <w:szCs w:val="20"/>
          <w:lang w:eastAsia="en-US"/>
        </w:rPr>
      </w:pPr>
    </w:p>
    <w:p w:rsidR="00753A0A" w:rsidRPr="00151CDF" w:rsidRDefault="00753A0A" w:rsidP="00FE08DF">
      <w:pPr>
        <w:pStyle w:val="Ttulo1"/>
        <w:numPr>
          <w:ilvl w:val="0"/>
          <w:numId w:val="1"/>
        </w:numPr>
        <w:tabs>
          <w:tab w:val="clear" w:pos="720"/>
        </w:tabs>
        <w:autoSpaceDE/>
        <w:autoSpaceDN/>
        <w:adjustRightInd/>
        <w:spacing w:before="120" w:after="60" w:line="240" w:lineRule="atLeast"/>
        <w:jc w:val="left"/>
        <w:rPr>
          <w:bCs w:val="0"/>
          <w:szCs w:val="20"/>
          <w:lang w:eastAsia="en-US"/>
        </w:rPr>
      </w:pPr>
      <w:bookmarkStart w:id="852" w:name="_Toc319402229"/>
      <w:r w:rsidRPr="00151CDF">
        <w:rPr>
          <w:bCs w:val="0"/>
          <w:szCs w:val="20"/>
          <w:lang w:eastAsia="en-US"/>
        </w:rPr>
        <w:t>Firmas de Aceptación</w:t>
      </w:r>
      <w:bookmarkEnd w:id="504"/>
      <w:bookmarkEnd w:id="505"/>
      <w:bookmarkEnd w:id="852"/>
    </w:p>
    <w:p w:rsidR="009F63D6" w:rsidRPr="00151CDF" w:rsidRDefault="009F63D6" w:rsidP="007B7EDC">
      <w:pPr>
        <w:rPr>
          <w:rFonts w:cs="Arial"/>
        </w:rPr>
      </w:pPr>
    </w:p>
    <w:p w:rsidR="00BC4BF4" w:rsidRPr="00151CDF" w:rsidRDefault="00BC4BF4" w:rsidP="00BC4BF4">
      <w:pPr>
        <w:pStyle w:val="Listaconvietas"/>
      </w:pPr>
    </w:p>
    <w:p w:rsidR="00BC4BF4" w:rsidRPr="00151CDF" w:rsidRDefault="00BC4BF4" w:rsidP="00BC4BF4">
      <w:pPr>
        <w:pStyle w:val="Listaconvietas"/>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RPr="00151CDF" w:rsidTr="00F95EA4">
        <w:tc>
          <w:tcPr>
            <w:tcW w:w="3227" w:type="dxa"/>
            <w:tcBorders>
              <w:top w:val="nil"/>
              <w:left w:val="nil"/>
              <w:bottom w:val="single" w:sz="4" w:space="0" w:color="auto"/>
              <w:right w:val="nil"/>
            </w:tcBorders>
          </w:tcPr>
          <w:p w:rsidR="00BC4BF4" w:rsidRPr="00151CDF" w:rsidRDefault="00BC4BF4" w:rsidP="00F95EA4">
            <w:pPr>
              <w:pStyle w:val="Listaconvietas"/>
            </w:pPr>
          </w:p>
        </w:tc>
      </w:tr>
      <w:tr w:rsidR="00BC4BF4" w:rsidRPr="00151CDF" w:rsidTr="00F95EA4">
        <w:tc>
          <w:tcPr>
            <w:tcW w:w="3227" w:type="dxa"/>
            <w:tcBorders>
              <w:top w:val="single" w:sz="4" w:space="0" w:color="auto"/>
              <w:left w:val="nil"/>
              <w:bottom w:val="nil"/>
              <w:right w:val="nil"/>
            </w:tcBorders>
            <w:hideMark/>
          </w:tcPr>
          <w:p w:rsidR="00BC4BF4" w:rsidRPr="00151CDF" w:rsidRDefault="00BC4BF4" w:rsidP="00F95EA4">
            <w:pPr>
              <w:pStyle w:val="Listaconvietas"/>
            </w:pPr>
            <w:r w:rsidRPr="00151CDF">
              <w:rPr>
                <w:i/>
              </w:rPr>
              <w:t>Gilberto Ochoa</w:t>
            </w:r>
          </w:p>
        </w:tc>
      </w:tr>
      <w:tr w:rsidR="00BC4BF4" w:rsidRPr="00151CDF" w:rsidTr="00F95EA4">
        <w:tc>
          <w:tcPr>
            <w:tcW w:w="3227" w:type="dxa"/>
            <w:tcBorders>
              <w:top w:val="nil"/>
              <w:left w:val="nil"/>
              <w:bottom w:val="nil"/>
              <w:right w:val="nil"/>
            </w:tcBorders>
            <w:hideMark/>
          </w:tcPr>
          <w:p w:rsidR="00BC4BF4" w:rsidRPr="00151CDF" w:rsidRDefault="00BC4BF4" w:rsidP="00F95EA4">
            <w:pPr>
              <w:pStyle w:val="Listaconvietas"/>
            </w:pPr>
            <w:r w:rsidRPr="00151CDF">
              <w:rPr>
                <w:i/>
              </w:rPr>
              <w:t xml:space="preserve">Responsable del Proyecto / Gerente de Ventas </w:t>
            </w:r>
            <w:proofErr w:type="spellStart"/>
            <w:r w:rsidRPr="00151CDF">
              <w:rPr>
                <w:i/>
              </w:rPr>
              <w:t>Occ</w:t>
            </w:r>
            <w:proofErr w:type="spellEnd"/>
            <w:r w:rsidRPr="00151CDF">
              <w:rPr>
                <w:i/>
              </w:rPr>
              <w:t xml:space="preserve"> - </w:t>
            </w:r>
            <w:proofErr w:type="spellStart"/>
            <w:r w:rsidRPr="00151CDF">
              <w:rPr>
                <w:i/>
              </w:rPr>
              <w:t>Amesol</w:t>
            </w:r>
            <w:proofErr w:type="spellEnd"/>
          </w:p>
        </w:tc>
      </w:tr>
      <w:tr w:rsidR="00BC4BF4" w:rsidRPr="00151CDF" w:rsidTr="00F95EA4">
        <w:tc>
          <w:tcPr>
            <w:tcW w:w="3227" w:type="dxa"/>
            <w:tcBorders>
              <w:top w:val="nil"/>
              <w:left w:val="nil"/>
              <w:bottom w:val="nil"/>
              <w:right w:val="nil"/>
            </w:tcBorders>
            <w:hideMark/>
          </w:tcPr>
          <w:p w:rsidR="00BC4BF4" w:rsidRPr="00151CDF" w:rsidRDefault="00BC4BF4" w:rsidP="00F95EA4">
            <w:pPr>
              <w:pStyle w:val="Listaconvietas"/>
            </w:pPr>
            <w:r w:rsidRPr="00151CDF">
              <w:rPr>
                <w:i/>
              </w:rPr>
              <w:t>25/08/2010</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RPr="00151CDF" w:rsidTr="00BC4BF4">
        <w:tc>
          <w:tcPr>
            <w:tcW w:w="3227" w:type="dxa"/>
            <w:tcBorders>
              <w:top w:val="nil"/>
              <w:left w:val="nil"/>
              <w:bottom w:val="single" w:sz="4" w:space="0" w:color="auto"/>
              <w:right w:val="nil"/>
            </w:tcBorders>
          </w:tcPr>
          <w:p w:rsidR="00BC4BF4" w:rsidRPr="00151CDF" w:rsidRDefault="00BC4BF4">
            <w:pPr>
              <w:pStyle w:val="Listaconvietas"/>
            </w:pPr>
          </w:p>
        </w:tc>
      </w:tr>
      <w:tr w:rsidR="00BC4BF4" w:rsidRPr="00151CDF" w:rsidTr="00BC4BF4">
        <w:tc>
          <w:tcPr>
            <w:tcW w:w="3227" w:type="dxa"/>
            <w:tcBorders>
              <w:top w:val="single" w:sz="4" w:space="0" w:color="auto"/>
              <w:left w:val="nil"/>
              <w:bottom w:val="nil"/>
              <w:right w:val="nil"/>
            </w:tcBorders>
            <w:hideMark/>
          </w:tcPr>
          <w:p w:rsidR="00BC4BF4" w:rsidRPr="00151CDF" w:rsidRDefault="00BC4BF4">
            <w:pPr>
              <w:pStyle w:val="Listaconvietas"/>
            </w:pPr>
            <w:r w:rsidRPr="00151CDF">
              <w:rPr>
                <w:i/>
              </w:rPr>
              <w:t>Omar Cornejo</w:t>
            </w:r>
          </w:p>
        </w:tc>
      </w:tr>
      <w:tr w:rsidR="00BC4BF4"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 xml:space="preserve">Responsable del Proyecto/ Gerente de Atención a Clientes – </w:t>
            </w:r>
            <w:proofErr w:type="spellStart"/>
            <w:r w:rsidRPr="00151CDF">
              <w:rPr>
                <w:i/>
              </w:rPr>
              <w:t>Megacable</w:t>
            </w:r>
            <w:proofErr w:type="spellEnd"/>
          </w:p>
        </w:tc>
      </w:tr>
      <w:tr w:rsidR="00BC4BF4"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25/08/2010</w:t>
            </w:r>
          </w:p>
        </w:tc>
      </w:tr>
    </w:tbl>
    <w:p w:rsidR="00BC4BF4" w:rsidRPr="00151CDF" w:rsidRDefault="00BC4BF4" w:rsidP="00BC4BF4">
      <w:pPr>
        <w:pStyle w:val="Listaconvietas"/>
      </w:pPr>
    </w:p>
    <w:p w:rsidR="00BC4BF4" w:rsidRPr="00151CDF" w:rsidRDefault="00BC4BF4" w:rsidP="00BC4BF4">
      <w:pPr>
        <w:pStyle w:val="Listaconvietas"/>
        <w:rPr>
          <w:i/>
        </w:rPr>
      </w:pPr>
    </w:p>
    <w:p w:rsidR="00BC4BF4" w:rsidRPr="00151CDF" w:rsidRDefault="00BC4BF4" w:rsidP="00BC4BF4">
      <w:pPr>
        <w:pStyle w:val="Listaconvietas"/>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tblGrid>
      <w:tr w:rsidR="008A623B" w:rsidRPr="00151CDF" w:rsidTr="00BC4BF4">
        <w:tc>
          <w:tcPr>
            <w:tcW w:w="3227" w:type="dxa"/>
            <w:tcBorders>
              <w:top w:val="nil"/>
              <w:left w:val="nil"/>
              <w:bottom w:val="single" w:sz="4" w:space="0" w:color="auto"/>
              <w:right w:val="nil"/>
            </w:tcBorders>
          </w:tcPr>
          <w:p w:rsidR="00BC4BF4" w:rsidRPr="00151CDF" w:rsidRDefault="00BC4BF4">
            <w:pPr>
              <w:pStyle w:val="Listaconvietas"/>
            </w:pPr>
          </w:p>
        </w:tc>
      </w:tr>
      <w:tr w:rsidR="008A623B" w:rsidRPr="00151CDF" w:rsidTr="00BC4BF4">
        <w:tc>
          <w:tcPr>
            <w:tcW w:w="3227" w:type="dxa"/>
            <w:tcBorders>
              <w:top w:val="single" w:sz="4" w:space="0" w:color="auto"/>
              <w:left w:val="nil"/>
              <w:bottom w:val="nil"/>
              <w:right w:val="nil"/>
            </w:tcBorders>
            <w:hideMark/>
          </w:tcPr>
          <w:p w:rsidR="00BC4BF4" w:rsidRPr="00151CDF" w:rsidRDefault="00BC4BF4">
            <w:pPr>
              <w:pStyle w:val="Listaconvietas"/>
            </w:pPr>
            <w:r w:rsidRPr="00151CDF">
              <w:rPr>
                <w:i/>
              </w:rPr>
              <w:t>José María Alcalá</w:t>
            </w:r>
          </w:p>
        </w:tc>
      </w:tr>
      <w:tr w:rsidR="008A623B"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 xml:space="preserve">Líder del Proyecto / Ejecutivo de Cuentas Corporativas - </w:t>
            </w:r>
            <w:proofErr w:type="spellStart"/>
            <w:r w:rsidRPr="00151CDF">
              <w:rPr>
                <w:i/>
              </w:rPr>
              <w:t>Amesol</w:t>
            </w:r>
            <w:proofErr w:type="spellEnd"/>
          </w:p>
        </w:tc>
      </w:tr>
      <w:tr w:rsidR="008A623B"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25/08/2010</w:t>
            </w:r>
          </w:p>
        </w:tc>
      </w:tr>
    </w:tbl>
    <w:p w:rsidR="00BC4BF4" w:rsidRPr="00151CDF" w:rsidRDefault="00BC4BF4" w:rsidP="00BC4BF4">
      <w:pPr>
        <w:pStyle w:val="Listaconvietas"/>
      </w:pPr>
    </w:p>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RPr="00151CDF" w:rsidTr="00BC4BF4">
        <w:tc>
          <w:tcPr>
            <w:tcW w:w="3227" w:type="dxa"/>
            <w:tcBorders>
              <w:top w:val="nil"/>
              <w:left w:val="nil"/>
              <w:bottom w:val="single" w:sz="4" w:space="0" w:color="auto"/>
              <w:right w:val="nil"/>
            </w:tcBorders>
          </w:tcPr>
          <w:p w:rsidR="00BC4BF4" w:rsidRPr="00151CDF" w:rsidRDefault="00BC4BF4">
            <w:pPr>
              <w:pStyle w:val="Listaconvietas"/>
            </w:pPr>
          </w:p>
        </w:tc>
      </w:tr>
      <w:tr w:rsidR="00BC4BF4" w:rsidRPr="00151CDF" w:rsidTr="00BC4BF4">
        <w:tc>
          <w:tcPr>
            <w:tcW w:w="3227" w:type="dxa"/>
            <w:tcBorders>
              <w:top w:val="single" w:sz="4" w:space="0" w:color="auto"/>
              <w:left w:val="nil"/>
              <w:bottom w:val="nil"/>
              <w:right w:val="nil"/>
            </w:tcBorders>
            <w:hideMark/>
          </w:tcPr>
          <w:p w:rsidR="00BC4BF4" w:rsidRPr="00151CDF" w:rsidRDefault="00BC4BF4">
            <w:pPr>
              <w:pStyle w:val="Listaconvietas"/>
            </w:pPr>
            <w:r w:rsidRPr="00151CDF">
              <w:rPr>
                <w:i/>
              </w:rPr>
              <w:t>Leopoldo Padilla</w:t>
            </w:r>
          </w:p>
        </w:tc>
      </w:tr>
      <w:tr w:rsidR="00BC4BF4"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 xml:space="preserve">Líder de Proyecto /  Ingeniero de Proyectos - </w:t>
            </w:r>
            <w:proofErr w:type="spellStart"/>
            <w:r w:rsidRPr="00151CDF">
              <w:rPr>
                <w:i/>
              </w:rPr>
              <w:t>Megacable</w:t>
            </w:r>
            <w:proofErr w:type="spellEnd"/>
          </w:p>
        </w:tc>
      </w:tr>
      <w:tr w:rsidR="00BC4BF4"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25/08/2010</w:t>
            </w:r>
          </w:p>
        </w:tc>
      </w:tr>
    </w:tbl>
    <w:p w:rsidR="00BC4BF4" w:rsidRPr="00151CDF" w:rsidRDefault="00BC4BF4" w:rsidP="00BC4BF4"/>
    <w:p w:rsidR="00BC4BF4" w:rsidRPr="00151CDF" w:rsidRDefault="00BC4BF4" w:rsidP="00BC4BF4">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C4BF4" w:rsidRPr="00151CDF" w:rsidTr="00BC4BF4">
        <w:tc>
          <w:tcPr>
            <w:tcW w:w="3227" w:type="dxa"/>
            <w:tcBorders>
              <w:top w:val="nil"/>
              <w:left w:val="nil"/>
              <w:bottom w:val="single" w:sz="4" w:space="0" w:color="auto"/>
              <w:right w:val="nil"/>
            </w:tcBorders>
          </w:tcPr>
          <w:p w:rsidR="00BC4BF4" w:rsidRPr="00151CDF" w:rsidRDefault="00BC4BF4">
            <w:pPr>
              <w:pStyle w:val="Listaconvietas"/>
            </w:pPr>
          </w:p>
        </w:tc>
      </w:tr>
      <w:tr w:rsidR="00BC4BF4" w:rsidRPr="00151CDF" w:rsidTr="00BC4BF4">
        <w:tc>
          <w:tcPr>
            <w:tcW w:w="3227" w:type="dxa"/>
            <w:tcBorders>
              <w:top w:val="single" w:sz="4" w:space="0" w:color="auto"/>
              <w:left w:val="nil"/>
              <w:bottom w:val="nil"/>
              <w:right w:val="nil"/>
            </w:tcBorders>
            <w:hideMark/>
          </w:tcPr>
          <w:p w:rsidR="00BC4BF4" w:rsidRPr="00151CDF" w:rsidRDefault="00BC4BF4">
            <w:pPr>
              <w:pStyle w:val="Listaconvietas"/>
            </w:pPr>
            <w:r w:rsidRPr="00151CDF">
              <w:rPr>
                <w:i/>
              </w:rPr>
              <w:t>Ana Lizza Pasindo González</w:t>
            </w:r>
          </w:p>
        </w:tc>
      </w:tr>
      <w:tr w:rsidR="00BC4BF4" w:rsidRPr="00151CDF" w:rsidTr="00BC4BF4">
        <w:tc>
          <w:tcPr>
            <w:tcW w:w="3227" w:type="dxa"/>
            <w:tcBorders>
              <w:top w:val="nil"/>
              <w:left w:val="nil"/>
              <w:bottom w:val="nil"/>
              <w:right w:val="nil"/>
            </w:tcBorders>
            <w:hideMark/>
          </w:tcPr>
          <w:p w:rsidR="00BC4BF4" w:rsidRPr="00151CDF" w:rsidRDefault="00BC4BF4">
            <w:pPr>
              <w:pStyle w:val="Listaconvietas"/>
            </w:pPr>
            <w:r w:rsidRPr="00151CDF">
              <w:rPr>
                <w:i/>
              </w:rPr>
              <w:t xml:space="preserve">Analista / Departamento </w:t>
            </w:r>
            <w:proofErr w:type="spellStart"/>
            <w:r w:rsidRPr="00151CDF">
              <w:rPr>
                <w:i/>
              </w:rPr>
              <w:t>Ingenieria</w:t>
            </w:r>
            <w:proofErr w:type="spellEnd"/>
            <w:r w:rsidRPr="00151CDF">
              <w:rPr>
                <w:i/>
              </w:rPr>
              <w:t xml:space="preserve"> - </w:t>
            </w:r>
            <w:proofErr w:type="spellStart"/>
            <w:r w:rsidRPr="00151CDF">
              <w:rPr>
                <w:i/>
              </w:rPr>
              <w:t>Amesol</w:t>
            </w:r>
            <w:proofErr w:type="spellEnd"/>
          </w:p>
        </w:tc>
      </w:tr>
      <w:tr w:rsidR="00BC4BF4" w:rsidTr="00BC4BF4">
        <w:tc>
          <w:tcPr>
            <w:tcW w:w="3227" w:type="dxa"/>
            <w:tcBorders>
              <w:top w:val="nil"/>
              <w:left w:val="nil"/>
              <w:bottom w:val="nil"/>
              <w:right w:val="nil"/>
            </w:tcBorders>
            <w:hideMark/>
          </w:tcPr>
          <w:p w:rsidR="00BC4BF4" w:rsidRDefault="00BC4BF4">
            <w:pPr>
              <w:pStyle w:val="Listaconvietas"/>
            </w:pPr>
            <w:r w:rsidRPr="00151CDF">
              <w:rPr>
                <w:i/>
              </w:rPr>
              <w:t>25/08/2010</w:t>
            </w:r>
          </w:p>
        </w:tc>
      </w:tr>
    </w:tbl>
    <w:p w:rsidR="00BC4BF4" w:rsidRDefault="00BC4BF4" w:rsidP="00BC4BF4">
      <w:pPr>
        <w:rPr>
          <w:lang w:val="es-MX"/>
        </w:rPr>
      </w:pPr>
    </w:p>
    <w:p w:rsidR="009F63D6" w:rsidRPr="003971DB" w:rsidRDefault="009F63D6" w:rsidP="007F60EF">
      <w:pPr>
        <w:rPr>
          <w:rFonts w:cs="Arial"/>
          <w:lang w:val="es-MX"/>
        </w:rPr>
      </w:pPr>
    </w:p>
    <w:sectPr w:rsidR="009F63D6" w:rsidRPr="003971DB" w:rsidSect="00001B16">
      <w:headerReference w:type="default" r:id="rId11"/>
      <w:footerReference w:type="even" r:id="rId12"/>
      <w:footerReference w:type="default" r:id="rId13"/>
      <w:headerReference w:type="first" r:id="rId14"/>
      <w:pgSz w:w="12242" w:h="15842" w:code="1"/>
      <w:pgMar w:top="1412" w:right="1134" w:bottom="1134" w:left="1134" w:header="567"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D21" w:rsidRDefault="00D86D21" w:rsidP="00514F06">
      <w:pPr>
        <w:pStyle w:val="Ttulo1"/>
      </w:pPr>
      <w:r>
        <w:separator/>
      </w:r>
    </w:p>
  </w:endnote>
  <w:endnote w:type="continuationSeparator" w:id="0">
    <w:p w:rsidR="00D86D21" w:rsidRDefault="00D86D2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953" w:rsidRDefault="008D495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D4953" w:rsidRDefault="008D49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D4953" w:rsidRPr="00596B48">
      <w:trPr>
        <w:trHeight w:val="89"/>
      </w:trPr>
      <w:tc>
        <w:tcPr>
          <w:tcW w:w="3331" w:type="dxa"/>
        </w:tcPr>
        <w:p w:rsidR="008D4953" w:rsidRPr="00596B48" w:rsidRDefault="008D4953" w:rsidP="0023417C">
          <w:pPr>
            <w:pStyle w:val="Piedepgina"/>
            <w:tabs>
              <w:tab w:val="left" w:pos="3191"/>
            </w:tabs>
            <w:rPr>
              <w:rFonts w:ascii="Arial" w:hAnsi="Arial" w:cs="Arial"/>
            </w:rPr>
          </w:pPr>
          <w:r>
            <w:rPr>
              <w:noProof/>
              <w:lang w:val="es-MX" w:eastAsia="es-MX"/>
            </w:rPr>
            <w:drawing>
              <wp:inline distT="0" distB="0" distL="0" distR="0" wp14:anchorId="1BC2A8BC" wp14:editId="15D00419">
                <wp:extent cx="1235075" cy="368300"/>
                <wp:effectExtent l="0" t="0" r="3175" b="0"/>
                <wp:docPr id="17" name="Imagen 3" descr="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p>
      </w:tc>
      <w:tc>
        <w:tcPr>
          <w:tcW w:w="3331" w:type="dxa"/>
        </w:tcPr>
        <w:p w:rsidR="008D4953" w:rsidRDefault="008D4953" w:rsidP="00290378">
          <w:pPr>
            <w:pStyle w:val="Piedepgina"/>
            <w:jc w:val="center"/>
            <w:rPr>
              <w:rFonts w:ascii="Arial" w:hAnsi="Arial" w:cs="Arial"/>
            </w:rPr>
          </w:pPr>
          <w:r w:rsidRPr="00B01427">
            <w:rPr>
              <w:rFonts w:ascii="Arial" w:hAnsi="Arial" w:cs="Arial"/>
            </w:rPr>
            <w:t>©</w:t>
          </w:r>
          <w:r>
            <w:rPr>
              <w:rFonts w:ascii="Arial" w:hAnsi="Arial" w:cs="Arial"/>
            </w:rPr>
            <w:t xml:space="preserve"> </w:t>
          </w:r>
          <w:proofErr w:type="spellStart"/>
          <w:r>
            <w:rPr>
              <w:rFonts w:ascii="Arial" w:hAnsi="Arial" w:cs="Arial"/>
            </w:rPr>
            <w:t>Megacable</w:t>
          </w:r>
          <w:proofErr w:type="spellEnd"/>
        </w:p>
        <w:p w:rsidR="008D4953" w:rsidRPr="00596B48" w:rsidRDefault="008D4953" w:rsidP="00290378">
          <w:pPr>
            <w:pStyle w:val="Piedepgina"/>
            <w:jc w:val="center"/>
            <w:rPr>
              <w:rFonts w:ascii="Arial" w:hAnsi="Arial" w:cs="Arial"/>
            </w:rPr>
          </w:pPr>
          <w:r>
            <w:rPr>
              <w:rFonts w:ascii="Arial" w:hAnsi="Arial" w:cs="Arial"/>
            </w:rPr>
            <w:t>Comunicaciones</w:t>
          </w:r>
          <w:r w:rsidRPr="00B01427">
            <w:rPr>
              <w:rFonts w:ascii="Arial" w:hAnsi="Arial" w:cs="Arial"/>
            </w:rPr>
            <w:t>, 20</w:t>
          </w:r>
          <w:r>
            <w:rPr>
              <w:rFonts w:ascii="Arial" w:hAnsi="Arial" w:cs="Arial"/>
            </w:rPr>
            <w:t>10</w:t>
          </w:r>
        </w:p>
      </w:tc>
      <w:tc>
        <w:tcPr>
          <w:tcW w:w="3473" w:type="dxa"/>
        </w:tcPr>
        <w:p w:rsidR="008D4953" w:rsidRPr="00596B48" w:rsidRDefault="008D4953" w:rsidP="00863565">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77A4F">
            <w:rPr>
              <w:rFonts w:ascii="Arial" w:hAnsi="Arial" w:cs="Arial"/>
              <w:noProof/>
            </w:rPr>
            <w:t>54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77A4F">
            <w:rPr>
              <w:rFonts w:ascii="Arial" w:hAnsi="Arial" w:cs="Arial"/>
              <w:noProof/>
            </w:rPr>
            <w:t>62</w:t>
          </w:r>
          <w:r w:rsidRPr="00281F91">
            <w:rPr>
              <w:rFonts w:ascii="Arial" w:hAnsi="Arial" w:cs="Arial"/>
            </w:rPr>
            <w:fldChar w:fldCharType="end"/>
          </w:r>
        </w:p>
        <w:p w:rsidR="008D4953" w:rsidRPr="00596B48" w:rsidRDefault="008D4953">
          <w:pPr>
            <w:pStyle w:val="Piedepgina"/>
            <w:jc w:val="right"/>
            <w:rPr>
              <w:rFonts w:ascii="Arial" w:hAnsi="Arial" w:cs="Arial"/>
            </w:rPr>
          </w:pPr>
        </w:p>
      </w:tc>
    </w:tr>
  </w:tbl>
  <w:p w:rsidR="008D4953" w:rsidRPr="00596B48" w:rsidRDefault="008D4953" w:rsidP="00B70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D21" w:rsidRDefault="00D86D21" w:rsidP="00514F06">
      <w:pPr>
        <w:pStyle w:val="Ttulo1"/>
      </w:pPr>
      <w:r>
        <w:separator/>
      </w:r>
    </w:p>
  </w:footnote>
  <w:footnote w:type="continuationSeparator" w:id="0">
    <w:p w:rsidR="00D86D21" w:rsidRDefault="00D86D2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D4953" w:rsidTr="00B7012D">
      <w:trPr>
        <w:cantSplit/>
        <w:trHeight w:val="1436"/>
      </w:trPr>
      <w:tc>
        <w:tcPr>
          <w:tcW w:w="10114" w:type="dxa"/>
          <w:vAlign w:val="center"/>
        </w:tcPr>
        <w:p w:rsidR="008D4953" w:rsidRDefault="008D4953" w:rsidP="00B7012D">
          <w:pPr>
            <w:jc w:val="right"/>
          </w:pPr>
        </w:p>
        <w:p w:rsidR="008D4953" w:rsidRDefault="008D4953" w:rsidP="00E92B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20.3pt;margin-top:0;width:208.5pt;height:51.75pt;z-index:-251653120;mso-position-vertical:top">
                <v:imagedata r:id="rId1" o:title=""/>
              </v:shape>
              <o:OLEObject Type="Embed" ProgID="PBrush" ShapeID="_x0000_s2058" DrawAspect="Content" ObjectID="_1397997333" r:id="rId2"/>
            </w:pict>
          </w:r>
          <w:r>
            <w:t xml:space="preserve">                                                 </w:t>
          </w:r>
        </w:p>
        <w:p w:rsidR="008D4953" w:rsidRDefault="008D4953" w:rsidP="00E92BFB">
          <w:pPr>
            <w:jc w:val="right"/>
            <w:rPr>
              <w:b/>
            </w:rPr>
          </w:pPr>
          <w:r>
            <w:rPr>
              <w:b/>
            </w:rPr>
            <w:t>MEGACABLE</w:t>
          </w:r>
        </w:p>
        <w:p w:rsidR="008D4953" w:rsidRDefault="008D4953" w:rsidP="00E92BFB">
          <w:pPr>
            <w:jc w:val="right"/>
          </w:pPr>
          <w:r w:rsidRPr="00872B53">
            <w:rPr>
              <w:b/>
            </w:rPr>
            <w:t>Comunicaciones</w:t>
          </w:r>
        </w:p>
      </w:tc>
    </w:tr>
  </w:tbl>
  <w:p w:rsidR="008D4953" w:rsidRDefault="008D4953">
    <w:pPr>
      <w:pStyle w:val="Encabezado"/>
    </w:pPr>
    <w:r>
      <w:rPr>
        <w:noProof/>
        <w:sz w:val="20"/>
        <w:lang w:val="es-MX" w:eastAsia="es-MX"/>
      </w:rPr>
      <mc:AlternateContent>
        <mc:Choice Requires="wps">
          <w:drawing>
            <wp:anchor distT="0" distB="0" distL="114300" distR="114300" simplePos="0" relativeHeight="251656192" behindDoc="0" locked="0" layoutInCell="1" allowOverlap="1" wp14:anchorId="67BC95AE" wp14:editId="48C72AD2">
              <wp:simplePos x="0" y="0"/>
              <wp:positionH relativeFrom="column">
                <wp:posOffset>-57785</wp:posOffset>
              </wp:positionH>
              <wp:positionV relativeFrom="paragraph">
                <wp:posOffset>244475</wp:posOffset>
              </wp:positionV>
              <wp:extent cx="6424295" cy="8011795"/>
              <wp:effectExtent l="0" t="0" r="14605" b="273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pt;margin-top:19.25pt;width:505.85pt;height:63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D4953" w:rsidTr="00B7012D">
      <w:trPr>
        <w:cantSplit/>
        <w:trHeight w:val="1613"/>
      </w:trPr>
      <w:tc>
        <w:tcPr>
          <w:tcW w:w="10114" w:type="dxa"/>
          <w:vAlign w:val="center"/>
        </w:tcPr>
        <w:p w:rsidR="008D4953" w:rsidRDefault="008D4953" w:rsidP="00B7012D">
          <w:pPr>
            <w:jc w:val="right"/>
          </w:pPr>
        </w:p>
        <w:p w:rsidR="008D4953" w:rsidRDefault="008D4953" w:rsidP="00E92B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20.3pt;margin-top:0;width:208.5pt;height:51.75pt;z-index:-251655168;mso-position-vertical:top">
                <v:imagedata r:id="rId1" o:title=""/>
              </v:shape>
              <o:OLEObject Type="Embed" ProgID="PBrush" ShapeID="_x0000_s2057" DrawAspect="Content" ObjectID="_1397997334" r:id="rId2"/>
            </w:pict>
          </w:r>
          <w:r>
            <w:t xml:space="preserve">                                                 </w:t>
          </w:r>
        </w:p>
        <w:p w:rsidR="008D4953" w:rsidRDefault="008D4953" w:rsidP="00E92BFB">
          <w:pPr>
            <w:jc w:val="right"/>
            <w:rPr>
              <w:b/>
            </w:rPr>
          </w:pPr>
          <w:r>
            <w:rPr>
              <w:b/>
            </w:rPr>
            <w:t>MEGACABLE</w:t>
          </w:r>
        </w:p>
        <w:p w:rsidR="008D4953" w:rsidRDefault="008D4953" w:rsidP="00E92BFB">
          <w:pPr>
            <w:jc w:val="right"/>
          </w:pPr>
          <w:r w:rsidRPr="00872B53">
            <w:rPr>
              <w:b/>
            </w:rPr>
            <w:t>Comunicaciones</w:t>
          </w:r>
        </w:p>
        <w:p w:rsidR="008D4953" w:rsidRDefault="008D4953" w:rsidP="00B7012D">
          <w:pPr>
            <w:jc w:val="right"/>
          </w:pPr>
        </w:p>
      </w:tc>
    </w:tr>
  </w:tbl>
  <w:p w:rsidR="008D4953" w:rsidRDefault="008D495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8BEC380"/>
    <w:lvl w:ilvl="0">
      <w:start w:val="1"/>
      <w:numFmt w:val="decimal"/>
      <w:pStyle w:val="Listaconnmeros2"/>
      <w:lvlText w:val="%1."/>
      <w:lvlJc w:val="left"/>
      <w:pPr>
        <w:tabs>
          <w:tab w:val="num" w:pos="643"/>
        </w:tabs>
        <w:ind w:left="643" w:hanging="360"/>
      </w:pPr>
    </w:lvl>
  </w:abstractNum>
  <w:abstractNum w:abstractNumId="1">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51C1241"/>
    <w:multiLevelType w:val="hybridMultilevel"/>
    <w:tmpl w:val="E7068F5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97A0359"/>
    <w:multiLevelType w:val="hybridMultilevel"/>
    <w:tmpl w:val="012C4830"/>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1C343C63"/>
    <w:multiLevelType w:val="hybridMultilevel"/>
    <w:tmpl w:val="AFFE3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DC6526"/>
    <w:multiLevelType w:val="hybridMultilevel"/>
    <w:tmpl w:val="712AB31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85D2BEA"/>
    <w:multiLevelType w:val="hybridMultilevel"/>
    <w:tmpl w:val="A336D6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1F50C9"/>
    <w:multiLevelType w:val="multilevel"/>
    <w:tmpl w:val="7EC852D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b w:val="0"/>
        <w:sz w:val="20"/>
        <w:szCs w:val="20"/>
        <w:lang w:val="es-ES"/>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7254F2E"/>
    <w:multiLevelType w:val="multilevel"/>
    <w:tmpl w:val="BEF8A684"/>
    <w:lvl w:ilvl="0">
      <w:start w:val="1"/>
      <w:numFmt w:val="decimal"/>
      <w:lvlText w:val="%1"/>
      <w:lvlJc w:val="left"/>
      <w:pPr>
        <w:ind w:left="432" w:hanging="432"/>
      </w:pPr>
      <w:rPr>
        <w:rFonts w:hint="default"/>
        <w:b w:val="0"/>
        <w:color w:val="auto"/>
      </w:rPr>
    </w:lvl>
    <w:lvl w:ilvl="1">
      <w:start w:val="1"/>
      <w:numFmt w:val="decimal"/>
      <w:lvlText w:val="%1.%2"/>
      <w:lvlJc w:val="left"/>
      <w:pPr>
        <w:ind w:left="2420" w:hanging="576"/>
      </w:pPr>
      <w:rPr>
        <w:rFonts w:hint="default"/>
        <w:b w:val="0"/>
        <w:color w:val="auto"/>
        <w:sz w:val="20"/>
        <w:szCs w:val="20"/>
        <w:vertAlign w:val="baseline"/>
      </w:rPr>
    </w:lvl>
    <w:lvl w:ilvl="2">
      <w:start w:val="1"/>
      <w:numFmt w:val="decimal"/>
      <w:lvlText w:val="%1.%2.%3"/>
      <w:lvlJc w:val="left"/>
      <w:pPr>
        <w:ind w:left="1855"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62F3552A"/>
    <w:multiLevelType w:val="multilevel"/>
    <w:tmpl w:val="C82A96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87553D"/>
    <w:multiLevelType w:val="multilevel"/>
    <w:tmpl w:val="ECBEC6D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b/>
        <w:sz w:val="24"/>
        <w:szCs w:val="24"/>
        <w:lang w:val="es-ES"/>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7"/>
  </w:num>
  <w:num w:numId="2">
    <w:abstractNumId w:val="1"/>
  </w:num>
  <w:num w:numId="3">
    <w:abstractNumId w:val="0"/>
  </w:num>
  <w:num w:numId="4">
    <w:abstractNumId w:val="1"/>
  </w:num>
  <w:num w:numId="5">
    <w:abstractNumId w:val="1"/>
  </w:num>
  <w:num w:numId="6">
    <w:abstractNumId w:val="8"/>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1"/>
  </w:num>
  <w:num w:numId="19">
    <w:abstractNumId w:val="2"/>
  </w:num>
  <w:num w:numId="20">
    <w:abstractNumId w:val="5"/>
  </w:num>
  <w:num w:numId="21">
    <w:abstractNumId w:val="1"/>
  </w:num>
  <w:num w:numId="22">
    <w:abstractNumId w:val="4"/>
  </w:num>
  <w:num w:numId="2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CE"/>
    <w:rsid w:val="00001B16"/>
    <w:rsid w:val="000029B7"/>
    <w:rsid w:val="00006084"/>
    <w:rsid w:val="00006873"/>
    <w:rsid w:val="00006DFC"/>
    <w:rsid w:val="0000713B"/>
    <w:rsid w:val="00011221"/>
    <w:rsid w:val="000120B1"/>
    <w:rsid w:val="000122C5"/>
    <w:rsid w:val="00012AD1"/>
    <w:rsid w:val="0001313B"/>
    <w:rsid w:val="0001390C"/>
    <w:rsid w:val="00014EBD"/>
    <w:rsid w:val="00015DAB"/>
    <w:rsid w:val="00020D99"/>
    <w:rsid w:val="0002182E"/>
    <w:rsid w:val="00021D95"/>
    <w:rsid w:val="00022667"/>
    <w:rsid w:val="000228E4"/>
    <w:rsid w:val="00022A8A"/>
    <w:rsid w:val="000233DA"/>
    <w:rsid w:val="00023810"/>
    <w:rsid w:val="000242C5"/>
    <w:rsid w:val="00024C02"/>
    <w:rsid w:val="000256B4"/>
    <w:rsid w:val="00025B09"/>
    <w:rsid w:val="00026D41"/>
    <w:rsid w:val="00031089"/>
    <w:rsid w:val="00031431"/>
    <w:rsid w:val="00032353"/>
    <w:rsid w:val="000327BA"/>
    <w:rsid w:val="000330BE"/>
    <w:rsid w:val="000336EF"/>
    <w:rsid w:val="0003408D"/>
    <w:rsid w:val="000343B9"/>
    <w:rsid w:val="00034A42"/>
    <w:rsid w:val="0003632A"/>
    <w:rsid w:val="00037466"/>
    <w:rsid w:val="00037B73"/>
    <w:rsid w:val="00040DAD"/>
    <w:rsid w:val="00041054"/>
    <w:rsid w:val="0004186D"/>
    <w:rsid w:val="0004272C"/>
    <w:rsid w:val="00042AB3"/>
    <w:rsid w:val="00044A74"/>
    <w:rsid w:val="00044D06"/>
    <w:rsid w:val="00044D0C"/>
    <w:rsid w:val="000456C8"/>
    <w:rsid w:val="00045B71"/>
    <w:rsid w:val="00045EA5"/>
    <w:rsid w:val="0004646D"/>
    <w:rsid w:val="00047368"/>
    <w:rsid w:val="0004747F"/>
    <w:rsid w:val="00047DFB"/>
    <w:rsid w:val="0005001B"/>
    <w:rsid w:val="000503E4"/>
    <w:rsid w:val="0005086F"/>
    <w:rsid w:val="000530EE"/>
    <w:rsid w:val="000541F6"/>
    <w:rsid w:val="00055766"/>
    <w:rsid w:val="00055AE1"/>
    <w:rsid w:val="0005795C"/>
    <w:rsid w:val="00063A15"/>
    <w:rsid w:val="00063E90"/>
    <w:rsid w:val="000653C8"/>
    <w:rsid w:val="00065C84"/>
    <w:rsid w:val="0006660A"/>
    <w:rsid w:val="000671A5"/>
    <w:rsid w:val="0007000B"/>
    <w:rsid w:val="00070452"/>
    <w:rsid w:val="00073188"/>
    <w:rsid w:val="000737DC"/>
    <w:rsid w:val="00074319"/>
    <w:rsid w:val="00074902"/>
    <w:rsid w:val="0007596F"/>
    <w:rsid w:val="00076A77"/>
    <w:rsid w:val="00080EED"/>
    <w:rsid w:val="00081736"/>
    <w:rsid w:val="0008237D"/>
    <w:rsid w:val="0008344D"/>
    <w:rsid w:val="00086DDB"/>
    <w:rsid w:val="00087048"/>
    <w:rsid w:val="00087B9E"/>
    <w:rsid w:val="000909B1"/>
    <w:rsid w:val="000957EE"/>
    <w:rsid w:val="000974F4"/>
    <w:rsid w:val="000975F7"/>
    <w:rsid w:val="00097C57"/>
    <w:rsid w:val="000A0948"/>
    <w:rsid w:val="000A1522"/>
    <w:rsid w:val="000A1AAF"/>
    <w:rsid w:val="000A45F9"/>
    <w:rsid w:val="000A5CDA"/>
    <w:rsid w:val="000A6668"/>
    <w:rsid w:val="000A7111"/>
    <w:rsid w:val="000A77DF"/>
    <w:rsid w:val="000A7EA2"/>
    <w:rsid w:val="000B0E3F"/>
    <w:rsid w:val="000B1CAA"/>
    <w:rsid w:val="000B342E"/>
    <w:rsid w:val="000B523A"/>
    <w:rsid w:val="000B5641"/>
    <w:rsid w:val="000B7468"/>
    <w:rsid w:val="000C0310"/>
    <w:rsid w:val="000C0790"/>
    <w:rsid w:val="000C1544"/>
    <w:rsid w:val="000C1E1E"/>
    <w:rsid w:val="000C45BD"/>
    <w:rsid w:val="000C4600"/>
    <w:rsid w:val="000C5118"/>
    <w:rsid w:val="000C562D"/>
    <w:rsid w:val="000C5F76"/>
    <w:rsid w:val="000C6C31"/>
    <w:rsid w:val="000C757F"/>
    <w:rsid w:val="000D1DE1"/>
    <w:rsid w:val="000D2B49"/>
    <w:rsid w:val="000D3A98"/>
    <w:rsid w:val="000D5B6A"/>
    <w:rsid w:val="000D5E96"/>
    <w:rsid w:val="000D63C8"/>
    <w:rsid w:val="000E0E45"/>
    <w:rsid w:val="000E1968"/>
    <w:rsid w:val="000E7352"/>
    <w:rsid w:val="000F31CD"/>
    <w:rsid w:val="000F393D"/>
    <w:rsid w:val="000F3E50"/>
    <w:rsid w:val="000F4983"/>
    <w:rsid w:val="000F4FB8"/>
    <w:rsid w:val="000F5F5A"/>
    <w:rsid w:val="00100251"/>
    <w:rsid w:val="00100737"/>
    <w:rsid w:val="00103080"/>
    <w:rsid w:val="00103CD5"/>
    <w:rsid w:val="00104479"/>
    <w:rsid w:val="001117A7"/>
    <w:rsid w:val="0011189F"/>
    <w:rsid w:val="001135A1"/>
    <w:rsid w:val="00113C0A"/>
    <w:rsid w:val="00116882"/>
    <w:rsid w:val="001172C4"/>
    <w:rsid w:val="00121BA5"/>
    <w:rsid w:val="00123406"/>
    <w:rsid w:val="00125E35"/>
    <w:rsid w:val="001303EE"/>
    <w:rsid w:val="00130435"/>
    <w:rsid w:val="00130F05"/>
    <w:rsid w:val="00134F4F"/>
    <w:rsid w:val="0013530E"/>
    <w:rsid w:val="001356DD"/>
    <w:rsid w:val="001362E7"/>
    <w:rsid w:val="001365F8"/>
    <w:rsid w:val="001376CE"/>
    <w:rsid w:val="00137FDA"/>
    <w:rsid w:val="0014150F"/>
    <w:rsid w:val="00141582"/>
    <w:rsid w:val="001416D3"/>
    <w:rsid w:val="00142228"/>
    <w:rsid w:val="00143121"/>
    <w:rsid w:val="00143497"/>
    <w:rsid w:val="001436DC"/>
    <w:rsid w:val="00143A5E"/>
    <w:rsid w:val="00143E6C"/>
    <w:rsid w:val="0014401B"/>
    <w:rsid w:val="00146DA0"/>
    <w:rsid w:val="0015025F"/>
    <w:rsid w:val="0015082B"/>
    <w:rsid w:val="00151938"/>
    <w:rsid w:val="00151CDF"/>
    <w:rsid w:val="00152C0A"/>
    <w:rsid w:val="00152FDE"/>
    <w:rsid w:val="00153308"/>
    <w:rsid w:val="001535DF"/>
    <w:rsid w:val="00153654"/>
    <w:rsid w:val="001550EF"/>
    <w:rsid w:val="00155B9F"/>
    <w:rsid w:val="00156B57"/>
    <w:rsid w:val="00160005"/>
    <w:rsid w:val="00160C46"/>
    <w:rsid w:val="00161A1E"/>
    <w:rsid w:val="001624F0"/>
    <w:rsid w:val="0016280D"/>
    <w:rsid w:val="00163C61"/>
    <w:rsid w:val="00164F5A"/>
    <w:rsid w:val="001650DA"/>
    <w:rsid w:val="00165291"/>
    <w:rsid w:val="00165A58"/>
    <w:rsid w:val="001664C0"/>
    <w:rsid w:val="0017151F"/>
    <w:rsid w:val="0017341C"/>
    <w:rsid w:val="001751B2"/>
    <w:rsid w:val="0017535D"/>
    <w:rsid w:val="00175869"/>
    <w:rsid w:val="0017686C"/>
    <w:rsid w:val="00176AF8"/>
    <w:rsid w:val="001771AB"/>
    <w:rsid w:val="00177278"/>
    <w:rsid w:val="00181451"/>
    <w:rsid w:val="001824D7"/>
    <w:rsid w:val="00183813"/>
    <w:rsid w:val="00183E12"/>
    <w:rsid w:val="00183F8B"/>
    <w:rsid w:val="00184046"/>
    <w:rsid w:val="00184655"/>
    <w:rsid w:val="00184A4E"/>
    <w:rsid w:val="00185813"/>
    <w:rsid w:val="00185C58"/>
    <w:rsid w:val="00187A0F"/>
    <w:rsid w:val="00195F03"/>
    <w:rsid w:val="00197A86"/>
    <w:rsid w:val="001A1131"/>
    <w:rsid w:val="001A1FA7"/>
    <w:rsid w:val="001A250A"/>
    <w:rsid w:val="001A60C2"/>
    <w:rsid w:val="001A62FA"/>
    <w:rsid w:val="001A69EC"/>
    <w:rsid w:val="001A6D29"/>
    <w:rsid w:val="001B0874"/>
    <w:rsid w:val="001B09A2"/>
    <w:rsid w:val="001B100F"/>
    <w:rsid w:val="001B254E"/>
    <w:rsid w:val="001B3EDC"/>
    <w:rsid w:val="001B3FDB"/>
    <w:rsid w:val="001B4B25"/>
    <w:rsid w:val="001B636A"/>
    <w:rsid w:val="001B7459"/>
    <w:rsid w:val="001C2308"/>
    <w:rsid w:val="001C2D0A"/>
    <w:rsid w:val="001C54EA"/>
    <w:rsid w:val="001C5C5A"/>
    <w:rsid w:val="001C6C72"/>
    <w:rsid w:val="001C74BD"/>
    <w:rsid w:val="001C7F44"/>
    <w:rsid w:val="001D115D"/>
    <w:rsid w:val="001D1534"/>
    <w:rsid w:val="001D1C2B"/>
    <w:rsid w:val="001D2F20"/>
    <w:rsid w:val="001D44AD"/>
    <w:rsid w:val="001D4854"/>
    <w:rsid w:val="001D4B3B"/>
    <w:rsid w:val="001D4DE2"/>
    <w:rsid w:val="001D5390"/>
    <w:rsid w:val="001D77E4"/>
    <w:rsid w:val="001E1272"/>
    <w:rsid w:val="001E1A48"/>
    <w:rsid w:val="001E20AD"/>
    <w:rsid w:val="001E3626"/>
    <w:rsid w:val="001E37DB"/>
    <w:rsid w:val="001E46C5"/>
    <w:rsid w:val="001E4B87"/>
    <w:rsid w:val="001E4BB2"/>
    <w:rsid w:val="001E572B"/>
    <w:rsid w:val="001E6F27"/>
    <w:rsid w:val="001F0993"/>
    <w:rsid w:val="001F17BD"/>
    <w:rsid w:val="001F271A"/>
    <w:rsid w:val="001F2796"/>
    <w:rsid w:val="001F34A1"/>
    <w:rsid w:val="001F395B"/>
    <w:rsid w:val="001F57FB"/>
    <w:rsid w:val="001F599B"/>
    <w:rsid w:val="00200365"/>
    <w:rsid w:val="0020099B"/>
    <w:rsid w:val="00200CB5"/>
    <w:rsid w:val="002028F2"/>
    <w:rsid w:val="00202AE1"/>
    <w:rsid w:val="00203741"/>
    <w:rsid w:val="002046FA"/>
    <w:rsid w:val="00205103"/>
    <w:rsid w:val="00205736"/>
    <w:rsid w:val="002065C2"/>
    <w:rsid w:val="00206BFD"/>
    <w:rsid w:val="00212207"/>
    <w:rsid w:val="002127D2"/>
    <w:rsid w:val="0021363E"/>
    <w:rsid w:val="00215075"/>
    <w:rsid w:val="00215BDD"/>
    <w:rsid w:val="002173C4"/>
    <w:rsid w:val="0021765E"/>
    <w:rsid w:val="002177DF"/>
    <w:rsid w:val="00217A7E"/>
    <w:rsid w:val="00220011"/>
    <w:rsid w:val="00220580"/>
    <w:rsid w:val="00220A30"/>
    <w:rsid w:val="002229E1"/>
    <w:rsid w:val="00223002"/>
    <w:rsid w:val="00223FE6"/>
    <w:rsid w:val="00224379"/>
    <w:rsid w:val="00225DC0"/>
    <w:rsid w:val="0022637D"/>
    <w:rsid w:val="00227281"/>
    <w:rsid w:val="00227441"/>
    <w:rsid w:val="00227860"/>
    <w:rsid w:val="00230AE9"/>
    <w:rsid w:val="002311A2"/>
    <w:rsid w:val="002317C3"/>
    <w:rsid w:val="00232322"/>
    <w:rsid w:val="00232C41"/>
    <w:rsid w:val="002333B6"/>
    <w:rsid w:val="0023417C"/>
    <w:rsid w:val="00235537"/>
    <w:rsid w:val="00236BFC"/>
    <w:rsid w:val="00240C87"/>
    <w:rsid w:val="00240FDF"/>
    <w:rsid w:val="002423AA"/>
    <w:rsid w:val="0024315F"/>
    <w:rsid w:val="002435D1"/>
    <w:rsid w:val="00243A2E"/>
    <w:rsid w:val="00243D7B"/>
    <w:rsid w:val="00244563"/>
    <w:rsid w:val="0024686A"/>
    <w:rsid w:val="0024718F"/>
    <w:rsid w:val="0025191C"/>
    <w:rsid w:val="00251A7F"/>
    <w:rsid w:val="002524A0"/>
    <w:rsid w:val="0025255B"/>
    <w:rsid w:val="00253180"/>
    <w:rsid w:val="0025531B"/>
    <w:rsid w:val="00256F15"/>
    <w:rsid w:val="00261346"/>
    <w:rsid w:val="002619AD"/>
    <w:rsid w:val="00261ED6"/>
    <w:rsid w:val="002655EC"/>
    <w:rsid w:val="0026579B"/>
    <w:rsid w:val="00267685"/>
    <w:rsid w:val="00271570"/>
    <w:rsid w:val="002721C3"/>
    <w:rsid w:val="002734CD"/>
    <w:rsid w:val="0027357A"/>
    <w:rsid w:val="00274A41"/>
    <w:rsid w:val="00275DFB"/>
    <w:rsid w:val="002766EE"/>
    <w:rsid w:val="0027680F"/>
    <w:rsid w:val="00276A48"/>
    <w:rsid w:val="00276A78"/>
    <w:rsid w:val="0027713F"/>
    <w:rsid w:val="002775F9"/>
    <w:rsid w:val="002777F0"/>
    <w:rsid w:val="00280E0D"/>
    <w:rsid w:val="00282046"/>
    <w:rsid w:val="00283381"/>
    <w:rsid w:val="00290378"/>
    <w:rsid w:val="002907B8"/>
    <w:rsid w:val="00292A91"/>
    <w:rsid w:val="00292BFB"/>
    <w:rsid w:val="00293518"/>
    <w:rsid w:val="00293E7D"/>
    <w:rsid w:val="002945DC"/>
    <w:rsid w:val="00295203"/>
    <w:rsid w:val="00295880"/>
    <w:rsid w:val="00295B35"/>
    <w:rsid w:val="002967D6"/>
    <w:rsid w:val="002A06CC"/>
    <w:rsid w:val="002A1679"/>
    <w:rsid w:val="002A1967"/>
    <w:rsid w:val="002A40F2"/>
    <w:rsid w:val="002A429E"/>
    <w:rsid w:val="002A48B4"/>
    <w:rsid w:val="002A6A28"/>
    <w:rsid w:val="002B0DCA"/>
    <w:rsid w:val="002B19D1"/>
    <w:rsid w:val="002B1EBB"/>
    <w:rsid w:val="002B2B95"/>
    <w:rsid w:val="002B3A94"/>
    <w:rsid w:val="002B60B4"/>
    <w:rsid w:val="002B690B"/>
    <w:rsid w:val="002B6983"/>
    <w:rsid w:val="002B6B12"/>
    <w:rsid w:val="002B75A4"/>
    <w:rsid w:val="002B7DAA"/>
    <w:rsid w:val="002C10EA"/>
    <w:rsid w:val="002C1B82"/>
    <w:rsid w:val="002C20FA"/>
    <w:rsid w:val="002C2DD5"/>
    <w:rsid w:val="002C387A"/>
    <w:rsid w:val="002C3984"/>
    <w:rsid w:val="002C3FB8"/>
    <w:rsid w:val="002C49AB"/>
    <w:rsid w:val="002C5BDC"/>
    <w:rsid w:val="002C686D"/>
    <w:rsid w:val="002C77B0"/>
    <w:rsid w:val="002C7B4D"/>
    <w:rsid w:val="002D0123"/>
    <w:rsid w:val="002D1C43"/>
    <w:rsid w:val="002D4271"/>
    <w:rsid w:val="002D59E7"/>
    <w:rsid w:val="002D6E72"/>
    <w:rsid w:val="002D74BE"/>
    <w:rsid w:val="002D7C7F"/>
    <w:rsid w:val="002E0EE6"/>
    <w:rsid w:val="002E2CAC"/>
    <w:rsid w:val="002E3F0C"/>
    <w:rsid w:val="002E5F55"/>
    <w:rsid w:val="002E6039"/>
    <w:rsid w:val="002E61E9"/>
    <w:rsid w:val="002E6237"/>
    <w:rsid w:val="002E71B8"/>
    <w:rsid w:val="002E79E5"/>
    <w:rsid w:val="002F0D38"/>
    <w:rsid w:val="002F1312"/>
    <w:rsid w:val="002F14D5"/>
    <w:rsid w:val="002F2A60"/>
    <w:rsid w:val="002F53DD"/>
    <w:rsid w:val="002F628F"/>
    <w:rsid w:val="002F6C13"/>
    <w:rsid w:val="002F774F"/>
    <w:rsid w:val="00301326"/>
    <w:rsid w:val="00301C7A"/>
    <w:rsid w:val="00302B6B"/>
    <w:rsid w:val="003039B4"/>
    <w:rsid w:val="003050F5"/>
    <w:rsid w:val="00305A91"/>
    <w:rsid w:val="00305CF2"/>
    <w:rsid w:val="00305D48"/>
    <w:rsid w:val="00306229"/>
    <w:rsid w:val="00306AA2"/>
    <w:rsid w:val="00307916"/>
    <w:rsid w:val="0031070D"/>
    <w:rsid w:val="00310979"/>
    <w:rsid w:val="00311A8F"/>
    <w:rsid w:val="00311CD7"/>
    <w:rsid w:val="003125D8"/>
    <w:rsid w:val="003148B7"/>
    <w:rsid w:val="003151BC"/>
    <w:rsid w:val="003157E8"/>
    <w:rsid w:val="00315A9B"/>
    <w:rsid w:val="00315B5F"/>
    <w:rsid w:val="003165CC"/>
    <w:rsid w:val="0031768C"/>
    <w:rsid w:val="003178F3"/>
    <w:rsid w:val="003206E4"/>
    <w:rsid w:val="003212FF"/>
    <w:rsid w:val="00322161"/>
    <w:rsid w:val="00322235"/>
    <w:rsid w:val="00324870"/>
    <w:rsid w:val="00330493"/>
    <w:rsid w:val="00331E5E"/>
    <w:rsid w:val="00333DB0"/>
    <w:rsid w:val="00333E3F"/>
    <w:rsid w:val="003340DF"/>
    <w:rsid w:val="0033588E"/>
    <w:rsid w:val="00335F04"/>
    <w:rsid w:val="003372A3"/>
    <w:rsid w:val="003400C4"/>
    <w:rsid w:val="00340CC5"/>
    <w:rsid w:val="0034108C"/>
    <w:rsid w:val="003419B9"/>
    <w:rsid w:val="00342272"/>
    <w:rsid w:val="003433D7"/>
    <w:rsid w:val="0034505B"/>
    <w:rsid w:val="00345480"/>
    <w:rsid w:val="0034773B"/>
    <w:rsid w:val="00350618"/>
    <w:rsid w:val="003508DE"/>
    <w:rsid w:val="00350D71"/>
    <w:rsid w:val="00350E96"/>
    <w:rsid w:val="003535F0"/>
    <w:rsid w:val="00353607"/>
    <w:rsid w:val="003536C9"/>
    <w:rsid w:val="00353F4E"/>
    <w:rsid w:val="0035410E"/>
    <w:rsid w:val="00355C3F"/>
    <w:rsid w:val="003579B1"/>
    <w:rsid w:val="00360692"/>
    <w:rsid w:val="00362218"/>
    <w:rsid w:val="003622C9"/>
    <w:rsid w:val="003622D4"/>
    <w:rsid w:val="00362375"/>
    <w:rsid w:val="00366447"/>
    <w:rsid w:val="00366ED4"/>
    <w:rsid w:val="003676DC"/>
    <w:rsid w:val="00367AFC"/>
    <w:rsid w:val="00370FC2"/>
    <w:rsid w:val="00370FF6"/>
    <w:rsid w:val="00372354"/>
    <w:rsid w:val="00372E64"/>
    <w:rsid w:val="0037346C"/>
    <w:rsid w:val="003738CB"/>
    <w:rsid w:val="003767A1"/>
    <w:rsid w:val="00376F90"/>
    <w:rsid w:val="00377533"/>
    <w:rsid w:val="0038015A"/>
    <w:rsid w:val="003817A4"/>
    <w:rsid w:val="00382B61"/>
    <w:rsid w:val="00384DD8"/>
    <w:rsid w:val="00385A58"/>
    <w:rsid w:val="00385CD7"/>
    <w:rsid w:val="00386CF0"/>
    <w:rsid w:val="0038757E"/>
    <w:rsid w:val="003879D2"/>
    <w:rsid w:val="00390D9D"/>
    <w:rsid w:val="00393C00"/>
    <w:rsid w:val="003942A0"/>
    <w:rsid w:val="003943DD"/>
    <w:rsid w:val="00394CA5"/>
    <w:rsid w:val="003971DB"/>
    <w:rsid w:val="00397CCF"/>
    <w:rsid w:val="003A0AA1"/>
    <w:rsid w:val="003A168A"/>
    <w:rsid w:val="003A39E5"/>
    <w:rsid w:val="003A3C2B"/>
    <w:rsid w:val="003A4F3F"/>
    <w:rsid w:val="003A5687"/>
    <w:rsid w:val="003A5DAC"/>
    <w:rsid w:val="003A62B0"/>
    <w:rsid w:val="003A66BA"/>
    <w:rsid w:val="003A7F0E"/>
    <w:rsid w:val="003B0B62"/>
    <w:rsid w:val="003B1FFF"/>
    <w:rsid w:val="003B24FD"/>
    <w:rsid w:val="003B2E53"/>
    <w:rsid w:val="003B37FD"/>
    <w:rsid w:val="003B553D"/>
    <w:rsid w:val="003C000D"/>
    <w:rsid w:val="003C054E"/>
    <w:rsid w:val="003C1C04"/>
    <w:rsid w:val="003C1DAE"/>
    <w:rsid w:val="003C3B15"/>
    <w:rsid w:val="003C425C"/>
    <w:rsid w:val="003C50F8"/>
    <w:rsid w:val="003C597C"/>
    <w:rsid w:val="003C642C"/>
    <w:rsid w:val="003D050D"/>
    <w:rsid w:val="003D15C0"/>
    <w:rsid w:val="003D2CE0"/>
    <w:rsid w:val="003D462C"/>
    <w:rsid w:val="003D4DBD"/>
    <w:rsid w:val="003E0EE0"/>
    <w:rsid w:val="003E30A1"/>
    <w:rsid w:val="003E3BAF"/>
    <w:rsid w:val="003E449C"/>
    <w:rsid w:val="003E4728"/>
    <w:rsid w:val="003F1AAA"/>
    <w:rsid w:val="003F1D54"/>
    <w:rsid w:val="003F2901"/>
    <w:rsid w:val="003F2B87"/>
    <w:rsid w:val="003F3A22"/>
    <w:rsid w:val="004008D3"/>
    <w:rsid w:val="0040166C"/>
    <w:rsid w:val="00405E97"/>
    <w:rsid w:val="0040696F"/>
    <w:rsid w:val="00410927"/>
    <w:rsid w:val="00411555"/>
    <w:rsid w:val="00412CE0"/>
    <w:rsid w:val="00414F25"/>
    <w:rsid w:val="00415928"/>
    <w:rsid w:val="004162D4"/>
    <w:rsid w:val="004173E9"/>
    <w:rsid w:val="004175E9"/>
    <w:rsid w:val="0041772C"/>
    <w:rsid w:val="00417C15"/>
    <w:rsid w:val="00417F67"/>
    <w:rsid w:val="00421DB4"/>
    <w:rsid w:val="004223BA"/>
    <w:rsid w:val="00422E74"/>
    <w:rsid w:val="004231DC"/>
    <w:rsid w:val="00425209"/>
    <w:rsid w:val="0042623E"/>
    <w:rsid w:val="004273E9"/>
    <w:rsid w:val="00431118"/>
    <w:rsid w:val="00431C4D"/>
    <w:rsid w:val="00431D45"/>
    <w:rsid w:val="00433317"/>
    <w:rsid w:val="00433A7D"/>
    <w:rsid w:val="00436576"/>
    <w:rsid w:val="00436FDD"/>
    <w:rsid w:val="004404E3"/>
    <w:rsid w:val="004408BF"/>
    <w:rsid w:val="00441053"/>
    <w:rsid w:val="00441A47"/>
    <w:rsid w:val="00441F94"/>
    <w:rsid w:val="004426ED"/>
    <w:rsid w:val="00442EA9"/>
    <w:rsid w:val="00445E3E"/>
    <w:rsid w:val="00446BEF"/>
    <w:rsid w:val="004478DE"/>
    <w:rsid w:val="00451051"/>
    <w:rsid w:val="004515F5"/>
    <w:rsid w:val="0045227F"/>
    <w:rsid w:val="00452E8D"/>
    <w:rsid w:val="004534FA"/>
    <w:rsid w:val="00454EE7"/>
    <w:rsid w:val="00455131"/>
    <w:rsid w:val="00455303"/>
    <w:rsid w:val="00455394"/>
    <w:rsid w:val="00456268"/>
    <w:rsid w:val="0045699C"/>
    <w:rsid w:val="00456F6B"/>
    <w:rsid w:val="0046056F"/>
    <w:rsid w:val="0046126C"/>
    <w:rsid w:val="00462168"/>
    <w:rsid w:val="00464CAE"/>
    <w:rsid w:val="004652E2"/>
    <w:rsid w:val="00465AFC"/>
    <w:rsid w:val="004664EC"/>
    <w:rsid w:val="00467F6A"/>
    <w:rsid w:val="00471054"/>
    <w:rsid w:val="0047123E"/>
    <w:rsid w:val="00472D19"/>
    <w:rsid w:val="00473009"/>
    <w:rsid w:val="00473B78"/>
    <w:rsid w:val="00476208"/>
    <w:rsid w:val="00477931"/>
    <w:rsid w:val="00477958"/>
    <w:rsid w:val="00477BCC"/>
    <w:rsid w:val="004813B6"/>
    <w:rsid w:val="00481924"/>
    <w:rsid w:val="00481AFA"/>
    <w:rsid w:val="00482EB9"/>
    <w:rsid w:val="00484573"/>
    <w:rsid w:val="00484751"/>
    <w:rsid w:val="004848CC"/>
    <w:rsid w:val="00485373"/>
    <w:rsid w:val="0048579A"/>
    <w:rsid w:val="0048789E"/>
    <w:rsid w:val="0049256C"/>
    <w:rsid w:val="00492E8E"/>
    <w:rsid w:val="00493122"/>
    <w:rsid w:val="004952EB"/>
    <w:rsid w:val="00495591"/>
    <w:rsid w:val="004976E9"/>
    <w:rsid w:val="004A16DA"/>
    <w:rsid w:val="004A3FE0"/>
    <w:rsid w:val="004A4285"/>
    <w:rsid w:val="004A51AE"/>
    <w:rsid w:val="004A523C"/>
    <w:rsid w:val="004A6E8C"/>
    <w:rsid w:val="004A7E16"/>
    <w:rsid w:val="004B10EA"/>
    <w:rsid w:val="004B1F0D"/>
    <w:rsid w:val="004B29A8"/>
    <w:rsid w:val="004B3C4B"/>
    <w:rsid w:val="004B46C1"/>
    <w:rsid w:val="004B4C51"/>
    <w:rsid w:val="004B623B"/>
    <w:rsid w:val="004B67A8"/>
    <w:rsid w:val="004B77C9"/>
    <w:rsid w:val="004C228B"/>
    <w:rsid w:val="004C4C1B"/>
    <w:rsid w:val="004C612C"/>
    <w:rsid w:val="004C6542"/>
    <w:rsid w:val="004C781C"/>
    <w:rsid w:val="004D00B6"/>
    <w:rsid w:val="004D0E2B"/>
    <w:rsid w:val="004D18A5"/>
    <w:rsid w:val="004D2FB7"/>
    <w:rsid w:val="004D54C3"/>
    <w:rsid w:val="004D5B4B"/>
    <w:rsid w:val="004D5BD7"/>
    <w:rsid w:val="004D61E8"/>
    <w:rsid w:val="004D6D8C"/>
    <w:rsid w:val="004D736D"/>
    <w:rsid w:val="004D7A90"/>
    <w:rsid w:val="004E07D3"/>
    <w:rsid w:val="004E0B5C"/>
    <w:rsid w:val="004E1367"/>
    <w:rsid w:val="004E23D0"/>
    <w:rsid w:val="004E2632"/>
    <w:rsid w:val="004E2B4B"/>
    <w:rsid w:val="004E2D3D"/>
    <w:rsid w:val="004E3658"/>
    <w:rsid w:val="004E45D4"/>
    <w:rsid w:val="004E46D3"/>
    <w:rsid w:val="004E48F3"/>
    <w:rsid w:val="004E4982"/>
    <w:rsid w:val="004E6A41"/>
    <w:rsid w:val="004E78E2"/>
    <w:rsid w:val="004F049D"/>
    <w:rsid w:val="004F1C65"/>
    <w:rsid w:val="004F4AB5"/>
    <w:rsid w:val="004F4D56"/>
    <w:rsid w:val="004F5E47"/>
    <w:rsid w:val="004F5F3C"/>
    <w:rsid w:val="004F622B"/>
    <w:rsid w:val="004F6D62"/>
    <w:rsid w:val="004F7680"/>
    <w:rsid w:val="004F770B"/>
    <w:rsid w:val="004F78D6"/>
    <w:rsid w:val="005003EF"/>
    <w:rsid w:val="00502850"/>
    <w:rsid w:val="00503068"/>
    <w:rsid w:val="00503250"/>
    <w:rsid w:val="005037A9"/>
    <w:rsid w:val="00503949"/>
    <w:rsid w:val="00503BEC"/>
    <w:rsid w:val="00505AC1"/>
    <w:rsid w:val="0050675E"/>
    <w:rsid w:val="00512CE2"/>
    <w:rsid w:val="005131EE"/>
    <w:rsid w:val="005142D6"/>
    <w:rsid w:val="005149DA"/>
    <w:rsid w:val="00514F06"/>
    <w:rsid w:val="0051635B"/>
    <w:rsid w:val="00516399"/>
    <w:rsid w:val="00516F5F"/>
    <w:rsid w:val="00520080"/>
    <w:rsid w:val="00520873"/>
    <w:rsid w:val="00521151"/>
    <w:rsid w:val="00522520"/>
    <w:rsid w:val="00524C53"/>
    <w:rsid w:val="00526216"/>
    <w:rsid w:val="0053035F"/>
    <w:rsid w:val="00530A97"/>
    <w:rsid w:val="00530B93"/>
    <w:rsid w:val="0053186B"/>
    <w:rsid w:val="00532FD9"/>
    <w:rsid w:val="00533F83"/>
    <w:rsid w:val="00534314"/>
    <w:rsid w:val="005352C1"/>
    <w:rsid w:val="00535AAC"/>
    <w:rsid w:val="00535FA8"/>
    <w:rsid w:val="005373E9"/>
    <w:rsid w:val="00537CB4"/>
    <w:rsid w:val="00537F3F"/>
    <w:rsid w:val="005419E5"/>
    <w:rsid w:val="00541B5C"/>
    <w:rsid w:val="00542450"/>
    <w:rsid w:val="00543625"/>
    <w:rsid w:val="005469B1"/>
    <w:rsid w:val="005469BB"/>
    <w:rsid w:val="00547986"/>
    <w:rsid w:val="005536DA"/>
    <w:rsid w:val="00554004"/>
    <w:rsid w:val="005560A2"/>
    <w:rsid w:val="00556E1A"/>
    <w:rsid w:val="00557648"/>
    <w:rsid w:val="00561F4C"/>
    <w:rsid w:val="00561FEA"/>
    <w:rsid w:val="005632D1"/>
    <w:rsid w:val="00563763"/>
    <w:rsid w:val="005641AA"/>
    <w:rsid w:val="005644DC"/>
    <w:rsid w:val="005655D4"/>
    <w:rsid w:val="0056751A"/>
    <w:rsid w:val="005676BE"/>
    <w:rsid w:val="00570E14"/>
    <w:rsid w:val="005713C5"/>
    <w:rsid w:val="00572DCE"/>
    <w:rsid w:val="005742E9"/>
    <w:rsid w:val="00574754"/>
    <w:rsid w:val="00576653"/>
    <w:rsid w:val="005779DE"/>
    <w:rsid w:val="00580188"/>
    <w:rsid w:val="00580997"/>
    <w:rsid w:val="00580C16"/>
    <w:rsid w:val="00580C3A"/>
    <w:rsid w:val="005853B1"/>
    <w:rsid w:val="005857CE"/>
    <w:rsid w:val="005859CD"/>
    <w:rsid w:val="00586571"/>
    <w:rsid w:val="005867C6"/>
    <w:rsid w:val="0058692D"/>
    <w:rsid w:val="00586CC4"/>
    <w:rsid w:val="00586E2D"/>
    <w:rsid w:val="00587599"/>
    <w:rsid w:val="00587E95"/>
    <w:rsid w:val="00591EB1"/>
    <w:rsid w:val="00592CC7"/>
    <w:rsid w:val="00593034"/>
    <w:rsid w:val="00593042"/>
    <w:rsid w:val="0059453C"/>
    <w:rsid w:val="0059473B"/>
    <w:rsid w:val="005954AF"/>
    <w:rsid w:val="00595542"/>
    <w:rsid w:val="00595CED"/>
    <w:rsid w:val="00595D86"/>
    <w:rsid w:val="00595F6F"/>
    <w:rsid w:val="00596B48"/>
    <w:rsid w:val="00597AA6"/>
    <w:rsid w:val="00597E11"/>
    <w:rsid w:val="005A09F5"/>
    <w:rsid w:val="005A39FA"/>
    <w:rsid w:val="005A45B6"/>
    <w:rsid w:val="005A4940"/>
    <w:rsid w:val="005A7449"/>
    <w:rsid w:val="005A761B"/>
    <w:rsid w:val="005A7959"/>
    <w:rsid w:val="005B1800"/>
    <w:rsid w:val="005B424D"/>
    <w:rsid w:val="005B46B9"/>
    <w:rsid w:val="005B6AFF"/>
    <w:rsid w:val="005B6E60"/>
    <w:rsid w:val="005B7230"/>
    <w:rsid w:val="005B7326"/>
    <w:rsid w:val="005C14E0"/>
    <w:rsid w:val="005C45A9"/>
    <w:rsid w:val="005C4DDE"/>
    <w:rsid w:val="005C61D9"/>
    <w:rsid w:val="005C6DBF"/>
    <w:rsid w:val="005D1454"/>
    <w:rsid w:val="005D148B"/>
    <w:rsid w:val="005D1713"/>
    <w:rsid w:val="005D1950"/>
    <w:rsid w:val="005D1D74"/>
    <w:rsid w:val="005D23A6"/>
    <w:rsid w:val="005D30CC"/>
    <w:rsid w:val="005D3168"/>
    <w:rsid w:val="005D3424"/>
    <w:rsid w:val="005D3B5A"/>
    <w:rsid w:val="005D3BF2"/>
    <w:rsid w:val="005D4D9F"/>
    <w:rsid w:val="005D60A7"/>
    <w:rsid w:val="005D6948"/>
    <w:rsid w:val="005E0A68"/>
    <w:rsid w:val="005E1890"/>
    <w:rsid w:val="005E316D"/>
    <w:rsid w:val="005E5596"/>
    <w:rsid w:val="005E7227"/>
    <w:rsid w:val="005F1794"/>
    <w:rsid w:val="005F20F7"/>
    <w:rsid w:val="005F34F5"/>
    <w:rsid w:val="005F3C75"/>
    <w:rsid w:val="005F45EA"/>
    <w:rsid w:val="005F562E"/>
    <w:rsid w:val="005F78DC"/>
    <w:rsid w:val="005F7B1A"/>
    <w:rsid w:val="006014E1"/>
    <w:rsid w:val="00602074"/>
    <w:rsid w:val="0060399E"/>
    <w:rsid w:val="0060646F"/>
    <w:rsid w:val="0061340C"/>
    <w:rsid w:val="006140D5"/>
    <w:rsid w:val="006161CA"/>
    <w:rsid w:val="0062172A"/>
    <w:rsid w:val="006236A1"/>
    <w:rsid w:val="00624F7F"/>
    <w:rsid w:val="00626390"/>
    <w:rsid w:val="00626421"/>
    <w:rsid w:val="006269D1"/>
    <w:rsid w:val="006300FF"/>
    <w:rsid w:val="00632BD2"/>
    <w:rsid w:val="006330FA"/>
    <w:rsid w:val="00634236"/>
    <w:rsid w:val="00635287"/>
    <w:rsid w:val="00635D3B"/>
    <w:rsid w:val="006363BA"/>
    <w:rsid w:val="006376F4"/>
    <w:rsid w:val="00637A10"/>
    <w:rsid w:val="00637BCC"/>
    <w:rsid w:val="00637E0B"/>
    <w:rsid w:val="00637F9D"/>
    <w:rsid w:val="00640219"/>
    <w:rsid w:val="00640787"/>
    <w:rsid w:val="00642116"/>
    <w:rsid w:val="006426AB"/>
    <w:rsid w:val="00642A0A"/>
    <w:rsid w:val="00642BC4"/>
    <w:rsid w:val="0064302F"/>
    <w:rsid w:val="0064513A"/>
    <w:rsid w:val="006472C6"/>
    <w:rsid w:val="006512FD"/>
    <w:rsid w:val="00651BB0"/>
    <w:rsid w:val="00652C45"/>
    <w:rsid w:val="00652D27"/>
    <w:rsid w:val="00653A6C"/>
    <w:rsid w:val="00654B49"/>
    <w:rsid w:val="0065794B"/>
    <w:rsid w:val="00662C25"/>
    <w:rsid w:val="0066372F"/>
    <w:rsid w:val="0066415A"/>
    <w:rsid w:val="006648C1"/>
    <w:rsid w:val="00664DDB"/>
    <w:rsid w:val="00666FE3"/>
    <w:rsid w:val="0067172A"/>
    <w:rsid w:val="00671CEF"/>
    <w:rsid w:val="00671DCC"/>
    <w:rsid w:val="00672C8C"/>
    <w:rsid w:val="00673D66"/>
    <w:rsid w:val="006758BB"/>
    <w:rsid w:val="00677D20"/>
    <w:rsid w:val="0068152A"/>
    <w:rsid w:val="00681638"/>
    <w:rsid w:val="00681C13"/>
    <w:rsid w:val="00683037"/>
    <w:rsid w:val="006851A9"/>
    <w:rsid w:val="00685DAF"/>
    <w:rsid w:val="00690091"/>
    <w:rsid w:val="00690D6E"/>
    <w:rsid w:val="00691C46"/>
    <w:rsid w:val="0069294B"/>
    <w:rsid w:val="00693A3E"/>
    <w:rsid w:val="00693BAA"/>
    <w:rsid w:val="006958E2"/>
    <w:rsid w:val="00695D94"/>
    <w:rsid w:val="0069699F"/>
    <w:rsid w:val="00696F20"/>
    <w:rsid w:val="006976AB"/>
    <w:rsid w:val="006A0DF6"/>
    <w:rsid w:val="006A1233"/>
    <w:rsid w:val="006A2050"/>
    <w:rsid w:val="006A2191"/>
    <w:rsid w:val="006A4A77"/>
    <w:rsid w:val="006A530B"/>
    <w:rsid w:val="006A6CF5"/>
    <w:rsid w:val="006A720F"/>
    <w:rsid w:val="006B4A6C"/>
    <w:rsid w:val="006B5905"/>
    <w:rsid w:val="006B5CAF"/>
    <w:rsid w:val="006B6115"/>
    <w:rsid w:val="006B6EE0"/>
    <w:rsid w:val="006C05D3"/>
    <w:rsid w:val="006C0E6B"/>
    <w:rsid w:val="006C2731"/>
    <w:rsid w:val="006C3C01"/>
    <w:rsid w:val="006C3C05"/>
    <w:rsid w:val="006C4392"/>
    <w:rsid w:val="006C44A1"/>
    <w:rsid w:val="006C5773"/>
    <w:rsid w:val="006D0E16"/>
    <w:rsid w:val="006D26A1"/>
    <w:rsid w:val="006D3C03"/>
    <w:rsid w:val="006D5161"/>
    <w:rsid w:val="006D63E4"/>
    <w:rsid w:val="006D72F3"/>
    <w:rsid w:val="006D7974"/>
    <w:rsid w:val="006E12F5"/>
    <w:rsid w:val="006E1E0A"/>
    <w:rsid w:val="006E3073"/>
    <w:rsid w:val="006E3428"/>
    <w:rsid w:val="006E3A47"/>
    <w:rsid w:val="006E5D08"/>
    <w:rsid w:val="006E6354"/>
    <w:rsid w:val="006E6D05"/>
    <w:rsid w:val="006F0447"/>
    <w:rsid w:val="006F0941"/>
    <w:rsid w:val="006F1CC6"/>
    <w:rsid w:val="006F1F70"/>
    <w:rsid w:val="006F20AC"/>
    <w:rsid w:val="006F355B"/>
    <w:rsid w:val="006F39F4"/>
    <w:rsid w:val="006F434E"/>
    <w:rsid w:val="006F58FC"/>
    <w:rsid w:val="00701D5E"/>
    <w:rsid w:val="0070249E"/>
    <w:rsid w:val="00703276"/>
    <w:rsid w:val="007038B8"/>
    <w:rsid w:val="00703A50"/>
    <w:rsid w:val="0070533A"/>
    <w:rsid w:val="00705482"/>
    <w:rsid w:val="007055BA"/>
    <w:rsid w:val="00705AD9"/>
    <w:rsid w:val="00707A45"/>
    <w:rsid w:val="007111E9"/>
    <w:rsid w:val="00711999"/>
    <w:rsid w:val="0071286D"/>
    <w:rsid w:val="00714D71"/>
    <w:rsid w:val="00714E1F"/>
    <w:rsid w:val="00716331"/>
    <w:rsid w:val="007210A2"/>
    <w:rsid w:val="00721C79"/>
    <w:rsid w:val="00722F21"/>
    <w:rsid w:val="00725E97"/>
    <w:rsid w:val="00725FF1"/>
    <w:rsid w:val="00726DB3"/>
    <w:rsid w:val="00730949"/>
    <w:rsid w:val="00732409"/>
    <w:rsid w:val="007330AA"/>
    <w:rsid w:val="007337CC"/>
    <w:rsid w:val="007341A2"/>
    <w:rsid w:val="00736226"/>
    <w:rsid w:val="0073688B"/>
    <w:rsid w:val="00736DA2"/>
    <w:rsid w:val="00737475"/>
    <w:rsid w:val="00740191"/>
    <w:rsid w:val="007405FC"/>
    <w:rsid w:val="00741CD7"/>
    <w:rsid w:val="00742518"/>
    <w:rsid w:val="00742826"/>
    <w:rsid w:val="0074454F"/>
    <w:rsid w:val="00745A0C"/>
    <w:rsid w:val="007468E1"/>
    <w:rsid w:val="00746A0D"/>
    <w:rsid w:val="00746CA8"/>
    <w:rsid w:val="007510BB"/>
    <w:rsid w:val="00751285"/>
    <w:rsid w:val="00751726"/>
    <w:rsid w:val="00752785"/>
    <w:rsid w:val="00752854"/>
    <w:rsid w:val="00752884"/>
    <w:rsid w:val="00753A0A"/>
    <w:rsid w:val="00754094"/>
    <w:rsid w:val="007546DB"/>
    <w:rsid w:val="007548D2"/>
    <w:rsid w:val="00755502"/>
    <w:rsid w:val="00760346"/>
    <w:rsid w:val="00760BD1"/>
    <w:rsid w:val="00763378"/>
    <w:rsid w:val="00763C3F"/>
    <w:rsid w:val="00765EB5"/>
    <w:rsid w:val="007660D7"/>
    <w:rsid w:val="00766417"/>
    <w:rsid w:val="0077082B"/>
    <w:rsid w:val="00771EF8"/>
    <w:rsid w:val="0077254E"/>
    <w:rsid w:val="00772A27"/>
    <w:rsid w:val="0077308C"/>
    <w:rsid w:val="00773B2B"/>
    <w:rsid w:val="00773B6C"/>
    <w:rsid w:val="00774EAE"/>
    <w:rsid w:val="00775000"/>
    <w:rsid w:val="0077533A"/>
    <w:rsid w:val="00775F8E"/>
    <w:rsid w:val="00777A4F"/>
    <w:rsid w:val="007813DA"/>
    <w:rsid w:val="007833A5"/>
    <w:rsid w:val="00783CB2"/>
    <w:rsid w:val="0078448A"/>
    <w:rsid w:val="00784763"/>
    <w:rsid w:val="00787F3C"/>
    <w:rsid w:val="007900F2"/>
    <w:rsid w:val="00790C54"/>
    <w:rsid w:val="00790EE5"/>
    <w:rsid w:val="00792F43"/>
    <w:rsid w:val="007937B1"/>
    <w:rsid w:val="00794FD7"/>
    <w:rsid w:val="007970E8"/>
    <w:rsid w:val="00797670"/>
    <w:rsid w:val="00797FC3"/>
    <w:rsid w:val="007A140D"/>
    <w:rsid w:val="007A295B"/>
    <w:rsid w:val="007A5648"/>
    <w:rsid w:val="007A6D67"/>
    <w:rsid w:val="007A6DB5"/>
    <w:rsid w:val="007A715E"/>
    <w:rsid w:val="007B01C8"/>
    <w:rsid w:val="007B0889"/>
    <w:rsid w:val="007B0A66"/>
    <w:rsid w:val="007B5E97"/>
    <w:rsid w:val="007B70E4"/>
    <w:rsid w:val="007B78A8"/>
    <w:rsid w:val="007B7EDC"/>
    <w:rsid w:val="007C0A79"/>
    <w:rsid w:val="007C16FC"/>
    <w:rsid w:val="007C3AD7"/>
    <w:rsid w:val="007C3BBF"/>
    <w:rsid w:val="007C474F"/>
    <w:rsid w:val="007C6394"/>
    <w:rsid w:val="007C6893"/>
    <w:rsid w:val="007C7577"/>
    <w:rsid w:val="007D03E9"/>
    <w:rsid w:val="007D063B"/>
    <w:rsid w:val="007D0EFA"/>
    <w:rsid w:val="007D24C5"/>
    <w:rsid w:val="007D2A0D"/>
    <w:rsid w:val="007D2A5D"/>
    <w:rsid w:val="007D2D49"/>
    <w:rsid w:val="007D2E0C"/>
    <w:rsid w:val="007D32F1"/>
    <w:rsid w:val="007D393E"/>
    <w:rsid w:val="007D51BB"/>
    <w:rsid w:val="007D62F8"/>
    <w:rsid w:val="007D65FB"/>
    <w:rsid w:val="007D66CA"/>
    <w:rsid w:val="007D6B46"/>
    <w:rsid w:val="007D78F5"/>
    <w:rsid w:val="007D7DDA"/>
    <w:rsid w:val="007E12C6"/>
    <w:rsid w:val="007E2561"/>
    <w:rsid w:val="007E2CC4"/>
    <w:rsid w:val="007E314F"/>
    <w:rsid w:val="007E31D1"/>
    <w:rsid w:val="007E3AAF"/>
    <w:rsid w:val="007E4E4D"/>
    <w:rsid w:val="007F60EF"/>
    <w:rsid w:val="007F6484"/>
    <w:rsid w:val="007F6C0A"/>
    <w:rsid w:val="007F6F0A"/>
    <w:rsid w:val="00800F7B"/>
    <w:rsid w:val="00801A53"/>
    <w:rsid w:val="00802BB1"/>
    <w:rsid w:val="0080349F"/>
    <w:rsid w:val="0080527D"/>
    <w:rsid w:val="0080547F"/>
    <w:rsid w:val="00805540"/>
    <w:rsid w:val="00810822"/>
    <w:rsid w:val="0081273F"/>
    <w:rsid w:val="00813F82"/>
    <w:rsid w:val="008145B2"/>
    <w:rsid w:val="008154D7"/>
    <w:rsid w:val="00815E7A"/>
    <w:rsid w:val="0081684F"/>
    <w:rsid w:val="00817318"/>
    <w:rsid w:val="008204B7"/>
    <w:rsid w:val="008207E5"/>
    <w:rsid w:val="00820987"/>
    <w:rsid w:val="008213DC"/>
    <w:rsid w:val="008220EF"/>
    <w:rsid w:val="008236A1"/>
    <w:rsid w:val="00823D7F"/>
    <w:rsid w:val="008241E3"/>
    <w:rsid w:val="0082442F"/>
    <w:rsid w:val="008249FA"/>
    <w:rsid w:val="00826212"/>
    <w:rsid w:val="00826844"/>
    <w:rsid w:val="00826ED4"/>
    <w:rsid w:val="0082726D"/>
    <w:rsid w:val="0083012B"/>
    <w:rsid w:val="00830A3D"/>
    <w:rsid w:val="008312FC"/>
    <w:rsid w:val="00833C77"/>
    <w:rsid w:val="00833ED3"/>
    <w:rsid w:val="00835181"/>
    <w:rsid w:val="00835456"/>
    <w:rsid w:val="00836D72"/>
    <w:rsid w:val="00840996"/>
    <w:rsid w:val="00841820"/>
    <w:rsid w:val="008418ED"/>
    <w:rsid w:val="00841A41"/>
    <w:rsid w:val="0084202C"/>
    <w:rsid w:val="0084265E"/>
    <w:rsid w:val="008440B8"/>
    <w:rsid w:val="00844D1C"/>
    <w:rsid w:val="00847540"/>
    <w:rsid w:val="00847781"/>
    <w:rsid w:val="00847B4B"/>
    <w:rsid w:val="00850F8B"/>
    <w:rsid w:val="0085371F"/>
    <w:rsid w:val="00853CD3"/>
    <w:rsid w:val="00854263"/>
    <w:rsid w:val="00854451"/>
    <w:rsid w:val="008559B8"/>
    <w:rsid w:val="00856C33"/>
    <w:rsid w:val="00857306"/>
    <w:rsid w:val="008603C7"/>
    <w:rsid w:val="00860E67"/>
    <w:rsid w:val="008611FF"/>
    <w:rsid w:val="00862AA6"/>
    <w:rsid w:val="00862C40"/>
    <w:rsid w:val="00862CC6"/>
    <w:rsid w:val="00863565"/>
    <w:rsid w:val="00863AEC"/>
    <w:rsid w:val="00864330"/>
    <w:rsid w:val="00864FD8"/>
    <w:rsid w:val="00867A78"/>
    <w:rsid w:val="00870833"/>
    <w:rsid w:val="008722EA"/>
    <w:rsid w:val="00872A5B"/>
    <w:rsid w:val="00874A35"/>
    <w:rsid w:val="008754C2"/>
    <w:rsid w:val="00875784"/>
    <w:rsid w:val="008767BE"/>
    <w:rsid w:val="00877A44"/>
    <w:rsid w:val="0088110A"/>
    <w:rsid w:val="008817CF"/>
    <w:rsid w:val="00882FD3"/>
    <w:rsid w:val="00883DA2"/>
    <w:rsid w:val="00884877"/>
    <w:rsid w:val="008851EA"/>
    <w:rsid w:val="008871C9"/>
    <w:rsid w:val="008910F7"/>
    <w:rsid w:val="00891E2F"/>
    <w:rsid w:val="008935DF"/>
    <w:rsid w:val="008938EE"/>
    <w:rsid w:val="00895595"/>
    <w:rsid w:val="008966A9"/>
    <w:rsid w:val="008A09BD"/>
    <w:rsid w:val="008A17FA"/>
    <w:rsid w:val="008A19C2"/>
    <w:rsid w:val="008A251B"/>
    <w:rsid w:val="008A25A0"/>
    <w:rsid w:val="008A29A8"/>
    <w:rsid w:val="008A43F1"/>
    <w:rsid w:val="008A4610"/>
    <w:rsid w:val="008A49D9"/>
    <w:rsid w:val="008A577A"/>
    <w:rsid w:val="008A623B"/>
    <w:rsid w:val="008A7818"/>
    <w:rsid w:val="008A79FE"/>
    <w:rsid w:val="008B00C1"/>
    <w:rsid w:val="008B0DB9"/>
    <w:rsid w:val="008B18D7"/>
    <w:rsid w:val="008B31D3"/>
    <w:rsid w:val="008B355E"/>
    <w:rsid w:val="008B3F2C"/>
    <w:rsid w:val="008B5E2A"/>
    <w:rsid w:val="008B6DDA"/>
    <w:rsid w:val="008C226E"/>
    <w:rsid w:val="008C2A51"/>
    <w:rsid w:val="008C2AA9"/>
    <w:rsid w:val="008C2EA3"/>
    <w:rsid w:val="008C2ECB"/>
    <w:rsid w:val="008C32BC"/>
    <w:rsid w:val="008C684D"/>
    <w:rsid w:val="008D0A29"/>
    <w:rsid w:val="008D2B88"/>
    <w:rsid w:val="008D33CB"/>
    <w:rsid w:val="008D4953"/>
    <w:rsid w:val="008D7930"/>
    <w:rsid w:val="008E0584"/>
    <w:rsid w:val="008E0977"/>
    <w:rsid w:val="008E1130"/>
    <w:rsid w:val="008E35EC"/>
    <w:rsid w:val="008E3C75"/>
    <w:rsid w:val="008E4278"/>
    <w:rsid w:val="008E4C17"/>
    <w:rsid w:val="008E6D37"/>
    <w:rsid w:val="008F0A76"/>
    <w:rsid w:val="008F0F61"/>
    <w:rsid w:val="008F1433"/>
    <w:rsid w:val="008F28D7"/>
    <w:rsid w:val="008F2D82"/>
    <w:rsid w:val="008F33E3"/>
    <w:rsid w:val="008F4A52"/>
    <w:rsid w:val="008F4EF6"/>
    <w:rsid w:val="008F4FB5"/>
    <w:rsid w:val="008F5DA3"/>
    <w:rsid w:val="008F6581"/>
    <w:rsid w:val="008F6AD0"/>
    <w:rsid w:val="008F6E7F"/>
    <w:rsid w:val="008F701F"/>
    <w:rsid w:val="008F75A9"/>
    <w:rsid w:val="008F76BF"/>
    <w:rsid w:val="008F7718"/>
    <w:rsid w:val="008F7A87"/>
    <w:rsid w:val="00900768"/>
    <w:rsid w:val="00901B5A"/>
    <w:rsid w:val="00903153"/>
    <w:rsid w:val="009032E1"/>
    <w:rsid w:val="0090453B"/>
    <w:rsid w:val="00905CD7"/>
    <w:rsid w:val="00907484"/>
    <w:rsid w:val="00912A54"/>
    <w:rsid w:val="00912E7E"/>
    <w:rsid w:val="009135B3"/>
    <w:rsid w:val="00915A99"/>
    <w:rsid w:val="00917A30"/>
    <w:rsid w:val="00917C39"/>
    <w:rsid w:val="00921223"/>
    <w:rsid w:val="00922C1C"/>
    <w:rsid w:val="009248BB"/>
    <w:rsid w:val="009262CF"/>
    <w:rsid w:val="009270CB"/>
    <w:rsid w:val="00930848"/>
    <w:rsid w:val="00930C87"/>
    <w:rsid w:val="009310EC"/>
    <w:rsid w:val="0093168D"/>
    <w:rsid w:val="009316B7"/>
    <w:rsid w:val="00931B91"/>
    <w:rsid w:val="009338A8"/>
    <w:rsid w:val="009342C1"/>
    <w:rsid w:val="0093687F"/>
    <w:rsid w:val="009379F4"/>
    <w:rsid w:val="00937D9A"/>
    <w:rsid w:val="00941EEB"/>
    <w:rsid w:val="0094253A"/>
    <w:rsid w:val="00943D86"/>
    <w:rsid w:val="009446AF"/>
    <w:rsid w:val="00944B21"/>
    <w:rsid w:val="009457A6"/>
    <w:rsid w:val="00946744"/>
    <w:rsid w:val="00946D52"/>
    <w:rsid w:val="00947049"/>
    <w:rsid w:val="00952050"/>
    <w:rsid w:val="00952326"/>
    <w:rsid w:val="00954072"/>
    <w:rsid w:val="00956DF7"/>
    <w:rsid w:val="00957147"/>
    <w:rsid w:val="0095741E"/>
    <w:rsid w:val="00957A5C"/>
    <w:rsid w:val="00961A98"/>
    <w:rsid w:val="009625A9"/>
    <w:rsid w:val="00963083"/>
    <w:rsid w:val="0096313A"/>
    <w:rsid w:val="00963EF0"/>
    <w:rsid w:val="009640D3"/>
    <w:rsid w:val="0096683C"/>
    <w:rsid w:val="00971190"/>
    <w:rsid w:val="00972453"/>
    <w:rsid w:val="00972995"/>
    <w:rsid w:val="009747BD"/>
    <w:rsid w:val="00974DDD"/>
    <w:rsid w:val="00974FA3"/>
    <w:rsid w:val="00976938"/>
    <w:rsid w:val="00976B16"/>
    <w:rsid w:val="00976BBA"/>
    <w:rsid w:val="00977A39"/>
    <w:rsid w:val="00980089"/>
    <w:rsid w:val="009804DE"/>
    <w:rsid w:val="009806A6"/>
    <w:rsid w:val="00981C81"/>
    <w:rsid w:val="00981F38"/>
    <w:rsid w:val="00982930"/>
    <w:rsid w:val="00982D43"/>
    <w:rsid w:val="00985AAB"/>
    <w:rsid w:val="009876A8"/>
    <w:rsid w:val="009911CB"/>
    <w:rsid w:val="00991E62"/>
    <w:rsid w:val="00991EEF"/>
    <w:rsid w:val="009923F0"/>
    <w:rsid w:val="00992E9D"/>
    <w:rsid w:val="00995043"/>
    <w:rsid w:val="00995AF9"/>
    <w:rsid w:val="0099675C"/>
    <w:rsid w:val="009A10B8"/>
    <w:rsid w:val="009A1D1F"/>
    <w:rsid w:val="009A20F9"/>
    <w:rsid w:val="009A2E9D"/>
    <w:rsid w:val="009A6B75"/>
    <w:rsid w:val="009B237A"/>
    <w:rsid w:val="009B2EA8"/>
    <w:rsid w:val="009B40E7"/>
    <w:rsid w:val="009B4B0C"/>
    <w:rsid w:val="009B6968"/>
    <w:rsid w:val="009B6B70"/>
    <w:rsid w:val="009C0724"/>
    <w:rsid w:val="009C0FF1"/>
    <w:rsid w:val="009C125B"/>
    <w:rsid w:val="009C131E"/>
    <w:rsid w:val="009C3571"/>
    <w:rsid w:val="009C5277"/>
    <w:rsid w:val="009C637E"/>
    <w:rsid w:val="009C64F8"/>
    <w:rsid w:val="009C6B21"/>
    <w:rsid w:val="009C6D6D"/>
    <w:rsid w:val="009C7A08"/>
    <w:rsid w:val="009C7CE7"/>
    <w:rsid w:val="009D1F9F"/>
    <w:rsid w:val="009D237E"/>
    <w:rsid w:val="009D2734"/>
    <w:rsid w:val="009D2DE5"/>
    <w:rsid w:val="009D36DC"/>
    <w:rsid w:val="009D503E"/>
    <w:rsid w:val="009D6688"/>
    <w:rsid w:val="009E0559"/>
    <w:rsid w:val="009E432C"/>
    <w:rsid w:val="009E5C6D"/>
    <w:rsid w:val="009E653C"/>
    <w:rsid w:val="009E7282"/>
    <w:rsid w:val="009F07ED"/>
    <w:rsid w:val="009F11EB"/>
    <w:rsid w:val="009F2204"/>
    <w:rsid w:val="009F24F1"/>
    <w:rsid w:val="009F2FD5"/>
    <w:rsid w:val="009F4C0E"/>
    <w:rsid w:val="009F528E"/>
    <w:rsid w:val="009F56D9"/>
    <w:rsid w:val="009F63D6"/>
    <w:rsid w:val="009F7658"/>
    <w:rsid w:val="00A01A32"/>
    <w:rsid w:val="00A033F7"/>
    <w:rsid w:val="00A04616"/>
    <w:rsid w:val="00A052FA"/>
    <w:rsid w:val="00A05C1D"/>
    <w:rsid w:val="00A10042"/>
    <w:rsid w:val="00A11D7C"/>
    <w:rsid w:val="00A1323E"/>
    <w:rsid w:val="00A14058"/>
    <w:rsid w:val="00A14130"/>
    <w:rsid w:val="00A1524B"/>
    <w:rsid w:val="00A1565F"/>
    <w:rsid w:val="00A16777"/>
    <w:rsid w:val="00A16A08"/>
    <w:rsid w:val="00A16A39"/>
    <w:rsid w:val="00A21222"/>
    <w:rsid w:val="00A22C7B"/>
    <w:rsid w:val="00A22C90"/>
    <w:rsid w:val="00A2330F"/>
    <w:rsid w:val="00A23710"/>
    <w:rsid w:val="00A24D3D"/>
    <w:rsid w:val="00A2510B"/>
    <w:rsid w:val="00A2591C"/>
    <w:rsid w:val="00A27F20"/>
    <w:rsid w:val="00A30277"/>
    <w:rsid w:val="00A307CF"/>
    <w:rsid w:val="00A3119F"/>
    <w:rsid w:val="00A3159B"/>
    <w:rsid w:val="00A3302B"/>
    <w:rsid w:val="00A33966"/>
    <w:rsid w:val="00A34CF5"/>
    <w:rsid w:val="00A36021"/>
    <w:rsid w:val="00A36890"/>
    <w:rsid w:val="00A378A7"/>
    <w:rsid w:val="00A37E3E"/>
    <w:rsid w:val="00A40AA3"/>
    <w:rsid w:val="00A4137B"/>
    <w:rsid w:val="00A434B0"/>
    <w:rsid w:val="00A437FC"/>
    <w:rsid w:val="00A4395A"/>
    <w:rsid w:val="00A44CD8"/>
    <w:rsid w:val="00A51D4E"/>
    <w:rsid w:val="00A533FD"/>
    <w:rsid w:val="00A54171"/>
    <w:rsid w:val="00A61476"/>
    <w:rsid w:val="00A61849"/>
    <w:rsid w:val="00A61869"/>
    <w:rsid w:val="00A6310B"/>
    <w:rsid w:val="00A64070"/>
    <w:rsid w:val="00A64741"/>
    <w:rsid w:val="00A6519B"/>
    <w:rsid w:val="00A66974"/>
    <w:rsid w:val="00A66BED"/>
    <w:rsid w:val="00A7028D"/>
    <w:rsid w:val="00A70E69"/>
    <w:rsid w:val="00A71DEC"/>
    <w:rsid w:val="00A72134"/>
    <w:rsid w:val="00A72E3F"/>
    <w:rsid w:val="00A7372D"/>
    <w:rsid w:val="00A742B1"/>
    <w:rsid w:val="00A7693E"/>
    <w:rsid w:val="00A80C55"/>
    <w:rsid w:val="00A812BA"/>
    <w:rsid w:val="00A81466"/>
    <w:rsid w:val="00A81BC9"/>
    <w:rsid w:val="00A83771"/>
    <w:rsid w:val="00A84451"/>
    <w:rsid w:val="00A846D9"/>
    <w:rsid w:val="00A84A4F"/>
    <w:rsid w:val="00A85476"/>
    <w:rsid w:val="00A86CC3"/>
    <w:rsid w:val="00A872D8"/>
    <w:rsid w:val="00A9185E"/>
    <w:rsid w:val="00A91CBE"/>
    <w:rsid w:val="00A9592F"/>
    <w:rsid w:val="00A95E30"/>
    <w:rsid w:val="00A97179"/>
    <w:rsid w:val="00A97611"/>
    <w:rsid w:val="00AA0774"/>
    <w:rsid w:val="00AA2B93"/>
    <w:rsid w:val="00AA5BDC"/>
    <w:rsid w:val="00AA634D"/>
    <w:rsid w:val="00AA7BB6"/>
    <w:rsid w:val="00AA7E46"/>
    <w:rsid w:val="00AB0929"/>
    <w:rsid w:val="00AB09F7"/>
    <w:rsid w:val="00AB0C60"/>
    <w:rsid w:val="00AB3B94"/>
    <w:rsid w:val="00AB4A56"/>
    <w:rsid w:val="00AB58F1"/>
    <w:rsid w:val="00AB7348"/>
    <w:rsid w:val="00AB7968"/>
    <w:rsid w:val="00AB7A0F"/>
    <w:rsid w:val="00AC20A7"/>
    <w:rsid w:val="00AC28A3"/>
    <w:rsid w:val="00AC3334"/>
    <w:rsid w:val="00AC44AC"/>
    <w:rsid w:val="00AC5084"/>
    <w:rsid w:val="00AC6295"/>
    <w:rsid w:val="00AC6825"/>
    <w:rsid w:val="00AC74BC"/>
    <w:rsid w:val="00AC7C46"/>
    <w:rsid w:val="00AD1098"/>
    <w:rsid w:val="00AD2CE8"/>
    <w:rsid w:val="00AD42D8"/>
    <w:rsid w:val="00AD5FF8"/>
    <w:rsid w:val="00AD76BB"/>
    <w:rsid w:val="00AE185F"/>
    <w:rsid w:val="00AE33C9"/>
    <w:rsid w:val="00AE47DA"/>
    <w:rsid w:val="00AE525A"/>
    <w:rsid w:val="00AE76D9"/>
    <w:rsid w:val="00AE7D72"/>
    <w:rsid w:val="00AF113E"/>
    <w:rsid w:val="00AF2577"/>
    <w:rsid w:val="00AF3759"/>
    <w:rsid w:val="00AF4297"/>
    <w:rsid w:val="00AF4E79"/>
    <w:rsid w:val="00AF5C11"/>
    <w:rsid w:val="00AF7198"/>
    <w:rsid w:val="00AF71FC"/>
    <w:rsid w:val="00AF73BE"/>
    <w:rsid w:val="00B002F3"/>
    <w:rsid w:val="00B0047D"/>
    <w:rsid w:val="00B0230F"/>
    <w:rsid w:val="00B02FC3"/>
    <w:rsid w:val="00B03550"/>
    <w:rsid w:val="00B0463F"/>
    <w:rsid w:val="00B04B08"/>
    <w:rsid w:val="00B05AB4"/>
    <w:rsid w:val="00B0618B"/>
    <w:rsid w:val="00B117E4"/>
    <w:rsid w:val="00B12502"/>
    <w:rsid w:val="00B1329E"/>
    <w:rsid w:val="00B132A2"/>
    <w:rsid w:val="00B13AA1"/>
    <w:rsid w:val="00B14EA2"/>
    <w:rsid w:val="00B16022"/>
    <w:rsid w:val="00B17615"/>
    <w:rsid w:val="00B20688"/>
    <w:rsid w:val="00B21677"/>
    <w:rsid w:val="00B22779"/>
    <w:rsid w:val="00B228A1"/>
    <w:rsid w:val="00B22901"/>
    <w:rsid w:val="00B2328F"/>
    <w:rsid w:val="00B24500"/>
    <w:rsid w:val="00B24BF3"/>
    <w:rsid w:val="00B26129"/>
    <w:rsid w:val="00B26AC0"/>
    <w:rsid w:val="00B303B6"/>
    <w:rsid w:val="00B33655"/>
    <w:rsid w:val="00B340B6"/>
    <w:rsid w:val="00B34F82"/>
    <w:rsid w:val="00B37539"/>
    <w:rsid w:val="00B41114"/>
    <w:rsid w:val="00B41F17"/>
    <w:rsid w:val="00B42CA0"/>
    <w:rsid w:val="00B42CC5"/>
    <w:rsid w:val="00B44177"/>
    <w:rsid w:val="00B45BAF"/>
    <w:rsid w:val="00B477E7"/>
    <w:rsid w:val="00B47D59"/>
    <w:rsid w:val="00B51169"/>
    <w:rsid w:val="00B5154A"/>
    <w:rsid w:val="00B52BCD"/>
    <w:rsid w:val="00B544B3"/>
    <w:rsid w:val="00B54A18"/>
    <w:rsid w:val="00B55EF7"/>
    <w:rsid w:val="00B601AA"/>
    <w:rsid w:val="00B61569"/>
    <w:rsid w:val="00B61965"/>
    <w:rsid w:val="00B61B56"/>
    <w:rsid w:val="00B63E58"/>
    <w:rsid w:val="00B6534B"/>
    <w:rsid w:val="00B661C1"/>
    <w:rsid w:val="00B66CE9"/>
    <w:rsid w:val="00B676AB"/>
    <w:rsid w:val="00B7012D"/>
    <w:rsid w:val="00B70746"/>
    <w:rsid w:val="00B72B41"/>
    <w:rsid w:val="00B73AD2"/>
    <w:rsid w:val="00B74312"/>
    <w:rsid w:val="00B74F5B"/>
    <w:rsid w:val="00B76236"/>
    <w:rsid w:val="00B7670B"/>
    <w:rsid w:val="00B819FB"/>
    <w:rsid w:val="00B82CC9"/>
    <w:rsid w:val="00B841B0"/>
    <w:rsid w:val="00B842FB"/>
    <w:rsid w:val="00B8474B"/>
    <w:rsid w:val="00B84913"/>
    <w:rsid w:val="00B84BE0"/>
    <w:rsid w:val="00B8782C"/>
    <w:rsid w:val="00B90BAF"/>
    <w:rsid w:val="00B91954"/>
    <w:rsid w:val="00B922B1"/>
    <w:rsid w:val="00B95923"/>
    <w:rsid w:val="00B968D6"/>
    <w:rsid w:val="00B96F0B"/>
    <w:rsid w:val="00BA19C6"/>
    <w:rsid w:val="00BA2D8F"/>
    <w:rsid w:val="00BA5677"/>
    <w:rsid w:val="00BA6039"/>
    <w:rsid w:val="00BA6211"/>
    <w:rsid w:val="00BB00FE"/>
    <w:rsid w:val="00BB059D"/>
    <w:rsid w:val="00BB1853"/>
    <w:rsid w:val="00BB3187"/>
    <w:rsid w:val="00BB40F9"/>
    <w:rsid w:val="00BB4E27"/>
    <w:rsid w:val="00BB5C72"/>
    <w:rsid w:val="00BB759D"/>
    <w:rsid w:val="00BC0111"/>
    <w:rsid w:val="00BC1F1D"/>
    <w:rsid w:val="00BC3174"/>
    <w:rsid w:val="00BC403E"/>
    <w:rsid w:val="00BC4289"/>
    <w:rsid w:val="00BC4BF4"/>
    <w:rsid w:val="00BC520C"/>
    <w:rsid w:val="00BC563C"/>
    <w:rsid w:val="00BC5CDD"/>
    <w:rsid w:val="00BC5E8E"/>
    <w:rsid w:val="00BC6158"/>
    <w:rsid w:val="00BD184A"/>
    <w:rsid w:val="00BD5C25"/>
    <w:rsid w:val="00BD6117"/>
    <w:rsid w:val="00BD75B1"/>
    <w:rsid w:val="00BD7B3C"/>
    <w:rsid w:val="00BE07CB"/>
    <w:rsid w:val="00BE2917"/>
    <w:rsid w:val="00BE311A"/>
    <w:rsid w:val="00BE6D20"/>
    <w:rsid w:val="00BF192E"/>
    <w:rsid w:val="00BF2114"/>
    <w:rsid w:val="00BF246D"/>
    <w:rsid w:val="00BF36BB"/>
    <w:rsid w:val="00BF5175"/>
    <w:rsid w:val="00C010FC"/>
    <w:rsid w:val="00C0147F"/>
    <w:rsid w:val="00C0168A"/>
    <w:rsid w:val="00C01725"/>
    <w:rsid w:val="00C021AB"/>
    <w:rsid w:val="00C02DAB"/>
    <w:rsid w:val="00C07145"/>
    <w:rsid w:val="00C0730A"/>
    <w:rsid w:val="00C07855"/>
    <w:rsid w:val="00C078F2"/>
    <w:rsid w:val="00C10B9D"/>
    <w:rsid w:val="00C1221B"/>
    <w:rsid w:val="00C13185"/>
    <w:rsid w:val="00C14654"/>
    <w:rsid w:val="00C15C18"/>
    <w:rsid w:val="00C1646F"/>
    <w:rsid w:val="00C170C5"/>
    <w:rsid w:val="00C17781"/>
    <w:rsid w:val="00C21F92"/>
    <w:rsid w:val="00C244D9"/>
    <w:rsid w:val="00C258A8"/>
    <w:rsid w:val="00C27247"/>
    <w:rsid w:val="00C27877"/>
    <w:rsid w:val="00C2796C"/>
    <w:rsid w:val="00C31808"/>
    <w:rsid w:val="00C31855"/>
    <w:rsid w:val="00C31E79"/>
    <w:rsid w:val="00C33920"/>
    <w:rsid w:val="00C33B7B"/>
    <w:rsid w:val="00C35450"/>
    <w:rsid w:val="00C36EBF"/>
    <w:rsid w:val="00C40A0B"/>
    <w:rsid w:val="00C40ADE"/>
    <w:rsid w:val="00C44763"/>
    <w:rsid w:val="00C4482F"/>
    <w:rsid w:val="00C47C32"/>
    <w:rsid w:val="00C5003E"/>
    <w:rsid w:val="00C50285"/>
    <w:rsid w:val="00C513E4"/>
    <w:rsid w:val="00C518C3"/>
    <w:rsid w:val="00C51B05"/>
    <w:rsid w:val="00C526C6"/>
    <w:rsid w:val="00C529B3"/>
    <w:rsid w:val="00C5303B"/>
    <w:rsid w:val="00C5341A"/>
    <w:rsid w:val="00C537EB"/>
    <w:rsid w:val="00C54CAA"/>
    <w:rsid w:val="00C54D97"/>
    <w:rsid w:val="00C55D18"/>
    <w:rsid w:val="00C56EE3"/>
    <w:rsid w:val="00C572FF"/>
    <w:rsid w:val="00C57C2D"/>
    <w:rsid w:val="00C614A2"/>
    <w:rsid w:val="00C6163C"/>
    <w:rsid w:val="00C61D52"/>
    <w:rsid w:val="00C620DD"/>
    <w:rsid w:val="00C63026"/>
    <w:rsid w:val="00C65275"/>
    <w:rsid w:val="00C6597A"/>
    <w:rsid w:val="00C71CF3"/>
    <w:rsid w:val="00C74617"/>
    <w:rsid w:val="00C74734"/>
    <w:rsid w:val="00C75F05"/>
    <w:rsid w:val="00C77E0A"/>
    <w:rsid w:val="00C8057B"/>
    <w:rsid w:val="00C80A41"/>
    <w:rsid w:val="00C82E1C"/>
    <w:rsid w:val="00C82F15"/>
    <w:rsid w:val="00C82FDA"/>
    <w:rsid w:val="00C8344D"/>
    <w:rsid w:val="00C83464"/>
    <w:rsid w:val="00C8372A"/>
    <w:rsid w:val="00C842A0"/>
    <w:rsid w:val="00C84F94"/>
    <w:rsid w:val="00C85248"/>
    <w:rsid w:val="00C85ED2"/>
    <w:rsid w:val="00C87068"/>
    <w:rsid w:val="00C90AAA"/>
    <w:rsid w:val="00C92D1C"/>
    <w:rsid w:val="00C93B3D"/>
    <w:rsid w:val="00C95C31"/>
    <w:rsid w:val="00C96C80"/>
    <w:rsid w:val="00C96E48"/>
    <w:rsid w:val="00C97546"/>
    <w:rsid w:val="00CA0C23"/>
    <w:rsid w:val="00CA0F2B"/>
    <w:rsid w:val="00CA160C"/>
    <w:rsid w:val="00CA18E6"/>
    <w:rsid w:val="00CA310D"/>
    <w:rsid w:val="00CA381E"/>
    <w:rsid w:val="00CA4DA0"/>
    <w:rsid w:val="00CA595E"/>
    <w:rsid w:val="00CA754A"/>
    <w:rsid w:val="00CA7848"/>
    <w:rsid w:val="00CA79CF"/>
    <w:rsid w:val="00CA7CBD"/>
    <w:rsid w:val="00CA7E6E"/>
    <w:rsid w:val="00CB10F7"/>
    <w:rsid w:val="00CB2656"/>
    <w:rsid w:val="00CB3A2E"/>
    <w:rsid w:val="00CB47F0"/>
    <w:rsid w:val="00CB75A6"/>
    <w:rsid w:val="00CB7DFB"/>
    <w:rsid w:val="00CB7F03"/>
    <w:rsid w:val="00CC144A"/>
    <w:rsid w:val="00CC159B"/>
    <w:rsid w:val="00CC16A6"/>
    <w:rsid w:val="00CC2DB1"/>
    <w:rsid w:val="00CC3272"/>
    <w:rsid w:val="00CC41FB"/>
    <w:rsid w:val="00CC6052"/>
    <w:rsid w:val="00CC64E7"/>
    <w:rsid w:val="00CC7E66"/>
    <w:rsid w:val="00CD297E"/>
    <w:rsid w:val="00CD2DD6"/>
    <w:rsid w:val="00CD3859"/>
    <w:rsid w:val="00CD3A59"/>
    <w:rsid w:val="00CD6FB5"/>
    <w:rsid w:val="00CE1648"/>
    <w:rsid w:val="00CE1CD9"/>
    <w:rsid w:val="00CE2D92"/>
    <w:rsid w:val="00CE4C6B"/>
    <w:rsid w:val="00CE5139"/>
    <w:rsid w:val="00CF005C"/>
    <w:rsid w:val="00CF1674"/>
    <w:rsid w:val="00CF3744"/>
    <w:rsid w:val="00CF3A87"/>
    <w:rsid w:val="00CF4311"/>
    <w:rsid w:val="00CF4458"/>
    <w:rsid w:val="00CF4BC6"/>
    <w:rsid w:val="00CF4C15"/>
    <w:rsid w:val="00CF6078"/>
    <w:rsid w:val="00D024BA"/>
    <w:rsid w:val="00D02C6C"/>
    <w:rsid w:val="00D0319B"/>
    <w:rsid w:val="00D06618"/>
    <w:rsid w:val="00D06B58"/>
    <w:rsid w:val="00D07128"/>
    <w:rsid w:val="00D1269E"/>
    <w:rsid w:val="00D12901"/>
    <w:rsid w:val="00D13576"/>
    <w:rsid w:val="00D138B7"/>
    <w:rsid w:val="00D13C0E"/>
    <w:rsid w:val="00D13D2A"/>
    <w:rsid w:val="00D147A3"/>
    <w:rsid w:val="00D15D50"/>
    <w:rsid w:val="00D15E6B"/>
    <w:rsid w:val="00D1627A"/>
    <w:rsid w:val="00D16862"/>
    <w:rsid w:val="00D20F08"/>
    <w:rsid w:val="00D21DF2"/>
    <w:rsid w:val="00D21FDF"/>
    <w:rsid w:val="00D22B4C"/>
    <w:rsid w:val="00D24AFE"/>
    <w:rsid w:val="00D24C65"/>
    <w:rsid w:val="00D26615"/>
    <w:rsid w:val="00D26BB2"/>
    <w:rsid w:val="00D32CE5"/>
    <w:rsid w:val="00D33B4B"/>
    <w:rsid w:val="00D348CF"/>
    <w:rsid w:val="00D34939"/>
    <w:rsid w:val="00D3495E"/>
    <w:rsid w:val="00D3626F"/>
    <w:rsid w:val="00D425AC"/>
    <w:rsid w:val="00D43DAD"/>
    <w:rsid w:val="00D43EFB"/>
    <w:rsid w:val="00D44DE5"/>
    <w:rsid w:val="00D44F6B"/>
    <w:rsid w:val="00D46327"/>
    <w:rsid w:val="00D47FB8"/>
    <w:rsid w:val="00D51F74"/>
    <w:rsid w:val="00D521CD"/>
    <w:rsid w:val="00D524D3"/>
    <w:rsid w:val="00D5251A"/>
    <w:rsid w:val="00D54157"/>
    <w:rsid w:val="00D54A46"/>
    <w:rsid w:val="00D603F5"/>
    <w:rsid w:val="00D60476"/>
    <w:rsid w:val="00D6143B"/>
    <w:rsid w:val="00D6143D"/>
    <w:rsid w:val="00D62272"/>
    <w:rsid w:val="00D62CA5"/>
    <w:rsid w:val="00D651C5"/>
    <w:rsid w:val="00D65EF8"/>
    <w:rsid w:val="00D664F2"/>
    <w:rsid w:val="00D678A0"/>
    <w:rsid w:val="00D67DD0"/>
    <w:rsid w:val="00D67E21"/>
    <w:rsid w:val="00D70A67"/>
    <w:rsid w:val="00D70D51"/>
    <w:rsid w:val="00D71113"/>
    <w:rsid w:val="00D71E02"/>
    <w:rsid w:val="00D7295C"/>
    <w:rsid w:val="00D730A8"/>
    <w:rsid w:val="00D73347"/>
    <w:rsid w:val="00D749A0"/>
    <w:rsid w:val="00D75745"/>
    <w:rsid w:val="00D81267"/>
    <w:rsid w:val="00D81A32"/>
    <w:rsid w:val="00D8224D"/>
    <w:rsid w:val="00D82FC0"/>
    <w:rsid w:val="00D8566D"/>
    <w:rsid w:val="00D85DBE"/>
    <w:rsid w:val="00D85E2A"/>
    <w:rsid w:val="00D86D21"/>
    <w:rsid w:val="00D86D96"/>
    <w:rsid w:val="00D86ED8"/>
    <w:rsid w:val="00D86EE0"/>
    <w:rsid w:val="00D87CDE"/>
    <w:rsid w:val="00D9014B"/>
    <w:rsid w:val="00D918CE"/>
    <w:rsid w:val="00D91C4C"/>
    <w:rsid w:val="00D93C47"/>
    <w:rsid w:val="00D93DF9"/>
    <w:rsid w:val="00D95BB2"/>
    <w:rsid w:val="00D97CCB"/>
    <w:rsid w:val="00DA0827"/>
    <w:rsid w:val="00DA4600"/>
    <w:rsid w:val="00DA4938"/>
    <w:rsid w:val="00DA6BBC"/>
    <w:rsid w:val="00DA79B8"/>
    <w:rsid w:val="00DB04C2"/>
    <w:rsid w:val="00DB05DA"/>
    <w:rsid w:val="00DB05F7"/>
    <w:rsid w:val="00DB0F93"/>
    <w:rsid w:val="00DB1438"/>
    <w:rsid w:val="00DB281A"/>
    <w:rsid w:val="00DB53D1"/>
    <w:rsid w:val="00DB6184"/>
    <w:rsid w:val="00DB6AA9"/>
    <w:rsid w:val="00DB74E9"/>
    <w:rsid w:val="00DC130E"/>
    <w:rsid w:val="00DC1B92"/>
    <w:rsid w:val="00DC4C1D"/>
    <w:rsid w:val="00DC5C1E"/>
    <w:rsid w:val="00DC63FE"/>
    <w:rsid w:val="00DC69C2"/>
    <w:rsid w:val="00DC716F"/>
    <w:rsid w:val="00DC735C"/>
    <w:rsid w:val="00DC74A8"/>
    <w:rsid w:val="00DC7AC7"/>
    <w:rsid w:val="00DD208C"/>
    <w:rsid w:val="00DD3110"/>
    <w:rsid w:val="00DD413B"/>
    <w:rsid w:val="00DD422F"/>
    <w:rsid w:val="00DD4AC3"/>
    <w:rsid w:val="00DD61C4"/>
    <w:rsid w:val="00DD7890"/>
    <w:rsid w:val="00DE011B"/>
    <w:rsid w:val="00DE114F"/>
    <w:rsid w:val="00DE27EC"/>
    <w:rsid w:val="00DE2B74"/>
    <w:rsid w:val="00DE37B4"/>
    <w:rsid w:val="00DE398E"/>
    <w:rsid w:val="00DE49C8"/>
    <w:rsid w:val="00DE69A5"/>
    <w:rsid w:val="00DF14BD"/>
    <w:rsid w:val="00DF1572"/>
    <w:rsid w:val="00DF3827"/>
    <w:rsid w:val="00DF5063"/>
    <w:rsid w:val="00DF54E1"/>
    <w:rsid w:val="00DF6DD1"/>
    <w:rsid w:val="00E0106D"/>
    <w:rsid w:val="00E037A3"/>
    <w:rsid w:val="00E03AEB"/>
    <w:rsid w:val="00E06B2C"/>
    <w:rsid w:val="00E06E61"/>
    <w:rsid w:val="00E073A7"/>
    <w:rsid w:val="00E121B2"/>
    <w:rsid w:val="00E13023"/>
    <w:rsid w:val="00E1304C"/>
    <w:rsid w:val="00E134F9"/>
    <w:rsid w:val="00E1382A"/>
    <w:rsid w:val="00E14FB0"/>
    <w:rsid w:val="00E1552A"/>
    <w:rsid w:val="00E15830"/>
    <w:rsid w:val="00E15DDB"/>
    <w:rsid w:val="00E214F9"/>
    <w:rsid w:val="00E246D7"/>
    <w:rsid w:val="00E256E0"/>
    <w:rsid w:val="00E27910"/>
    <w:rsid w:val="00E27D77"/>
    <w:rsid w:val="00E306EB"/>
    <w:rsid w:val="00E31BB5"/>
    <w:rsid w:val="00E32F17"/>
    <w:rsid w:val="00E34E1F"/>
    <w:rsid w:val="00E35826"/>
    <w:rsid w:val="00E36A43"/>
    <w:rsid w:val="00E36A76"/>
    <w:rsid w:val="00E40023"/>
    <w:rsid w:val="00E42239"/>
    <w:rsid w:val="00E43F7D"/>
    <w:rsid w:val="00E4525C"/>
    <w:rsid w:val="00E4547F"/>
    <w:rsid w:val="00E456BB"/>
    <w:rsid w:val="00E45734"/>
    <w:rsid w:val="00E45C52"/>
    <w:rsid w:val="00E45E93"/>
    <w:rsid w:val="00E4797A"/>
    <w:rsid w:val="00E47988"/>
    <w:rsid w:val="00E47F31"/>
    <w:rsid w:val="00E5146A"/>
    <w:rsid w:val="00E52379"/>
    <w:rsid w:val="00E532E6"/>
    <w:rsid w:val="00E54069"/>
    <w:rsid w:val="00E54883"/>
    <w:rsid w:val="00E56CF6"/>
    <w:rsid w:val="00E5793D"/>
    <w:rsid w:val="00E57ECD"/>
    <w:rsid w:val="00E60A38"/>
    <w:rsid w:val="00E6186F"/>
    <w:rsid w:val="00E623CE"/>
    <w:rsid w:val="00E62433"/>
    <w:rsid w:val="00E62D05"/>
    <w:rsid w:val="00E6339F"/>
    <w:rsid w:val="00E642B9"/>
    <w:rsid w:val="00E65195"/>
    <w:rsid w:val="00E660A8"/>
    <w:rsid w:val="00E6624C"/>
    <w:rsid w:val="00E66BA3"/>
    <w:rsid w:val="00E66D7F"/>
    <w:rsid w:val="00E67751"/>
    <w:rsid w:val="00E67CD1"/>
    <w:rsid w:val="00E702B3"/>
    <w:rsid w:val="00E71484"/>
    <w:rsid w:val="00E71EB7"/>
    <w:rsid w:val="00E75388"/>
    <w:rsid w:val="00E7706B"/>
    <w:rsid w:val="00E77C37"/>
    <w:rsid w:val="00E80171"/>
    <w:rsid w:val="00E80215"/>
    <w:rsid w:val="00E81341"/>
    <w:rsid w:val="00E8250D"/>
    <w:rsid w:val="00E82848"/>
    <w:rsid w:val="00E82AB5"/>
    <w:rsid w:val="00E83089"/>
    <w:rsid w:val="00E835DB"/>
    <w:rsid w:val="00E83741"/>
    <w:rsid w:val="00E87DF4"/>
    <w:rsid w:val="00E90CB1"/>
    <w:rsid w:val="00E92752"/>
    <w:rsid w:val="00E92BFB"/>
    <w:rsid w:val="00E94E92"/>
    <w:rsid w:val="00E95D5B"/>
    <w:rsid w:val="00EA1049"/>
    <w:rsid w:val="00EA19F8"/>
    <w:rsid w:val="00EA37AA"/>
    <w:rsid w:val="00EA434D"/>
    <w:rsid w:val="00EA58C3"/>
    <w:rsid w:val="00EB13F0"/>
    <w:rsid w:val="00EB253C"/>
    <w:rsid w:val="00EB38D5"/>
    <w:rsid w:val="00EB3972"/>
    <w:rsid w:val="00EB4D23"/>
    <w:rsid w:val="00EB5094"/>
    <w:rsid w:val="00EB56EA"/>
    <w:rsid w:val="00EB6EB9"/>
    <w:rsid w:val="00EC053E"/>
    <w:rsid w:val="00EC1BF2"/>
    <w:rsid w:val="00EC24F9"/>
    <w:rsid w:val="00EC2817"/>
    <w:rsid w:val="00EC3CC9"/>
    <w:rsid w:val="00EC439C"/>
    <w:rsid w:val="00EC48F0"/>
    <w:rsid w:val="00EC521D"/>
    <w:rsid w:val="00EC5614"/>
    <w:rsid w:val="00EC5947"/>
    <w:rsid w:val="00EC5ADC"/>
    <w:rsid w:val="00EC6AD0"/>
    <w:rsid w:val="00EC790B"/>
    <w:rsid w:val="00ED0DF4"/>
    <w:rsid w:val="00ED1F00"/>
    <w:rsid w:val="00ED25F8"/>
    <w:rsid w:val="00ED2911"/>
    <w:rsid w:val="00ED2A60"/>
    <w:rsid w:val="00ED2C77"/>
    <w:rsid w:val="00ED2E1E"/>
    <w:rsid w:val="00ED3223"/>
    <w:rsid w:val="00ED4A15"/>
    <w:rsid w:val="00ED4A77"/>
    <w:rsid w:val="00ED64A8"/>
    <w:rsid w:val="00ED6C6F"/>
    <w:rsid w:val="00ED7533"/>
    <w:rsid w:val="00EE001D"/>
    <w:rsid w:val="00EE0A72"/>
    <w:rsid w:val="00EE102F"/>
    <w:rsid w:val="00EE169B"/>
    <w:rsid w:val="00EF1328"/>
    <w:rsid w:val="00EF4F35"/>
    <w:rsid w:val="00EF518A"/>
    <w:rsid w:val="00EF5676"/>
    <w:rsid w:val="00EF632A"/>
    <w:rsid w:val="00EF7539"/>
    <w:rsid w:val="00EF7EFA"/>
    <w:rsid w:val="00F02AFF"/>
    <w:rsid w:val="00F02D29"/>
    <w:rsid w:val="00F02F66"/>
    <w:rsid w:val="00F04BA8"/>
    <w:rsid w:val="00F05257"/>
    <w:rsid w:val="00F05B2B"/>
    <w:rsid w:val="00F06796"/>
    <w:rsid w:val="00F079E6"/>
    <w:rsid w:val="00F109F6"/>
    <w:rsid w:val="00F1160F"/>
    <w:rsid w:val="00F125C5"/>
    <w:rsid w:val="00F133E7"/>
    <w:rsid w:val="00F144FC"/>
    <w:rsid w:val="00F150FC"/>
    <w:rsid w:val="00F15259"/>
    <w:rsid w:val="00F1629F"/>
    <w:rsid w:val="00F176A4"/>
    <w:rsid w:val="00F207E6"/>
    <w:rsid w:val="00F20C20"/>
    <w:rsid w:val="00F2172A"/>
    <w:rsid w:val="00F229AD"/>
    <w:rsid w:val="00F23256"/>
    <w:rsid w:val="00F234B0"/>
    <w:rsid w:val="00F23980"/>
    <w:rsid w:val="00F23F4D"/>
    <w:rsid w:val="00F24EDD"/>
    <w:rsid w:val="00F253C9"/>
    <w:rsid w:val="00F31B07"/>
    <w:rsid w:val="00F32045"/>
    <w:rsid w:val="00F32F0C"/>
    <w:rsid w:val="00F3326C"/>
    <w:rsid w:val="00F35825"/>
    <w:rsid w:val="00F36B30"/>
    <w:rsid w:val="00F36C48"/>
    <w:rsid w:val="00F36E8B"/>
    <w:rsid w:val="00F37AB9"/>
    <w:rsid w:val="00F419DC"/>
    <w:rsid w:val="00F41D44"/>
    <w:rsid w:val="00F42081"/>
    <w:rsid w:val="00F42B7D"/>
    <w:rsid w:val="00F43A61"/>
    <w:rsid w:val="00F44289"/>
    <w:rsid w:val="00F463FC"/>
    <w:rsid w:val="00F50258"/>
    <w:rsid w:val="00F50521"/>
    <w:rsid w:val="00F52F5E"/>
    <w:rsid w:val="00F54ACC"/>
    <w:rsid w:val="00F5514D"/>
    <w:rsid w:val="00F557D0"/>
    <w:rsid w:val="00F563DB"/>
    <w:rsid w:val="00F57A0A"/>
    <w:rsid w:val="00F61F49"/>
    <w:rsid w:val="00F65936"/>
    <w:rsid w:val="00F66206"/>
    <w:rsid w:val="00F73288"/>
    <w:rsid w:val="00F741ED"/>
    <w:rsid w:val="00F768BB"/>
    <w:rsid w:val="00F76B99"/>
    <w:rsid w:val="00F77918"/>
    <w:rsid w:val="00F77F56"/>
    <w:rsid w:val="00F802D0"/>
    <w:rsid w:val="00F80738"/>
    <w:rsid w:val="00F81803"/>
    <w:rsid w:val="00F83FA5"/>
    <w:rsid w:val="00F84475"/>
    <w:rsid w:val="00F85436"/>
    <w:rsid w:val="00F85941"/>
    <w:rsid w:val="00F868EE"/>
    <w:rsid w:val="00F939DD"/>
    <w:rsid w:val="00F94526"/>
    <w:rsid w:val="00F94849"/>
    <w:rsid w:val="00F94B4D"/>
    <w:rsid w:val="00F9509E"/>
    <w:rsid w:val="00F95BE4"/>
    <w:rsid w:val="00F95EA4"/>
    <w:rsid w:val="00F969F7"/>
    <w:rsid w:val="00F9706F"/>
    <w:rsid w:val="00FA0006"/>
    <w:rsid w:val="00FA17F4"/>
    <w:rsid w:val="00FA3112"/>
    <w:rsid w:val="00FA63FA"/>
    <w:rsid w:val="00FA719C"/>
    <w:rsid w:val="00FB0382"/>
    <w:rsid w:val="00FB15B4"/>
    <w:rsid w:val="00FB19C4"/>
    <w:rsid w:val="00FB2433"/>
    <w:rsid w:val="00FB2E50"/>
    <w:rsid w:val="00FB2EE8"/>
    <w:rsid w:val="00FB3498"/>
    <w:rsid w:val="00FB4767"/>
    <w:rsid w:val="00FB6830"/>
    <w:rsid w:val="00FC0580"/>
    <w:rsid w:val="00FC10C6"/>
    <w:rsid w:val="00FC1E8C"/>
    <w:rsid w:val="00FC2043"/>
    <w:rsid w:val="00FC26EC"/>
    <w:rsid w:val="00FC37C8"/>
    <w:rsid w:val="00FC3CDD"/>
    <w:rsid w:val="00FC3FBB"/>
    <w:rsid w:val="00FC474E"/>
    <w:rsid w:val="00FC4777"/>
    <w:rsid w:val="00FC4956"/>
    <w:rsid w:val="00FC73D5"/>
    <w:rsid w:val="00FC7472"/>
    <w:rsid w:val="00FD0B9D"/>
    <w:rsid w:val="00FD1852"/>
    <w:rsid w:val="00FD31E5"/>
    <w:rsid w:val="00FD6184"/>
    <w:rsid w:val="00FD6828"/>
    <w:rsid w:val="00FD68A1"/>
    <w:rsid w:val="00FD6B3B"/>
    <w:rsid w:val="00FE03B6"/>
    <w:rsid w:val="00FE08DF"/>
    <w:rsid w:val="00FE0C00"/>
    <w:rsid w:val="00FE15FC"/>
    <w:rsid w:val="00FE167C"/>
    <w:rsid w:val="00FE17A9"/>
    <w:rsid w:val="00FE3AB4"/>
    <w:rsid w:val="00FF158C"/>
    <w:rsid w:val="00FF1C18"/>
    <w:rsid w:val="00FF2F93"/>
    <w:rsid w:val="00FF37D2"/>
    <w:rsid w:val="00FF4F6E"/>
    <w:rsid w:val="00FF60D8"/>
    <w:rsid w:val="00FF66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49E"/>
    <w:rPr>
      <w:rFonts w:ascii="Arial" w:hAnsi="Arial"/>
      <w:sz w:val="24"/>
      <w:szCs w:val="24"/>
      <w:lang w:val="es-ES" w:eastAsia="es-ES"/>
    </w:rPr>
  </w:style>
  <w:style w:type="paragraph" w:styleId="Ttulo1">
    <w:name w:val="heading 1"/>
    <w:basedOn w:val="Normal"/>
    <w:next w:val="Normal"/>
    <w:link w:val="Ttulo1Car"/>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ind w:left="1080" w:hanging="1080"/>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ind w:left="1701"/>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ind w:left="360"/>
      <w:jc w:val="center"/>
      <w:outlineLvl w:val="7"/>
    </w:pPr>
    <w:rPr>
      <w:b/>
    </w:rPr>
  </w:style>
  <w:style w:type="paragraph" w:styleId="Ttulo9">
    <w:name w:val="heading 9"/>
    <w:basedOn w:val="Normal"/>
    <w:next w:val="Normal"/>
    <w:link w:val="Ttulo9Car"/>
    <w:qFormat/>
    <w:rsid w:val="00F95EA4"/>
    <w:pPr>
      <w:widowControl w:val="0"/>
      <w:spacing w:before="240" w:after="60"/>
      <w:ind w:left="1584" w:hanging="1584"/>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BA6211"/>
    <w:pPr>
      <w:tabs>
        <w:tab w:val="right" w:leader="dot" w:pos="9923"/>
      </w:tabs>
      <w:ind w:left="902" w:hanging="902"/>
      <w:jc w:val="both"/>
    </w:pPr>
    <w:rPr>
      <w:iCs/>
      <w:noProof/>
    </w:rPr>
  </w:style>
  <w:style w:type="paragraph" w:styleId="TDC2">
    <w:name w:val="toc 2"/>
    <w:basedOn w:val="Normal"/>
    <w:next w:val="Normal"/>
    <w:autoRedefine/>
    <w:uiPriority w:val="39"/>
    <w:rsid w:val="00BA6211"/>
    <w:pPr>
      <w:tabs>
        <w:tab w:val="left" w:pos="900"/>
        <w:tab w:val="right" w:leader="dot" w:pos="9923"/>
      </w:tabs>
      <w:ind w:left="238"/>
    </w:pPr>
    <w:rPr>
      <w:iCs/>
    </w:rPr>
  </w:style>
  <w:style w:type="paragraph" w:styleId="TDC3">
    <w:name w:val="toc 3"/>
    <w:basedOn w:val="Normal"/>
    <w:next w:val="Normal"/>
    <w:autoRedefine/>
    <w:uiPriority w:val="39"/>
    <w:rsid w:val="00BA6211"/>
    <w:pPr>
      <w:tabs>
        <w:tab w:val="left" w:pos="1440"/>
        <w:tab w:val="right" w:leader="dot" w:pos="9923"/>
      </w:tabs>
      <w:ind w:left="482"/>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rPr>
      <w:b/>
      <w:lang w:val="es-MX"/>
    </w:rPr>
  </w:style>
  <w:style w:type="paragraph" w:styleId="TDC4">
    <w:name w:val="toc 4"/>
    <w:basedOn w:val="Normal"/>
    <w:next w:val="Normal"/>
    <w:autoRedefine/>
    <w:uiPriority w:val="39"/>
    <w:pPr>
      <w:ind w:left="720"/>
    </w:pPr>
    <w:rPr>
      <w:rFonts w:ascii="Times New Roman" w:hAnsi="Times New Roman"/>
    </w:rPr>
  </w:style>
  <w:style w:type="paragraph" w:styleId="TDC5">
    <w:name w:val="toc 5"/>
    <w:basedOn w:val="Normal"/>
    <w:next w:val="Normal"/>
    <w:autoRedefine/>
    <w:uiPriority w:val="39"/>
    <w:pPr>
      <w:ind w:left="960"/>
    </w:pPr>
    <w:rPr>
      <w:rFonts w:ascii="Times New Roman" w:hAnsi="Times New Roman"/>
    </w:rPr>
  </w:style>
  <w:style w:type="paragraph" w:styleId="TDC6">
    <w:name w:val="toc 6"/>
    <w:basedOn w:val="Normal"/>
    <w:next w:val="Normal"/>
    <w:autoRedefine/>
    <w:uiPriority w:val="39"/>
    <w:pPr>
      <w:ind w:left="1200"/>
    </w:pPr>
    <w:rPr>
      <w:rFonts w:ascii="Times New Roman" w:hAnsi="Times New Roman"/>
    </w:rPr>
  </w:style>
  <w:style w:type="paragraph" w:styleId="TDC7">
    <w:name w:val="toc 7"/>
    <w:basedOn w:val="Normal"/>
    <w:next w:val="Normal"/>
    <w:autoRedefine/>
    <w:uiPriority w:val="39"/>
    <w:pPr>
      <w:ind w:left="1440"/>
    </w:pPr>
    <w:rPr>
      <w:rFonts w:ascii="Times New Roman" w:hAnsi="Times New Roman"/>
    </w:rPr>
  </w:style>
  <w:style w:type="paragraph" w:styleId="TDC8">
    <w:name w:val="toc 8"/>
    <w:basedOn w:val="Normal"/>
    <w:next w:val="Normal"/>
    <w:autoRedefine/>
    <w:uiPriority w:val="39"/>
    <w:pPr>
      <w:ind w:left="1680"/>
    </w:pPr>
    <w:rPr>
      <w:rFonts w:ascii="Times New Roman" w:hAnsi="Times New Roman"/>
    </w:rPr>
  </w:style>
  <w:style w:type="paragraph" w:styleId="TDC9">
    <w:name w:val="toc 9"/>
    <w:basedOn w:val="Normal"/>
    <w:next w:val="Normal"/>
    <w:autoRedefine/>
    <w:uiPriority w:val="39"/>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customStyle="1" w:styleId="InfoBlue">
    <w:name w:val="InfoBlue"/>
    <w:basedOn w:val="Normal"/>
    <w:next w:val="Textoindependiente"/>
    <w:autoRedefine/>
    <w:rsid w:val="006D26A1"/>
    <w:pPr>
      <w:widowControl w:val="0"/>
      <w:spacing w:after="120" w:line="240" w:lineRule="atLeast"/>
    </w:pPr>
    <w:rPr>
      <w:rFonts w:cs="Arial"/>
      <w:sz w:val="20"/>
      <w:szCs w:val="20"/>
      <w:lang w:eastAsia="en-US"/>
    </w:rPr>
  </w:style>
  <w:style w:type="paragraph" w:styleId="Listaconvietas">
    <w:name w:val="List Bullet"/>
    <w:aliases w:val="Lista Roles"/>
    <w:basedOn w:val="Normal"/>
    <w:autoRedefine/>
    <w:rsid w:val="0049256C"/>
    <w:pPr>
      <w:widowControl w:val="0"/>
      <w:spacing w:line="240" w:lineRule="atLeast"/>
    </w:pPr>
    <w:rPr>
      <w:sz w:val="20"/>
      <w:szCs w:val="20"/>
      <w:lang w:val="es-MX" w:eastAsia="en-US"/>
    </w:rPr>
  </w:style>
  <w:style w:type="paragraph" w:styleId="Listaconnmeros2">
    <w:name w:val="List Number 2"/>
    <w:basedOn w:val="Normal"/>
    <w:rsid w:val="00753A0A"/>
    <w:pPr>
      <w:widowControl w:val="0"/>
      <w:numPr>
        <w:numId w:val="3"/>
      </w:numPr>
      <w:jc w:val="both"/>
    </w:pPr>
    <w:rPr>
      <w:sz w:val="20"/>
      <w:szCs w:val="20"/>
      <w:lang w:val="es-MX" w:eastAsia="en-US"/>
    </w:rPr>
  </w:style>
  <w:style w:type="character" w:customStyle="1" w:styleId="PiedepginaCar">
    <w:name w:val="Pie de página Car"/>
    <w:basedOn w:val="Fuentedeprrafopredeter"/>
    <w:link w:val="Piedepgina"/>
    <w:rsid w:val="00290378"/>
    <w:rPr>
      <w:sz w:val="24"/>
      <w:szCs w:val="24"/>
      <w:lang w:val="es-ES" w:eastAsia="es-ES"/>
    </w:rPr>
  </w:style>
  <w:style w:type="paragraph" w:styleId="Prrafodelista">
    <w:name w:val="List Paragraph"/>
    <w:basedOn w:val="Normal"/>
    <w:uiPriority w:val="34"/>
    <w:qFormat/>
    <w:rsid w:val="0096683C"/>
    <w:pPr>
      <w:ind w:left="720"/>
      <w:contextualSpacing/>
    </w:pPr>
  </w:style>
  <w:style w:type="character" w:styleId="Textoennegrita">
    <w:name w:val="Strong"/>
    <w:basedOn w:val="Fuentedeprrafopredeter"/>
    <w:uiPriority w:val="22"/>
    <w:qFormat/>
    <w:rsid w:val="00F557D0"/>
    <w:rPr>
      <w:b/>
      <w:bCs/>
    </w:rPr>
  </w:style>
  <w:style w:type="character" w:customStyle="1" w:styleId="Ttulo1Car">
    <w:name w:val="Título 1 Car"/>
    <w:basedOn w:val="Fuentedeprrafopredeter"/>
    <w:link w:val="Ttulo1"/>
    <w:rsid w:val="00703A50"/>
    <w:rPr>
      <w:rFonts w:ascii="Arial" w:hAnsi="Arial" w:cs="Arial"/>
      <w:b/>
      <w:bCs/>
      <w:sz w:val="24"/>
      <w:szCs w:val="24"/>
    </w:rPr>
  </w:style>
  <w:style w:type="character" w:customStyle="1" w:styleId="Ttulo9Car">
    <w:name w:val="Título 9 Car"/>
    <w:basedOn w:val="Fuentedeprrafopredeter"/>
    <w:link w:val="Ttulo9"/>
    <w:rsid w:val="00F95EA4"/>
    <w:rPr>
      <w:rFonts w:ascii="Arial" w:hAnsi="Arial"/>
      <w:b/>
      <w:i/>
      <w:sz w:val="18"/>
      <w:lang w:eastAsia="en-US"/>
    </w:rPr>
  </w:style>
  <w:style w:type="character" w:styleId="Hipervnculovisitado">
    <w:name w:val="FollowedHyperlink"/>
    <w:basedOn w:val="Fuentedeprrafopredeter"/>
    <w:rsid w:val="00B82CC9"/>
    <w:rPr>
      <w:color w:val="800080" w:themeColor="followedHyperlink"/>
      <w:u w:val="single"/>
    </w:rPr>
  </w:style>
  <w:style w:type="character" w:customStyle="1" w:styleId="TextoindependienteCar">
    <w:name w:val="Texto independiente Car"/>
    <w:basedOn w:val="Fuentedeprrafopredeter"/>
    <w:link w:val="Textoindependiente"/>
    <w:rsid w:val="001B0874"/>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49E"/>
    <w:rPr>
      <w:rFonts w:ascii="Arial" w:hAnsi="Arial"/>
      <w:sz w:val="24"/>
      <w:szCs w:val="24"/>
      <w:lang w:val="es-ES" w:eastAsia="es-ES"/>
    </w:rPr>
  </w:style>
  <w:style w:type="paragraph" w:styleId="Ttulo1">
    <w:name w:val="heading 1"/>
    <w:basedOn w:val="Normal"/>
    <w:next w:val="Normal"/>
    <w:link w:val="Ttulo1Car"/>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ind w:left="1080" w:hanging="1080"/>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ind w:left="1701"/>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ind w:left="360"/>
      <w:jc w:val="center"/>
      <w:outlineLvl w:val="7"/>
    </w:pPr>
    <w:rPr>
      <w:b/>
    </w:rPr>
  </w:style>
  <w:style w:type="paragraph" w:styleId="Ttulo9">
    <w:name w:val="heading 9"/>
    <w:basedOn w:val="Normal"/>
    <w:next w:val="Normal"/>
    <w:link w:val="Ttulo9Car"/>
    <w:qFormat/>
    <w:rsid w:val="00F95EA4"/>
    <w:pPr>
      <w:widowControl w:val="0"/>
      <w:spacing w:before="240" w:after="60"/>
      <w:ind w:left="1584" w:hanging="1584"/>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BA6211"/>
    <w:pPr>
      <w:tabs>
        <w:tab w:val="right" w:leader="dot" w:pos="9923"/>
      </w:tabs>
      <w:ind w:left="902" w:hanging="902"/>
      <w:jc w:val="both"/>
    </w:pPr>
    <w:rPr>
      <w:iCs/>
      <w:noProof/>
    </w:rPr>
  </w:style>
  <w:style w:type="paragraph" w:styleId="TDC2">
    <w:name w:val="toc 2"/>
    <w:basedOn w:val="Normal"/>
    <w:next w:val="Normal"/>
    <w:autoRedefine/>
    <w:uiPriority w:val="39"/>
    <w:rsid w:val="00BA6211"/>
    <w:pPr>
      <w:tabs>
        <w:tab w:val="left" w:pos="900"/>
        <w:tab w:val="right" w:leader="dot" w:pos="9923"/>
      </w:tabs>
      <w:ind w:left="238"/>
    </w:pPr>
    <w:rPr>
      <w:iCs/>
    </w:rPr>
  </w:style>
  <w:style w:type="paragraph" w:styleId="TDC3">
    <w:name w:val="toc 3"/>
    <w:basedOn w:val="Normal"/>
    <w:next w:val="Normal"/>
    <w:autoRedefine/>
    <w:uiPriority w:val="39"/>
    <w:rsid w:val="00BA6211"/>
    <w:pPr>
      <w:tabs>
        <w:tab w:val="left" w:pos="1440"/>
        <w:tab w:val="right" w:leader="dot" w:pos="9923"/>
      </w:tabs>
      <w:ind w:left="482"/>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rPr>
      <w:b/>
      <w:lang w:val="es-MX"/>
    </w:rPr>
  </w:style>
  <w:style w:type="paragraph" w:styleId="TDC4">
    <w:name w:val="toc 4"/>
    <w:basedOn w:val="Normal"/>
    <w:next w:val="Normal"/>
    <w:autoRedefine/>
    <w:uiPriority w:val="39"/>
    <w:pPr>
      <w:ind w:left="720"/>
    </w:pPr>
    <w:rPr>
      <w:rFonts w:ascii="Times New Roman" w:hAnsi="Times New Roman"/>
    </w:rPr>
  </w:style>
  <w:style w:type="paragraph" w:styleId="TDC5">
    <w:name w:val="toc 5"/>
    <w:basedOn w:val="Normal"/>
    <w:next w:val="Normal"/>
    <w:autoRedefine/>
    <w:uiPriority w:val="39"/>
    <w:pPr>
      <w:ind w:left="960"/>
    </w:pPr>
    <w:rPr>
      <w:rFonts w:ascii="Times New Roman" w:hAnsi="Times New Roman"/>
    </w:rPr>
  </w:style>
  <w:style w:type="paragraph" w:styleId="TDC6">
    <w:name w:val="toc 6"/>
    <w:basedOn w:val="Normal"/>
    <w:next w:val="Normal"/>
    <w:autoRedefine/>
    <w:uiPriority w:val="39"/>
    <w:pPr>
      <w:ind w:left="1200"/>
    </w:pPr>
    <w:rPr>
      <w:rFonts w:ascii="Times New Roman" w:hAnsi="Times New Roman"/>
    </w:rPr>
  </w:style>
  <w:style w:type="paragraph" w:styleId="TDC7">
    <w:name w:val="toc 7"/>
    <w:basedOn w:val="Normal"/>
    <w:next w:val="Normal"/>
    <w:autoRedefine/>
    <w:uiPriority w:val="39"/>
    <w:pPr>
      <w:ind w:left="1440"/>
    </w:pPr>
    <w:rPr>
      <w:rFonts w:ascii="Times New Roman" w:hAnsi="Times New Roman"/>
    </w:rPr>
  </w:style>
  <w:style w:type="paragraph" w:styleId="TDC8">
    <w:name w:val="toc 8"/>
    <w:basedOn w:val="Normal"/>
    <w:next w:val="Normal"/>
    <w:autoRedefine/>
    <w:uiPriority w:val="39"/>
    <w:pPr>
      <w:ind w:left="1680"/>
    </w:pPr>
    <w:rPr>
      <w:rFonts w:ascii="Times New Roman" w:hAnsi="Times New Roman"/>
    </w:rPr>
  </w:style>
  <w:style w:type="paragraph" w:styleId="TDC9">
    <w:name w:val="toc 9"/>
    <w:basedOn w:val="Normal"/>
    <w:next w:val="Normal"/>
    <w:autoRedefine/>
    <w:uiPriority w:val="39"/>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customStyle="1" w:styleId="InfoBlue">
    <w:name w:val="InfoBlue"/>
    <w:basedOn w:val="Normal"/>
    <w:next w:val="Textoindependiente"/>
    <w:autoRedefine/>
    <w:rsid w:val="006D26A1"/>
    <w:pPr>
      <w:widowControl w:val="0"/>
      <w:spacing w:after="120" w:line="240" w:lineRule="atLeast"/>
    </w:pPr>
    <w:rPr>
      <w:rFonts w:cs="Arial"/>
      <w:sz w:val="20"/>
      <w:szCs w:val="20"/>
      <w:lang w:eastAsia="en-US"/>
    </w:rPr>
  </w:style>
  <w:style w:type="paragraph" w:styleId="Listaconvietas">
    <w:name w:val="List Bullet"/>
    <w:aliases w:val="Lista Roles"/>
    <w:basedOn w:val="Normal"/>
    <w:autoRedefine/>
    <w:rsid w:val="0049256C"/>
    <w:pPr>
      <w:widowControl w:val="0"/>
      <w:spacing w:line="240" w:lineRule="atLeast"/>
    </w:pPr>
    <w:rPr>
      <w:sz w:val="20"/>
      <w:szCs w:val="20"/>
      <w:lang w:val="es-MX" w:eastAsia="en-US"/>
    </w:rPr>
  </w:style>
  <w:style w:type="paragraph" w:styleId="Listaconnmeros2">
    <w:name w:val="List Number 2"/>
    <w:basedOn w:val="Normal"/>
    <w:rsid w:val="00753A0A"/>
    <w:pPr>
      <w:widowControl w:val="0"/>
      <w:numPr>
        <w:numId w:val="3"/>
      </w:numPr>
      <w:jc w:val="both"/>
    </w:pPr>
    <w:rPr>
      <w:sz w:val="20"/>
      <w:szCs w:val="20"/>
      <w:lang w:val="es-MX" w:eastAsia="en-US"/>
    </w:rPr>
  </w:style>
  <w:style w:type="character" w:customStyle="1" w:styleId="PiedepginaCar">
    <w:name w:val="Pie de página Car"/>
    <w:basedOn w:val="Fuentedeprrafopredeter"/>
    <w:link w:val="Piedepgina"/>
    <w:rsid w:val="00290378"/>
    <w:rPr>
      <w:sz w:val="24"/>
      <w:szCs w:val="24"/>
      <w:lang w:val="es-ES" w:eastAsia="es-ES"/>
    </w:rPr>
  </w:style>
  <w:style w:type="paragraph" w:styleId="Prrafodelista">
    <w:name w:val="List Paragraph"/>
    <w:basedOn w:val="Normal"/>
    <w:uiPriority w:val="34"/>
    <w:qFormat/>
    <w:rsid w:val="0096683C"/>
    <w:pPr>
      <w:ind w:left="720"/>
      <w:contextualSpacing/>
    </w:pPr>
  </w:style>
  <w:style w:type="character" w:styleId="Textoennegrita">
    <w:name w:val="Strong"/>
    <w:basedOn w:val="Fuentedeprrafopredeter"/>
    <w:uiPriority w:val="22"/>
    <w:qFormat/>
    <w:rsid w:val="00F557D0"/>
    <w:rPr>
      <w:b/>
      <w:bCs/>
    </w:rPr>
  </w:style>
  <w:style w:type="character" w:customStyle="1" w:styleId="Ttulo1Car">
    <w:name w:val="Título 1 Car"/>
    <w:basedOn w:val="Fuentedeprrafopredeter"/>
    <w:link w:val="Ttulo1"/>
    <w:rsid w:val="00703A50"/>
    <w:rPr>
      <w:rFonts w:ascii="Arial" w:hAnsi="Arial" w:cs="Arial"/>
      <w:b/>
      <w:bCs/>
      <w:sz w:val="24"/>
      <w:szCs w:val="24"/>
    </w:rPr>
  </w:style>
  <w:style w:type="character" w:customStyle="1" w:styleId="Ttulo9Car">
    <w:name w:val="Título 9 Car"/>
    <w:basedOn w:val="Fuentedeprrafopredeter"/>
    <w:link w:val="Ttulo9"/>
    <w:rsid w:val="00F95EA4"/>
    <w:rPr>
      <w:rFonts w:ascii="Arial" w:hAnsi="Arial"/>
      <w:b/>
      <w:i/>
      <w:sz w:val="18"/>
      <w:lang w:eastAsia="en-US"/>
    </w:rPr>
  </w:style>
  <w:style w:type="character" w:styleId="Hipervnculovisitado">
    <w:name w:val="FollowedHyperlink"/>
    <w:basedOn w:val="Fuentedeprrafopredeter"/>
    <w:rsid w:val="00B82CC9"/>
    <w:rPr>
      <w:color w:val="800080" w:themeColor="followedHyperlink"/>
      <w:u w:val="single"/>
    </w:rPr>
  </w:style>
  <w:style w:type="character" w:customStyle="1" w:styleId="TextoindependienteCar">
    <w:name w:val="Texto independiente Car"/>
    <w:basedOn w:val="Fuentedeprrafopredeter"/>
    <w:link w:val="Textoindependiente"/>
    <w:rsid w:val="001B0874"/>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8037">
      <w:bodyDiv w:val="1"/>
      <w:marLeft w:val="30"/>
      <w:marRight w:val="30"/>
      <w:marTop w:val="0"/>
      <w:marBottom w:val="0"/>
      <w:divBdr>
        <w:top w:val="none" w:sz="0" w:space="0" w:color="auto"/>
        <w:left w:val="none" w:sz="0" w:space="0" w:color="auto"/>
        <w:bottom w:val="none" w:sz="0" w:space="0" w:color="auto"/>
        <w:right w:val="none" w:sz="0" w:space="0" w:color="auto"/>
      </w:divBdr>
      <w:divsChild>
        <w:div w:id="1984964024">
          <w:marLeft w:val="0"/>
          <w:marRight w:val="0"/>
          <w:marTop w:val="0"/>
          <w:marBottom w:val="0"/>
          <w:divBdr>
            <w:top w:val="none" w:sz="0" w:space="0" w:color="auto"/>
            <w:left w:val="none" w:sz="0" w:space="0" w:color="auto"/>
            <w:bottom w:val="none" w:sz="0" w:space="0" w:color="auto"/>
            <w:right w:val="none" w:sz="0" w:space="0" w:color="auto"/>
          </w:divBdr>
          <w:divsChild>
            <w:div w:id="1265377912">
              <w:marLeft w:val="0"/>
              <w:marRight w:val="0"/>
              <w:marTop w:val="0"/>
              <w:marBottom w:val="0"/>
              <w:divBdr>
                <w:top w:val="none" w:sz="0" w:space="0" w:color="auto"/>
                <w:left w:val="none" w:sz="0" w:space="0" w:color="auto"/>
                <w:bottom w:val="none" w:sz="0" w:space="0" w:color="auto"/>
                <w:right w:val="none" w:sz="0" w:space="0" w:color="auto"/>
              </w:divBdr>
              <w:divsChild>
                <w:div w:id="767115721">
                  <w:marLeft w:val="180"/>
                  <w:marRight w:val="0"/>
                  <w:marTop w:val="0"/>
                  <w:marBottom w:val="0"/>
                  <w:divBdr>
                    <w:top w:val="none" w:sz="0" w:space="0" w:color="auto"/>
                    <w:left w:val="none" w:sz="0" w:space="0" w:color="auto"/>
                    <w:bottom w:val="none" w:sz="0" w:space="0" w:color="auto"/>
                    <w:right w:val="none" w:sz="0" w:space="0" w:color="auto"/>
                  </w:divBdr>
                  <w:divsChild>
                    <w:div w:id="2085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7443">
      <w:bodyDiv w:val="1"/>
      <w:marLeft w:val="30"/>
      <w:marRight w:val="30"/>
      <w:marTop w:val="0"/>
      <w:marBottom w:val="0"/>
      <w:divBdr>
        <w:top w:val="none" w:sz="0" w:space="0" w:color="auto"/>
        <w:left w:val="none" w:sz="0" w:space="0" w:color="auto"/>
        <w:bottom w:val="none" w:sz="0" w:space="0" w:color="auto"/>
        <w:right w:val="none" w:sz="0" w:space="0" w:color="auto"/>
      </w:divBdr>
      <w:divsChild>
        <w:div w:id="647439667">
          <w:marLeft w:val="0"/>
          <w:marRight w:val="0"/>
          <w:marTop w:val="0"/>
          <w:marBottom w:val="0"/>
          <w:divBdr>
            <w:top w:val="none" w:sz="0" w:space="0" w:color="auto"/>
            <w:left w:val="none" w:sz="0" w:space="0" w:color="auto"/>
            <w:bottom w:val="none" w:sz="0" w:space="0" w:color="auto"/>
            <w:right w:val="none" w:sz="0" w:space="0" w:color="auto"/>
          </w:divBdr>
          <w:divsChild>
            <w:div w:id="1184711299">
              <w:marLeft w:val="0"/>
              <w:marRight w:val="0"/>
              <w:marTop w:val="0"/>
              <w:marBottom w:val="0"/>
              <w:divBdr>
                <w:top w:val="none" w:sz="0" w:space="0" w:color="auto"/>
                <w:left w:val="none" w:sz="0" w:space="0" w:color="auto"/>
                <w:bottom w:val="none" w:sz="0" w:space="0" w:color="auto"/>
                <w:right w:val="none" w:sz="0" w:space="0" w:color="auto"/>
              </w:divBdr>
              <w:divsChild>
                <w:div w:id="941844142">
                  <w:marLeft w:val="180"/>
                  <w:marRight w:val="0"/>
                  <w:marTop w:val="0"/>
                  <w:marBottom w:val="0"/>
                  <w:divBdr>
                    <w:top w:val="none" w:sz="0" w:space="0" w:color="auto"/>
                    <w:left w:val="none" w:sz="0" w:space="0" w:color="auto"/>
                    <w:bottom w:val="none" w:sz="0" w:space="0" w:color="auto"/>
                    <w:right w:val="none" w:sz="0" w:space="0" w:color="auto"/>
                  </w:divBdr>
                  <w:divsChild>
                    <w:div w:id="2941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5530">
      <w:bodyDiv w:val="1"/>
      <w:marLeft w:val="0"/>
      <w:marRight w:val="0"/>
      <w:marTop w:val="0"/>
      <w:marBottom w:val="0"/>
      <w:divBdr>
        <w:top w:val="none" w:sz="0" w:space="0" w:color="auto"/>
        <w:left w:val="none" w:sz="0" w:space="0" w:color="auto"/>
        <w:bottom w:val="none" w:sz="0" w:space="0" w:color="auto"/>
        <w:right w:val="none" w:sz="0" w:space="0" w:color="auto"/>
      </w:divBdr>
    </w:div>
    <w:div w:id="1036807936">
      <w:bodyDiv w:val="1"/>
      <w:marLeft w:val="0"/>
      <w:marRight w:val="0"/>
      <w:marTop w:val="0"/>
      <w:marBottom w:val="0"/>
      <w:divBdr>
        <w:top w:val="none" w:sz="0" w:space="0" w:color="auto"/>
        <w:left w:val="none" w:sz="0" w:space="0" w:color="auto"/>
        <w:bottom w:val="none" w:sz="0" w:space="0" w:color="auto"/>
        <w:right w:val="none" w:sz="0" w:space="0" w:color="auto"/>
      </w:divBdr>
    </w:div>
    <w:div w:id="1388186979">
      <w:bodyDiv w:val="1"/>
      <w:marLeft w:val="30"/>
      <w:marRight w:val="30"/>
      <w:marTop w:val="0"/>
      <w:marBottom w:val="0"/>
      <w:divBdr>
        <w:top w:val="none" w:sz="0" w:space="0" w:color="auto"/>
        <w:left w:val="none" w:sz="0" w:space="0" w:color="auto"/>
        <w:bottom w:val="none" w:sz="0" w:space="0" w:color="auto"/>
        <w:right w:val="none" w:sz="0" w:space="0" w:color="auto"/>
      </w:divBdr>
      <w:divsChild>
        <w:div w:id="100534008">
          <w:marLeft w:val="0"/>
          <w:marRight w:val="0"/>
          <w:marTop w:val="0"/>
          <w:marBottom w:val="0"/>
          <w:divBdr>
            <w:top w:val="none" w:sz="0" w:space="0" w:color="auto"/>
            <w:left w:val="none" w:sz="0" w:space="0" w:color="auto"/>
            <w:bottom w:val="none" w:sz="0" w:space="0" w:color="auto"/>
            <w:right w:val="none" w:sz="0" w:space="0" w:color="auto"/>
          </w:divBdr>
          <w:divsChild>
            <w:div w:id="1318458256">
              <w:marLeft w:val="0"/>
              <w:marRight w:val="0"/>
              <w:marTop w:val="0"/>
              <w:marBottom w:val="0"/>
              <w:divBdr>
                <w:top w:val="none" w:sz="0" w:space="0" w:color="auto"/>
                <w:left w:val="none" w:sz="0" w:space="0" w:color="auto"/>
                <w:bottom w:val="none" w:sz="0" w:space="0" w:color="auto"/>
                <w:right w:val="none" w:sz="0" w:space="0" w:color="auto"/>
              </w:divBdr>
              <w:divsChild>
                <w:div w:id="961690847">
                  <w:marLeft w:val="180"/>
                  <w:marRight w:val="0"/>
                  <w:marTop w:val="0"/>
                  <w:marBottom w:val="0"/>
                  <w:divBdr>
                    <w:top w:val="none" w:sz="0" w:space="0" w:color="auto"/>
                    <w:left w:val="none" w:sz="0" w:space="0" w:color="auto"/>
                    <w:bottom w:val="none" w:sz="0" w:space="0" w:color="auto"/>
                    <w:right w:val="none" w:sz="0" w:space="0" w:color="auto"/>
                  </w:divBdr>
                  <w:divsChild>
                    <w:div w:id="734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68325">
      <w:bodyDiv w:val="1"/>
      <w:marLeft w:val="30"/>
      <w:marRight w:val="30"/>
      <w:marTop w:val="0"/>
      <w:marBottom w:val="0"/>
      <w:divBdr>
        <w:top w:val="none" w:sz="0" w:space="0" w:color="auto"/>
        <w:left w:val="none" w:sz="0" w:space="0" w:color="auto"/>
        <w:bottom w:val="none" w:sz="0" w:space="0" w:color="auto"/>
        <w:right w:val="none" w:sz="0" w:space="0" w:color="auto"/>
      </w:divBdr>
      <w:divsChild>
        <w:div w:id="619265748">
          <w:marLeft w:val="0"/>
          <w:marRight w:val="0"/>
          <w:marTop w:val="0"/>
          <w:marBottom w:val="0"/>
          <w:divBdr>
            <w:top w:val="none" w:sz="0" w:space="0" w:color="auto"/>
            <w:left w:val="none" w:sz="0" w:space="0" w:color="auto"/>
            <w:bottom w:val="none" w:sz="0" w:space="0" w:color="auto"/>
            <w:right w:val="none" w:sz="0" w:space="0" w:color="auto"/>
          </w:divBdr>
          <w:divsChild>
            <w:div w:id="1407680385">
              <w:marLeft w:val="0"/>
              <w:marRight w:val="0"/>
              <w:marTop w:val="0"/>
              <w:marBottom w:val="0"/>
              <w:divBdr>
                <w:top w:val="none" w:sz="0" w:space="0" w:color="auto"/>
                <w:left w:val="none" w:sz="0" w:space="0" w:color="auto"/>
                <w:bottom w:val="none" w:sz="0" w:space="0" w:color="auto"/>
                <w:right w:val="none" w:sz="0" w:space="0" w:color="auto"/>
              </w:divBdr>
              <w:divsChild>
                <w:div w:id="2037541561">
                  <w:marLeft w:val="180"/>
                  <w:marRight w:val="0"/>
                  <w:marTop w:val="0"/>
                  <w:marBottom w:val="0"/>
                  <w:divBdr>
                    <w:top w:val="none" w:sz="0" w:space="0" w:color="auto"/>
                    <w:left w:val="none" w:sz="0" w:space="0" w:color="auto"/>
                    <w:bottom w:val="none" w:sz="0" w:space="0" w:color="auto"/>
                    <w:right w:val="none" w:sz="0" w:space="0" w:color="auto"/>
                  </w:divBdr>
                  <w:divsChild>
                    <w:div w:id="1514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6299">
      <w:bodyDiv w:val="1"/>
      <w:marLeft w:val="0"/>
      <w:marRight w:val="0"/>
      <w:marTop w:val="0"/>
      <w:marBottom w:val="0"/>
      <w:divBdr>
        <w:top w:val="none" w:sz="0" w:space="0" w:color="auto"/>
        <w:left w:val="none" w:sz="0" w:space="0" w:color="auto"/>
        <w:bottom w:val="none" w:sz="0" w:space="0" w:color="auto"/>
        <w:right w:val="none" w:sz="0" w:space="0" w:color="auto"/>
      </w:divBdr>
    </w:div>
    <w:div w:id="179702045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vMegacable/ldcMEGSyncService/" TargetMode="External"/><Relationship Id="rId4" Type="http://schemas.microsoft.com/office/2007/relationships/stylesWithEffects" Target="stylesWithEffects.xml"/><Relationship Id="rId9" Type="http://schemas.openxmlformats.org/officeDocument/2006/relationships/hyperlink" Target="http://192.168.0.73:8080/ldcMEGSyncServic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A6B02-9016-4533-8154-7D1E4E4C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62</Pages>
  <Words>22455</Words>
  <Characters>123505</Characters>
  <Application>Microsoft Office Word</Application>
  <DocSecurity>0</DocSecurity>
  <Lines>1029</Lines>
  <Paragraphs>291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de Negocio</vt:lpstr>
      <vt:lpstr>Reglas de Negocio</vt:lpstr>
    </vt:vector>
  </TitlesOfParts>
  <Company>Itera</Company>
  <LinksUpToDate>false</LinksUpToDate>
  <CharactersWithSpaces>145669</CharactersWithSpaces>
  <SharedDoc>false</SharedDoc>
  <HLinks>
    <vt:vector size="72" baseType="variant">
      <vt:variant>
        <vt:i4>1179706</vt:i4>
      </vt:variant>
      <vt:variant>
        <vt:i4>74</vt:i4>
      </vt:variant>
      <vt:variant>
        <vt:i4>0</vt:i4>
      </vt:variant>
      <vt:variant>
        <vt:i4>5</vt:i4>
      </vt:variant>
      <vt:variant>
        <vt:lpwstr/>
      </vt:variant>
      <vt:variant>
        <vt:lpwstr>_Toc210592132</vt:lpwstr>
      </vt:variant>
      <vt:variant>
        <vt:i4>1179706</vt:i4>
      </vt:variant>
      <vt:variant>
        <vt:i4>68</vt:i4>
      </vt:variant>
      <vt:variant>
        <vt:i4>0</vt:i4>
      </vt:variant>
      <vt:variant>
        <vt:i4>5</vt:i4>
      </vt:variant>
      <vt:variant>
        <vt:lpwstr/>
      </vt:variant>
      <vt:variant>
        <vt:lpwstr>_Toc210592131</vt:lpwstr>
      </vt:variant>
      <vt:variant>
        <vt:i4>1179706</vt:i4>
      </vt:variant>
      <vt:variant>
        <vt:i4>62</vt:i4>
      </vt:variant>
      <vt:variant>
        <vt:i4>0</vt:i4>
      </vt:variant>
      <vt:variant>
        <vt:i4>5</vt:i4>
      </vt:variant>
      <vt:variant>
        <vt:lpwstr/>
      </vt:variant>
      <vt:variant>
        <vt:lpwstr>_Toc210592130</vt:lpwstr>
      </vt:variant>
      <vt:variant>
        <vt:i4>1245242</vt:i4>
      </vt:variant>
      <vt:variant>
        <vt:i4>56</vt:i4>
      </vt:variant>
      <vt:variant>
        <vt:i4>0</vt:i4>
      </vt:variant>
      <vt:variant>
        <vt:i4>5</vt:i4>
      </vt:variant>
      <vt:variant>
        <vt:lpwstr/>
      </vt:variant>
      <vt:variant>
        <vt:lpwstr>_Toc210592129</vt:lpwstr>
      </vt:variant>
      <vt:variant>
        <vt:i4>1245242</vt:i4>
      </vt:variant>
      <vt:variant>
        <vt:i4>50</vt:i4>
      </vt:variant>
      <vt:variant>
        <vt:i4>0</vt:i4>
      </vt:variant>
      <vt:variant>
        <vt:i4>5</vt:i4>
      </vt:variant>
      <vt:variant>
        <vt:lpwstr/>
      </vt:variant>
      <vt:variant>
        <vt:lpwstr>_Toc210592128</vt:lpwstr>
      </vt:variant>
      <vt:variant>
        <vt:i4>1245242</vt:i4>
      </vt:variant>
      <vt:variant>
        <vt:i4>44</vt:i4>
      </vt:variant>
      <vt:variant>
        <vt:i4>0</vt:i4>
      </vt:variant>
      <vt:variant>
        <vt:i4>5</vt:i4>
      </vt:variant>
      <vt:variant>
        <vt:lpwstr/>
      </vt:variant>
      <vt:variant>
        <vt:lpwstr>_Toc210592127</vt:lpwstr>
      </vt:variant>
      <vt:variant>
        <vt:i4>1245242</vt:i4>
      </vt:variant>
      <vt:variant>
        <vt:i4>38</vt:i4>
      </vt:variant>
      <vt:variant>
        <vt:i4>0</vt:i4>
      </vt:variant>
      <vt:variant>
        <vt:i4>5</vt:i4>
      </vt:variant>
      <vt:variant>
        <vt:lpwstr/>
      </vt:variant>
      <vt:variant>
        <vt:lpwstr>_Toc210592126</vt:lpwstr>
      </vt:variant>
      <vt:variant>
        <vt:i4>1245242</vt:i4>
      </vt:variant>
      <vt:variant>
        <vt:i4>32</vt:i4>
      </vt:variant>
      <vt:variant>
        <vt:i4>0</vt:i4>
      </vt:variant>
      <vt:variant>
        <vt:i4>5</vt:i4>
      </vt:variant>
      <vt:variant>
        <vt:lpwstr/>
      </vt:variant>
      <vt:variant>
        <vt:lpwstr>_Toc210592125</vt:lpwstr>
      </vt:variant>
      <vt:variant>
        <vt:i4>1245242</vt:i4>
      </vt:variant>
      <vt:variant>
        <vt:i4>26</vt:i4>
      </vt:variant>
      <vt:variant>
        <vt:i4>0</vt:i4>
      </vt:variant>
      <vt:variant>
        <vt:i4>5</vt:i4>
      </vt:variant>
      <vt:variant>
        <vt:lpwstr/>
      </vt:variant>
      <vt:variant>
        <vt:lpwstr>_Toc210592124</vt:lpwstr>
      </vt:variant>
      <vt:variant>
        <vt:i4>1245242</vt:i4>
      </vt:variant>
      <vt:variant>
        <vt:i4>20</vt:i4>
      </vt:variant>
      <vt:variant>
        <vt:i4>0</vt:i4>
      </vt:variant>
      <vt:variant>
        <vt:i4>5</vt:i4>
      </vt:variant>
      <vt:variant>
        <vt:lpwstr/>
      </vt:variant>
      <vt:variant>
        <vt:lpwstr>_Toc210592123</vt:lpwstr>
      </vt:variant>
      <vt:variant>
        <vt:i4>1245242</vt:i4>
      </vt:variant>
      <vt:variant>
        <vt:i4>14</vt:i4>
      </vt:variant>
      <vt:variant>
        <vt:i4>0</vt:i4>
      </vt:variant>
      <vt:variant>
        <vt:i4>5</vt:i4>
      </vt:variant>
      <vt:variant>
        <vt:lpwstr/>
      </vt:variant>
      <vt:variant>
        <vt:lpwstr>_Toc210592122</vt:lpwstr>
      </vt:variant>
      <vt:variant>
        <vt:i4>1245242</vt:i4>
      </vt:variant>
      <vt:variant>
        <vt:i4>8</vt:i4>
      </vt:variant>
      <vt:variant>
        <vt:i4>0</vt:i4>
      </vt:variant>
      <vt:variant>
        <vt:i4>5</vt:i4>
      </vt:variant>
      <vt:variant>
        <vt:lpwstr/>
      </vt:variant>
      <vt:variant>
        <vt:lpwstr>_Toc210592121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Negocio</dc:title>
  <dc:creator>Ana Lizza Pasindo</dc:creator>
  <cp:lastModifiedBy>Nayeli Marquez</cp:lastModifiedBy>
  <cp:revision>94</cp:revision>
  <cp:lastPrinted>2008-09-11T22:09:00Z</cp:lastPrinted>
  <dcterms:created xsi:type="dcterms:W3CDTF">2012-03-05T16:17:00Z</dcterms:created>
  <dcterms:modified xsi:type="dcterms:W3CDTF">2012-05-08T20:48:00Z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