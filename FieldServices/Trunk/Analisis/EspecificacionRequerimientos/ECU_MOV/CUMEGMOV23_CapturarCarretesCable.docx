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ED0253" w:rsidRDefault="00BF5175" w:rsidP="0060151C">
      <w:pPr>
        <w:rPr>
          <w:rStyle w:val="nfasis"/>
        </w:rPr>
      </w:pPr>
    </w:p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60151C" w:rsidRDefault="0060151C" w:rsidP="0060151C">
      <w:pPr>
        <w:pStyle w:val="Ttulo"/>
        <w:jc w:val="right"/>
        <w:rPr>
          <w:rFonts w:cs="Arial"/>
        </w:rPr>
      </w:pPr>
    </w:p>
    <w:p w:rsidR="006A744A" w:rsidRDefault="006A744A" w:rsidP="006A744A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203E00">
        <w:rPr>
          <w:b/>
          <w:szCs w:val="36"/>
        </w:rPr>
        <w:t xml:space="preserve">Proyecto </w:t>
      </w:r>
      <w:proofErr w:type="spellStart"/>
      <w:r w:rsidRPr="00203E00">
        <w:rPr>
          <w:b/>
          <w:szCs w:val="36"/>
        </w:rPr>
        <w:t>Megaca</w:t>
      </w:r>
      <w:r>
        <w:rPr>
          <w:b/>
          <w:szCs w:val="36"/>
        </w:rPr>
        <w:t>ble</w:t>
      </w:r>
      <w:proofErr w:type="spellEnd"/>
    </w:p>
    <w:p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6A1F98">
        <w:rPr>
          <w:szCs w:val="36"/>
        </w:rPr>
        <w:t>Capturar Carretes Cable – CUMEGMOV2</w:t>
      </w:r>
      <w:r w:rsidR="0031160E">
        <w:rPr>
          <w:szCs w:val="36"/>
        </w:rPr>
        <w:t>3</w:t>
      </w:r>
    </w:p>
    <w:p w:rsidR="0060151C" w:rsidRDefault="0060151C" w:rsidP="0060151C">
      <w:pPr>
        <w:pStyle w:val="Ttulo"/>
        <w:jc w:val="right"/>
      </w:pPr>
    </w:p>
    <w:p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967F7E">
        <w:t>2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:rsidR="0060151C" w:rsidRPr="00487936" w:rsidRDefault="0060151C" w:rsidP="0060151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FE1CAC" w:rsidRDefault="00FE1CAC" w:rsidP="00FE1CA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1436DC" w:rsidRDefault="001436DC" w:rsidP="00481C4A">
      <w:pPr>
        <w:rPr>
          <w:b/>
          <w:bCs/>
        </w:rPr>
      </w:pPr>
    </w:p>
    <w:p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7948BC" w:rsidRPr="0013530E" w:rsidTr="00DF3C27">
        <w:trPr>
          <w:jc w:val="center"/>
        </w:trPr>
        <w:tc>
          <w:tcPr>
            <w:tcW w:w="2304" w:type="dxa"/>
          </w:tcPr>
          <w:p w:rsidR="007948BC" w:rsidRPr="00C70293" w:rsidRDefault="0031160E" w:rsidP="0031160E">
            <w:pPr>
              <w:pStyle w:val="Tabletext"/>
              <w:jc w:val="center"/>
            </w:pPr>
            <w:r>
              <w:t>11</w:t>
            </w:r>
            <w:r w:rsidR="00C70293" w:rsidRPr="00C70293">
              <w:t>/</w:t>
            </w:r>
            <w:r>
              <w:t>08</w:t>
            </w:r>
            <w:r w:rsidR="00C70293" w:rsidRPr="00C70293">
              <w:t>/2010</w:t>
            </w:r>
          </w:p>
        </w:tc>
        <w:tc>
          <w:tcPr>
            <w:tcW w:w="1152" w:type="dxa"/>
          </w:tcPr>
          <w:p w:rsidR="007948BC" w:rsidRPr="00C70293" w:rsidRDefault="00C70293" w:rsidP="00C70293">
            <w:pPr>
              <w:pStyle w:val="Tabletext"/>
              <w:jc w:val="center"/>
            </w:pPr>
            <w:r w:rsidRPr="00C70293">
              <w:t>1.0</w:t>
            </w:r>
          </w:p>
        </w:tc>
        <w:tc>
          <w:tcPr>
            <w:tcW w:w="3744" w:type="dxa"/>
          </w:tcPr>
          <w:p w:rsidR="007948BC" w:rsidRPr="00C70293" w:rsidRDefault="00C70293" w:rsidP="006A1F98">
            <w:pPr>
              <w:pStyle w:val="Tabletext"/>
            </w:pPr>
            <w:r w:rsidRPr="00AE2E70">
              <w:t xml:space="preserve">Elaboración de la especificación del caso de </w:t>
            </w:r>
            <w:r w:rsidR="0031160E">
              <w:t xml:space="preserve">uso </w:t>
            </w:r>
            <w:r w:rsidR="006A1F98">
              <w:t>Capturar Carretes Cable</w:t>
            </w:r>
            <w:r w:rsidRPr="00203E00"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Megacable</w:t>
            </w:r>
            <w:proofErr w:type="spellEnd"/>
            <w:r>
              <w:t xml:space="preserve"> de acuerdo al Estándar de Casos de Uso 1.2</w:t>
            </w:r>
            <w:r w:rsidRPr="00AE2E70">
              <w:t>.</w:t>
            </w:r>
          </w:p>
        </w:tc>
        <w:tc>
          <w:tcPr>
            <w:tcW w:w="2304" w:type="dxa"/>
          </w:tcPr>
          <w:p w:rsidR="007948BC" w:rsidRPr="00C70293" w:rsidRDefault="00C70293" w:rsidP="00C70293">
            <w:pPr>
              <w:pStyle w:val="Tabletext"/>
            </w:pPr>
            <w:r w:rsidRPr="00C70293">
              <w:t>Belem Jiménez</w:t>
            </w:r>
          </w:p>
        </w:tc>
      </w:tr>
      <w:tr w:rsidR="00521BB5" w:rsidTr="00DF3C27">
        <w:trPr>
          <w:jc w:val="center"/>
        </w:trPr>
        <w:tc>
          <w:tcPr>
            <w:tcW w:w="2304" w:type="dxa"/>
          </w:tcPr>
          <w:p w:rsidR="00521BB5" w:rsidRDefault="00521BB5" w:rsidP="00521BB5">
            <w:pPr>
              <w:pStyle w:val="Tabletext"/>
              <w:jc w:val="center"/>
            </w:pPr>
            <w:r>
              <w:t>24</w:t>
            </w:r>
            <w:r w:rsidRPr="00C70293">
              <w:t>/</w:t>
            </w:r>
            <w:r>
              <w:t>09</w:t>
            </w:r>
            <w:r w:rsidRPr="00C70293">
              <w:t>/2010</w:t>
            </w:r>
          </w:p>
        </w:tc>
        <w:tc>
          <w:tcPr>
            <w:tcW w:w="1152" w:type="dxa"/>
          </w:tcPr>
          <w:p w:rsidR="00521BB5" w:rsidRPr="00C70293" w:rsidRDefault="00521BB5" w:rsidP="00FB397D">
            <w:pPr>
              <w:pStyle w:val="Tabletext"/>
              <w:jc w:val="center"/>
            </w:pPr>
            <w:r w:rsidRPr="00C70293">
              <w:t>1.</w:t>
            </w:r>
            <w:r>
              <w:t>1</w:t>
            </w:r>
          </w:p>
        </w:tc>
        <w:tc>
          <w:tcPr>
            <w:tcW w:w="3744" w:type="dxa"/>
          </w:tcPr>
          <w:p w:rsidR="00521BB5" w:rsidRDefault="00521BB5" w:rsidP="00DF3C27">
            <w:pPr>
              <w:pStyle w:val="Tabletext"/>
            </w:pPr>
            <w:r>
              <w:t>Se modificó el mensaje MI0015 Longitud Inválida, indicar la longitud a 8</w:t>
            </w:r>
            <w:r w:rsidR="006F2591">
              <w:t xml:space="preserve"> caracteres</w:t>
            </w:r>
            <w:r>
              <w:t xml:space="preserve"> y solicitar el completar con ceros a la izquierda.</w:t>
            </w:r>
          </w:p>
        </w:tc>
        <w:tc>
          <w:tcPr>
            <w:tcW w:w="2304" w:type="dxa"/>
          </w:tcPr>
          <w:p w:rsidR="00521BB5" w:rsidRDefault="00521BB5" w:rsidP="00DF3C27">
            <w:pPr>
              <w:pStyle w:val="Tabletext"/>
            </w:pPr>
            <w:r>
              <w:t>Ana Lizza Pasindo González</w:t>
            </w:r>
          </w:p>
        </w:tc>
      </w:tr>
      <w:tr w:rsidR="00967F7E" w:rsidTr="00DF3C27">
        <w:trPr>
          <w:jc w:val="center"/>
        </w:trPr>
        <w:tc>
          <w:tcPr>
            <w:tcW w:w="2304" w:type="dxa"/>
          </w:tcPr>
          <w:p w:rsidR="00967F7E" w:rsidRPr="00967F7E" w:rsidRDefault="00967F7E" w:rsidP="00967F7E">
            <w:pPr>
              <w:pStyle w:val="Tabletext"/>
              <w:jc w:val="center"/>
              <w:rPr>
                <w:highlight w:val="magenta"/>
              </w:rPr>
            </w:pPr>
            <w:r w:rsidRPr="00967F7E">
              <w:rPr>
                <w:highlight w:val="magenta"/>
              </w:rPr>
              <w:t>09/02/2012</w:t>
            </w:r>
          </w:p>
        </w:tc>
        <w:tc>
          <w:tcPr>
            <w:tcW w:w="1152" w:type="dxa"/>
          </w:tcPr>
          <w:p w:rsidR="00967F7E" w:rsidRPr="00967F7E" w:rsidRDefault="00967F7E" w:rsidP="00967F7E">
            <w:pPr>
              <w:pStyle w:val="Tabletext"/>
              <w:jc w:val="center"/>
              <w:rPr>
                <w:highlight w:val="magenta"/>
              </w:rPr>
            </w:pPr>
            <w:r w:rsidRPr="00967F7E">
              <w:rPr>
                <w:highlight w:val="magenta"/>
              </w:rPr>
              <w:t>1.2</w:t>
            </w:r>
          </w:p>
        </w:tc>
        <w:tc>
          <w:tcPr>
            <w:tcW w:w="3744" w:type="dxa"/>
          </w:tcPr>
          <w:p w:rsidR="00967F7E" w:rsidRPr="00967F7E" w:rsidRDefault="00967F7E" w:rsidP="00967F7E">
            <w:pPr>
              <w:pStyle w:val="Tabletext"/>
              <w:rPr>
                <w:sz w:val="18"/>
                <w:szCs w:val="18"/>
                <w:highlight w:val="magenta"/>
              </w:rPr>
            </w:pPr>
            <w:r w:rsidRPr="00967F7E">
              <w:rPr>
                <w:sz w:val="18"/>
                <w:szCs w:val="18"/>
                <w:highlight w:val="magenta"/>
              </w:rPr>
              <w:t>Cambiar para solicitar la captura de la serie final del carrete y guardar como serie inicial el mismo número.</w:t>
            </w:r>
          </w:p>
          <w:p w:rsidR="00967F7E" w:rsidRPr="00967F7E" w:rsidRDefault="00967F7E" w:rsidP="00967F7E">
            <w:pPr>
              <w:pStyle w:val="Tabletext"/>
              <w:rPr>
                <w:highlight w:val="magenta"/>
              </w:rPr>
            </w:pPr>
            <w:r w:rsidRPr="00967F7E">
              <w:rPr>
                <w:sz w:val="18"/>
                <w:szCs w:val="18"/>
                <w:highlight w:val="magenta"/>
              </w:rPr>
              <w:t>Folio CAI 1870</w:t>
            </w:r>
          </w:p>
        </w:tc>
        <w:tc>
          <w:tcPr>
            <w:tcW w:w="2304" w:type="dxa"/>
          </w:tcPr>
          <w:p w:rsidR="00967F7E" w:rsidRPr="00967F7E" w:rsidRDefault="00967F7E" w:rsidP="00967F7E">
            <w:pPr>
              <w:pStyle w:val="Tabletext"/>
              <w:rPr>
                <w:highlight w:val="magenta"/>
              </w:rPr>
            </w:pPr>
            <w:r w:rsidRPr="00967F7E">
              <w:rPr>
                <w:highlight w:val="magenta"/>
              </w:rPr>
              <w:t>Ana Lizza Pasindo González</w:t>
            </w:r>
          </w:p>
        </w:tc>
      </w:tr>
      <w:tr w:rsidR="00967F7E" w:rsidTr="00DF3C27">
        <w:trPr>
          <w:jc w:val="center"/>
        </w:trPr>
        <w:tc>
          <w:tcPr>
            <w:tcW w:w="2304" w:type="dxa"/>
          </w:tcPr>
          <w:p w:rsidR="00967F7E" w:rsidRDefault="00967F7E" w:rsidP="00DF3C27">
            <w:pPr>
              <w:pStyle w:val="Tabletext"/>
            </w:pPr>
          </w:p>
        </w:tc>
        <w:tc>
          <w:tcPr>
            <w:tcW w:w="1152" w:type="dxa"/>
          </w:tcPr>
          <w:p w:rsidR="00967F7E" w:rsidRDefault="00967F7E" w:rsidP="00DF3C27">
            <w:pPr>
              <w:pStyle w:val="Tabletext"/>
            </w:pPr>
          </w:p>
        </w:tc>
        <w:tc>
          <w:tcPr>
            <w:tcW w:w="3744" w:type="dxa"/>
          </w:tcPr>
          <w:p w:rsidR="00967F7E" w:rsidRDefault="00967F7E" w:rsidP="00DF3C27">
            <w:pPr>
              <w:pStyle w:val="Tabletext"/>
            </w:pPr>
          </w:p>
        </w:tc>
        <w:tc>
          <w:tcPr>
            <w:tcW w:w="2304" w:type="dxa"/>
          </w:tcPr>
          <w:p w:rsidR="00967F7E" w:rsidRDefault="00967F7E" w:rsidP="00DF3C27">
            <w:pPr>
              <w:pStyle w:val="Tabletext"/>
            </w:pPr>
          </w:p>
        </w:tc>
      </w:tr>
    </w:tbl>
    <w:p w:rsidR="009F63D6" w:rsidRDefault="009F63D6" w:rsidP="009F63D6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3C50F8" w:rsidRDefault="003C50F8" w:rsidP="007B7EDC"/>
    <w:p w:rsidR="003C50F8" w:rsidRDefault="003C50F8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9F63D6" w:rsidRDefault="009F63D6" w:rsidP="007B7EDC"/>
    <w:p w:rsidR="00481C4A" w:rsidRDefault="00A54B9C" w:rsidP="00B97BC5">
      <w:pPr>
        <w:pStyle w:val="Ttulo"/>
        <w:ind w:left="0" w:firstLine="0"/>
      </w:pPr>
      <w:r>
        <w:br w:type="page"/>
      </w:r>
      <w:r w:rsidR="00481C4A" w:rsidRPr="00487936">
        <w:lastRenderedPageBreak/>
        <w:t>Tabla de Contenido</w:t>
      </w:r>
    </w:p>
    <w:p w:rsidR="00481C4A" w:rsidRPr="00481C4A" w:rsidRDefault="00481C4A" w:rsidP="009C42D4">
      <w:pPr>
        <w:pStyle w:val="TDC2"/>
        <w:rPr>
          <w:lang w:val="es-MX" w:eastAsia="en-US"/>
        </w:rPr>
      </w:pPr>
    </w:p>
    <w:p w:rsidR="005C1B2B" w:rsidRDefault="005C1B2B">
      <w:pPr>
        <w:pStyle w:val="TDC1"/>
        <w:rPr>
          <w:rStyle w:val="Hipervnculo"/>
        </w:rPr>
      </w:pPr>
    </w:p>
    <w:p w:rsidR="007E053F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316894651" w:history="1">
        <w:r w:rsidR="007E053F" w:rsidRPr="00B101E2">
          <w:rPr>
            <w:rStyle w:val="Hipervnculo"/>
          </w:rPr>
          <w:t>1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Introducción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_Toc316894651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4</w:t>
        </w:r>
        <w:r w:rsidR="007E053F">
          <w:rPr>
            <w:webHidden/>
          </w:rPr>
          <w:fldChar w:fldCharType="end"/>
        </w:r>
      </w:hyperlink>
    </w:p>
    <w:p w:rsidR="007E053F" w:rsidRDefault="00A57E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894652" w:history="1">
        <w:r w:rsidR="007E053F" w:rsidRPr="00B101E2">
          <w:rPr>
            <w:rStyle w:val="Hipervnculo"/>
          </w:rPr>
          <w:t>2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Caso de uso: Capturar Carretes Cable – CUMEGMOV23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_Toc316894652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4</w:t>
        </w:r>
        <w:r w:rsidR="007E053F">
          <w:rPr>
            <w:webHidden/>
          </w:rPr>
          <w:fldChar w:fldCharType="end"/>
        </w:r>
      </w:hyperlink>
    </w:p>
    <w:p w:rsidR="007E053F" w:rsidRDefault="00A57E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894653" w:history="1">
        <w:r w:rsidR="007E053F" w:rsidRPr="00B101E2">
          <w:rPr>
            <w:rStyle w:val="Hipervnculo"/>
            <w:rFonts w:cs="Arial"/>
            <w:noProof/>
          </w:rPr>
          <w:t>2.1</w:t>
        </w:r>
        <w:r w:rsidR="007E053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rFonts w:cs="Arial"/>
            <w:noProof/>
          </w:rPr>
          <w:t>Descripción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_Toc316894653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4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894654" w:history="1">
        <w:r w:rsidR="007E053F" w:rsidRPr="00B101E2">
          <w:rPr>
            <w:rStyle w:val="Hipervnculo"/>
          </w:rPr>
          <w:t>3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Diagrama de Casos de Uso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_Toc316894654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4</w:t>
        </w:r>
        <w:r w:rsidR="007E053F">
          <w:rPr>
            <w:webHidden/>
          </w:rPr>
          <w:fldChar w:fldCharType="end"/>
        </w:r>
      </w:hyperlink>
    </w:p>
    <w:p w:rsidR="007E053F" w:rsidRDefault="00A57E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894655" w:history="1">
        <w:r w:rsidR="007E053F" w:rsidRPr="00B101E2">
          <w:rPr>
            <w:rStyle w:val="Hipervnculo"/>
          </w:rPr>
          <w:t>4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Precondiciones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_Toc316894655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4</w:t>
        </w:r>
        <w:r w:rsidR="007E053F">
          <w:rPr>
            <w:webHidden/>
          </w:rPr>
          <w:fldChar w:fldCharType="end"/>
        </w:r>
      </w:hyperlink>
    </w:p>
    <w:p w:rsidR="007E053F" w:rsidRDefault="00A57E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894656" w:history="1">
        <w:r w:rsidR="007E053F" w:rsidRPr="00B101E2">
          <w:rPr>
            <w:rStyle w:val="Hipervnculo"/>
            <w:rFonts w:cs="Arial"/>
            <w:noProof/>
          </w:rPr>
          <w:t>4.1</w:t>
        </w:r>
        <w:r w:rsidR="007E053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rFonts w:cs="Arial"/>
            <w:noProof/>
          </w:rPr>
          <w:t>Actores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_Toc316894656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4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894657" w:history="1">
        <w:r w:rsidR="007E053F" w:rsidRPr="00B101E2">
          <w:rPr>
            <w:rStyle w:val="Hipervnculo"/>
            <w:rFonts w:cs="Arial"/>
            <w:noProof/>
          </w:rPr>
          <w:t>4.2</w:t>
        </w:r>
        <w:r w:rsidR="007E053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rFonts w:cs="Arial"/>
            <w:noProof/>
          </w:rPr>
          <w:t>Generales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_Toc316894657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4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894658" w:history="1">
        <w:r w:rsidR="007E053F" w:rsidRPr="00B101E2">
          <w:rPr>
            <w:rStyle w:val="Hipervnculo"/>
          </w:rPr>
          <w:t>5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Flujo de eventos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_Toc316894658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5</w:t>
        </w:r>
        <w:r w:rsidR="007E053F">
          <w:rPr>
            <w:webHidden/>
          </w:rPr>
          <w:fldChar w:fldCharType="end"/>
        </w:r>
      </w:hyperlink>
    </w:p>
    <w:p w:rsidR="007E053F" w:rsidRDefault="00A57E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894659" w:history="1">
        <w:r w:rsidR="007E053F" w:rsidRPr="00B101E2">
          <w:rPr>
            <w:rStyle w:val="Hipervnculo"/>
            <w:rFonts w:cs="Arial"/>
            <w:noProof/>
          </w:rPr>
          <w:t>5.1</w:t>
        </w:r>
        <w:r w:rsidR="007E053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rFonts w:cs="Arial"/>
            <w:noProof/>
          </w:rPr>
          <w:t>Flujo básico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_Toc316894659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5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894660" w:history="1">
        <w:r w:rsidR="007E053F" w:rsidRPr="00B101E2">
          <w:rPr>
            <w:rStyle w:val="Hipervnculo"/>
            <w:rFonts w:cs="Arial"/>
            <w:noProof/>
          </w:rPr>
          <w:t>5.2</w:t>
        </w:r>
        <w:r w:rsidR="007E053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rFonts w:cs="Arial"/>
            <w:noProof/>
          </w:rPr>
          <w:t>Flujos alternos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_Toc316894660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7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894661" w:history="1">
        <w:r w:rsidR="007E053F" w:rsidRPr="00B101E2">
          <w:rPr>
            <w:rStyle w:val="Hipervnculo"/>
            <w:noProof/>
          </w:rPr>
          <w:t>5.2.1</w:t>
        </w:r>
        <w:r w:rsidR="007E053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noProof/>
          </w:rPr>
          <w:t>Opcionales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_Toc316894661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7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894662" w:history="1">
        <w:r w:rsidR="007E053F" w:rsidRPr="00B101E2">
          <w:rPr>
            <w:rStyle w:val="Hipervnculo"/>
            <w:noProof/>
          </w:rPr>
          <w:t>5.2.2</w:t>
        </w:r>
        <w:r w:rsidR="007E053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noProof/>
          </w:rPr>
          <w:t>Generales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_Toc316894662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7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894663" w:history="1">
        <w:r w:rsidR="007E053F" w:rsidRPr="00B101E2">
          <w:rPr>
            <w:rStyle w:val="Hipervnculo"/>
            <w:noProof/>
          </w:rPr>
          <w:t>5.2.3</w:t>
        </w:r>
        <w:r w:rsidR="007E053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noProof/>
          </w:rPr>
          <w:t>Extraordinarios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_Toc316894663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7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894664" w:history="1">
        <w:r w:rsidR="007E053F" w:rsidRPr="00B101E2">
          <w:rPr>
            <w:rStyle w:val="Hipervnculo"/>
            <w:noProof/>
          </w:rPr>
          <w:t>5.2.4</w:t>
        </w:r>
        <w:r w:rsidR="007E053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noProof/>
          </w:rPr>
          <w:t>De excepción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_Toc316894664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7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16894665" w:history="1">
        <w:r w:rsidR="007E053F" w:rsidRPr="00B101E2">
          <w:rPr>
            <w:rStyle w:val="Hipervnculo"/>
            <w:noProof/>
          </w:rPr>
          <w:t>5.2.5</w:t>
        </w:r>
        <w:r w:rsidR="007E053F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noProof/>
          </w:rPr>
          <w:t>De Validación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_Toc316894665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8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894666" w:history="1">
        <w:r w:rsidR="007E053F" w:rsidRPr="00B101E2">
          <w:rPr>
            <w:rStyle w:val="Hipervnculo"/>
          </w:rPr>
          <w:t>6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Poscondiciones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_Toc316894666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9</w:t>
        </w:r>
        <w:r w:rsidR="007E053F">
          <w:rPr>
            <w:webHidden/>
          </w:rPr>
          <w:fldChar w:fldCharType="end"/>
        </w:r>
      </w:hyperlink>
    </w:p>
    <w:p w:rsidR="007E053F" w:rsidRDefault="00A57ED1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16894667" w:history="1">
        <w:r w:rsidR="007E053F" w:rsidRPr="00B101E2">
          <w:rPr>
            <w:rStyle w:val="Hipervnculo"/>
            <w:rFonts w:cs="Arial"/>
            <w:noProof/>
          </w:rPr>
          <w:t>6.1</w:t>
        </w:r>
        <w:r w:rsidR="007E053F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  <w:rFonts w:cs="Arial"/>
            <w:noProof/>
          </w:rPr>
          <w:t>Generales</w:t>
        </w:r>
        <w:r w:rsidR="007E053F">
          <w:rPr>
            <w:noProof/>
            <w:webHidden/>
          </w:rPr>
          <w:tab/>
        </w:r>
        <w:r w:rsidR="007E053F">
          <w:rPr>
            <w:noProof/>
            <w:webHidden/>
          </w:rPr>
          <w:fldChar w:fldCharType="begin"/>
        </w:r>
        <w:r w:rsidR="007E053F">
          <w:rPr>
            <w:noProof/>
            <w:webHidden/>
          </w:rPr>
          <w:instrText xml:space="preserve"> PAGEREF _Toc316894667 \h </w:instrText>
        </w:r>
        <w:r w:rsidR="007E053F">
          <w:rPr>
            <w:noProof/>
            <w:webHidden/>
          </w:rPr>
        </w:r>
        <w:r w:rsidR="007E053F">
          <w:rPr>
            <w:noProof/>
            <w:webHidden/>
          </w:rPr>
          <w:fldChar w:fldCharType="separate"/>
        </w:r>
        <w:r w:rsidR="007E053F">
          <w:rPr>
            <w:noProof/>
            <w:webHidden/>
          </w:rPr>
          <w:t>9</w:t>
        </w:r>
        <w:r w:rsidR="007E053F">
          <w:rPr>
            <w:noProof/>
            <w:webHidden/>
          </w:rPr>
          <w:fldChar w:fldCharType="end"/>
        </w:r>
      </w:hyperlink>
    </w:p>
    <w:p w:rsidR="007E053F" w:rsidRDefault="00A57E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894668" w:history="1">
        <w:r w:rsidR="007E053F" w:rsidRPr="00B101E2">
          <w:rPr>
            <w:rStyle w:val="Hipervnculo"/>
          </w:rPr>
          <w:t>7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Anexos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_Toc316894668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10</w:t>
        </w:r>
        <w:r w:rsidR="007E053F">
          <w:rPr>
            <w:webHidden/>
          </w:rPr>
          <w:fldChar w:fldCharType="end"/>
        </w:r>
      </w:hyperlink>
    </w:p>
    <w:p w:rsidR="007E053F" w:rsidRDefault="00A57E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894669" w:history="1">
        <w:r w:rsidR="007E053F" w:rsidRPr="00B101E2">
          <w:rPr>
            <w:rStyle w:val="Hipervnculo"/>
          </w:rPr>
          <w:t>8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Diagramas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_Toc316894669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10</w:t>
        </w:r>
        <w:r w:rsidR="007E053F">
          <w:rPr>
            <w:webHidden/>
          </w:rPr>
          <w:fldChar w:fldCharType="end"/>
        </w:r>
      </w:hyperlink>
    </w:p>
    <w:p w:rsidR="007E053F" w:rsidRDefault="00A57ED1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894670" w:history="1">
        <w:r w:rsidR="007E053F" w:rsidRPr="00B101E2">
          <w:rPr>
            <w:rStyle w:val="Hipervnculo"/>
          </w:rPr>
          <w:t>9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Propuesta de Pantallas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_Toc316894670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11</w:t>
        </w:r>
        <w:r w:rsidR="007E053F">
          <w:rPr>
            <w:webHidden/>
          </w:rPr>
          <w:fldChar w:fldCharType="end"/>
        </w:r>
      </w:hyperlink>
    </w:p>
    <w:p w:rsidR="007E053F" w:rsidRDefault="00A57ED1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16894671" w:history="1">
        <w:r w:rsidR="007E053F" w:rsidRPr="00B101E2">
          <w:rPr>
            <w:rStyle w:val="Hipervnculo"/>
          </w:rPr>
          <w:t>10</w:t>
        </w:r>
        <w:r w:rsidR="007E053F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E053F" w:rsidRPr="00B101E2">
          <w:rPr>
            <w:rStyle w:val="Hipervnculo"/>
          </w:rPr>
          <w:t>Firmas de Aceptación</w:t>
        </w:r>
        <w:r w:rsidR="007E053F">
          <w:rPr>
            <w:webHidden/>
          </w:rPr>
          <w:tab/>
        </w:r>
        <w:r w:rsidR="007E053F">
          <w:rPr>
            <w:webHidden/>
          </w:rPr>
          <w:fldChar w:fldCharType="begin"/>
        </w:r>
        <w:r w:rsidR="007E053F">
          <w:rPr>
            <w:webHidden/>
          </w:rPr>
          <w:instrText xml:space="preserve"> PAGEREF _Toc316894671 \h </w:instrText>
        </w:r>
        <w:r w:rsidR="007E053F">
          <w:rPr>
            <w:webHidden/>
          </w:rPr>
        </w:r>
        <w:r w:rsidR="007E053F">
          <w:rPr>
            <w:webHidden/>
          </w:rPr>
          <w:fldChar w:fldCharType="separate"/>
        </w:r>
        <w:r w:rsidR="007E053F">
          <w:rPr>
            <w:webHidden/>
          </w:rPr>
          <w:t>12</w:t>
        </w:r>
        <w:r w:rsidR="007E053F">
          <w:rPr>
            <w:webHidden/>
          </w:rPr>
          <w:fldChar w:fldCharType="end"/>
        </w:r>
      </w:hyperlink>
    </w:p>
    <w:p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:rsidR="00481C4A" w:rsidRDefault="00481C4A" w:rsidP="00481C4A">
      <w:pPr>
        <w:pStyle w:val="InfoBlue"/>
        <w:spacing w:before="0" w:after="0"/>
      </w:pPr>
    </w:p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Pr="00C32860" w:rsidRDefault="00481C4A" w:rsidP="00481C4A"/>
    <w:p w:rsidR="00481C4A" w:rsidRDefault="00481C4A" w:rsidP="00481C4A"/>
    <w:p w:rsidR="00481C4A" w:rsidRDefault="00481C4A" w:rsidP="00481C4A"/>
    <w:p w:rsidR="007A1FC8" w:rsidRDefault="007A1FC8" w:rsidP="00481C4A"/>
    <w:p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6A1F98">
        <w:rPr>
          <w:szCs w:val="36"/>
        </w:rPr>
        <w:t>Capturar Carretes Cable</w:t>
      </w:r>
      <w:r w:rsidR="003F3508">
        <w:rPr>
          <w:szCs w:val="36"/>
        </w:rPr>
        <w:t xml:space="preserve"> – CUMEGMOV</w:t>
      </w:r>
      <w:r w:rsidR="006A1F98">
        <w:rPr>
          <w:szCs w:val="36"/>
        </w:rPr>
        <w:t>2</w:t>
      </w:r>
      <w:r w:rsidR="003F3508">
        <w:rPr>
          <w:szCs w:val="36"/>
        </w:rPr>
        <w:t>3</w:t>
      </w:r>
    </w:p>
    <w:p w:rsidR="00752DDD" w:rsidRDefault="00752DDD" w:rsidP="00752DDD">
      <w:pPr>
        <w:pStyle w:val="Ttulo1"/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</w:p>
    <w:p w:rsidR="00752DDD" w:rsidRPr="00752DDD" w:rsidRDefault="00752DDD" w:rsidP="00752DDD">
      <w:pPr>
        <w:rPr>
          <w:lang w:val="es-MX" w:eastAsia="en-US"/>
        </w:rPr>
      </w:pPr>
    </w:p>
    <w:p w:rsidR="00FE1CAC" w:rsidRPr="00752DDD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316894651"/>
      <w:r>
        <w:t>1</w:t>
      </w:r>
      <w:r>
        <w:tab/>
      </w:r>
      <w:r w:rsidR="00752DDD">
        <w:t>Introducción</w:t>
      </w:r>
      <w:bookmarkEnd w:id="2"/>
    </w:p>
    <w:p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B97BC5">
        <w:rPr>
          <w:sz w:val="20"/>
          <w:szCs w:val="20"/>
          <w:lang w:eastAsia="en-US"/>
        </w:rPr>
        <w:t>poscondiciones</w:t>
      </w:r>
      <w:proofErr w:type="spellEnd"/>
      <w:r w:rsidRPr="00B97BC5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Default="00481C4A" w:rsidP="00481C4A">
      <w:pPr>
        <w:rPr>
          <w:i/>
          <w:iCs/>
          <w:color w:val="0000FF"/>
          <w:lang w:val="es-GT"/>
        </w:rPr>
      </w:pPr>
    </w:p>
    <w:p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316894652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6A1F98">
        <w:rPr>
          <w:szCs w:val="36"/>
        </w:rPr>
        <w:t>Capturar Carretes Cable – CUMEGMOV23</w:t>
      </w:r>
      <w:bookmarkEnd w:id="4"/>
    </w:p>
    <w:p w:rsidR="006A1F98" w:rsidRPr="006A1F98" w:rsidRDefault="006A1F98" w:rsidP="006A1F98">
      <w:pPr>
        <w:rPr>
          <w:lang w:val="es-MX" w:eastAsia="es-MX"/>
        </w:rPr>
      </w:pPr>
    </w:p>
    <w:p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316894653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:rsidR="00B97BC5" w:rsidRDefault="00B97BC5" w:rsidP="004D45D6">
      <w:pPr>
        <w:rPr>
          <w:sz w:val="20"/>
          <w:szCs w:val="20"/>
          <w:lang w:eastAsia="en-US"/>
        </w:rPr>
      </w:pPr>
    </w:p>
    <w:p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703D5D">
        <w:rPr>
          <w:sz w:val="20"/>
          <w:szCs w:val="20"/>
          <w:lang w:eastAsia="en-US"/>
        </w:rPr>
        <w:t>ingresar y almacenar la cantidad de carretes abordo de la cuadrilla y la serie</w:t>
      </w:r>
      <w:r w:rsidR="00111DE6">
        <w:rPr>
          <w:sz w:val="20"/>
          <w:szCs w:val="20"/>
          <w:lang w:eastAsia="en-US"/>
        </w:rPr>
        <w:t xml:space="preserve"> o rótulo fijo</w:t>
      </w:r>
      <w:r w:rsidR="00703D5D">
        <w:rPr>
          <w:sz w:val="20"/>
          <w:szCs w:val="20"/>
          <w:lang w:eastAsia="en-US"/>
        </w:rPr>
        <w:t xml:space="preserve"> de cada carrete.</w:t>
      </w:r>
    </w:p>
    <w:p w:rsidR="004D45D6" w:rsidRDefault="004D45D6" w:rsidP="00481C4A">
      <w:pPr>
        <w:rPr>
          <w:i/>
          <w:iCs/>
          <w:color w:val="0000FF"/>
          <w:lang w:val="es-GT"/>
        </w:rPr>
      </w:pPr>
    </w:p>
    <w:p w:rsidR="00481C4A" w:rsidRDefault="00FC72FB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316894654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:rsidR="001476B3" w:rsidRPr="001476B3" w:rsidRDefault="001476B3" w:rsidP="001476B3">
      <w:pPr>
        <w:rPr>
          <w:lang w:val="es-MX" w:eastAsia="es-MX"/>
        </w:rPr>
      </w:pPr>
    </w:p>
    <w:bookmarkEnd w:id="8"/>
    <w:p w:rsidR="00481C4A" w:rsidRDefault="001237BD" w:rsidP="002416A1">
      <w:pPr>
        <w:rPr>
          <w:i/>
          <w:iCs/>
          <w:color w:val="0000FF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3908A36D" wp14:editId="1B726F0E">
            <wp:extent cx="6333490" cy="30863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08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BD" w:rsidRDefault="001237BD" w:rsidP="002416A1">
      <w:pPr>
        <w:rPr>
          <w:i/>
          <w:iCs/>
          <w:color w:val="0000FF"/>
        </w:rPr>
      </w:pPr>
    </w:p>
    <w:p w:rsidR="001476B3" w:rsidRPr="004D126F" w:rsidRDefault="001476B3" w:rsidP="00481C4A">
      <w:pPr>
        <w:rPr>
          <w:i/>
          <w:iCs/>
          <w:color w:val="0000FF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316894655"/>
      <w:r>
        <w:t>4</w:t>
      </w:r>
      <w:r>
        <w:tab/>
      </w:r>
      <w:r w:rsidR="00481C4A" w:rsidRPr="007A1FC8">
        <w:t>Precondiciones</w:t>
      </w:r>
      <w:bookmarkEnd w:id="9"/>
      <w:bookmarkEnd w:id="10"/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316894656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:rsidR="001F7B73" w:rsidRDefault="001F7B73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Técnico</w:t>
      </w:r>
    </w:p>
    <w:p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316894657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:rsidR="001F7B73" w:rsidRPr="00856BF5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</w:p>
    <w:p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</w:p>
    <w:p w:rsidR="004D45D6" w:rsidRPr="004D45D6" w:rsidRDefault="004D45D6" w:rsidP="00481C4A">
      <w:pPr>
        <w:rPr>
          <w:i/>
          <w:color w:val="0000FF"/>
          <w:sz w:val="20"/>
          <w:szCs w:val="20"/>
        </w:rPr>
      </w:pPr>
    </w:p>
    <w:p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16894658"/>
      <w:r>
        <w:t>5</w:t>
      </w:r>
      <w:r>
        <w:tab/>
      </w:r>
      <w:r w:rsidR="00481C4A" w:rsidRPr="007A1FC8">
        <w:t>Flujo de eventos</w:t>
      </w:r>
      <w:bookmarkEnd w:id="15"/>
      <w:bookmarkEnd w:id="16"/>
      <w:bookmarkEnd w:id="17"/>
    </w:p>
    <w:p w:rsidR="00A54B9C" w:rsidRPr="00A54B9C" w:rsidRDefault="00A54B9C" w:rsidP="00A54B9C">
      <w:pPr>
        <w:pStyle w:val="Textoindependiente"/>
        <w:rPr>
          <w:lang w:eastAsia="en-US"/>
        </w:rPr>
      </w:pPr>
    </w:p>
    <w:p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52616585"/>
      <w:bookmarkStart w:id="19" w:name="_Toc182735729"/>
      <w:bookmarkStart w:id="20" w:name="_Toc316894659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8"/>
      <w:bookmarkEnd w:id="19"/>
      <w:bookmarkEnd w:id="20"/>
    </w:p>
    <w:p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1" w:name="_Toc52616586"/>
      <w:bookmarkStart w:id="22" w:name="_Toc182735730"/>
    </w:p>
    <w:p w:rsidR="00B37CF3" w:rsidRPr="00822EAC" w:rsidRDefault="00DE7D26" w:rsidP="00EB7666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B37CF3">
        <w:rPr>
          <w:rFonts w:cs="Arial"/>
          <w:sz w:val="20"/>
          <w:szCs w:val="20"/>
        </w:rPr>
        <w:t xml:space="preserve">El caso de uso inicia cuando </w:t>
      </w:r>
      <w:r w:rsidR="00B37CF3" w:rsidRPr="00B37CF3">
        <w:rPr>
          <w:rFonts w:cs="Arial"/>
          <w:sz w:val="20"/>
          <w:szCs w:val="20"/>
        </w:rPr>
        <w:t xml:space="preserve">es invocado por el caso de uso </w:t>
      </w:r>
      <w:hyperlink r:id="rId10" w:history="1">
        <w:r w:rsidR="0067094B" w:rsidRPr="001241DA">
          <w:rPr>
            <w:rStyle w:val="Hipervnculo"/>
            <w:b/>
            <w:sz w:val="20"/>
            <w:szCs w:val="20"/>
          </w:rPr>
          <w:t>Accesar al Sistema Móvil</w:t>
        </w:r>
        <w:r w:rsidR="00EB7666" w:rsidRPr="001241DA">
          <w:rPr>
            <w:rStyle w:val="Hipervnculo"/>
            <w:b/>
            <w:sz w:val="20"/>
            <w:szCs w:val="20"/>
          </w:rPr>
          <w:t xml:space="preserve"> - CUMEGMOV0</w:t>
        </w:r>
        <w:r w:rsidR="0067094B" w:rsidRPr="001241DA">
          <w:rPr>
            <w:rStyle w:val="Hipervnculo"/>
            <w:rFonts w:cs="Arial"/>
            <w:sz w:val="20"/>
            <w:szCs w:val="20"/>
          </w:rPr>
          <w:t>1</w:t>
        </w:r>
      </w:hyperlink>
    </w:p>
    <w:p w:rsidR="00100075" w:rsidRDefault="00100075" w:rsidP="0010007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ED445B">
        <w:rPr>
          <w:rFonts w:cs="Arial"/>
          <w:sz w:val="20"/>
          <w:szCs w:val="20"/>
        </w:rPr>
        <w:t xml:space="preserve">El sistema </w:t>
      </w:r>
      <w:r>
        <w:rPr>
          <w:rFonts w:cs="Arial"/>
          <w:sz w:val="20"/>
          <w:szCs w:val="20"/>
        </w:rPr>
        <w:t>obtiene de la sesión la siguiente información</w:t>
      </w:r>
      <w:r w:rsidRPr="00ED445B">
        <w:rPr>
          <w:rFonts w:cs="Arial"/>
          <w:sz w:val="20"/>
          <w:szCs w:val="20"/>
        </w:rPr>
        <w:t>:</w:t>
      </w:r>
    </w:p>
    <w:p w:rsidR="00E332D7" w:rsidRDefault="00E332D7" w:rsidP="00E332D7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Usuario</w:t>
      </w:r>
    </w:p>
    <w:p w:rsidR="00E332D7" w:rsidRDefault="00E332D7" w:rsidP="00E332D7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del Perfil</w:t>
      </w:r>
    </w:p>
    <w:p w:rsidR="00E332D7" w:rsidRDefault="00E332D7" w:rsidP="00E332D7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Cuadrilla</w:t>
      </w:r>
    </w:p>
    <w:p w:rsidR="0026722C" w:rsidRPr="0026722C" w:rsidRDefault="0026722C" w:rsidP="0026722C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>
        <w:rPr>
          <w:rStyle w:val="Hipervnculo"/>
          <w:color w:val="auto"/>
          <w:sz w:val="20"/>
          <w:szCs w:val="20"/>
          <w:u w:val="none"/>
        </w:rPr>
        <w:t>Fecha de la Agenda</w:t>
      </w:r>
    </w:p>
    <w:p w:rsidR="00E332D7" w:rsidRDefault="00E332D7" w:rsidP="00E332D7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Terminal</w:t>
      </w:r>
    </w:p>
    <w:p w:rsidR="00E332D7" w:rsidRDefault="00E332D7" w:rsidP="00E332D7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 de la Sucursal</w:t>
      </w:r>
    </w:p>
    <w:p w:rsidR="00E332D7" w:rsidRDefault="00E332D7" w:rsidP="00E332D7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Número de Serie</w:t>
      </w:r>
    </w:p>
    <w:p w:rsidR="009F1C75" w:rsidRDefault="009F1C75" w:rsidP="009F1C75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actividad de acuerdo con la regla de negocio </w:t>
      </w:r>
      <w:hyperlink r:id="rId11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9F1C75" w:rsidRDefault="009F1C75" w:rsidP="009F1C7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ValorReferencia</w:t>
      </w:r>
      <w:proofErr w:type="spellEnd"/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Valor</w:t>
      </w:r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Descripcion</w:t>
      </w:r>
      <w:proofErr w:type="spellEnd"/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</w:t>
      </w:r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ValorCliente</w:t>
      </w:r>
      <w:proofErr w:type="spellEnd"/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851"/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9F1C75" w:rsidRDefault="009F1C75" w:rsidP="009F1C7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Actividad</w:t>
      </w:r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ClaveModulo</w:t>
      </w:r>
      <w:proofErr w:type="spellEnd"/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TipoActividad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32" w:history="1">
        <w:r>
          <w:rPr>
            <w:rStyle w:val="Hipervnculo"/>
            <w:rFonts w:cs="Arial"/>
            <w:b/>
            <w:sz w:val="20"/>
            <w:szCs w:val="20"/>
          </w:rPr>
          <w:t>RN32 Valor Tipo de Actividad</w:t>
        </w:r>
      </w:hyperlink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F1C75" w:rsidRDefault="009F1C75" w:rsidP="009F1C75">
      <w:pPr>
        <w:pStyle w:val="Prrafodelista"/>
        <w:numPr>
          <w:ilvl w:val="2"/>
          <w:numId w:val="6"/>
        </w:numPr>
        <w:tabs>
          <w:tab w:val="left" w:pos="1418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Estado</w:t>
      </w:r>
    </w:p>
    <w:p w:rsidR="009F1C75" w:rsidRDefault="009F1C75" w:rsidP="009F1C75">
      <w:pPr>
        <w:pStyle w:val="Prrafodelista"/>
        <w:numPr>
          <w:ilvl w:val="0"/>
          <w:numId w:val="6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en el archivo de configuraciones la siguiente información:</w:t>
      </w:r>
    </w:p>
    <w:p w:rsidR="009F1C75" w:rsidRPr="009F1C75" w:rsidRDefault="009F1C75" w:rsidP="009F1C75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ClaveActividad</w:t>
      </w:r>
      <w:proofErr w:type="spellEnd"/>
    </w:p>
    <w:p w:rsidR="00703D5D" w:rsidRPr="00252D2C" w:rsidRDefault="00703D5D" w:rsidP="00703D5D">
      <w:pPr>
        <w:pStyle w:val="Prrafodelista"/>
        <w:numPr>
          <w:ilvl w:val="0"/>
          <w:numId w:val="6"/>
        </w:numPr>
        <w:jc w:val="both"/>
        <w:rPr>
          <w:color w:val="FF0000"/>
          <w:sz w:val="20"/>
          <w:szCs w:val="20"/>
        </w:rPr>
      </w:pPr>
      <w:r w:rsidRPr="00252D2C">
        <w:rPr>
          <w:sz w:val="20"/>
          <w:szCs w:val="20"/>
        </w:rPr>
        <w:t xml:space="preserve">El sistema obtiene </w:t>
      </w:r>
      <w:r w:rsidR="00336BFF">
        <w:rPr>
          <w:sz w:val="20"/>
          <w:szCs w:val="20"/>
        </w:rPr>
        <w:t xml:space="preserve">la siguiente </w:t>
      </w:r>
      <w:r w:rsidRPr="00252D2C">
        <w:rPr>
          <w:sz w:val="20"/>
          <w:szCs w:val="20"/>
        </w:rPr>
        <w:t>información</w:t>
      </w:r>
      <w:r w:rsidR="00336BFF">
        <w:rPr>
          <w:sz w:val="20"/>
          <w:szCs w:val="20"/>
        </w:rPr>
        <w:t>:</w:t>
      </w:r>
      <w:r w:rsidRPr="00252D2C">
        <w:rPr>
          <w:sz w:val="20"/>
          <w:szCs w:val="20"/>
        </w:rPr>
        <w:t xml:space="preserve"> </w:t>
      </w:r>
    </w:p>
    <w:p w:rsidR="00703D5D" w:rsidRPr="00252D2C" w:rsidRDefault="00703D5D" w:rsidP="00703D5D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proofErr w:type="spellStart"/>
      <w:r w:rsidRPr="00252D2C">
        <w:rPr>
          <w:sz w:val="20"/>
          <w:szCs w:val="20"/>
        </w:rPr>
        <w:t>Requisicion</w:t>
      </w:r>
      <w:proofErr w:type="spellEnd"/>
    </w:p>
    <w:p w:rsidR="00703D5D" w:rsidRPr="00252D2C" w:rsidRDefault="00703D5D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252D2C">
        <w:rPr>
          <w:rFonts w:cs="Arial"/>
          <w:sz w:val="20"/>
          <w:szCs w:val="20"/>
        </w:rPr>
        <w:t>FolioRequisicion</w:t>
      </w:r>
      <w:proofErr w:type="spellEnd"/>
    </w:p>
    <w:p w:rsidR="00703D5D" w:rsidRDefault="00703D5D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252D2C">
        <w:rPr>
          <w:rFonts w:cs="Arial"/>
          <w:sz w:val="20"/>
          <w:szCs w:val="20"/>
        </w:rPr>
        <w:t>ClaveMaterial</w:t>
      </w:r>
      <w:proofErr w:type="spellEnd"/>
    </w:p>
    <w:p w:rsidR="007158A4" w:rsidRPr="00252D2C" w:rsidRDefault="007158A4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7158A4" w:rsidRDefault="007158A4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CantRequerida</w:t>
      </w:r>
      <w:proofErr w:type="spellEnd"/>
    </w:p>
    <w:p w:rsidR="007158A4" w:rsidRDefault="007158A4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CantEntregada</w:t>
      </w:r>
      <w:proofErr w:type="spellEnd"/>
    </w:p>
    <w:p w:rsidR="007158A4" w:rsidRDefault="007158A4" w:rsidP="007158A4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252D2C">
        <w:rPr>
          <w:rFonts w:cs="Arial"/>
          <w:sz w:val="20"/>
          <w:szCs w:val="20"/>
        </w:rPr>
        <w:t>Tipo</w:t>
      </w:r>
    </w:p>
    <w:p w:rsidR="007158A4" w:rsidRDefault="007158A4" w:rsidP="00703D5D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IdImagen</w:t>
      </w:r>
      <w:proofErr w:type="spellEnd"/>
    </w:p>
    <w:p w:rsidR="00336BFF" w:rsidRPr="000C7C9A" w:rsidRDefault="00336BFF" w:rsidP="00D1535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ValorReferencia</w:t>
      </w:r>
      <w:proofErr w:type="spellEnd"/>
      <w:r>
        <w:rPr>
          <w:rFonts w:cs="Arial"/>
          <w:sz w:val="20"/>
          <w:szCs w:val="20"/>
        </w:rPr>
        <w:t xml:space="preserve"> de acuerdo con la</w:t>
      </w:r>
      <w:r w:rsidR="000C7C9A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regla</w:t>
      </w:r>
      <w:r w:rsidR="000C7C9A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 negocio </w:t>
      </w:r>
      <w:hyperlink r:id="rId13" w:anchor="RN95" w:history="1">
        <w:r w:rsidRPr="00942990">
          <w:rPr>
            <w:rStyle w:val="Hipervnculo"/>
            <w:rFonts w:cs="Arial"/>
            <w:b/>
            <w:sz w:val="20"/>
            <w:szCs w:val="20"/>
          </w:rPr>
          <w:t>RN95 Valor Tipo de Material Cable</w:t>
        </w:r>
      </w:hyperlink>
      <w:r w:rsidR="000C7C9A" w:rsidRPr="000C7C9A">
        <w:rPr>
          <w:sz w:val="20"/>
          <w:szCs w:val="20"/>
        </w:rPr>
        <w:t xml:space="preserve"> y</w:t>
      </w:r>
      <w:r w:rsidR="000C7C9A">
        <w:rPr>
          <w:sz w:val="20"/>
          <w:szCs w:val="20"/>
        </w:rPr>
        <w:t xml:space="preserve"> </w:t>
      </w:r>
      <w:hyperlink r:id="rId14" w:anchor="RN63" w:history="1">
        <w:r w:rsidR="000C7C9A" w:rsidRPr="000C7C9A">
          <w:rPr>
            <w:rStyle w:val="Hipervnculo"/>
            <w:b/>
            <w:sz w:val="20"/>
            <w:szCs w:val="20"/>
          </w:rPr>
          <w:t>RN63 Valor Tipos de Requisición</w:t>
        </w:r>
      </w:hyperlink>
    </w:p>
    <w:p w:rsidR="00336BFF" w:rsidRPr="00365D2E" w:rsidRDefault="00336BFF" w:rsidP="00336BF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365D2E">
        <w:rPr>
          <w:rFonts w:cs="Arial"/>
          <w:sz w:val="20"/>
          <w:szCs w:val="20"/>
        </w:rPr>
        <w:t>Valor</w:t>
      </w:r>
    </w:p>
    <w:p w:rsidR="00336BFF" w:rsidRPr="00365D2E" w:rsidRDefault="00336BFF" w:rsidP="00336BF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365D2E">
        <w:rPr>
          <w:rFonts w:cs="Arial"/>
          <w:sz w:val="20"/>
          <w:szCs w:val="20"/>
        </w:rPr>
        <w:t>Clave</w:t>
      </w:r>
    </w:p>
    <w:p w:rsidR="00336BFF" w:rsidRPr="00365D2E" w:rsidRDefault="00336BFF" w:rsidP="00336BF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Descripcion</w:t>
      </w:r>
      <w:proofErr w:type="spellEnd"/>
    </w:p>
    <w:p w:rsidR="00336BFF" w:rsidRDefault="00336BFF" w:rsidP="00336BF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365D2E">
        <w:rPr>
          <w:rFonts w:cs="Arial"/>
          <w:sz w:val="20"/>
          <w:szCs w:val="20"/>
        </w:rPr>
        <w:t>Grupo</w:t>
      </w:r>
    </w:p>
    <w:p w:rsidR="00336BFF" w:rsidRPr="00365D2E" w:rsidRDefault="00336BFF" w:rsidP="00336BF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ValorCliente</w:t>
      </w:r>
      <w:proofErr w:type="spellEnd"/>
    </w:p>
    <w:p w:rsidR="00336BFF" w:rsidRDefault="00336BFF" w:rsidP="00336BFF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 w:rsidRPr="00365D2E">
        <w:rPr>
          <w:rFonts w:cs="Arial"/>
          <w:sz w:val="20"/>
          <w:szCs w:val="20"/>
        </w:rPr>
        <w:t>Estado</w:t>
      </w:r>
    </w:p>
    <w:p w:rsidR="005E2F2B" w:rsidRDefault="005E2F2B" w:rsidP="005E2F2B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CarreteCable</w:t>
      </w:r>
      <w:proofErr w:type="spellEnd"/>
    </w:p>
    <w:p w:rsidR="005E2F2B" w:rsidRDefault="005E2F2B" w:rsidP="005E2F2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ClaveCuadrilla</w:t>
      </w:r>
      <w:proofErr w:type="spellEnd"/>
    </w:p>
    <w:p w:rsidR="005E2F2B" w:rsidRDefault="005E2F2B" w:rsidP="005E2F2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ClaveMaterial</w:t>
      </w:r>
      <w:proofErr w:type="spellEnd"/>
    </w:p>
    <w:p w:rsidR="005E2F2B" w:rsidRDefault="005E2F2B" w:rsidP="005E2F2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Serie</w:t>
      </w:r>
      <w:r w:rsidR="002E2987">
        <w:rPr>
          <w:rFonts w:cs="Arial"/>
          <w:sz w:val="20"/>
          <w:szCs w:val="20"/>
        </w:rPr>
        <w:t>CarreteInicial</w:t>
      </w:r>
      <w:proofErr w:type="spellEnd"/>
    </w:p>
    <w:p w:rsidR="002E2987" w:rsidRPr="00336BFF" w:rsidRDefault="002E2987" w:rsidP="005E2F2B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SerieCarreteFinal</w:t>
      </w:r>
      <w:proofErr w:type="spellEnd"/>
    </w:p>
    <w:p w:rsidR="00D519A2" w:rsidRDefault="00D519A2" w:rsidP="00D519A2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bookmarkStart w:id="23" w:name="paso7"/>
      <w:r>
        <w:rPr>
          <w:sz w:val="20"/>
          <w:szCs w:val="20"/>
        </w:rPr>
        <w:t>Inventario</w:t>
      </w:r>
    </w:p>
    <w:p w:rsidR="00D519A2" w:rsidRDefault="00D519A2" w:rsidP="00D519A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proofErr w:type="spellStart"/>
      <w:r>
        <w:rPr>
          <w:sz w:val="20"/>
          <w:szCs w:val="20"/>
        </w:rPr>
        <w:t>ClaveMaterial</w:t>
      </w:r>
      <w:proofErr w:type="spellEnd"/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5" w:anchor="RN95" w:history="1">
        <w:r w:rsidRPr="00942990">
          <w:rPr>
            <w:rStyle w:val="Hipervnculo"/>
            <w:rFonts w:cs="Arial"/>
            <w:b/>
            <w:sz w:val="20"/>
            <w:szCs w:val="20"/>
          </w:rPr>
          <w:t>RN95 Valor Tipo de Material Cable</w:t>
        </w:r>
      </w:hyperlink>
    </w:p>
    <w:p w:rsidR="00D519A2" w:rsidRDefault="00D519A2" w:rsidP="00D519A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sz w:val="20"/>
          <w:szCs w:val="20"/>
        </w:rPr>
      </w:pPr>
      <w:r>
        <w:rPr>
          <w:sz w:val="20"/>
          <w:szCs w:val="20"/>
        </w:rPr>
        <w:lastRenderedPageBreak/>
        <w:t>Cantidad</w:t>
      </w:r>
    </w:p>
    <w:p w:rsidR="00ED0253" w:rsidRDefault="00ED0253" w:rsidP="00ED0253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Para cada material incluido en las requisiciones, el sistema obtiene la siguiente información del catálogo de materiales:</w:t>
      </w:r>
    </w:p>
    <w:bookmarkEnd w:id="23"/>
    <w:p w:rsidR="00ED0253" w:rsidRDefault="00ED0253" w:rsidP="00ED0253">
      <w:pPr>
        <w:pStyle w:val="Prrafodelista"/>
        <w:numPr>
          <w:ilvl w:val="1"/>
          <w:numId w:val="6"/>
        </w:numPr>
        <w:ind w:left="851" w:hanging="425"/>
        <w:rPr>
          <w:sz w:val="20"/>
          <w:szCs w:val="20"/>
        </w:rPr>
      </w:pPr>
      <w:r>
        <w:rPr>
          <w:sz w:val="20"/>
          <w:szCs w:val="20"/>
        </w:rPr>
        <w:t>Material</w:t>
      </w:r>
    </w:p>
    <w:p w:rsidR="00ED0253" w:rsidRPr="00A42232" w:rsidRDefault="00ED0253" w:rsidP="00ED025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A42232">
        <w:rPr>
          <w:rFonts w:cs="Arial"/>
          <w:sz w:val="20"/>
          <w:szCs w:val="20"/>
        </w:rPr>
        <w:t>ClaveMaterial</w:t>
      </w:r>
      <w:proofErr w:type="spellEnd"/>
    </w:p>
    <w:p w:rsidR="00ED0253" w:rsidRDefault="00ED0253" w:rsidP="00ED025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A42232">
        <w:rPr>
          <w:rFonts w:cs="Arial"/>
          <w:sz w:val="20"/>
          <w:szCs w:val="20"/>
        </w:rPr>
        <w:t>Descripcion</w:t>
      </w:r>
      <w:proofErr w:type="spellEnd"/>
    </w:p>
    <w:p w:rsidR="00ED0253" w:rsidRDefault="00ED0253" w:rsidP="00ED025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Clasificacion</w:t>
      </w:r>
      <w:proofErr w:type="spellEnd"/>
    </w:p>
    <w:p w:rsidR="00ED0253" w:rsidRDefault="00ED0253" w:rsidP="00ED025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</w:t>
      </w:r>
    </w:p>
    <w:p w:rsidR="00ED0253" w:rsidRDefault="00ED0253" w:rsidP="00ED025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Unidad</w:t>
      </w:r>
    </w:p>
    <w:p w:rsidR="00ED0253" w:rsidRDefault="00ED0253" w:rsidP="00ED025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Requerido</w:t>
      </w:r>
    </w:p>
    <w:p w:rsidR="00111DE6" w:rsidRPr="00111DE6" w:rsidRDefault="00CB3B89" w:rsidP="00703D5D">
      <w:pPr>
        <w:pStyle w:val="Prrafodelista"/>
        <w:numPr>
          <w:ilvl w:val="0"/>
          <w:numId w:val="6"/>
        </w:numPr>
        <w:jc w:val="both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Si </w:t>
      </w:r>
      <w:r w:rsidR="00703D5D">
        <w:rPr>
          <w:sz w:val="20"/>
          <w:szCs w:val="20"/>
        </w:rPr>
        <w:t>&lt;existen requisiciones de tipo recarga&gt; y si &lt;</w:t>
      </w:r>
      <w:r>
        <w:rPr>
          <w:sz w:val="20"/>
          <w:szCs w:val="20"/>
        </w:rPr>
        <w:t>ninguna</w:t>
      </w:r>
      <w:r w:rsidR="00197C99">
        <w:rPr>
          <w:sz w:val="20"/>
          <w:szCs w:val="20"/>
        </w:rPr>
        <w:t xml:space="preserve"> requisición </w:t>
      </w:r>
      <w:r w:rsidR="00ED0253">
        <w:rPr>
          <w:sz w:val="20"/>
          <w:szCs w:val="20"/>
        </w:rPr>
        <w:t>contiene material de tipo</w:t>
      </w:r>
      <w:r w:rsidR="00197C99">
        <w:rPr>
          <w:sz w:val="20"/>
          <w:szCs w:val="20"/>
        </w:rPr>
        <w:t xml:space="preserve"> cable&gt;</w:t>
      </w:r>
      <w:r w:rsidR="00CB6DBC">
        <w:rPr>
          <w:sz w:val="20"/>
          <w:szCs w:val="20"/>
        </w:rPr>
        <w:t xml:space="preserve"> o si &lt;existen requisiciones de material tipo cable pero ninguna tiene una cantidad entregada mayor a cero&gt;</w:t>
      </w:r>
    </w:p>
    <w:p w:rsidR="00CB6DBC" w:rsidRPr="00CB6DBC" w:rsidRDefault="00703D5D" w:rsidP="00CB6DBC">
      <w:pPr>
        <w:pStyle w:val="Prrafodelista"/>
        <w:numPr>
          <w:ilvl w:val="1"/>
          <w:numId w:val="6"/>
        </w:numPr>
        <w:ind w:left="851" w:hanging="425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 </w:t>
      </w:r>
      <w:r w:rsidR="00111DE6">
        <w:rPr>
          <w:sz w:val="20"/>
          <w:szCs w:val="20"/>
        </w:rPr>
        <w:t>E</w:t>
      </w:r>
      <w:r w:rsidRPr="00252D2C">
        <w:rPr>
          <w:sz w:val="20"/>
          <w:szCs w:val="20"/>
        </w:rPr>
        <w:t xml:space="preserve">l sistema </w:t>
      </w:r>
      <w:r w:rsidR="00CB3B89">
        <w:rPr>
          <w:sz w:val="20"/>
          <w:szCs w:val="20"/>
        </w:rPr>
        <w:t xml:space="preserve">continúa en el </w:t>
      </w:r>
      <w:hyperlink w:anchor="Fin" w:history="1">
        <w:r w:rsidR="00CB3B89" w:rsidRPr="009F1C75">
          <w:rPr>
            <w:rStyle w:val="Hipervnculo"/>
            <w:b/>
            <w:sz w:val="20"/>
            <w:szCs w:val="20"/>
          </w:rPr>
          <w:t>paso</w:t>
        </w:r>
        <w:r w:rsidR="009F1C75" w:rsidRPr="009F1C75">
          <w:rPr>
            <w:rStyle w:val="Hipervnculo"/>
            <w:b/>
            <w:sz w:val="20"/>
            <w:szCs w:val="20"/>
          </w:rPr>
          <w:t xml:space="preserve"> 1</w:t>
        </w:r>
        <w:r w:rsidR="00FD34A8">
          <w:rPr>
            <w:rStyle w:val="Hipervnculo"/>
            <w:b/>
            <w:sz w:val="20"/>
            <w:szCs w:val="20"/>
          </w:rPr>
          <w:t>9</w:t>
        </w:r>
      </w:hyperlink>
      <w:r w:rsidR="00111DE6">
        <w:rPr>
          <w:sz w:val="20"/>
          <w:szCs w:val="20"/>
        </w:rPr>
        <w:t xml:space="preserve"> del flujo básico</w:t>
      </w:r>
      <w:r w:rsidRPr="00252D2C">
        <w:rPr>
          <w:sz w:val="20"/>
          <w:szCs w:val="20"/>
        </w:rPr>
        <w:t xml:space="preserve"> </w:t>
      </w:r>
    </w:p>
    <w:p w:rsidR="001F7C30" w:rsidRPr="00822EAC" w:rsidRDefault="001F7C30" w:rsidP="001F7C30">
      <w:pPr>
        <w:pStyle w:val="Prrafodelista"/>
        <w:numPr>
          <w:ilvl w:val="0"/>
          <w:numId w:val="6"/>
        </w:numPr>
        <w:jc w:val="both"/>
        <w:rPr>
          <w:sz w:val="20"/>
          <w:szCs w:val="20"/>
        </w:rPr>
      </w:pPr>
      <w:r w:rsidRPr="00822EAC">
        <w:rPr>
          <w:rFonts w:cs="Arial"/>
          <w:sz w:val="20"/>
          <w:szCs w:val="20"/>
        </w:rPr>
        <w:t xml:space="preserve">El sistema presenta la siguiente información en el encabezado de </w:t>
      </w:r>
      <w:r>
        <w:rPr>
          <w:rFonts w:cs="Arial"/>
          <w:sz w:val="20"/>
          <w:szCs w:val="20"/>
        </w:rPr>
        <w:t xml:space="preserve">la </w:t>
      </w:r>
      <w:r w:rsidRPr="00822EAC">
        <w:rPr>
          <w:rFonts w:cs="Arial"/>
          <w:sz w:val="20"/>
          <w:szCs w:val="20"/>
        </w:rPr>
        <w:t>pantalla:</w:t>
      </w:r>
    </w:p>
    <w:p w:rsidR="001F7C30" w:rsidRPr="00C81658" w:rsidRDefault="001F7C30" w:rsidP="001F7C30">
      <w:pPr>
        <w:pStyle w:val="Prrafodelista"/>
        <w:numPr>
          <w:ilvl w:val="1"/>
          <w:numId w:val="6"/>
        </w:numPr>
        <w:ind w:left="851" w:hanging="425"/>
        <w:rPr>
          <w:b/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Fecha de acuerdo con la regla de negocio </w:t>
      </w:r>
      <w:hyperlink r:id="rId16" w:anchor="RN16" w:history="1">
        <w:r w:rsidRPr="00C81658">
          <w:rPr>
            <w:rStyle w:val="Hipervnculo"/>
            <w:b/>
            <w:sz w:val="20"/>
            <w:szCs w:val="20"/>
            <w:lang w:eastAsia="en-US"/>
          </w:rPr>
          <w:t>RN16 Valor por Defecto Fecha Actual</w:t>
        </w:r>
      </w:hyperlink>
    </w:p>
    <w:p w:rsidR="001F7C30" w:rsidRPr="00C81658" w:rsidRDefault="001F7C30" w:rsidP="001F7C30">
      <w:pPr>
        <w:pStyle w:val="Prrafodelista"/>
        <w:numPr>
          <w:ilvl w:val="1"/>
          <w:numId w:val="6"/>
        </w:numPr>
        <w:ind w:left="851" w:hanging="425"/>
        <w:rPr>
          <w:bCs/>
          <w:sz w:val="20"/>
          <w:szCs w:val="20"/>
          <w:lang w:eastAsia="en-US"/>
        </w:rPr>
      </w:pPr>
      <w:r w:rsidRPr="00C81658">
        <w:rPr>
          <w:rFonts w:cs="Arial"/>
          <w:sz w:val="20"/>
          <w:szCs w:val="20"/>
        </w:rPr>
        <w:t xml:space="preserve">Hora de acuerdo con la regla de negocio </w:t>
      </w:r>
      <w:hyperlink r:id="rId17" w:anchor="RN39" w:history="1">
        <w:r w:rsidRPr="00C81658">
          <w:rPr>
            <w:rStyle w:val="Hipervnculo"/>
            <w:b/>
            <w:sz w:val="20"/>
            <w:szCs w:val="20"/>
            <w:lang w:eastAsia="en-US"/>
          </w:rPr>
          <w:t>RN39 Valor por Defecto Hora Actual</w:t>
        </w:r>
      </w:hyperlink>
    </w:p>
    <w:p w:rsidR="001F7C30" w:rsidRPr="003E4D05" w:rsidRDefault="001F7C30" w:rsidP="001F7C30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 restante de batería</w:t>
      </w:r>
    </w:p>
    <w:p w:rsidR="001F7C30" w:rsidRDefault="004B18E2" w:rsidP="0031011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B18E2" w:rsidRDefault="008A598A" w:rsidP="004B18E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Ingrese el número de carretes a</w:t>
      </w:r>
      <w:r w:rsidR="004B18E2">
        <w:rPr>
          <w:rFonts w:cs="Arial"/>
          <w:sz w:val="20"/>
          <w:szCs w:val="20"/>
        </w:rPr>
        <w:t>bordo de la cuadrilla</w:t>
      </w:r>
    </w:p>
    <w:p w:rsidR="008A598A" w:rsidRDefault="008A598A" w:rsidP="00A138D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8"/>
      <w:r>
        <w:rPr>
          <w:rFonts w:cs="Arial"/>
          <w:sz w:val="20"/>
          <w:szCs w:val="20"/>
        </w:rPr>
        <w:t>El sistema solicita el número de carretes</w:t>
      </w:r>
    </w:p>
    <w:bookmarkEnd w:id="24"/>
    <w:p w:rsidR="00A138D4" w:rsidRDefault="00A138D4" w:rsidP="00A138D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actor proporciona el número de carretes</w:t>
      </w:r>
    </w:p>
    <w:p w:rsidR="002E172B" w:rsidRPr="00A138D4" w:rsidRDefault="002E172B" w:rsidP="00A138D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5" w:name="paso10"/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1" w:history="1">
        <w:r w:rsidRPr="0021039E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3A2044" w:rsidRDefault="007A58C1" w:rsidP="004B18E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11"/>
      <w:bookmarkEnd w:id="25"/>
      <w:r>
        <w:rPr>
          <w:rFonts w:cs="Arial"/>
          <w:sz w:val="20"/>
          <w:szCs w:val="20"/>
        </w:rPr>
        <w:t>Si &lt;</w:t>
      </w:r>
      <w:r w:rsidR="007C0255">
        <w:rPr>
          <w:rFonts w:cs="Arial"/>
          <w:sz w:val="20"/>
          <w:szCs w:val="20"/>
        </w:rPr>
        <w:t xml:space="preserve">previamente se había proporcionado el número de carretes de cable&gt;, el sistema </w:t>
      </w:r>
      <w:r w:rsidR="005D2AD4">
        <w:rPr>
          <w:rFonts w:cs="Arial"/>
          <w:sz w:val="20"/>
          <w:szCs w:val="20"/>
        </w:rPr>
        <w:t xml:space="preserve">presenta los campos para los nuevos carretes de acuerdo con la regla de negocio </w:t>
      </w:r>
      <w:hyperlink r:id="rId18" w:anchor="RN269" w:history="1">
        <w:r w:rsidR="005D2AD4" w:rsidRPr="003A2044">
          <w:rPr>
            <w:rStyle w:val="Hipervnculo"/>
            <w:rFonts w:cs="Arial"/>
            <w:b/>
            <w:sz w:val="20"/>
            <w:szCs w:val="20"/>
          </w:rPr>
          <w:t>RN</w:t>
        </w:r>
        <w:r w:rsidR="00CB0850" w:rsidRPr="003A2044">
          <w:rPr>
            <w:rStyle w:val="Hipervnculo"/>
            <w:rFonts w:cs="Arial"/>
            <w:b/>
            <w:sz w:val="20"/>
            <w:szCs w:val="20"/>
          </w:rPr>
          <w:t>269</w:t>
        </w:r>
        <w:r w:rsidR="003A2044" w:rsidRPr="003A2044">
          <w:rPr>
            <w:rStyle w:val="Hipervnculo"/>
            <w:rFonts w:cs="Arial"/>
            <w:b/>
            <w:sz w:val="20"/>
            <w:szCs w:val="20"/>
          </w:rPr>
          <w:t xml:space="preserve"> Recalculo de Campos para Carretes de Cable</w:t>
        </w:r>
      </w:hyperlink>
      <w:r w:rsidR="003A2044">
        <w:rPr>
          <w:rFonts w:cs="Arial"/>
          <w:sz w:val="20"/>
          <w:szCs w:val="20"/>
        </w:rPr>
        <w:t>.</w:t>
      </w:r>
    </w:p>
    <w:p w:rsidR="007A58C1" w:rsidRDefault="00CB0850" w:rsidP="003A204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="003A2044">
        <w:rPr>
          <w:rFonts w:cs="Arial"/>
          <w:sz w:val="20"/>
          <w:szCs w:val="20"/>
        </w:rPr>
        <w:t xml:space="preserve">El sistema continúa en </w:t>
      </w:r>
      <w:r w:rsidR="003A2044" w:rsidRPr="00FD34A8">
        <w:rPr>
          <w:rFonts w:cs="Arial"/>
          <w:sz w:val="20"/>
          <w:szCs w:val="20"/>
        </w:rPr>
        <w:t xml:space="preserve">el </w:t>
      </w:r>
      <w:hyperlink w:anchor="paso15" w:history="1">
        <w:r w:rsidR="003A2044" w:rsidRPr="00FD34A8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A21FA3" w:rsidRPr="00FD34A8">
          <w:rPr>
            <w:rStyle w:val="Hipervnculo"/>
            <w:rFonts w:cs="Arial"/>
            <w:b/>
            <w:sz w:val="20"/>
            <w:szCs w:val="20"/>
          </w:rPr>
          <w:t>15</w:t>
        </w:r>
      </w:hyperlink>
      <w:r w:rsidR="00A21FA3">
        <w:rPr>
          <w:rFonts w:cs="Arial"/>
          <w:sz w:val="20"/>
          <w:szCs w:val="20"/>
        </w:rPr>
        <w:t xml:space="preserve"> del flujo básico</w:t>
      </w:r>
      <w:r w:rsidR="005D2AD4">
        <w:rPr>
          <w:rFonts w:cs="Arial"/>
          <w:sz w:val="20"/>
          <w:szCs w:val="20"/>
        </w:rPr>
        <w:t xml:space="preserve"> </w:t>
      </w:r>
      <w:r w:rsidR="00EA1240">
        <w:rPr>
          <w:rFonts w:cs="Arial"/>
          <w:sz w:val="20"/>
          <w:szCs w:val="20"/>
        </w:rPr>
        <w:t xml:space="preserve"> </w:t>
      </w:r>
      <w:r w:rsidR="00DE751F">
        <w:rPr>
          <w:rFonts w:cs="Arial"/>
          <w:sz w:val="20"/>
          <w:szCs w:val="20"/>
        </w:rPr>
        <w:t xml:space="preserve"> </w:t>
      </w:r>
    </w:p>
    <w:p w:rsidR="004B18E2" w:rsidRDefault="004B18E2" w:rsidP="004B18E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4B18E2" w:rsidRDefault="004B18E2" w:rsidP="004B18E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Carrete/Caja</w:t>
      </w:r>
    </w:p>
    <w:p w:rsidR="000243F2" w:rsidRDefault="000243F2" w:rsidP="004B18E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Material </w:t>
      </w:r>
    </w:p>
    <w:p w:rsidR="004B18E2" w:rsidRDefault="004B18E2" w:rsidP="004B18E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Serie </w:t>
      </w:r>
      <w:r w:rsidR="00A76CA6">
        <w:rPr>
          <w:rFonts w:cs="Arial"/>
          <w:sz w:val="20"/>
          <w:szCs w:val="20"/>
        </w:rPr>
        <w:t>Inicial</w:t>
      </w:r>
    </w:p>
    <w:p w:rsidR="00A76CA6" w:rsidRDefault="00A76CA6" w:rsidP="004B18E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Serie Final</w:t>
      </w:r>
    </w:p>
    <w:p w:rsidR="004B18E2" w:rsidRDefault="004B18E2" w:rsidP="004B18E2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7" w:name="paso15"/>
      <w:bookmarkEnd w:id="26"/>
      <w:r>
        <w:rPr>
          <w:rFonts w:cs="Arial"/>
          <w:sz w:val="20"/>
          <w:szCs w:val="20"/>
        </w:rPr>
        <w:t>Para cada carrete</w:t>
      </w:r>
    </w:p>
    <w:bookmarkEnd w:id="27"/>
    <w:p w:rsidR="00035962" w:rsidRDefault="00035962" w:rsidP="0003596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035962" w:rsidRDefault="00035962" w:rsidP="00035962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Carrete </w:t>
      </w:r>
      <w:r w:rsidR="000D04F1">
        <w:rPr>
          <w:rFonts w:cs="Arial"/>
          <w:sz w:val="20"/>
          <w:szCs w:val="20"/>
        </w:rPr>
        <w:t xml:space="preserve">X </w:t>
      </w:r>
      <w:r>
        <w:rPr>
          <w:rFonts w:cs="Arial"/>
          <w:sz w:val="20"/>
          <w:szCs w:val="20"/>
        </w:rPr>
        <w:t xml:space="preserve">de acuerdo con la regla de negocio </w:t>
      </w:r>
      <w:hyperlink r:id="rId19" w:anchor="RN55" w:history="1">
        <w:r w:rsidRPr="00D34FB4">
          <w:rPr>
            <w:rStyle w:val="Hipervnculo"/>
            <w:rFonts w:cs="Arial"/>
            <w:b/>
            <w:sz w:val="20"/>
            <w:szCs w:val="20"/>
          </w:rPr>
          <w:t>RN55 Número de Carrete</w:t>
        </w:r>
      </w:hyperlink>
    </w:p>
    <w:p w:rsidR="00035962" w:rsidRDefault="00035962" w:rsidP="00035962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28" w:name="paso8_2"/>
      <w:bookmarkStart w:id="29" w:name="paso12_2"/>
      <w:bookmarkStart w:id="30" w:name="paso14_2"/>
      <w:r>
        <w:rPr>
          <w:rFonts w:cs="Arial"/>
          <w:sz w:val="20"/>
          <w:szCs w:val="20"/>
        </w:rPr>
        <w:t>El sistema solicita la siguiente información:</w:t>
      </w:r>
    </w:p>
    <w:bookmarkEnd w:id="28"/>
    <w:bookmarkEnd w:id="29"/>
    <w:bookmarkEnd w:id="30"/>
    <w:p w:rsidR="000243F2" w:rsidRPr="008E5416" w:rsidRDefault="000243F2" w:rsidP="00A138D4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Material (*) (</w:t>
      </w:r>
      <w:r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de acuerdo con la regla de negocio </w:t>
      </w:r>
      <w:hyperlink r:id="rId20" w:anchor="RN96" w:history="1">
        <w:r w:rsidR="008E5416" w:rsidRPr="008E5416">
          <w:rPr>
            <w:rStyle w:val="Hipervnculo"/>
            <w:rFonts w:cs="Arial"/>
            <w:b/>
            <w:sz w:val="20"/>
            <w:szCs w:val="20"/>
          </w:rPr>
          <w:t>RN96 Descripción de Material Tipo Cable</w:t>
        </w:r>
      </w:hyperlink>
    </w:p>
    <w:p w:rsidR="00A138D4" w:rsidRDefault="00035962" w:rsidP="00A138D4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bookmarkStart w:id="31" w:name="paso12_2_2"/>
      <w:del w:id="32" w:author="lpasindo" w:date="2012-02-09T13:55:00Z">
        <w:r w:rsidDel="00BB68DC">
          <w:rPr>
            <w:rFonts w:cs="Arial"/>
            <w:sz w:val="20"/>
            <w:szCs w:val="20"/>
          </w:rPr>
          <w:delText>Serie</w:delText>
        </w:r>
        <w:r w:rsidR="00A76CA6" w:rsidDel="00BB68DC">
          <w:rPr>
            <w:rFonts w:cs="Arial"/>
            <w:sz w:val="20"/>
            <w:szCs w:val="20"/>
          </w:rPr>
          <w:delText xml:space="preserve"> Inicial</w:delText>
        </w:r>
        <w:r w:rsidDel="00BB68DC">
          <w:rPr>
            <w:rFonts w:cs="Arial"/>
            <w:sz w:val="20"/>
            <w:szCs w:val="20"/>
          </w:rPr>
          <w:delText xml:space="preserve"> </w:delText>
        </w:r>
        <w:r w:rsidR="000243F2" w:rsidDel="00BB68DC">
          <w:rPr>
            <w:rFonts w:cs="Arial"/>
            <w:sz w:val="20"/>
            <w:szCs w:val="20"/>
          </w:rPr>
          <w:delText>(*)</w:delText>
        </w:r>
      </w:del>
    </w:p>
    <w:p w:rsidR="00A76CA6" w:rsidRPr="00A76CA6" w:rsidRDefault="00A76CA6" w:rsidP="00A76CA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bookmarkStart w:id="33" w:name="paso14_2_3"/>
      <w:r>
        <w:rPr>
          <w:rFonts w:cs="Arial"/>
          <w:sz w:val="20"/>
          <w:szCs w:val="20"/>
        </w:rPr>
        <w:t>Serie Final (*)</w:t>
      </w:r>
    </w:p>
    <w:p w:rsidR="00A138D4" w:rsidRDefault="00A138D4" w:rsidP="00A138D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4" w:name="paso14_3"/>
      <w:bookmarkEnd w:id="31"/>
      <w:bookmarkEnd w:id="33"/>
      <w:r>
        <w:rPr>
          <w:rFonts w:cs="Arial"/>
          <w:sz w:val="20"/>
          <w:szCs w:val="20"/>
        </w:rPr>
        <w:t xml:space="preserve">El actor proporciona </w:t>
      </w:r>
      <w:r w:rsidR="008E5416">
        <w:rPr>
          <w:rFonts w:cs="Arial"/>
          <w:sz w:val="20"/>
          <w:szCs w:val="20"/>
        </w:rPr>
        <w:t>la siguiente información</w:t>
      </w:r>
    </w:p>
    <w:bookmarkEnd w:id="34"/>
    <w:p w:rsidR="008E5416" w:rsidRPr="008E5416" w:rsidRDefault="008E5416" w:rsidP="008E541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Material (*) (</w:t>
      </w:r>
      <w:r>
        <w:rPr>
          <w:rFonts w:cs="Arial"/>
          <w:sz w:val="20"/>
          <w:szCs w:val="20"/>
          <w:vertAlign w:val="superscript"/>
        </w:rPr>
        <w:t>c</w:t>
      </w:r>
      <w:r>
        <w:rPr>
          <w:rFonts w:cs="Arial"/>
          <w:sz w:val="20"/>
          <w:szCs w:val="20"/>
        </w:rPr>
        <w:t xml:space="preserve">) </w:t>
      </w:r>
    </w:p>
    <w:p w:rsidR="00A76CA6" w:rsidRDefault="00A76CA6" w:rsidP="00A76CA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bookmarkStart w:id="35" w:name="paso14_3_2"/>
      <w:bookmarkStart w:id="36" w:name="paso12_4"/>
      <w:del w:id="37" w:author="lpasindo" w:date="2012-02-09T13:55:00Z">
        <w:r w:rsidDel="00BB68DC">
          <w:rPr>
            <w:rFonts w:cs="Arial"/>
            <w:sz w:val="20"/>
            <w:szCs w:val="20"/>
          </w:rPr>
          <w:delText>Serie Inicial (*)</w:delText>
        </w:r>
      </w:del>
    </w:p>
    <w:bookmarkEnd w:id="35"/>
    <w:p w:rsidR="00A76CA6" w:rsidRPr="00A76CA6" w:rsidRDefault="00A76CA6" w:rsidP="00A76CA6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Serie Final (*)</w:t>
      </w:r>
    </w:p>
    <w:p w:rsidR="00FC7C08" w:rsidRPr="00FC7C08" w:rsidRDefault="00FC7C08" w:rsidP="00FC7C08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1_2" w:history="1">
        <w:r w:rsidRPr="0021039E">
          <w:rPr>
            <w:rStyle w:val="Hipervnculo"/>
            <w:rFonts w:cs="Arial"/>
            <w:b/>
            <w:sz w:val="20"/>
            <w:szCs w:val="20"/>
          </w:rPr>
          <w:t>VA01 Validar Datos Proporcionados</w:t>
        </w:r>
      </w:hyperlink>
    </w:p>
    <w:p w:rsidR="00130300" w:rsidRDefault="00130300" w:rsidP="00A138D4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bookmarkStart w:id="38" w:name="paso14_5"/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hyperlink w:anchor="VA02" w:history="1">
        <w:r w:rsidRPr="00130300">
          <w:rPr>
            <w:rStyle w:val="Hipervnculo"/>
            <w:rFonts w:cs="Arial"/>
            <w:b/>
            <w:sz w:val="20"/>
            <w:szCs w:val="20"/>
          </w:rPr>
          <w:t>VA02 Validar Serie</w:t>
        </w:r>
        <w:r w:rsidR="007469A6">
          <w:rPr>
            <w:rStyle w:val="Hipervnculo"/>
            <w:rFonts w:cs="Arial"/>
            <w:b/>
            <w:sz w:val="20"/>
            <w:szCs w:val="20"/>
          </w:rPr>
          <w:t>s</w:t>
        </w:r>
        <w:r w:rsidRPr="00130300">
          <w:rPr>
            <w:rStyle w:val="Hipervnculo"/>
            <w:rFonts w:cs="Arial"/>
            <w:b/>
            <w:sz w:val="20"/>
            <w:szCs w:val="20"/>
          </w:rPr>
          <w:t xml:space="preserve"> de</w:t>
        </w:r>
        <w:r w:rsidR="007469A6">
          <w:rPr>
            <w:rStyle w:val="Hipervnculo"/>
            <w:rFonts w:cs="Arial"/>
            <w:b/>
            <w:sz w:val="20"/>
            <w:szCs w:val="20"/>
          </w:rPr>
          <w:t>l</w:t>
        </w:r>
        <w:r w:rsidRPr="00130300">
          <w:rPr>
            <w:rStyle w:val="Hipervnculo"/>
            <w:rFonts w:cs="Arial"/>
            <w:b/>
            <w:sz w:val="20"/>
            <w:szCs w:val="20"/>
          </w:rPr>
          <w:t xml:space="preserve"> Carrete</w:t>
        </w:r>
      </w:hyperlink>
    </w:p>
    <w:p w:rsidR="00D34FB4" w:rsidRPr="0087493A" w:rsidRDefault="00D34FB4" w:rsidP="0031011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39" w:name="paso13"/>
      <w:bookmarkEnd w:id="36"/>
      <w:bookmarkEnd w:id="38"/>
      <w:r w:rsidRPr="0087493A">
        <w:rPr>
          <w:rFonts w:cs="Arial"/>
          <w:sz w:val="20"/>
          <w:szCs w:val="20"/>
        </w:rPr>
        <w:t>Si &lt;</w:t>
      </w:r>
      <w:r w:rsidR="0087493A" w:rsidRPr="0087493A">
        <w:rPr>
          <w:rFonts w:cs="Arial"/>
          <w:sz w:val="20"/>
          <w:szCs w:val="20"/>
        </w:rPr>
        <w:t>el actor selecciona la opción</w:t>
      </w:r>
      <w:r w:rsidR="003177A6" w:rsidRPr="0087493A">
        <w:rPr>
          <w:rFonts w:cs="Arial"/>
          <w:sz w:val="20"/>
          <w:szCs w:val="20"/>
        </w:rPr>
        <w:t xml:space="preserve"> </w:t>
      </w:r>
      <w:r w:rsidRPr="0087493A">
        <w:rPr>
          <w:rFonts w:cs="Arial"/>
          <w:b/>
          <w:sz w:val="20"/>
          <w:szCs w:val="20"/>
        </w:rPr>
        <w:t>Limpiar campos</w:t>
      </w:r>
      <w:r w:rsidRPr="0087493A">
        <w:rPr>
          <w:rFonts w:cs="Arial"/>
          <w:sz w:val="20"/>
          <w:szCs w:val="20"/>
        </w:rPr>
        <w:t>&gt;</w:t>
      </w:r>
    </w:p>
    <w:bookmarkEnd w:id="39"/>
    <w:p w:rsidR="00705392" w:rsidRPr="0087493A" w:rsidRDefault="003177A6" w:rsidP="0020329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87493A">
        <w:rPr>
          <w:rFonts w:cs="Arial"/>
          <w:sz w:val="20"/>
          <w:szCs w:val="20"/>
        </w:rPr>
        <w:t>El sistema elimina de la pantalla la información proporcionada por el actor</w:t>
      </w:r>
    </w:p>
    <w:p w:rsidR="0087493A" w:rsidRPr="0087493A" w:rsidRDefault="0087493A" w:rsidP="0020329E">
      <w:pPr>
        <w:pStyle w:val="Prrafodelista"/>
        <w:numPr>
          <w:ilvl w:val="1"/>
          <w:numId w:val="6"/>
        </w:numPr>
        <w:ind w:left="851" w:hanging="425"/>
        <w:rPr>
          <w:rFonts w:cs="Arial"/>
          <w:sz w:val="20"/>
          <w:szCs w:val="20"/>
        </w:rPr>
      </w:pPr>
      <w:r w:rsidRPr="0087493A">
        <w:rPr>
          <w:rFonts w:cs="Arial"/>
          <w:sz w:val="20"/>
          <w:szCs w:val="20"/>
        </w:rPr>
        <w:t xml:space="preserve">El sistema continúa en el </w:t>
      </w:r>
      <w:hyperlink w:anchor="paso8" w:history="1">
        <w:r w:rsidRPr="00CB3B89">
          <w:rPr>
            <w:rStyle w:val="Hipervnculo"/>
            <w:rFonts w:cs="Arial"/>
            <w:b/>
            <w:sz w:val="20"/>
            <w:szCs w:val="20"/>
          </w:rPr>
          <w:t>paso</w:t>
        </w:r>
        <w:r w:rsidR="00ED0253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F1C75">
          <w:rPr>
            <w:rStyle w:val="Hipervnculo"/>
            <w:rFonts w:cs="Arial"/>
            <w:b/>
            <w:sz w:val="20"/>
            <w:szCs w:val="20"/>
          </w:rPr>
          <w:t>10</w:t>
        </w:r>
      </w:hyperlink>
      <w:r w:rsidRPr="0087493A">
        <w:rPr>
          <w:rFonts w:cs="Arial"/>
          <w:sz w:val="20"/>
          <w:szCs w:val="20"/>
        </w:rPr>
        <w:t xml:space="preserve"> del flujo básico</w:t>
      </w:r>
    </w:p>
    <w:p w:rsidR="00D34FB4" w:rsidRPr="00365D2E" w:rsidRDefault="00D34FB4" w:rsidP="00D34FB4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365D2E">
        <w:rPr>
          <w:rFonts w:cs="Arial"/>
          <w:sz w:val="20"/>
          <w:szCs w:val="20"/>
        </w:rPr>
        <w:t xml:space="preserve">Si &lt;el actor selecciona la opción </w:t>
      </w:r>
      <w:r w:rsidRPr="00365D2E">
        <w:rPr>
          <w:rFonts w:cs="Arial"/>
          <w:b/>
          <w:sz w:val="20"/>
          <w:szCs w:val="20"/>
        </w:rPr>
        <w:t>Continuar</w:t>
      </w:r>
      <w:r w:rsidRPr="00365D2E">
        <w:rPr>
          <w:rFonts w:cs="Arial"/>
          <w:sz w:val="20"/>
          <w:szCs w:val="20"/>
        </w:rPr>
        <w:t>&gt;</w:t>
      </w:r>
    </w:p>
    <w:p w:rsidR="000C7C9A" w:rsidRPr="00D12E1E" w:rsidRDefault="000C7C9A" w:rsidP="00D12E1E">
      <w:pPr>
        <w:pStyle w:val="Prrafodelista"/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&lt;existen requisiciones de tipo recarga&gt;</w:t>
      </w:r>
      <w:r w:rsidR="00D12E1E">
        <w:rPr>
          <w:rFonts w:cs="Arial"/>
          <w:sz w:val="20"/>
          <w:szCs w:val="20"/>
        </w:rPr>
        <w:t>, e</w:t>
      </w:r>
      <w:r w:rsidRPr="00D12E1E">
        <w:rPr>
          <w:rFonts w:cs="Arial"/>
          <w:sz w:val="20"/>
          <w:szCs w:val="20"/>
        </w:rPr>
        <w:t xml:space="preserve">l sistema valida la información proporcionada de acuerdo con la validación </w:t>
      </w:r>
      <w:bookmarkStart w:id="40" w:name="VA06r"/>
      <w:r w:rsidRPr="00D12E1E">
        <w:rPr>
          <w:rFonts w:cs="Arial"/>
          <w:b/>
          <w:sz w:val="20"/>
          <w:szCs w:val="20"/>
        </w:rPr>
        <w:fldChar w:fldCharType="begin"/>
      </w:r>
      <w:r w:rsidR="00C66AD0" w:rsidRPr="00D12E1E">
        <w:rPr>
          <w:rFonts w:cs="Arial"/>
          <w:b/>
          <w:sz w:val="20"/>
          <w:szCs w:val="20"/>
        </w:rPr>
        <w:instrText>HYPERLINK  \l "VA06"</w:instrText>
      </w:r>
      <w:r w:rsidRPr="00D12E1E">
        <w:rPr>
          <w:rFonts w:cs="Arial"/>
          <w:b/>
          <w:sz w:val="20"/>
          <w:szCs w:val="20"/>
        </w:rPr>
        <w:fldChar w:fldCharType="separate"/>
      </w:r>
      <w:r w:rsidRPr="00D12E1E">
        <w:rPr>
          <w:rStyle w:val="Hipervnculo"/>
          <w:rFonts w:cs="Arial"/>
          <w:b/>
          <w:sz w:val="20"/>
          <w:szCs w:val="20"/>
        </w:rPr>
        <w:t>VA0</w:t>
      </w:r>
      <w:r w:rsidR="00C66AD0" w:rsidRPr="00D12E1E">
        <w:rPr>
          <w:rStyle w:val="Hipervnculo"/>
          <w:rFonts w:cs="Arial"/>
          <w:b/>
          <w:sz w:val="20"/>
          <w:szCs w:val="20"/>
        </w:rPr>
        <w:t>6</w:t>
      </w:r>
      <w:r w:rsidRPr="00D12E1E">
        <w:rPr>
          <w:rStyle w:val="Hipervnculo"/>
          <w:rFonts w:cs="Arial"/>
          <w:b/>
          <w:sz w:val="20"/>
          <w:szCs w:val="20"/>
        </w:rPr>
        <w:t xml:space="preserve"> Validar Carretes para Material </w:t>
      </w:r>
      <w:r w:rsidR="00C66AD0" w:rsidRPr="00D12E1E">
        <w:rPr>
          <w:rStyle w:val="Hipervnculo"/>
          <w:rFonts w:cs="Arial"/>
          <w:b/>
          <w:sz w:val="20"/>
          <w:szCs w:val="20"/>
        </w:rPr>
        <w:t>de</w:t>
      </w:r>
      <w:r w:rsidRPr="00D12E1E">
        <w:rPr>
          <w:rStyle w:val="Hipervnculo"/>
          <w:rFonts w:cs="Arial"/>
          <w:b/>
          <w:sz w:val="20"/>
          <w:szCs w:val="20"/>
        </w:rPr>
        <w:t xml:space="preserve"> </w:t>
      </w:r>
      <w:r w:rsidR="00C66AD0" w:rsidRPr="00D12E1E">
        <w:rPr>
          <w:rStyle w:val="Hipervnculo"/>
          <w:rFonts w:cs="Arial"/>
          <w:b/>
          <w:sz w:val="20"/>
          <w:szCs w:val="20"/>
        </w:rPr>
        <w:t>Recarga</w:t>
      </w:r>
      <w:r w:rsidRPr="00D12E1E">
        <w:rPr>
          <w:rFonts w:cs="Arial"/>
          <w:b/>
          <w:sz w:val="20"/>
          <w:szCs w:val="20"/>
        </w:rPr>
        <w:fldChar w:fldCharType="end"/>
      </w:r>
    </w:p>
    <w:bookmarkEnd w:id="40"/>
    <w:p w:rsidR="00C41D04" w:rsidRPr="00C41D04" w:rsidRDefault="00C41D04" w:rsidP="0020329E">
      <w:pPr>
        <w:pStyle w:val="Prrafodelista"/>
        <w:numPr>
          <w:ilvl w:val="1"/>
          <w:numId w:val="6"/>
        </w:numPr>
        <w:ind w:left="851" w:hanging="425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proporcionada de acuerdo con la validación </w:t>
      </w:r>
      <w:bookmarkStart w:id="41" w:name="VA04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"VA04"</w:instrText>
      </w:r>
      <w:r>
        <w:rPr>
          <w:rFonts w:cs="Arial"/>
          <w:b/>
          <w:sz w:val="20"/>
          <w:szCs w:val="20"/>
        </w:rPr>
        <w:fldChar w:fldCharType="separate"/>
      </w:r>
      <w:r w:rsidRPr="00FB397D">
        <w:rPr>
          <w:rStyle w:val="Hipervnculo"/>
          <w:rFonts w:cs="Arial"/>
          <w:b/>
          <w:sz w:val="20"/>
          <w:szCs w:val="20"/>
        </w:rPr>
        <w:t>VA0</w:t>
      </w:r>
      <w:r>
        <w:rPr>
          <w:rStyle w:val="Hipervnculo"/>
          <w:rFonts w:cs="Arial"/>
          <w:b/>
          <w:sz w:val="20"/>
          <w:szCs w:val="20"/>
        </w:rPr>
        <w:t>4</w:t>
      </w:r>
      <w:r w:rsidRPr="00FB397D">
        <w:rPr>
          <w:rStyle w:val="Hipervnculo"/>
          <w:rFonts w:cs="Arial"/>
          <w:b/>
          <w:sz w:val="20"/>
          <w:szCs w:val="20"/>
        </w:rPr>
        <w:t xml:space="preserve"> Validar Carretes para </w:t>
      </w:r>
      <w:r>
        <w:rPr>
          <w:rStyle w:val="Hipervnculo"/>
          <w:rFonts w:cs="Arial"/>
          <w:b/>
          <w:sz w:val="20"/>
          <w:szCs w:val="20"/>
        </w:rPr>
        <w:t>Material</w:t>
      </w:r>
      <w:r w:rsidRPr="00FB397D">
        <w:rPr>
          <w:rStyle w:val="Hipervnculo"/>
          <w:rFonts w:cs="Arial"/>
          <w:b/>
          <w:sz w:val="20"/>
          <w:szCs w:val="20"/>
        </w:rPr>
        <w:t xml:space="preserve"> en Inventario</w:t>
      </w:r>
      <w:r>
        <w:rPr>
          <w:rFonts w:cs="Arial"/>
          <w:b/>
          <w:sz w:val="20"/>
          <w:szCs w:val="20"/>
        </w:rPr>
        <w:fldChar w:fldCharType="end"/>
      </w:r>
      <w:bookmarkEnd w:id="41"/>
    </w:p>
    <w:p w:rsidR="007B3076" w:rsidRPr="00EE095C" w:rsidRDefault="007B3076" w:rsidP="0020329E">
      <w:pPr>
        <w:pStyle w:val="Prrafodelista"/>
        <w:numPr>
          <w:ilvl w:val="1"/>
          <w:numId w:val="6"/>
        </w:numPr>
        <w:ind w:left="851" w:hanging="425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42" w:name="paso16_2"/>
      <w:bookmarkStart w:id="43" w:name="paso16_3"/>
      <w:r w:rsidRPr="00EE095C">
        <w:rPr>
          <w:rFonts w:cs="Arial"/>
          <w:sz w:val="20"/>
          <w:szCs w:val="20"/>
        </w:rPr>
        <w:lastRenderedPageBreak/>
        <w:t xml:space="preserve">El sistema obtiene la configuración </w:t>
      </w:r>
      <w:r>
        <w:rPr>
          <w:rFonts w:cs="Arial"/>
          <w:sz w:val="20"/>
          <w:szCs w:val="20"/>
        </w:rPr>
        <w:t>de la diferencia de cable permitida al capturar carretes</w:t>
      </w:r>
      <w:r w:rsidRPr="00EE095C">
        <w:rPr>
          <w:rFonts w:cs="Arial"/>
          <w:sz w:val="20"/>
          <w:szCs w:val="20"/>
        </w:rPr>
        <w:t xml:space="preserve"> de acuerdo con la regla de negocio </w:t>
      </w:r>
      <w:hyperlink r:id="rId21" w:anchor="RN254" w:history="1">
        <w:r w:rsidRPr="00175A0C">
          <w:rPr>
            <w:rStyle w:val="Hipervnculo"/>
            <w:rFonts w:cs="Arial"/>
            <w:b/>
            <w:sz w:val="20"/>
            <w:szCs w:val="20"/>
          </w:rPr>
          <w:t>RN</w:t>
        </w:r>
        <w:r w:rsidR="00175A0C" w:rsidRPr="00175A0C">
          <w:rPr>
            <w:rStyle w:val="Hipervnculo"/>
            <w:rFonts w:cs="Arial"/>
            <w:b/>
            <w:sz w:val="20"/>
            <w:szCs w:val="20"/>
          </w:rPr>
          <w:t>254</w:t>
        </w:r>
        <w:r w:rsidRPr="00175A0C">
          <w:rPr>
            <w:rStyle w:val="Hipervnculo"/>
            <w:rFonts w:cs="Arial"/>
            <w:b/>
            <w:sz w:val="20"/>
            <w:szCs w:val="20"/>
          </w:rPr>
          <w:t xml:space="preserve"> Configuración de </w:t>
        </w:r>
        <w:r w:rsidR="00175A0C" w:rsidRPr="00175A0C">
          <w:rPr>
            <w:rStyle w:val="Hipervnculo"/>
            <w:rFonts w:cs="Arial"/>
            <w:b/>
            <w:sz w:val="20"/>
            <w:szCs w:val="20"/>
          </w:rPr>
          <w:t>Diferencia de Metros de Cable en Carretes</w:t>
        </w:r>
      </w:hyperlink>
    </w:p>
    <w:bookmarkEnd w:id="42"/>
    <w:bookmarkEnd w:id="43"/>
    <w:p w:rsidR="007B3076" w:rsidRPr="00EE095C" w:rsidRDefault="007B3076" w:rsidP="0020329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1418" w:hanging="567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Configuracion</w:t>
      </w:r>
      <w:proofErr w:type="spellEnd"/>
    </w:p>
    <w:p w:rsidR="007B3076" w:rsidRPr="00EE095C" w:rsidRDefault="007B3076" w:rsidP="00BF558E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rFonts w:cs="Arial"/>
          <w:sz w:val="20"/>
          <w:szCs w:val="20"/>
        </w:rPr>
      </w:pPr>
      <w:proofErr w:type="spellStart"/>
      <w:r w:rsidRPr="00EE095C">
        <w:rPr>
          <w:rFonts w:cs="Arial"/>
          <w:sz w:val="20"/>
          <w:szCs w:val="20"/>
        </w:rPr>
        <w:t>Parametro</w:t>
      </w:r>
      <w:proofErr w:type="spellEnd"/>
    </w:p>
    <w:p w:rsidR="007B3076" w:rsidRPr="00EE095C" w:rsidRDefault="007B3076" w:rsidP="00BF558E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rFonts w:cs="Arial"/>
          <w:sz w:val="20"/>
          <w:szCs w:val="20"/>
        </w:rPr>
      </w:pPr>
      <w:r w:rsidRPr="00EE095C">
        <w:rPr>
          <w:rFonts w:cs="Arial"/>
          <w:sz w:val="20"/>
          <w:szCs w:val="20"/>
        </w:rPr>
        <w:t>Valor</w:t>
      </w:r>
    </w:p>
    <w:p w:rsidR="004F5819" w:rsidRPr="004F5819" w:rsidRDefault="0020329E" w:rsidP="00661963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material </w:t>
      </w:r>
      <w:r w:rsidR="00D12E1E">
        <w:rPr>
          <w:rFonts w:cs="Arial"/>
          <w:sz w:val="20"/>
          <w:szCs w:val="20"/>
        </w:rPr>
        <w:t xml:space="preserve">incluido en </w:t>
      </w:r>
      <w:r>
        <w:rPr>
          <w:rFonts w:cs="Arial"/>
          <w:sz w:val="20"/>
          <w:szCs w:val="20"/>
        </w:rPr>
        <w:t>los carretes de cable proporcionados</w:t>
      </w:r>
      <w:r w:rsidR="004F5819">
        <w:rPr>
          <w:rFonts w:cs="Arial"/>
          <w:sz w:val="20"/>
          <w:szCs w:val="20"/>
        </w:rPr>
        <w:t>:</w:t>
      </w:r>
    </w:p>
    <w:p w:rsidR="00250CCE" w:rsidRPr="00250CCE" w:rsidRDefault="00250CCE" w:rsidP="0020329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cantidad de cable contenida en los carretes registrados de acuerdo con la regla de negocio </w:t>
      </w:r>
      <w:hyperlink r:id="rId22" w:anchor="RN252" w:history="1">
        <w:r w:rsidRPr="00173395">
          <w:rPr>
            <w:rStyle w:val="Hipervnculo"/>
            <w:rFonts w:cs="Arial"/>
            <w:b/>
            <w:sz w:val="20"/>
            <w:szCs w:val="20"/>
          </w:rPr>
          <w:t>RN</w:t>
        </w:r>
        <w:r w:rsidR="00173395" w:rsidRPr="00173395">
          <w:rPr>
            <w:rStyle w:val="Hipervnculo"/>
            <w:rFonts w:cs="Arial"/>
            <w:b/>
            <w:sz w:val="20"/>
            <w:szCs w:val="20"/>
          </w:rPr>
          <w:t>252 Total de Cable Contenido en Carretes</w:t>
        </w:r>
      </w:hyperlink>
      <w:r w:rsidR="004F5819">
        <w:rPr>
          <w:rFonts w:cs="Arial"/>
          <w:sz w:val="20"/>
          <w:szCs w:val="20"/>
        </w:rPr>
        <w:tab/>
      </w:r>
    </w:p>
    <w:p w:rsidR="0020329E" w:rsidRPr="0020329E" w:rsidRDefault="0020329E" w:rsidP="0020329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1418" w:hanging="567"/>
        <w:rPr>
          <w:rFonts w:cs="Arial"/>
          <w:sz w:val="20"/>
          <w:szCs w:val="20"/>
        </w:rPr>
      </w:pPr>
      <w:r w:rsidRPr="0020329E">
        <w:rPr>
          <w:rFonts w:cs="Arial"/>
          <w:sz w:val="20"/>
          <w:szCs w:val="20"/>
        </w:rPr>
        <w:t>Si &lt;existen requisiciones de tipo recarga&gt;</w:t>
      </w:r>
      <w:r>
        <w:rPr>
          <w:rFonts w:cs="Arial"/>
          <w:sz w:val="20"/>
          <w:szCs w:val="20"/>
        </w:rPr>
        <w:t>,</w:t>
      </w:r>
      <w:r w:rsidR="00D12E1E">
        <w:rPr>
          <w:rFonts w:cs="Arial"/>
          <w:sz w:val="20"/>
          <w:szCs w:val="20"/>
        </w:rPr>
        <w:t xml:space="preserve"> el sistema valida la información proporcionada de acuerdo con la validación </w:t>
      </w:r>
      <w:bookmarkStart w:id="44" w:name="VA05r"/>
      <w:r w:rsidR="00D12E1E">
        <w:rPr>
          <w:rFonts w:cs="Arial"/>
          <w:b/>
          <w:sz w:val="20"/>
          <w:szCs w:val="20"/>
        </w:rPr>
        <w:fldChar w:fldCharType="begin"/>
      </w:r>
      <w:r w:rsidR="00D12E1E">
        <w:rPr>
          <w:rFonts w:cs="Arial"/>
          <w:b/>
          <w:sz w:val="20"/>
          <w:szCs w:val="20"/>
        </w:rPr>
        <w:instrText xml:space="preserve"> HYPERLINK  \l "VA05" </w:instrText>
      </w:r>
      <w:r w:rsidR="00D12E1E">
        <w:rPr>
          <w:rFonts w:cs="Arial"/>
          <w:b/>
          <w:sz w:val="20"/>
          <w:szCs w:val="20"/>
        </w:rPr>
        <w:fldChar w:fldCharType="separate"/>
      </w:r>
      <w:r w:rsidR="00D12E1E" w:rsidRPr="00D12E1E">
        <w:rPr>
          <w:rStyle w:val="Hipervnculo"/>
          <w:rFonts w:cs="Arial"/>
          <w:b/>
          <w:sz w:val="20"/>
          <w:szCs w:val="20"/>
        </w:rPr>
        <w:t>VA05 Validar Carretes para Cable de Recarga</w:t>
      </w:r>
      <w:r w:rsidR="00D12E1E">
        <w:rPr>
          <w:rFonts w:cs="Arial"/>
          <w:b/>
          <w:sz w:val="20"/>
          <w:szCs w:val="20"/>
        </w:rPr>
        <w:fldChar w:fldCharType="end"/>
      </w:r>
      <w:bookmarkEnd w:id="44"/>
      <w:r w:rsidR="00D12E1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</w:p>
    <w:p w:rsidR="009811E8" w:rsidRPr="009811E8" w:rsidRDefault="009811E8" w:rsidP="0020329E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left="1418" w:hanging="56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la información </w:t>
      </w:r>
      <w:r w:rsidR="00175A0C">
        <w:rPr>
          <w:rFonts w:cs="Arial"/>
          <w:sz w:val="20"/>
          <w:szCs w:val="20"/>
        </w:rPr>
        <w:t>de los carretes</w:t>
      </w:r>
      <w:r>
        <w:rPr>
          <w:rFonts w:cs="Arial"/>
          <w:sz w:val="20"/>
          <w:szCs w:val="20"/>
        </w:rPr>
        <w:t xml:space="preserve"> de acuerdo con la validación </w:t>
      </w:r>
      <w:bookmarkStart w:id="45" w:name="VA03r"/>
      <w:r w:rsidR="00FB397D">
        <w:rPr>
          <w:rFonts w:cs="Arial"/>
          <w:b/>
          <w:sz w:val="20"/>
          <w:szCs w:val="20"/>
        </w:rPr>
        <w:fldChar w:fldCharType="begin"/>
      </w:r>
      <w:r w:rsidR="00FB397D">
        <w:rPr>
          <w:rFonts w:cs="Arial"/>
          <w:b/>
          <w:sz w:val="20"/>
          <w:szCs w:val="20"/>
        </w:rPr>
        <w:instrText xml:space="preserve"> HYPERLINK  \l "VA03" </w:instrText>
      </w:r>
      <w:r w:rsidR="00FB397D">
        <w:rPr>
          <w:rFonts w:cs="Arial"/>
          <w:b/>
          <w:sz w:val="20"/>
          <w:szCs w:val="20"/>
        </w:rPr>
        <w:fldChar w:fldCharType="separate"/>
      </w:r>
      <w:r w:rsidRPr="00FB397D">
        <w:rPr>
          <w:rStyle w:val="Hipervnculo"/>
          <w:rFonts w:cs="Arial"/>
          <w:b/>
          <w:sz w:val="20"/>
          <w:szCs w:val="20"/>
        </w:rPr>
        <w:t xml:space="preserve">VA03 Validar </w:t>
      </w:r>
      <w:r w:rsidR="00FB397D" w:rsidRPr="00FB397D">
        <w:rPr>
          <w:rStyle w:val="Hipervnculo"/>
          <w:rFonts w:cs="Arial"/>
          <w:b/>
          <w:sz w:val="20"/>
          <w:szCs w:val="20"/>
        </w:rPr>
        <w:t>Carretes para Cable en Inventario</w:t>
      </w:r>
      <w:r w:rsidR="00FB397D">
        <w:rPr>
          <w:rFonts w:cs="Arial"/>
          <w:b/>
          <w:sz w:val="20"/>
          <w:szCs w:val="20"/>
        </w:rPr>
        <w:fldChar w:fldCharType="end"/>
      </w:r>
    </w:p>
    <w:p w:rsidR="003177A6" w:rsidRPr="00365D2E" w:rsidRDefault="00100075" w:rsidP="00661963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bookmarkStart w:id="46" w:name="paso16_4"/>
      <w:bookmarkEnd w:id="45"/>
      <w:r w:rsidRPr="00365D2E">
        <w:rPr>
          <w:rFonts w:cs="Arial"/>
          <w:sz w:val="20"/>
          <w:szCs w:val="20"/>
        </w:rPr>
        <w:t xml:space="preserve">Para cada carrete el </w:t>
      </w:r>
      <w:r w:rsidR="0087493A" w:rsidRPr="00365D2E">
        <w:rPr>
          <w:rFonts w:cs="Arial"/>
          <w:sz w:val="20"/>
          <w:szCs w:val="20"/>
        </w:rPr>
        <w:t>sistema registra la siguiente información:</w:t>
      </w:r>
    </w:p>
    <w:bookmarkEnd w:id="46"/>
    <w:p w:rsidR="0087493A" w:rsidRPr="00365D2E" w:rsidRDefault="00100075" w:rsidP="0066196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CarreteCable</w:t>
      </w:r>
      <w:proofErr w:type="spellEnd"/>
    </w:p>
    <w:p w:rsidR="00100075" w:rsidRPr="00365D2E" w:rsidRDefault="00100075" w:rsidP="00661963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ClaveCuadrilla</w:t>
      </w:r>
      <w:proofErr w:type="spellEnd"/>
    </w:p>
    <w:p w:rsidR="00100075" w:rsidRPr="00365D2E" w:rsidRDefault="00100075" w:rsidP="00661963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ClaveMaterial</w:t>
      </w:r>
      <w:proofErr w:type="spellEnd"/>
    </w:p>
    <w:p w:rsidR="00100075" w:rsidRDefault="00100075" w:rsidP="00661963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rFonts w:cs="Arial"/>
          <w:sz w:val="20"/>
          <w:szCs w:val="20"/>
        </w:rPr>
      </w:pPr>
      <w:proofErr w:type="spellStart"/>
      <w:r w:rsidRPr="001E01E7">
        <w:rPr>
          <w:rFonts w:cs="Arial"/>
          <w:sz w:val="20"/>
          <w:szCs w:val="20"/>
          <w:highlight w:val="magenta"/>
        </w:rPr>
        <w:t>Serie</w:t>
      </w:r>
      <w:r w:rsidR="00BE623E" w:rsidRPr="001E01E7">
        <w:rPr>
          <w:rFonts w:cs="Arial"/>
          <w:sz w:val="20"/>
          <w:szCs w:val="20"/>
          <w:highlight w:val="magenta"/>
        </w:rPr>
        <w:t>CarreteInicial</w:t>
      </w:r>
      <w:proofErr w:type="spellEnd"/>
      <w:r w:rsidR="00004A01" w:rsidRPr="001E01E7">
        <w:rPr>
          <w:rFonts w:cs="Arial"/>
          <w:sz w:val="20"/>
          <w:szCs w:val="20"/>
          <w:highlight w:val="magenta"/>
        </w:rPr>
        <w:t xml:space="preserve"> de acuerdo con la regla de negocio </w:t>
      </w:r>
      <w:hyperlink r:id="rId23" w:anchor="RN308" w:history="1">
        <w:r w:rsidR="00004A01" w:rsidRPr="001E01E7">
          <w:rPr>
            <w:rStyle w:val="Hipervnculo"/>
            <w:b/>
            <w:sz w:val="20"/>
            <w:szCs w:val="20"/>
            <w:highlight w:val="magenta"/>
          </w:rPr>
          <w:t>RN30</w:t>
        </w:r>
        <w:r w:rsidR="005F7602" w:rsidRPr="001E01E7">
          <w:rPr>
            <w:rStyle w:val="Hipervnculo"/>
            <w:b/>
            <w:sz w:val="20"/>
            <w:szCs w:val="20"/>
            <w:highlight w:val="magenta"/>
          </w:rPr>
          <w:t>8</w:t>
        </w:r>
        <w:r w:rsidR="00004A01" w:rsidRPr="001E01E7">
          <w:rPr>
            <w:rStyle w:val="Hipervnculo"/>
            <w:b/>
            <w:sz w:val="20"/>
            <w:szCs w:val="20"/>
            <w:highlight w:val="magenta"/>
          </w:rPr>
          <w:t xml:space="preserve"> Igual a Serie Final</w:t>
        </w:r>
      </w:hyperlink>
    </w:p>
    <w:p w:rsidR="00BE623E" w:rsidRPr="00365D2E" w:rsidRDefault="00BE623E" w:rsidP="00661963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SerieCarreteFinal</w:t>
      </w:r>
      <w:proofErr w:type="spellEnd"/>
    </w:p>
    <w:p w:rsidR="00790196" w:rsidRPr="00365D2E" w:rsidRDefault="00790196" w:rsidP="00661963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Fonts w:cs="Arial"/>
          <w:sz w:val="20"/>
          <w:szCs w:val="20"/>
        </w:rPr>
      </w:pPr>
      <w:r w:rsidRPr="00365D2E">
        <w:rPr>
          <w:rFonts w:cs="Arial"/>
          <w:sz w:val="20"/>
          <w:szCs w:val="20"/>
        </w:rPr>
        <w:t>El sistema registra información de la actividad realizada:</w:t>
      </w:r>
    </w:p>
    <w:p w:rsidR="00790196" w:rsidRPr="00365D2E" w:rsidRDefault="00790196" w:rsidP="00661963">
      <w:pPr>
        <w:pStyle w:val="Prrafodelista"/>
        <w:numPr>
          <w:ilvl w:val="2"/>
          <w:numId w:val="6"/>
        </w:numPr>
        <w:tabs>
          <w:tab w:val="left" w:pos="851"/>
          <w:tab w:val="left" w:pos="1560"/>
        </w:tabs>
        <w:ind w:firstLine="131"/>
        <w:rPr>
          <w:rFonts w:cs="Arial"/>
          <w:sz w:val="20"/>
          <w:szCs w:val="20"/>
        </w:rPr>
      </w:pPr>
      <w:proofErr w:type="spellStart"/>
      <w:r w:rsidRPr="00365D2E">
        <w:rPr>
          <w:rFonts w:cs="Arial"/>
          <w:sz w:val="20"/>
          <w:szCs w:val="20"/>
        </w:rPr>
        <w:t>BitacoraActividad</w:t>
      </w:r>
      <w:proofErr w:type="spellEnd"/>
    </w:p>
    <w:p w:rsidR="00B959D3" w:rsidRDefault="00B959D3" w:rsidP="00B959D3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sz w:val="20"/>
          <w:szCs w:val="20"/>
        </w:rPr>
      </w:pPr>
      <w:proofErr w:type="spellStart"/>
      <w:r>
        <w:rPr>
          <w:sz w:val="20"/>
          <w:szCs w:val="20"/>
        </w:rPr>
        <w:t>IdBitacoraActividad</w:t>
      </w:r>
      <w:proofErr w:type="spellEnd"/>
      <w:r w:rsidR="002B7C5C">
        <w:rPr>
          <w:sz w:val="20"/>
          <w:szCs w:val="20"/>
        </w:rPr>
        <w:t xml:space="preserve"> de acuerdo con la regla de negocio </w:t>
      </w:r>
      <w:hyperlink r:id="rId24" w:anchor="RN77" w:history="1">
        <w:r w:rsidR="002B7C5C" w:rsidRPr="005A04AD">
          <w:rPr>
            <w:rStyle w:val="Hipervnculo"/>
            <w:b/>
            <w:sz w:val="20"/>
            <w:szCs w:val="20"/>
          </w:rPr>
          <w:t xml:space="preserve">RN77 Identificador </w:t>
        </w:r>
        <w:r w:rsidR="002B7C5C">
          <w:rPr>
            <w:rStyle w:val="Hipervnculo"/>
            <w:b/>
            <w:sz w:val="20"/>
            <w:szCs w:val="20"/>
          </w:rPr>
          <w:t>Ú</w:t>
        </w:r>
        <w:r w:rsidR="002B7C5C" w:rsidRPr="005A04AD">
          <w:rPr>
            <w:rStyle w:val="Hipervnculo"/>
            <w:b/>
            <w:sz w:val="20"/>
            <w:szCs w:val="20"/>
          </w:rPr>
          <w:t>nico</w:t>
        </w:r>
      </w:hyperlink>
    </w:p>
    <w:p w:rsidR="00790196" w:rsidRPr="00365D2E" w:rsidRDefault="00790196" w:rsidP="00661963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sz w:val="20"/>
          <w:szCs w:val="20"/>
        </w:rPr>
      </w:pPr>
      <w:proofErr w:type="spellStart"/>
      <w:r w:rsidRPr="00365D2E">
        <w:rPr>
          <w:sz w:val="20"/>
          <w:szCs w:val="20"/>
        </w:rPr>
        <w:t>ClaveActividad</w:t>
      </w:r>
      <w:proofErr w:type="spellEnd"/>
    </w:p>
    <w:p w:rsidR="00790196" w:rsidRPr="00365D2E" w:rsidRDefault="00790196" w:rsidP="00661963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sz w:val="20"/>
          <w:szCs w:val="20"/>
        </w:rPr>
      </w:pPr>
      <w:proofErr w:type="spellStart"/>
      <w:r w:rsidRPr="00365D2E">
        <w:rPr>
          <w:sz w:val="20"/>
          <w:szCs w:val="20"/>
        </w:rPr>
        <w:t>ClaveUsuario</w:t>
      </w:r>
      <w:proofErr w:type="spellEnd"/>
    </w:p>
    <w:p w:rsidR="00790196" w:rsidRPr="00365D2E" w:rsidRDefault="00790196" w:rsidP="00661963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rStyle w:val="Hipervnculo"/>
          <w:rFonts w:cs="Arial"/>
          <w:b/>
          <w:sz w:val="20"/>
          <w:szCs w:val="20"/>
        </w:rPr>
      </w:pPr>
      <w:r w:rsidRPr="00365D2E">
        <w:rPr>
          <w:sz w:val="20"/>
          <w:szCs w:val="20"/>
        </w:rPr>
        <w:t xml:space="preserve">Fecha de acuerdo con la regla de negocio </w:t>
      </w:r>
      <w:hyperlink r:id="rId25" w:anchor="RN38" w:history="1">
        <w:r w:rsidR="00DE2337" w:rsidRPr="00365D2E">
          <w:rPr>
            <w:rStyle w:val="Hipervnculo"/>
            <w:rFonts w:cs="Arial"/>
            <w:b/>
            <w:sz w:val="20"/>
            <w:szCs w:val="20"/>
          </w:rPr>
          <w:t>RN38 Valor por Defecto Fecha y Hora Actual</w:t>
        </w:r>
      </w:hyperlink>
    </w:p>
    <w:p w:rsidR="003B38AB" w:rsidRPr="00365D2E" w:rsidRDefault="003B38AB" w:rsidP="00661963">
      <w:pPr>
        <w:pStyle w:val="Prrafodelista"/>
        <w:numPr>
          <w:ilvl w:val="3"/>
          <w:numId w:val="6"/>
        </w:numPr>
        <w:tabs>
          <w:tab w:val="left" w:pos="1560"/>
          <w:tab w:val="left" w:pos="2410"/>
        </w:tabs>
        <w:ind w:left="2410"/>
        <w:rPr>
          <w:b/>
          <w:sz w:val="20"/>
          <w:szCs w:val="20"/>
        </w:rPr>
      </w:pPr>
      <w:proofErr w:type="spellStart"/>
      <w:r w:rsidRPr="00365D2E">
        <w:rPr>
          <w:sz w:val="20"/>
          <w:szCs w:val="20"/>
        </w:rPr>
        <w:t>OrdenBitacora</w:t>
      </w:r>
      <w:proofErr w:type="spellEnd"/>
      <w:r w:rsidRPr="00365D2E">
        <w:rPr>
          <w:sz w:val="20"/>
          <w:szCs w:val="20"/>
        </w:rPr>
        <w:t xml:space="preserve"> de acuerdo con la regla de negocio </w:t>
      </w:r>
      <w:hyperlink r:id="rId26" w:anchor="RN48" w:history="1">
        <w:r w:rsidRPr="00365D2E">
          <w:rPr>
            <w:rStyle w:val="Hipervnculo"/>
            <w:b/>
            <w:sz w:val="20"/>
            <w:szCs w:val="20"/>
          </w:rPr>
          <w:t>RN48 Asignar Consecutivo</w:t>
        </w:r>
      </w:hyperlink>
    </w:p>
    <w:p w:rsidR="00111DE6" w:rsidRPr="00111DE6" w:rsidRDefault="00111DE6" w:rsidP="00661963">
      <w:pPr>
        <w:pStyle w:val="Prrafodelista"/>
        <w:numPr>
          <w:ilvl w:val="1"/>
          <w:numId w:val="6"/>
        </w:numPr>
        <w:tabs>
          <w:tab w:val="left" w:pos="851"/>
        </w:tabs>
        <w:ind w:hanging="150"/>
        <w:rPr>
          <w:rStyle w:val="Hipervnculo"/>
          <w:rFonts w:cs="Arial"/>
          <w:color w:val="auto"/>
          <w:sz w:val="20"/>
          <w:szCs w:val="20"/>
          <w:u w:val="none"/>
        </w:rPr>
      </w:pPr>
      <w:r w:rsidRPr="00365D2E">
        <w:rPr>
          <w:rFonts w:cs="Arial"/>
          <w:sz w:val="20"/>
          <w:szCs w:val="20"/>
        </w:rPr>
        <w:t xml:space="preserve">El caso de uso incluye la funcionalidad del caso de uso </w:t>
      </w:r>
      <w:hyperlink r:id="rId27" w:history="1">
        <w:r w:rsidRPr="00365D2E">
          <w:rPr>
            <w:rStyle w:val="Hipervnculo"/>
            <w:rFonts w:cs="Arial"/>
            <w:b/>
            <w:sz w:val="20"/>
            <w:szCs w:val="20"/>
          </w:rPr>
          <w:t>Seleccionar Actividades – CUMEGMOV04</w:t>
        </w:r>
      </w:hyperlink>
    </w:p>
    <w:p w:rsidR="003F3F87" w:rsidRPr="00D22698" w:rsidRDefault="00D22698" w:rsidP="00D22698">
      <w:pPr>
        <w:pStyle w:val="Prrafodelista"/>
        <w:numPr>
          <w:ilvl w:val="0"/>
          <w:numId w:val="6"/>
        </w:numPr>
        <w:jc w:val="both"/>
        <w:rPr>
          <w:rStyle w:val="Hipervnculo"/>
          <w:rFonts w:cs="Arial"/>
          <w:b/>
          <w:sz w:val="20"/>
          <w:szCs w:val="20"/>
        </w:rPr>
      </w:pPr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B778C8">
        <w:rPr>
          <w:rStyle w:val="Hipervnculo"/>
          <w:rFonts w:cs="Arial"/>
          <w:b/>
          <w:color w:val="auto"/>
          <w:sz w:val="20"/>
          <w:szCs w:val="20"/>
          <w:u w:val="none"/>
        </w:rPr>
        <w:t>Ayuda</w:t>
      </w:r>
      <w:r w:rsidR="001F2EAE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(tecla F1)</w:t>
      </w:r>
      <w:r w:rsidRPr="00B778C8">
        <w:rPr>
          <w:rStyle w:val="Hipervnculo"/>
          <w:rFonts w:cs="Arial"/>
          <w:color w:val="auto"/>
          <w:sz w:val="20"/>
          <w:szCs w:val="20"/>
          <w:u w:val="none"/>
        </w:rPr>
        <w:t xml:space="preserve">&gt;, el sistema continúa con el flujo alterno general 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begin"/>
      </w:r>
      <w:r w:rsidR="00AC3A93">
        <w:rPr>
          <w:rStyle w:val="Hipervnculo"/>
          <w:rFonts w:cs="Arial"/>
          <w:b/>
          <w:color w:val="auto"/>
          <w:sz w:val="20"/>
          <w:szCs w:val="20"/>
          <w:u w:val="none"/>
        </w:rPr>
        <w:instrText>HYPERLINK  \l "AG01"</w:instrTex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separate"/>
      </w:r>
      <w:r w:rsidR="00AC3A93">
        <w:rPr>
          <w:rStyle w:val="Hipervnculo"/>
          <w:rFonts w:cs="Arial"/>
          <w:b/>
          <w:sz w:val="20"/>
          <w:szCs w:val="20"/>
        </w:rPr>
        <w:t>AG01</w:t>
      </w:r>
      <w:r w:rsidRPr="00D22698">
        <w:rPr>
          <w:rStyle w:val="Hipervnculo"/>
          <w:rFonts w:cs="Arial"/>
          <w:b/>
          <w:sz w:val="20"/>
          <w:szCs w:val="20"/>
        </w:rPr>
        <w:t xml:space="preserve"> Ayuda</w:t>
      </w:r>
    </w:p>
    <w:p w:rsidR="00DE7D26" w:rsidRPr="00CF4705" w:rsidRDefault="00D22698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fldChar w:fldCharType="end"/>
      </w:r>
      <w:bookmarkStart w:id="47" w:name="paso12"/>
      <w:bookmarkStart w:id="48" w:name="Fin"/>
      <w:r w:rsidR="00DE7D26" w:rsidRPr="00CF4705">
        <w:rPr>
          <w:rFonts w:cs="Arial"/>
          <w:sz w:val="20"/>
          <w:szCs w:val="20"/>
        </w:rPr>
        <w:t>Finaliza el caso de uso</w:t>
      </w:r>
    </w:p>
    <w:bookmarkEnd w:id="47"/>
    <w:bookmarkEnd w:id="48"/>
    <w:p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9" w:name="_Toc316894660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1"/>
      <w:bookmarkEnd w:id="22"/>
      <w:bookmarkEnd w:id="49"/>
    </w:p>
    <w:p w:rsidR="00082CD4" w:rsidRPr="00082CD4" w:rsidRDefault="00082CD4" w:rsidP="00082CD4"/>
    <w:p w:rsidR="00481C4A" w:rsidRPr="007A1FC8" w:rsidRDefault="00FC72FB" w:rsidP="007A1FC8">
      <w:pPr>
        <w:pStyle w:val="Ttulo3"/>
        <w:jc w:val="both"/>
      </w:pPr>
      <w:bookmarkStart w:id="50" w:name="_Toc52616587"/>
      <w:bookmarkStart w:id="51" w:name="_Toc182735731"/>
      <w:bookmarkStart w:id="52" w:name="_Toc316894661"/>
      <w:r>
        <w:t>5.2.1</w:t>
      </w:r>
      <w:r>
        <w:tab/>
      </w:r>
      <w:r w:rsidR="00481C4A" w:rsidRPr="007A1FC8">
        <w:t>Opcionales</w:t>
      </w:r>
      <w:bookmarkEnd w:id="50"/>
      <w:bookmarkEnd w:id="51"/>
      <w:bookmarkEnd w:id="52"/>
    </w:p>
    <w:p w:rsidR="00D90F6C" w:rsidRPr="00111DE6" w:rsidRDefault="00111DE6" w:rsidP="00111DE6">
      <w:pPr>
        <w:rPr>
          <w:sz w:val="20"/>
          <w:szCs w:val="20"/>
          <w:lang w:eastAsia="en-US"/>
        </w:rPr>
      </w:pPr>
      <w:r w:rsidRPr="00111DE6">
        <w:rPr>
          <w:sz w:val="20"/>
          <w:szCs w:val="20"/>
          <w:lang w:eastAsia="en-US"/>
        </w:rPr>
        <w:t>N/A</w:t>
      </w:r>
    </w:p>
    <w:p w:rsidR="00F10699" w:rsidRPr="00360FC5" w:rsidRDefault="00F10699" w:rsidP="00043406">
      <w:pPr>
        <w:pStyle w:val="Prrafodelista"/>
        <w:ind w:left="576"/>
      </w:pPr>
    </w:p>
    <w:p w:rsidR="0049112A" w:rsidRDefault="00FC72FB" w:rsidP="0049112A">
      <w:pPr>
        <w:pStyle w:val="Ttulo3"/>
        <w:jc w:val="both"/>
      </w:pPr>
      <w:bookmarkStart w:id="53" w:name="_Toc316894662"/>
      <w:r>
        <w:t>5.2.2</w:t>
      </w:r>
      <w:r>
        <w:tab/>
      </w:r>
      <w:r w:rsidR="0049112A">
        <w:t>Generales</w:t>
      </w:r>
      <w:bookmarkEnd w:id="53"/>
    </w:p>
    <w:p w:rsidR="0049112A" w:rsidRDefault="0049112A" w:rsidP="00481C4A">
      <w:pPr>
        <w:pStyle w:val="Textoindependiente"/>
        <w:rPr>
          <w:lang w:eastAsia="en-US"/>
        </w:rPr>
      </w:pPr>
    </w:p>
    <w:p w:rsidR="00D22698" w:rsidRPr="00AC3A93" w:rsidRDefault="00D22698" w:rsidP="00D22698">
      <w:pPr>
        <w:pStyle w:val="Ttulo4"/>
        <w:tabs>
          <w:tab w:val="left" w:pos="993"/>
          <w:tab w:val="left" w:pos="4536"/>
        </w:tabs>
        <w:jc w:val="left"/>
        <w:rPr>
          <w:rStyle w:val="Hipervnculo"/>
        </w:rPr>
      </w:pPr>
      <w:r w:rsidRPr="00B778C8">
        <w:t>5.2.2.</w:t>
      </w:r>
      <w:r>
        <w:t>2</w:t>
      </w:r>
      <w:r w:rsidRPr="00B778C8">
        <w:rPr>
          <w:rStyle w:val="Hipervnculo"/>
          <w:u w:val="none"/>
        </w:rPr>
        <w:tab/>
      </w:r>
      <w:bookmarkStart w:id="54" w:name="AG01"/>
      <w:r w:rsidR="00AC3A93">
        <w:rPr>
          <w:rStyle w:val="Hipervnculo"/>
        </w:rPr>
        <w:fldChar w:fldCharType="begin"/>
      </w:r>
      <w:r w:rsidR="00C93266">
        <w:rPr>
          <w:rStyle w:val="Hipervnculo"/>
        </w:rPr>
        <w:instrText>HYPERLINK  \l "paso15"</w:instrText>
      </w:r>
      <w:r w:rsidR="00AC3A93">
        <w:rPr>
          <w:rStyle w:val="Hipervnculo"/>
        </w:rPr>
        <w:fldChar w:fldCharType="separate"/>
      </w:r>
      <w:r w:rsidR="004D78E0" w:rsidRPr="00AC3A93">
        <w:rPr>
          <w:rStyle w:val="Hipervnculo"/>
        </w:rPr>
        <w:t>AG01</w:t>
      </w:r>
      <w:r w:rsidRPr="00AC3A93">
        <w:rPr>
          <w:rStyle w:val="Hipervnculo"/>
        </w:rPr>
        <w:t xml:space="preserve"> Ayuda</w:t>
      </w:r>
      <w:bookmarkEnd w:id="54"/>
      <w:r w:rsidR="00AC3A93">
        <w:rPr>
          <w:rStyle w:val="Hipervnculo"/>
        </w:rPr>
        <w:fldChar w:fldCharType="end"/>
      </w:r>
    </w:p>
    <w:p w:rsidR="00D22698" w:rsidRDefault="00D22698" w:rsidP="00D22698">
      <w:pPr>
        <w:pStyle w:val="Prrafodelista"/>
        <w:ind w:left="432"/>
        <w:rPr>
          <w:rFonts w:cs="Arial"/>
          <w:sz w:val="20"/>
          <w:szCs w:val="20"/>
        </w:rPr>
      </w:pPr>
      <w:r w:rsidRPr="00B778C8">
        <w:rPr>
          <w:rFonts w:cs="Arial"/>
          <w:sz w:val="20"/>
          <w:szCs w:val="20"/>
        </w:rPr>
        <w:t xml:space="preserve"> </w:t>
      </w:r>
    </w:p>
    <w:p w:rsidR="00D22698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 w:rsidRPr="00C93ECA">
        <w:rPr>
          <w:rFonts w:cs="Arial"/>
          <w:sz w:val="20"/>
          <w:szCs w:val="20"/>
        </w:rPr>
        <w:t xml:space="preserve">El caso de uso </w:t>
      </w:r>
      <w:r>
        <w:rPr>
          <w:rFonts w:cs="Arial"/>
          <w:sz w:val="20"/>
          <w:szCs w:val="20"/>
        </w:rPr>
        <w:t xml:space="preserve">extiende su funcionalidad con el caso de uso </w:t>
      </w:r>
      <w:hyperlink r:id="rId28" w:history="1">
        <w:r w:rsidRPr="005957F3">
          <w:rPr>
            <w:rStyle w:val="Hipervnculo"/>
            <w:b/>
            <w:sz w:val="20"/>
            <w:szCs w:val="20"/>
          </w:rPr>
          <w:t>Consultar Ayuda en Línea – CUMEGMOV22</w:t>
        </w:r>
      </w:hyperlink>
    </w:p>
    <w:p w:rsidR="00D22698" w:rsidRDefault="00D22698" w:rsidP="00D22698">
      <w:pPr>
        <w:pStyle w:val="Prrafodelista"/>
        <w:numPr>
          <w:ilvl w:val="0"/>
          <w:numId w:val="1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en donde fue invocado</w:t>
      </w:r>
    </w:p>
    <w:p w:rsidR="00D22698" w:rsidRDefault="00D22698" w:rsidP="007A1FC8">
      <w:pPr>
        <w:pStyle w:val="Ttulo3"/>
        <w:jc w:val="both"/>
      </w:pPr>
      <w:bookmarkStart w:id="55" w:name="_Toc52616589"/>
      <w:bookmarkStart w:id="56" w:name="_Toc182735733"/>
    </w:p>
    <w:p w:rsidR="00481C4A" w:rsidRPr="00481C4A" w:rsidRDefault="000C224B" w:rsidP="007A1FC8">
      <w:pPr>
        <w:pStyle w:val="Ttulo3"/>
        <w:jc w:val="both"/>
      </w:pPr>
      <w:bookmarkStart w:id="57" w:name="_Toc316894663"/>
      <w:r>
        <w:t>5.2.3</w:t>
      </w:r>
      <w:r>
        <w:tab/>
      </w:r>
      <w:r w:rsidR="00481C4A" w:rsidRPr="00481C4A">
        <w:t>Extraordinarios</w:t>
      </w:r>
      <w:bookmarkEnd w:id="55"/>
      <w:bookmarkEnd w:id="56"/>
      <w:bookmarkEnd w:id="57"/>
      <w:r w:rsidR="00481C4A" w:rsidRPr="00481C4A">
        <w:tab/>
      </w:r>
    </w:p>
    <w:p w:rsidR="00B20347" w:rsidRDefault="00200213" w:rsidP="00D90F6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D90F6C" w:rsidRPr="00D90F6C" w:rsidRDefault="00D90F6C" w:rsidP="00D90F6C">
      <w:pPr>
        <w:pStyle w:val="Textoindependiente"/>
        <w:rPr>
          <w:lang w:eastAsia="en-US"/>
        </w:rPr>
      </w:pPr>
    </w:p>
    <w:p w:rsidR="00481C4A" w:rsidRPr="00481C4A" w:rsidRDefault="000C224B" w:rsidP="007A1FC8">
      <w:pPr>
        <w:pStyle w:val="Ttulo3"/>
        <w:jc w:val="left"/>
      </w:pPr>
      <w:bookmarkStart w:id="58" w:name="_Toc52616590"/>
      <w:bookmarkStart w:id="59" w:name="_Toc182735734"/>
      <w:bookmarkStart w:id="60" w:name="_Toc316894664"/>
      <w:r>
        <w:t>5.2.4</w:t>
      </w:r>
      <w:r>
        <w:tab/>
      </w:r>
      <w:r w:rsidR="00481C4A" w:rsidRPr="00481C4A">
        <w:t>De excepción</w:t>
      </w:r>
      <w:bookmarkEnd w:id="58"/>
      <w:bookmarkEnd w:id="59"/>
      <w:bookmarkEnd w:id="60"/>
    </w:p>
    <w:p w:rsidR="00200213" w:rsidRPr="00200213" w:rsidRDefault="00200213" w:rsidP="00200213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:rsidR="00200213" w:rsidRDefault="00200213" w:rsidP="004F6527">
      <w:pPr>
        <w:pStyle w:val="Ttulo3"/>
        <w:jc w:val="left"/>
      </w:pPr>
    </w:p>
    <w:p w:rsidR="004F6527" w:rsidRPr="00481C4A" w:rsidRDefault="000C224B" w:rsidP="004F6527">
      <w:pPr>
        <w:pStyle w:val="Ttulo3"/>
        <w:jc w:val="left"/>
      </w:pPr>
      <w:bookmarkStart w:id="61" w:name="_Toc316894665"/>
      <w:r>
        <w:t>5.2.5</w:t>
      </w:r>
      <w:r>
        <w:tab/>
      </w:r>
      <w:r w:rsidR="004F6527">
        <w:t>De Validación</w:t>
      </w:r>
      <w:bookmarkEnd w:id="61"/>
    </w:p>
    <w:p w:rsidR="004F6527" w:rsidRDefault="004F6527" w:rsidP="004F6527">
      <w:pPr>
        <w:pStyle w:val="Textoindependiente"/>
        <w:rPr>
          <w:lang w:eastAsia="en-US"/>
        </w:rPr>
      </w:pPr>
    </w:p>
    <w:p w:rsidR="002E172B" w:rsidRPr="007C1FB6" w:rsidRDefault="002E172B" w:rsidP="002E172B">
      <w:pPr>
        <w:pStyle w:val="Ttulo4"/>
        <w:tabs>
          <w:tab w:val="left" w:pos="993"/>
          <w:tab w:val="left" w:pos="4536"/>
        </w:tabs>
        <w:jc w:val="left"/>
      </w:pPr>
      <w:r w:rsidRPr="000C224B">
        <w:t>5.2.5.1</w:t>
      </w:r>
      <w:r>
        <w:rPr>
          <w:b w:val="0"/>
        </w:rPr>
        <w:tab/>
      </w:r>
      <w:bookmarkStart w:id="62" w:name="VA01"/>
      <w:r>
        <w:rPr>
          <w:rStyle w:val="Hipervnculo"/>
        </w:rPr>
        <w:fldChar w:fldCharType="begin"/>
      </w:r>
      <w:r w:rsidR="004B3D3C">
        <w:rPr>
          <w:rStyle w:val="Hipervnculo"/>
        </w:rPr>
        <w:instrText>HYPERLINK  \l "paso10"</w:instrText>
      </w:r>
      <w:r>
        <w:rPr>
          <w:rStyle w:val="Hipervnculo"/>
        </w:rPr>
        <w:fldChar w:fldCharType="separate"/>
      </w:r>
      <w:r w:rsidRPr="0080231A">
        <w:rPr>
          <w:rStyle w:val="Hipervnculo"/>
        </w:rPr>
        <w:t xml:space="preserve">VA01 Validar Datos Proporcionados </w:t>
      </w:r>
      <w:r>
        <w:rPr>
          <w:rStyle w:val="Hipervnculo"/>
        </w:rPr>
        <w:fldChar w:fldCharType="end"/>
      </w:r>
      <w:bookmarkEnd w:id="62"/>
      <w:r>
        <w:rPr>
          <w:rStyle w:val="Hipervnculo"/>
        </w:rPr>
        <w:t xml:space="preserve"> </w:t>
      </w:r>
    </w:p>
    <w:p w:rsidR="002E172B" w:rsidRDefault="002E172B" w:rsidP="002E172B"/>
    <w:p w:rsidR="002E172B" w:rsidRDefault="00FC7C08" w:rsidP="002E172B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el número de carretes, e</w:t>
      </w:r>
      <w:r w:rsidR="002E172B">
        <w:rPr>
          <w:rFonts w:cs="Arial"/>
          <w:sz w:val="20"/>
          <w:szCs w:val="20"/>
        </w:rPr>
        <w:t>l sistema valida que el actor haya proporcionado la información:</w:t>
      </w:r>
    </w:p>
    <w:p w:rsidR="002E172B" w:rsidRDefault="002E172B" w:rsidP="002E172B">
      <w:pPr>
        <w:pStyle w:val="Prrafodelista"/>
        <w:numPr>
          <w:ilvl w:val="1"/>
          <w:numId w:val="20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el número de carretes&gt;, el sistema presenta el mensaje </w:t>
      </w:r>
      <w:hyperlink r:id="rId29" w:anchor="MI0001" w:history="1">
        <w:r w:rsidRPr="006F3E27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</w:p>
    <w:p w:rsidR="002E172B" w:rsidRDefault="002E172B" w:rsidP="002E172B">
      <w:pPr>
        <w:pStyle w:val="Prrafodelista"/>
        <w:numPr>
          <w:ilvl w:val="2"/>
          <w:numId w:val="20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2E172B" w:rsidRDefault="002E172B" w:rsidP="002E172B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8" w:history="1">
        <w:r w:rsidRPr="00DD1327">
          <w:rPr>
            <w:rStyle w:val="Hipervnculo"/>
            <w:rFonts w:cs="Arial"/>
            <w:b/>
            <w:sz w:val="20"/>
            <w:szCs w:val="20"/>
          </w:rPr>
          <w:t>paso</w:t>
        </w:r>
        <w:r w:rsidR="00DD1327" w:rsidRPr="00DD1327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F1C75"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</w:t>
      </w:r>
      <w:r w:rsidR="00DD1327">
        <w:rPr>
          <w:rFonts w:cs="Arial"/>
          <w:sz w:val="20"/>
          <w:szCs w:val="20"/>
        </w:rPr>
        <w:t>básico</w:t>
      </w:r>
    </w:p>
    <w:p w:rsidR="00DD1327" w:rsidRPr="00564EB7" w:rsidRDefault="00DD1327" w:rsidP="00DD1327">
      <w:pPr>
        <w:pStyle w:val="Prrafodelista"/>
        <w:numPr>
          <w:ilvl w:val="1"/>
          <w:numId w:val="20"/>
        </w:numPr>
        <w:ind w:left="993"/>
        <w:rPr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proporciona un caracter que no sea numérico&gt;, el sistema presenta el mensaje </w:t>
      </w:r>
      <w:bookmarkStart w:id="63" w:name="ME0013"/>
      <w:r w:rsidR="0021039E">
        <w:rPr>
          <w:b/>
          <w:sz w:val="20"/>
          <w:szCs w:val="20"/>
        </w:rPr>
        <w:fldChar w:fldCharType="begin"/>
      </w:r>
      <w:r w:rsidR="00234A6D">
        <w:rPr>
          <w:b/>
          <w:sz w:val="20"/>
          <w:szCs w:val="20"/>
        </w:rPr>
        <w:instrText>HYPERLINK "C:\\Amesol\\Analisis\\Megacable\\EspecificacionRequerimientos\\General\\MEG_Glosario_de_Mensajes.docx" \l "MI0013"</w:instrText>
      </w:r>
      <w:r w:rsidR="0021039E">
        <w:rPr>
          <w:b/>
          <w:sz w:val="20"/>
          <w:szCs w:val="20"/>
        </w:rPr>
        <w:fldChar w:fldCharType="separate"/>
      </w:r>
      <w:r w:rsidRPr="0021039E">
        <w:rPr>
          <w:rStyle w:val="Hipervnculo"/>
          <w:b/>
          <w:sz w:val="20"/>
          <w:szCs w:val="20"/>
        </w:rPr>
        <w:t>MI0013 &lt;</w:t>
      </w:r>
      <w:r w:rsidR="0021039E">
        <w:rPr>
          <w:rStyle w:val="Hipervnculo"/>
          <w:b/>
          <w:sz w:val="20"/>
          <w:szCs w:val="20"/>
        </w:rPr>
        <w:t>Campo</w:t>
      </w:r>
      <w:r w:rsidRPr="0021039E">
        <w:rPr>
          <w:rStyle w:val="Hipervnculo"/>
          <w:b/>
          <w:sz w:val="20"/>
          <w:szCs w:val="20"/>
        </w:rPr>
        <w:t xml:space="preserve"> Numé</w:t>
      </w:r>
      <w:r w:rsidR="0021039E">
        <w:rPr>
          <w:rStyle w:val="Hipervnculo"/>
          <w:b/>
          <w:sz w:val="20"/>
          <w:szCs w:val="20"/>
        </w:rPr>
        <w:t>rico</w:t>
      </w:r>
      <w:r w:rsidRPr="0021039E">
        <w:rPr>
          <w:rStyle w:val="Hipervnculo"/>
          <w:b/>
          <w:sz w:val="20"/>
          <w:szCs w:val="20"/>
        </w:rPr>
        <w:t>&gt;</w:t>
      </w:r>
      <w:r w:rsidR="0021039E">
        <w:rPr>
          <w:b/>
          <w:sz w:val="20"/>
          <w:szCs w:val="20"/>
        </w:rPr>
        <w:fldChar w:fldCharType="end"/>
      </w:r>
    </w:p>
    <w:bookmarkEnd w:id="63"/>
    <w:p w:rsidR="00DD1327" w:rsidRPr="0021039E" w:rsidRDefault="0021039E" w:rsidP="0021039E">
      <w:pPr>
        <w:pStyle w:val="Prrafodelista"/>
        <w:numPr>
          <w:ilvl w:val="2"/>
          <w:numId w:val="20"/>
        </w:numPr>
        <w:ind w:left="1560" w:hanging="567"/>
        <w:rPr>
          <w:sz w:val="20"/>
          <w:szCs w:val="20"/>
        </w:rPr>
      </w:pPr>
      <w:r w:rsidRPr="0021039E">
        <w:rPr>
          <w:sz w:val="20"/>
          <w:szCs w:val="20"/>
        </w:rPr>
        <w:t xml:space="preserve">El actor selecciona la opción </w:t>
      </w:r>
      <w:r w:rsidRPr="0021039E">
        <w:rPr>
          <w:b/>
          <w:sz w:val="20"/>
          <w:szCs w:val="20"/>
        </w:rPr>
        <w:t>Aceptar</w:t>
      </w:r>
    </w:p>
    <w:p w:rsidR="0021039E" w:rsidRDefault="0021039E" w:rsidP="0021039E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8" w:history="1">
        <w:r w:rsidRPr="00DD132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F1C75"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3329AD" w:rsidRDefault="003329AD" w:rsidP="003329AD">
      <w:pPr>
        <w:pStyle w:val="Prrafodelista"/>
        <w:numPr>
          <w:ilvl w:val="1"/>
          <w:numId w:val="20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</w:t>
      </w:r>
      <w:r w:rsidR="006F2591">
        <w:rPr>
          <w:rFonts w:cs="Arial"/>
          <w:sz w:val="20"/>
          <w:szCs w:val="20"/>
        </w:rPr>
        <w:t xml:space="preserve">no </w:t>
      </w:r>
      <w:r>
        <w:rPr>
          <w:rFonts w:cs="Arial"/>
          <w:sz w:val="20"/>
          <w:szCs w:val="20"/>
        </w:rPr>
        <w:t>proporciona un número de carretes mayor a</w:t>
      </w:r>
      <w:r w:rsidR="006F2591">
        <w:rPr>
          <w:rFonts w:cs="Arial"/>
          <w:sz w:val="20"/>
          <w:szCs w:val="20"/>
        </w:rPr>
        <w:t xml:space="preserve"> 0 y menor a</w:t>
      </w:r>
      <w:r>
        <w:rPr>
          <w:rFonts w:cs="Arial"/>
          <w:sz w:val="20"/>
          <w:szCs w:val="20"/>
        </w:rPr>
        <w:t xml:space="preserve"> 20&gt;, el sistema presenta el mensaje </w:t>
      </w:r>
      <w:hyperlink r:id="rId30" w:anchor="MI0018" w:history="1">
        <w:r w:rsidRPr="006F4EB8">
          <w:rPr>
            <w:rStyle w:val="Hipervnculo"/>
            <w:rFonts w:cs="Arial"/>
            <w:b/>
            <w:sz w:val="20"/>
            <w:szCs w:val="20"/>
          </w:rPr>
          <w:t xml:space="preserve">MI0018 </w:t>
        </w:r>
        <w:r w:rsidR="006F4EB8" w:rsidRPr="006F4EB8">
          <w:rPr>
            <w:rStyle w:val="Hipervnculo"/>
            <w:rFonts w:cs="Arial"/>
            <w:b/>
            <w:sz w:val="20"/>
            <w:szCs w:val="20"/>
          </w:rPr>
          <w:t>&lt;</w:t>
        </w:r>
        <w:r w:rsidRPr="006F4EB8">
          <w:rPr>
            <w:rStyle w:val="Hipervnculo"/>
            <w:rFonts w:cs="Arial"/>
            <w:b/>
            <w:sz w:val="20"/>
            <w:szCs w:val="20"/>
          </w:rPr>
          <w:t>Número de Carretes Inválido</w:t>
        </w:r>
        <w:r w:rsidR="006F4EB8" w:rsidRPr="006F4EB8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6F4EB8" w:rsidRPr="0021039E" w:rsidRDefault="006F4EB8" w:rsidP="006F4EB8">
      <w:pPr>
        <w:pStyle w:val="Prrafodelista"/>
        <w:numPr>
          <w:ilvl w:val="2"/>
          <w:numId w:val="20"/>
        </w:numPr>
        <w:ind w:left="1560" w:hanging="567"/>
        <w:rPr>
          <w:sz w:val="20"/>
          <w:szCs w:val="20"/>
        </w:rPr>
      </w:pPr>
      <w:r w:rsidRPr="0021039E">
        <w:rPr>
          <w:sz w:val="20"/>
          <w:szCs w:val="20"/>
        </w:rPr>
        <w:t xml:space="preserve">El actor selecciona la opción </w:t>
      </w:r>
      <w:r w:rsidRPr="0021039E">
        <w:rPr>
          <w:b/>
          <w:sz w:val="20"/>
          <w:szCs w:val="20"/>
        </w:rPr>
        <w:t>Aceptar</w:t>
      </w:r>
    </w:p>
    <w:p w:rsidR="006F4EB8" w:rsidRPr="006F4EB8" w:rsidRDefault="006F4EB8" w:rsidP="006F4EB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8" w:history="1">
        <w:r w:rsidRPr="00DD132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9F1C75"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7B3415" w:rsidRDefault="00DE751F" w:rsidP="004B3D3C">
      <w:pPr>
        <w:pStyle w:val="Prrafodelista"/>
        <w:numPr>
          <w:ilvl w:val="1"/>
          <w:numId w:val="20"/>
        </w:numPr>
        <w:ind w:left="993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Si &lt;ya se había proporcionado previamente el número de carretes de cable y el nuevo número de carretes es </w:t>
      </w:r>
      <w:r w:rsidR="007B3415">
        <w:rPr>
          <w:sz w:val="20"/>
          <w:szCs w:val="20"/>
          <w:lang w:eastAsia="en-US"/>
        </w:rPr>
        <w:t>menor al anterior</w:t>
      </w:r>
      <w:r>
        <w:rPr>
          <w:sz w:val="20"/>
          <w:szCs w:val="20"/>
          <w:lang w:eastAsia="en-US"/>
        </w:rPr>
        <w:t>&gt;,</w:t>
      </w:r>
      <w:r w:rsidR="007B3415">
        <w:rPr>
          <w:sz w:val="20"/>
          <w:szCs w:val="20"/>
          <w:lang w:eastAsia="en-US"/>
        </w:rPr>
        <w:t xml:space="preserve"> el sistema presenta el mensaje </w:t>
      </w:r>
      <w:hyperlink r:id="rId31" w:anchor="MI0063" w:history="1">
        <w:r w:rsidR="007B3415" w:rsidRPr="00EA1240">
          <w:rPr>
            <w:rStyle w:val="Hipervnculo"/>
            <w:b/>
            <w:sz w:val="20"/>
            <w:szCs w:val="20"/>
            <w:lang w:eastAsia="en-US"/>
          </w:rPr>
          <w:t>MI0063</w:t>
        </w:r>
        <w:r w:rsidR="00EA1240" w:rsidRPr="00EA1240">
          <w:rPr>
            <w:rStyle w:val="Hipervnculo"/>
            <w:b/>
            <w:sz w:val="20"/>
            <w:szCs w:val="20"/>
            <w:lang w:eastAsia="en-US"/>
          </w:rPr>
          <w:t xml:space="preserve"> &lt;Número de Carretes No Permitido&gt;</w:t>
        </w:r>
      </w:hyperlink>
      <w:r w:rsidR="007B3415" w:rsidRPr="00EA1240">
        <w:rPr>
          <w:b/>
          <w:sz w:val="20"/>
          <w:szCs w:val="20"/>
          <w:lang w:eastAsia="en-US"/>
        </w:rPr>
        <w:t xml:space="preserve"> </w:t>
      </w:r>
    </w:p>
    <w:p w:rsidR="007B3415" w:rsidRPr="0021039E" w:rsidRDefault="007B3415" w:rsidP="007B3415">
      <w:pPr>
        <w:pStyle w:val="Prrafodelista"/>
        <w:numPr>
          <w:ilvl w:val="2"/>
          <w:numId w:val="20"/>
        </w:numPr>
        <w:ind w:left="1560" w:hanging="567"/>
        <w:rPr>
          <w:sz w:val="20"/>
          <w:szCs w:val="20"/>
        </w:rPr>
      </w:pPr>
      <w:r w:rsidRPr="0021039E">
        <w:rPr>
          <w:sz w:val="20"/>
          <w:szCs w:val="20"/>
        </w:rPr>
        <w:t xml:space="preserve">El actor selecciona la opción </w:t>
      </w:r>
      <w:r w:rsidRPr="0021039E">
        <w:rPr>
          <w:b/>
          <w:sz w:val="20"/>
          <w:szCs w:val="20"/>
        </w:rPr>
        <w:t>Aceptar</w:t>
      </w:r>
    </w:p>
    <w:p w:rsidR="00DE751F" w:rsidRPr="007B3415" w:rsidRDefault="007B3415" w:rsidP="007B3415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8" w:history="1">
        <w:r w:rsidRPr="00DD132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>
          <w:rPr>
            <w:rStyle w:val="Hipervnculo"/>
            <w:rFonts w:cs="Arial"/>
            <w:b/>
            <w:sz w:val="20"/>
            <w:szCs w:val="20"/>
          </w:rPr>
          <w:t>10</w:t>
        </w:r>
      </w:hyperlink>
      <w:r>
        <w:rPr>
          <w:rFonts w:cs="Arial"/>
          <w:sz w:val="20"/>
          <w:szCs w:val="20"/>
        </w:rPr>
        <w:t xml:space="preserve"> del flujo básico</w:t>
      </w:r>
      <w:r w:rsidR="00DE751F" w:rsidRPr="007B3415">
        <w:rPr>
          <w:sz w:val="20"/>
          <w:szCs w:val="20"/>
          <w:lang w:eastAsia="en-US"/>
        </w:rPr>
        <w:t xml:space="preserve"> </w:t>
      </w:r>
    </w:p>
    <w:p w:rsidR="002E172B" w:rsidRPr="004B3D3C" w:rsidRDefault="004B3D3C" w:rsidP="004B3D3C">
      <w:pPr>
        <w:pStyle w:val="Prrafodelista"/>
        <w:numPr>
          <w:ilvl w:val="1"/>
          <w:numId w:val="20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t xml:space="preserve">El sistema continúa en el </w:t>
      </w:r>
      <w:hyperlink w:anchor="paso11" w:history="1">
        <w:r w:rsidRPr="004B3D3C">
          <w:rPr>
            <w:rStyle w:val="Hipervnculo"/>
            <w:b/>
            <w:sz w:val="20"/>
            <w:szCs w:val="20"/>
            <w:lang w:eastAsia="en-US"/>
          </w:rPr>
          <w:t>paso 1</w:t>
        </w:r>
        <w:r w:rsidR="009F1C75">
          <w:rPr>
            <w:rStyle w:val="Hipervnculo"/>
            <w:b/>
            <w:sz w:val="20"/>
            <w:szCs w:val="20"/>
            <w:lang w:eastAsia="en-US"/>
          </w:rPr>
          <w:t>3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A76CA6" w:rsidRPr="00A76CA6" w:rsidRDefault="00A76CA6" w:rsidP="00A76CA6">
      <w:pPr>
        <w:pStyle w:val="Prrafodelista"/>
        <w:ind w:left="432"/>
      </w:pPr>
      <w:bookmarkStart w:id="64" w:name="VA01_2"/>
      <w:bookmarkStart w:id="65" w:name="_Toc52616592"/>
      <w:bookmarkStart w:id="66" w:name="_Toc182735736"/>
    </w:p>
    <w:p w:rsidR="00920AE0" w:rsidRPr="00FC7C08" w:rsidRDefault="00FC7C08" w:rsidP="00FC7C08">
      <w:pPr>
        <w:pStyle w:val="Prrafodelista"/>
        <w:numPr>
          <w:ilvl w:val="0"/>
          <w:numId w:val="20"/>
        </w:numPr>
      </w:pPr>
      <w:r>
        <w:rPr>
          <w:sz w:val="20"/>
          <w:szCs w:val="20"/>
        </w:rPr>
        <w:t xml:space="preserve">Para </w:t>
      </w:r>
      <w:r w:rsidR="00DB3513">
        <w:rPr>
          <w:sz w:val="20"/>
          <w:szCs w:val="20"/>
        </w:rPr>
        <w:t>la información del</w:t>
      </w:r>
      <w:r>
        <w:rPr>
          <w:sz w:val="20"/>
          <w:szCs w:val="20"/>
        </w:rPr>
        <w:t xml:space="preserve"> carrete, </w:t>
      </w:r>
      <w:r>
        <w:rPr>
          <w:rFonts w:cs="Arial"/>
          <w:sz w:val="20"/>
          <w:szCs w:val="20"/>
        </w:rPr>
        <w:t>el sistema valida que el actor haya proporcionado la información:</w:t>
      </w:r>
    </w:p>
    <w:bookmarkEnd w:id="64"/>
    <w:p w:rsidR="00FC7C08" w:rsidRDefault="00FC7C08" w:rsidP="00FC7C08">
      <w:pPr>
        <w:pStyle w:val="Prrafodelista"/>
        <w:numPr>
          <w:ilvl w:val="1"/>
          <w:numId w:val="20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el material&gt;</w:t>
      </w:r>
      <w:del w:id="67" w:author="lpasindo" w:date="2012-02-09T13:56:00Z">
        <w:r w:rsidDel="00BB68DC">
          <w:rPr>
            <w:rFonts w:cs="Arial"/>
            <w:sz w:val="20"/>
            <w:szCs w:val="20"/>
          </w:rPr>
          <w:delText xml:space="preserve"> o si &lt;el actor no proporciona la serie</w:delText>
        </w:r>
        <w:r w:rsidR="00A76CA6" w:rsidDel="00BB68DC">
          <w:rPr>
            <w:rFonts w:cs="Arial"/>
            <w:sz w:val="20"/>
            <w:szCs w:val="20"/>
          </w:rPr>
          <w:delText xml:space="preserve"> inicial</w:delText>
        </w:r>
        <w:r w:rsidDel="00BB68DC">
          <w:rPr>
            <w:rFonts w:cs="Arial"/>
            <w:sz w:val="20"/>
            <w:szCs w:val="20"/>
          </w:rPr>
          <w:delText xml:space="preserve"> del carrete&gt;</w:delText>
        </w:r>
      </w:del>
      <w:r>
        <w:rPr>
          <w:rFonts w:cs="Arial"/>
          <w:sz w:val="20"/>
          <w:szCs w:val="20"/>
        </w:rPr>
        <w:t>,</w:t>
      </w:r>
      <w:r w:rsidR="00A76CA6">
        <w:rPr>
          <w:rFonts w:cs="Arial"/>
          <w:sz w:val="20"/>
          <w:szCs w:val="20"/>
        </w:rPr>
        <w:t xml:space="preserve"> o si &lt;el actor no proporciona la serie final del carrete&gt;</w:t>
      </w:r>
      <w:r>
        <w:rPr>
          <w:rFonts w:cs="Arial"/>
          <w:sz w:val="20"/>
          <w:szCs w:val="20"/>
        </w:rPr>
        <w:t xml:space="preserve"> el sistema presenta el mensaje </w:t>
      </w:r>
      <w:hyperlink r:id="rId32" w:anchor="MI0001" w:history="1">
        <w:r w:rsidRPr="006F3E27">
          <w:rPr>
            <w:rStyle w:val="Hipervnculo"/>
            <w:rFonts w:cs="Arial"/>
            <w:b/>
            <w:sz w:val="20"/>
            <w:szCs w:val="20"/>
          </w:rPr>
          <w:t>MI0001 &lt;Campo Requerido&gt;</w:t>
        </w:r>
      </w:hyperlink>
    </w:p>
    <w:p w:rsidR="00FC7C08" w:rsidRDefault="00FC7C08" w:rsidP="00FC7C08">
      <w:pPr>
        <w:pStyle w:val="Prrafodelista"/>
        <w:numPr>
          <w:ilvl w:val="2"/>
          <w:numId w:val="20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FC7C08" w:rsidRDefault="00FC7C08" w:rsidP="00FC7C08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12_2" w:history="1">
        <w:r w:rsidRPr="00FC7C08">
          <w:rPr>
            <w:rStyle w:val="Hipervnculo"/>
            <w:rFonts w:cs="Arial"/>
            <w:b/>
            <w:sz w:val="20"/>
            <w:szCs w:val="20"/>
          </w:rPr>
          <w:t>paso 1</w:t>
        </w:r>
        <w:r w:rsidR="00831AEC">
          <w:rPr>
            <w:rStyle w:val="Hipervnculo"/>
            <w:rFonts w:cs="Arial"/>
            <w:b/>
            <w:sz w:val="20"/>
            <w:szCs w:val="20"/>
          </w:rPr>
          <w:t>5</w:t>
        </w:r>
        <w:r w:rsidRPr="00FC7C08">
          <w:rPr>
            <w:rStyle w:val="Hipervnculo"/>
            <w:rFonts w:cs="Arial"/>
            <w:b/>
            <w:sz w:val="20"/>
            <w:szCs w:val="20"/>
          </w:rPr>
          <w:t>.2</w:t>
        </w:r>
      </w:hyperlink>
      <w:r>
        <w:rPr>
          <w:rFonts w:cs="Arial"/>
          <w:sz w:val="20"/>
          <w:szCs w:val="20"/>
        </w:rPr>
        <w:t xml:space="preserve"> del flujo básico, en el punto correspondiente al campo que no se haya proporcionado</w:t>
      </w:r>
    </w:p>
    <w:p w:rsidR="00C73D1D" w:rsidRPr="004B3D3C" w:rsidRDefault="00C73D1D" w:rsidP="00C73D1D">
      <w:pPr>
        <w:pStyle w:val="Prrafodelista"/>
        <w:numPr>
          <w:ilvl w:val="1"/>
          <w:numId w:val="20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t xml:space="preserve">El sistema continúa en el </w:t>
      </w:r>
      <w:hyperlink w:anchor="paso14_5" w:history="1">
        <w:r w:rsidRPr="004B3D3C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DB3513">
          <w:rPr>
            <w:rStyle w:val="Hipervnculo"/>
            <w:b/>
            <w:sz w:val="20"/>
            <w:szCs w:val="20"/>
            <w:lang w:eastAsia="en-US"/>
          </w:rPr>
          <w:t>1</w:t>
        </w:r>
        <w:r w:rsidR="00831AEC">
          <w:rPr>
            <w:rStyle w:val="Hipervnculo"/>
            <w:b/>
            <w:sz w:val="20"/>
            <w:szCs w:val="20"/>
            <w:lang w:eastAsia="en-US"/>
          </w:rPr>
          <w:t>5</w:t>
        </w:r>
        <w:r w:rsidR="00DB3513">
          <w:rPr>
            <w:rStyle w:val="Hipervnculo"/>
            <w:b/>
            <w:sz w:val="20"/>
            <w:szCs w:val="20"/>
            <w:lang w:eastAsia="en-US"/>
          </w:rPr>
          <w:t>.5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FC7C08" w:rsidRDefault="00FC7C08" w:rsidP="00FC7C08"/>
    <w:p w:rsidR="00FC7C08" w:rsidRPr="00FC7C08" w:rsidRDefault="00FC7C08" w:rsidP="00FC7C08">
      <w:pPr>
        <w:rPr>
          <w:lang w:val="es-MX" w:eastAsia="es-MX"/>
        </w:rPr>
      </w:pPr>
    </w:p>
    <w:p w:rsidR="00130300" w:rsidRPr="007C1FB6" w:rsidRDefault="00130300" w:rsidP="00130300">
      <w:pPr>
        <w:pStyle w:val="Ttulo4"/>
        <w:tabs>
          <w:tab w:val="left" w:pos="993"/>
          <w:tab w:val="left" w:pos="4536"/>
        </w:tabs>
        <w:jc w:val="left"/>
      </w:pPr>
      <w:r w:rsidRPr="000C224B">
        <w:t>5.2.5.</w:t>
      </w:r>
      <w:r>
        <w:t>2</w:t>
      </w:r>
      <w:r>
        <w:rPr>
          <w:b w:val="0"/>
        </w:rPr>
        <w:tab/>
      </w:r>
      <w:bookmarkStart w:id="68" w:name="VA02"/>
      <w:r>
        <w:rPr>
          <w:rStyle w:val="Hipervnculo"/>
        </w:rPr>
        <w:fldChar w:fldCharType="begin"/>
      </w:r>
      <w:r>
        <w:rPr>
          <w:rStyle w:val="Hipervnculo"/>
        </w:rPr>
        <w:instrText>HYPERLINK  \l "paso12_4"</w:instrText>
      </w:r>
      <w:r>
        <w:rPr>
          <w:rStyle w:val="Hipervnculo"/>
        </w:rPr>
        <w:fldChar w:fldCharType="separate"/>
      </w:r>
      <w:r w:rsidRPr="0080231A">
        <w:rPr>
          <w:rStyle w:val="Hipervnculo"/>
        </w:rPr>
        <w:t>VA0</w:t>
      </w:r>
      <w:r>
        <w:rPr>
          <w:rStyle w:val="Hipervnculo"/>
        </w:rPr>
        <w:t>2</w:t>
      </w:r>
      <w:r w:rsidRPr="0080231A">
        <w:rPr>
          <w:rStyle w:val="Hipervnculo"/>
        </w:rPr>
        <w:t xml:space="preserve"> Validar </w:t>
      </w:r>
      <w:r>
        <w:rPr>
          <w:rStyle w:val="Hipervnculo"/>
        </w:rPr>
        <w:t>Serie</w:t>
      </w:r>
      <w:r w:rsidR="007469A6">
        <w:rPr>
          <w:rStyle w:val="Hipervnculo"/>
        </w:rPr>
        <w:t>s</w:t>
      </w:r>
      <w:r>
        <w:rPr>
          <w:rStyle w:val="Hipervnculo"/>
        </w:rPr>
        <w:t xml:space="preserve"> de</w:t>
      </w:r>
      <w:r w:rsidR="007469A6">
        <w:rPr>
          <w:rStyle w:val="Hipervnculo"/>
        </w:rPr>
        <w:t>l</w:t>
      </w:r>
      <w:r>
        <w:rPr>
          <w:rStyle w:val="Hipervnculo"/>
        </w:rPr>
        <w:t xml:space="preserve"> Carrete</w:t>
      </w:r>
      <w:r w:rsidRPr="0080231A">
        <w:rPr>
          <w:rStyle w:val="Hipervnculo"/>
        </w:rPr>
        <w:t xml:space="preserve"> </w:t>
      </w:r>
      <w:r>
        <w:rPr>
          <w:rStyle w:val="Hipervnculo"/>
        </w:rPr>
        <w:fldChar w:fldCharType="end"/>
      </w:r>
      <w:r>
        <w:rPr>
          <w:rStyle w:val="Hipervnculo"/>
        </w:rPr>
        <w:t xml:space="preserve"> </w:t>
      </w:r>
      <w:bookmarkEnd w:id="68"/>
    </w:p>
    <w:p w:rsidR="00130300" w:rsidRDefault="00130300" w:rsidP="00130300"/>
    <w:p w:rsidR="00130300" w:rsidRDefault="00130300" w:rsidP="00130300">
      <w:pPr>
        <w:pStyle w:val="Prrafodelista"/>
        <w:numPr>
          <w:ilvl w:val="0"/>
          <w:numId w:val="23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la</w:t>
      </w:r>
      <w:r w:rsidR="007B7A34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serie</w:t>
      </w:r>
      <w:r w:rsidR="007B7A34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del carrete:</w:t>
      </w:r>
    </w:p>
    <w:p w:rsidR="00130300" w:rsidRDefault="00130300" w:rsidP="00130300">
      <w:pPr>
        <w:pStyle w:val="Prrafodelista"/>
        <w:numPr>
          <w:ilvl w:val="1"/>
          <w:numId w:val="23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longitud de la</w:t>
      </w:r>
      <w:del w:id="69" w:author="lpasindo" w:date="2012-02-09T13:57:00Z">
        <w:r w:rsidR="007B7A34" w:rsidDel="00BB68DC">
          <w:rPr>
            <w:rFonts w:cs="Arial"/>
            <w:sz w:val="20"/>
            <w:szCs w:val="20"/>
          </w:rPr>
          <w:delText>s</w:delText>
        </w:r>
      </w:del>
      <w:r>
        <w:rPr>
          <w:rFonts w:cs="Arial"/>
          <w:sz w:val="20"/>
          <w:szCs w:val="20"/>
        </w:rPr>
        <w:t xml:space="preserve"> </w:t>
      </w:r>
      <w:r w:rsidRPr="00E517C0">
        <w:rPr>
          <w:rFonts w:cs="Arial"/>
          <w:sz w:val="20"/>
          <w:szCs w:val="20"/>
        </w:rPr>
        <w:t>serie</w:t>
      </w:r>
      <w:del w:id="70" w:author="lpasindo" w:date="2012-02-09T13:57:00Z">
        <w:r w:rsidR="007B7A34" w:rsidDel="00BB68DC">
          <w:rPr>
            <w:rFonts w:cs="Arial"/>
            <w:sz w:val="20"/>
            <w:szCs w:val="20"/>
          </w:rPr>
          <w:delText>s</w:delText>
        </w:r>
      </w:del>
      <w:r w:rsidR="007B7A34">
        <w:rPr>
          <w:rFonts w:cs="Arial"/>
          <w:sz w:val="20"/>
          <w:szCs w:val="20"/>
        </w:rPr>
        <w:t xml:space="preserve"> proporcionada</w:t>
      </w:r>
      <w:del w:id="71" w:author="lpasindo" w:date="2012-02-09T13:57:00Z">
        <w:r w:rsidR="007B7A34" w:rsidDel="00BB68DC">
          <w:rPr>
            <w:rFonts w:cs="Arial"/>
            <w:sz w:val="20"/>
            <w:szCs w:val="20"/>
          </w:rPr>
          <w:delText>s</w:delText>
        </w:r>
      </w:del>
      <w:r w:rsidR="007B7A34">
        <w:rPr>
          <w:rFonts w:cs="Arial"/>
          <w:sz w:val="20"/>
          <w:szCs w:val="20"/>
        </w:rPr>
        <w:t xml:space="preserve"> por el actor</w:t>
      </w:r>
      <w:r w:rsidRPr="00E517C0">
        <w:rPr>
          <w:rFonts w:cs="Arial"/>
          <w:sz w:val="20"/>
          <w:szCs w:val="20"/>
        </w:rPr>
        <w:t xml:space="preserve"> es diferente a 8 caracteres&gt;, el sistema presenta el mensaje </w:t>
      </w:r>
      <w:hyperlink r:id="rId33" w:anchor="MI0015" w:history="1">
        <w:r w:rsidRPr="00E517C0">
          <w:rPr>
            <w:rStyle w:val="Hipervnculo"/>
            <w:rFonts w:cs="Arial"/>
            <w:b/>
            <w:sz w:val="20"/>
            <w:szCs w:val="20"/>
          </w:rPr>
          <w:t>MI00</w:t>
        </w:r>
        <w:r w:rsidR="00E517C0" w:rsidRPr="00E517C0">
          <w:rPr>
            <w:rStyle w:val="Hipervnculo"/>
            <w:rFonts w:cs="Arial"/>
            <w:b/>
            <w:sz w:val="20"/>
            <w:szCs w:val="20"/>
          </w:rPr>
          <w:t>15</w:t>
        </w:r>
        <w:r w:rsidRPr="00E517C0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E517C0" w:rsidRPr="00E517C0">
          <w:rPr>
            <w:rStyle w:val="Hipervnculo"/>
            <w:rFonts w:cs="Arial"/>
            <w:b/>
            <w:sz w:val="20"/>
            <w:szCs w:val="20"/>
          </w:rPr>
          <w:t>Longitud Inválida</w:t>
        </w:r>
        <w:r w:rsidRPr="00E517C0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130300" w:rsidRDefault="00130300" w:rsidP="00130300">
      <w:pPr>
        <w:pStyle w:val="Prrafodelista"/>
        <w:numPr>
          <w:ilvl w:val="2"/>
          <w:numId w:val="23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130300" w:rsidRPr="00E517C0" w:rsidRDefault="00130300" w:rsidP="00130300">
      <w:pPr>
        <w:pStyle w:val="Prrafodelista"/>
        <w:numPr>
          <w:ilvl w:val="3"/>
          <w:numId w:val="23"/>
        </w:numPr>
        <w:ind w:left="2410" w:hanging="850"/>
        <w:rPr>
          <w:rFonts w:cs="Arial"/>
          <w:sz w:val="20"/>
          <w:szCs w:val="20"/>
        </w:rPr>
      </w:pPr>
      <w:r w:rsidRPr="00E517C0">
        <w:rPr>
          <w:rFonts w:cs="Arial"/>
          <w:sz w:val="20"/>
          <w:szCs w:val="20"/>
        </w:rPr>
        <w:t xml:space="preserve">El sistema continúa en el </w:t>
      </w:r>
      <w:hyperlink w:anchor="paso14_2" w:history="1">
        <w:r w:rsidRPr="008E5416">
          <w:rPr>
            <w:rStyle w:val="Hipervnculo"/>
            <w:rFonts w:cs="Arial"/>
            <w:b/>
            <w:sz w:val="20"/>
            <w:szCs w:val="20"/>
          </w:rPr>
          <w:t>paso 1</w:t>
        </w:r>
        <w:r w:rsidR="00831AEC">
          <w:rPr>
            <w:rStyle w:val="Hipervnculo"/>
            <w:rFonts w:cs="Arial"/>
            <w:b/>
            <w:sz w:val="20"/>
            <w:szCs w:val="20"/>
          </w:rPr>
          <w:t>5</w:t>
        </w:r>
        <w:r w:rsidRPr="008E5416">
          <w:rPr>
            <w:rStyle w:val="Hipervnculo"/>
            <w:rFonts w:cs="Arial"/>
            <w:b/>
            <w:sz w:val="20"/>
            <w:szCs w:val="20"/>
          </w:rPr>
          <w:t>.2</w:t>
        </w:r>
      </w:hyperlink>
      <w:r w:rsidR="007B7A34" w:rsidRPr="00E517C0">
        <w:rPr>
          <w:rFonts w:cs="Arial"/>
          <w:sz w:val="20"/>
          <w:szCs w:val="20"/>
        </w:rPr>
        <w:t xml:space="preserve"> </w:t>
      </w:r>
      <w:r w:rsidRPr="00E517C0">
        <w:rPr>
          <w:rFonts w:cs="Arial"/>
          <w:sz w:val="20"/>
          <w:szCs w:val="20"/>
        </w:rPr>
        <w:t xml:space="preserve"> del flujo básico</w:t>
      </w:r>
      <w:r w:rsidR="007B7A34">
        <w:rPr>
          <w:rFonts w:cs="Arial"/>
          <w:sz w:val="20"/>
          <w:szCs w:val="20"/>
        </w:rPr>
        <w:t xml:space="preserve"> en el punto correspondiente al campo que no se haya proporcionado correctamente</w:t>
      </w:r>
    </w:p>
    <w:p w:rsidR="00130300" w:rsidRPr="00E517C0" w:rsidRDefault="00130300" w:rsidP="00130300">
      <w:pPr>
        <w:pStyle w:val="Prrafodelista"/>
        <w:numPr>
          <w:ilvl w:val="1"/>
          <w:numId w:val="23"/>
        </w:numPr>
        <w:ind w:left="993"/>
        <w:rPr>
          <w:b/>
          <w:sz w:val="20"/>
          <w:szCs w:val="20"/>
        </w:rPr>
      </w:pPr>
      <w:r w:rsidRPr="00E517C0">
        <w:rPr>
          <w:rFonts w:cs="Arial"/>
          <w:sz w:val="20"/>
          <w:szCs w:val="20"/>
        </w:rPr>
        <w:t>Si &lt;la</w:t>
      </w:r>
      <w:del w:id="72" w:author="lpasindo" w:date="2012-02-09T13:57:00Z">
        <w:r w:rsidR="007B7A34" w:rsidDel="00BB68DC">
          <w:rPr>
            <w:rFonts w:cs="Arial"/>
            <w:sz w:val="20"/>
            <w:szCs w:val="20"/>
          </w:rPr>
          <w:delText>s</w:delText>
        </w:r>
      </w:del>
      <w:r w:rsidRPr="00E517C0">
        <w:rPr>
          <w:rFonts w:cs="Arial"/>
          <w:sz w:val="20"/>
          <w:szCs w:val="20"/>
        </w:rPr>
        <w:t xml:space="preserve"> serie</w:t>
      </w:r>
      <w:del w:id="73" w:author="lpasindo" w:date="2012-02-09T13:57:00Z">
        <w:r w:rsidR="007B7A34" w:rsidDel="00BB68DC">
          <w:rPr>
            <w:rFonts w:cs="Arial"/>
            <w:sz w:val="20"/>
            <w:szCs w:val="20"/>
          </w:rPr>
          <w:delText>s</w:delText>
        </w:r>
      </w:del>
      <w:r w:rsidRPr="00E517C0">
        <w:rPr>
          <w:rFonts w:cs="Arial"/>
          <w:sz w:val="20"/>
          <w:szCs w:val="20"/>
        </w:rPr>
        <w:t xml:space="preserve"> </w:t>
      </w:r>
      <w:r w:rsidR="007B7A34">
        <w:rPr>
          <w:rFonts w:cs="Arial"/>
          <w:sz w:val="20"/>
          <w:szCs w:val="20"/>
        </w:rPr>
        <w:t>proporcionada</w:t>
      </w:r>
      <w:del w:id="74" w:author="lpasindo" w:date="2012-02-09T13:58:00Z">
        <w:r w:rsidR="007B7A34" w:rsidDel="00BB68DC">
          <w:rPr>
            <w:rFonts w:cs="Arial"/>
            <w:sz w:val="20"/>
            <w:szCs w:val="20"/>
          </w:rPr>
          <w:delText>s</w:delText>
        </w:r>
      </w:del>
      <w:r w:rsidR="007B7A34">
        <w:rPr>
          <w:rFonts w:cs="Arial"/>
          <w:sz w:val="20"/>
          <w:szCs w:val="20"/>
        </w:rPr>
        <w:t xml:space="preserve"> por el actor</w:t>
      </w:r>
      <w:r w:rsidR="007B7A34" w:rsidRPr="00E517C0">
        <w:rPr>
          <w:rFonts w:cs="Arial"/>
          <w:sz w:val="20"/>
          <w:szCs w:val="20"/>
        </w:rPr>
        <w:t xml:space="preserve"> </w:t>
      </w:r>
      <w:r w:rsidRPr="00E517C0">
        <w:rPr>
          <w:rFonts w:cs="Arial"/>
          <w:sz w:val="20"/>
          <w:szCs w:val="20"/>
        </w:rPr>
        <w:t>contiene</w:t>
      </w:r>
      <w:r w:rsidR="007B7A34">
        <w:rPr>
          <w:rFonts w:cs="Arial"/>
          <w:sz w:val="20"/>
          <w:szCs w:val="20"/>
        </w:rPr>
        <w:t>n</w:t>
      </w:r>
      <w:r w:rsidRPr="00E517C0">
        <w:rPr>
          <w:rFonts w:cs="Arial"/>
          <w:sz w:val="20"/>
          <w:szCs w:val="20"/>
        </w:rPr>
        <w:t xml:space="preserve"> un caracter que no sea numérico&gt;, el sistema presenta el mensaje </w:t>
      </w:r>
      <w:hyperlink r:id="rId34" w:anchor="MI0013" w:history="1">
        <w:r w:rsidRPr="00E517C0">
          <w:rPr>
            <w:rStyle w:val="Hipervnculo"/>
            <w:b/>
            <w:sz w:val="20"/>
            <w:szCs w:val="20"/>
          </w:rPr>
          <w:t>MI0013 &lt;Campo Numérico&gt;</w:t>
        </w:r>
      </w:hyperlink>
    </w:p>
    <w:p w:rsidR="00130300" w:rsidRPr="0021039E" w:rsidRDefault="00130300" w:rsidP="00130300">
      <w:pPr>
        <w:pStyle w:val="Prrafodelista"/>
        <w:numPr>
          <w:ilvl w:val="2"/>
          <w:numId w:val="23"/>
        </w:numPr>
        <w:ind w:left="1560" w:hanging="567"/>
        <w:rPr>
          <w:sz w:val="20"/>
          <w:szCs w:val="20"/>
        </w:rPr>
      </w:pPr>
      <w:r w:rsidRPr="0021039E">
        <w:rPr>
          <w:sz w:val="20"/>
          <w:szCs w:val="20"/>
        </w:rPr>
        <w:t xml:space="preserve">El actor selecciona la opción </w:t>
      </w:r>
      <w:r w:rsidRPr="0021039E">
        <w:rPr>
          <w:b/>
          <w:sz w:val="20"/>
          <w:szCs w:val="20"/>
        </w:rPr>
        <w:t>Aceptar</w:t>
      </w:r>
    </w:p>
    <w:p w:rsidR="00130300" w:rsidRDefault="00130300" w:rsidP="007B7A34">
      <w:pPr>
        <w:pStyle w:val="Prrafodelista"/>
        <w:numPr>
          <w:ilvl w:val="3"/>
          <w:numId w:val="23"/>
        </w:numPr>
        <w:ind w:left="2410" w:hanging="850"/>
        <w:rPr>
          <w:rFonts w:cs="Arial"/>
          <w:sz w:val="20"/>
          <w:szCs w:val="20"/>
        </w:rPr>
      </w:pPr>
      <w:r w:rsidRPr="006C4045">
        <w:rPr>
          <w:rFonts w:cs="Arial"/>
          <w:sz w:val="20"/>
          <w:szCs w:val="20"/>
        </w:rPr>
        <w:t xml:space="preserve">El sistema continúa en el </w:t>
      </w:r>
      <w:hyperlink w:anchor="paso14_2" w:history="1">
        <w:r w:rsidR="008E5416" w:rsidRPr="00E058AA">
          <w:rPr>
            <w:rStyle w:val="Hipervnculo"/>
            <w:rFonts w:cs="Arial"/>
            <w:b/>
            <w:sz w:val="20"/>
            <w:szCs w:val="20"/>
          </w:rPr>
          <w:t>paso 1</w:t>
        </w:r>
        <w:r w:rsidR="00831AEC">
          <w:rPr>
            <w:rStyle w:val="Hipervnculo"/>
            <w:rFonts w:cs="Arial"/>
            <w:b/>
            <w:sz w:val="20"/>
            <w:szCs w:val="20"/>
          </w:rPr>
          <w:t>5</w:t>
        </w:r>
        <w:r w:rsidR="008E5416" w:rsidRPr="00E058AA">
          <w:rPr>
            <w:rStyle w:val="Hipervnculo"/>
            <w:rFonts w:cs="Arial"/>
            <w:b/>
            <w:sz w:val="20"/>
            <w:szCs w:val="20"/>
          </w:rPr>
          <w:t>.2</w:t>
        </w:r>
        <w:r w:rsidR="007B7A34" w:rsidRPr="00E058AA">
          <w:rPr>
            <w:rStyle w:val="Hipervnculo"/>
            <w:rFonts w:cs="Arial"/>
            <w:sz w:val="20"/>
            <w:szCs w:val="20"/>
          </w:rPr>
          <w:t xml:space="preserve"> </w:t>
        </w:r>
      </w:hyperlink>
      <w:r>
        <w:rPr>
          <w:rFonts w:cs="Arial"/>
          <w:sz w:val="20"/>
          <w:szCs w:val="20"/>
        </w:rPr>
        <w:t xml:space="preserve"> del flujo básico</w:t>
      </w:r>
      <w:r w:rsidR="007B7A34">
        <w:rPr>
          <w:rFonts w:cs="Arial"/>
          <w:sz w:val="20"/>
          <w:szCs w:val="20"/>
        </w:rPr>
        <w:t xml:space="preserve"> en el punto correspondiente al cam</w:t>
      </w:r>
      <w:bookmarkStart w:id="75" w:name="_GoBack"/>
      <w:bookmarkEnd w:id="75"/>
      <w:r w:rsidR="007B7A34">
        <w:rPr>
          <w:rFonts w:cs="Arial"/>
          <w:sz w:val="20"/>
          <w:szCs w:val="20"/>
        </w:rPr>
        <w:t>po que no se haya proporcionado correctamente</w:t>
      </w:r>
    </w:p>
    <w:p w:rsidR="00A57F8E" w:rsidRPr="008A36B7" w:rsidRDefault="00A57F8E" w:rsidP="000227EC">
      <w:pPr>
        <w:pStyle w:val="Prrafodelista"/>
        <w:numPr>
          <w:ilvl w:val="1"/>
          <w:numId w:val="23"/>
        </w:numPr>
        <w:ind w:left="993"/>
        <w:rPr>
          <w:rStyle w:val="Hipervnculo"/>
          <w:rFonts w:cs="Arial"/>
          <w:color w:val="auto"/>
          <w:sz w:val="20"/>
          <w:szCs w:val="20"/>
          <w:highlight w:val="magenta"/>
          <w:u w:val="none"/>
        </w:rPr>
      </w:pPr>
      <w:r w:rsidRPr="008A36B7">
        <w:rPr>
          <w:rFonts w:cs="Arial"/>
          <w:sz w:val="20"/>
          <w:szCs w:val="20"/>
          <w:highlight w:val="magenta"/>
        </w:rPr>
        <w:t xml:space="preserve">Si &lt;la serie final proporcionada por el actor se repite para un mismo tipo de cable&gt;, el sistema presenta el mensaje </w:t>
      </w:r>
      <w:hyperlink r:id="rId35" w:anchor="ME0018" w:history="1">
        <w:r w:rsidRPr="008A36B7">
          <w:rPr>
            <w:rStyle w:val="Hipervnculo"/>
            <w:b/>
            <w:sz w:val="20"/>
            <w:szCs w:val="20"/>
            <w:highlight w:val="magenta"/>
          </w:rPr>
          <w:t>ME0018 &lt;Carrete Tr</w:t>
        </w:r>
        <w:r w:rsidRPr="008A36B7">
          <w:rPr>
            <w:rStyle w:val="Hipervnculo"/>
            <w:b/>
            <w:sz w:val="20"/>
            <w:szCs w:val="20"/>
            <w:highlight w:val="magenta"/>
          </w:rPr>
          <w:t>a</w:t>
        </w:r>
        <w:r w:rsidRPr="008A36B7">
          <w:rPr>
            <w:rStyle w:val="Hipervnculo"/>
            <w:b/>
            <w:sz w:val="20"/>
            <w:szCs w:val="20"/>
            <w:highlight w:val="magenta"/>
          </w:rPr>
          <w:t>slapado&gt;</w:t>
        </w:r>
      </w:hyperlink>
    </w:p>
    <w:p w:rsidR="00A57F8E" w:rsidRPr="008A36B7" w:rsidRDefault="00A57F8E" w:rsidP="00A57F8E">
      <w:pPr>
        <w:pStyle w:val="Prrafodelista"/>
        <w:numPr>
          <w:ilvl w:val="2"/>
          <w:numId w:val="23"/>
        </w:numPr>
        <w:ind w:left="1560" w:hanging="567"/>
        <w:rPr>
          <w:sz w:val="20"/>
          <w:szCs w:val="20"/>
          <w:highlight w:val="magenta"/>
        </w:rPr>
      </w:pPr>
      <w:r w:rsidRPr="008A36B7">
        <w:rPr>
          <w:sz w:val="20"/>
          <w:szCs w:val="20"/>
          <w:highlight w:val="magenta"/>
        </w:rPr>
        <w:t xml:space="preserve">El actor selecciona la opción </w:t>
      </w:r>
      <w:r w:rsidRPr="008A36B7">
        <w:rPr>
          <w:b/>
          <w:sz w:val="20"/>
          <w:szCs w:val="20"/>
          <w:highlight w:val="magenta"/>
        </w:rPr>
        <w:t>Aceptar</w:t>
      </w:r>
    </w:p>
    <w:p w:rsidR="00A57F8E" w:rsidRPr="008A36B7" w:rsidRDefault="00A57F8E" w:rsidP="00A57F8E">
      <w:pPr>
        <w:pStyle w:val="Prrafodelista"/>
        <w:numPr>
          <w:ilvl w:val="3"/>
          <w:numId w:val="23"/>
        </w:numPr>
        <w:ind w:left="2410" w:hanging="850"/>
        <w:rPr>
          <w:rFonts w:cs="Arial"/>
          <w:sz w:val="20"/>
          <w:szCs w:val="20"/>
          <w:highlight w:val="magenta"/>
        </w:rPr>
      </w:pPr>
      <w:r w:rsidRPr="008A36B7">
        <w:rPr>
          <w:rFonts w:cs="Arial"/>
          <w:sz w:val="20"/>
          <w:szCs w:val="20"/>
          <w:highlight w:val="magenta"/>
        </w:rPr>
        <w:t xml:space="preserve">El sistema continúa en el </w:t>
      </w:r>
      <w:hyperlink w:anchor="paso14_2" w:history="1">
        <w:r w:rsidRPr="008A36B7">
          <w:rPr>
            <w:rStyle w:val="Hipervnculo"/>
            <w:rFonts w:cs="Arial"/>
            <w:b/>
            <w:sz w:val="20"/>
            <w:szCs w:val="20"/>
            <w:highlight w:val="magenta"/>
          </w:rPr>
          <w:t xml:space="preserve">paso </w:t>
        </w:r>
        <w:r w:rsidRPr="008A36B7">
          <w:rPr>
            <w:rStyle w:val="Hipervnculo"/>
            <w:rFonts w:cs="Arial"/>
            <w:b/>
            <w:sz w:val="20"/>
            <w:szCs w:val="20"/>
            <w:highlight w:val="magenta"/>
          </w:rPr>
          <w:t>1</w:t>
        </w:r>
        <w:r w:rsidRPr="008A36B7">
          <w:rPr>
            <w:rStyle w:val="Hipervnculo"/>
            <w:rFonts w:cs="Arial"/>
            <w:b/>
            <w:sz w:val="20"/>
            <w:szCs w:val="20"/>
            <w:highlight w:val="magenta"/>
          </w:rPr>
          <w:t>5.2</w:t>
        </w:r>
        <w:r w:rsidRPr="008A36B7">
          <w:rPr>
            <w:rStyle w:val="Hipervnculo"/>
            <w:rFonts w:cs="Arial"/>
            <w:sz w:val="20"/>
            <w:szCs w:val="20"/>
            <w:highlight w:val="magenta"/>
          </w:rPr>
          <w:t xml:space="preserve"> </w:t>
        </w:r>
      </w:hyperlink>
      <w:r w:rsidRPr="008A36B7">
        <w:rPr>
          <w:rFonts w:cs="Arial"/>
          <w:sz w:val="20"/>
          <w:szCs w:val="20"/>
          <w:highlight w:val="magenta"/>
        </w:rPr>
        <w:t xml:space="preserve"> del flujo básico en el punto correspondiente al campo que no se haya proporcionado correctamente</w:t>
      </w:r>
    </w:p>
    <w:p w:rsidR="00A57F8E" w:rsidRPr="007B7A34" w:rsidRDefault="00A57F8E" w:rsidP="00A57F8E">
      <w:pPr>
        <w:pStyle w:val="Prrafodelista"/>
        <w:rPr>
          <w:rFonts w:cs="Arial"/>
          <w:sz w:val="20"/>
          <w:szCs w:val="20"/>
        </w:rPr>
      </w:pPr>
    </w:p>
    <w:p w:rsidR="00DB3513" w:rsidRPr="00C11184" w:rsidDel="00BB68DC" w:rsidRDefault="00DB3513" w:rsidP="00DB3513">
      <w:pPr>
        <w:pStyle w:val="Prrafodelista"/>
        <w:numPr>
          <w:ilvl w:val="1"/>
          <w:numId w:val="23"/>
        </w:numPr>
        <w:ind w:left="993"/>
        <w:rPr>
          <w:del w:id="76" w:author="lpasindo" w:date="2012-02-09T14:00:00Z"/>
          <w:rStyle w:val="Hipervnculo"/>
          <w:b/>
          <w:sz w:val="20"/>
          <w:szCs w:val="20"/>
        </w:rPr>
      </w:pPr>
      <w:del w:id="77" w:author="lpasindo" w:date="2012-02-09T14:00:00Z">
        <w:r w:rsidRPr="00E517C0" w:rsidDel="00BB68DC">
          <w:rPr>
            <w:rFonts w:cs="Arial"/>
            <w:sz w:val="20"/>
            <w:szCs w:val="20"/>
          </w:rPr>
          <w:lastRenderedPageBreak/>
          <w:delText>Si &lt;</w:delText>
        </w:r>
        <w:r w:rsidDel="00BB68DC">
          <w:rPr>
            <w:rFonts w:cs="Arial"/>
            <w:sz w:val="20"/>
            <w:szCs w:val="20"/>
          </w:rPr>
          <w:delText>la serie inicial del carrete es negativa</w:delText>
        </w:r>
        <w:r w:rsidRPr="00E517C0" w:rsidDel="00BB68DC">
          <w:rPr>
            <w:rFonts w:cs="Arial"/>
            <w:sz w:val="20"/>
            <w:szCs w:val="20"/>
          </w:rPr>
          <w:delText xml:space="preserve">&gt;, el sistema presenta el mensaje </w:delText>
        </w:r>
        <w:r w:rsidR="00C11184" w:rsidDel="00BB68DC">
          <w:rPr>
            <w:b/>
            <w:sz w:val="20"/>
            <w:szCs w:val="20"/>
          </w:rPr>
          <w:fldChar w:fldCharType="begin"/>
        </w:r>
        <w:r w:rsidR="00234A6D" w:rsidDel="00BB68DC">
          <w:rPr>
            <w:b/>
            <w:sz w:val="20"/>
            <w:szCs w:val="20"/>
          </w:rPr>
          <w:delInstrText>HYPERLINK "C:\\Amesol\\Analisis\\Megacable\\EspecificacionRequerimientos\\General\\MEG_Glosario_de_Mensajes.docx" \l "MI0043"</w:delInstrText>
        </w:r>
        <w:r w:rsidR="00C11184" w:rsidDel="00BB68DC">
          <w:rPr>
            <w:b/>
            <w:sz w:val="20"/>
            <w:szCs w:val="20"/>
          </w:rPr>
          <w:fldChar w:fldCharType="separate"/>
        </w:r>
        <w:r w:rsidRPr="00C11184" w:rsidDel="00BB68DC">
          <w:rPr>
            <w:rStyle w:val="Hipervnculo"/>
            <w:b/>
            <w:sz w:val="20"/>
            <w:szCs w:val="20"/>
          </w:rPr>
          <w:delText>MI00</w:delText>
        </w:r>
        <w:r w:rsidR="00C11184" w:rsidRPr="00C11184" w:rsidDel="00BB68DC">
          <w:rPr>
            <w:rStyle w:val="Hipervnculo"/>
            <w:b/>
            <w:sz w:val="20"/>
            <w:szCs w:val="20"/>
          </w:rPr>
          <w:delText>43</w:delText>
        </w:r>
        <w:r w:rsidRPr="00C11184" w:rsidDel="00BB68DC">
          <w:rPr>
            <w:rStyle w:val="Hipervnculo"/>
            <w:b/>
            <w:sz w:val="20"/>
            <w:szCs w:val="20"/>
          </w:rPr>
          <w:delText xml:space="preserve"> &lt;Serie </w:delText>
        </w:r>
        <w:r w:rsidR="00C11184" w:rsidRPr="00C11184" w:rsidDel="00BB68DC">
          <w:rPr>
            <w:rStyle w:val="Hipervnculo"/>
            <w:b/>
            <w:sz w:val="20"/>
            <w:szCs w:val="20"/>
          </w:rPr>
          <w:delText>Inicial</w:delText>
        </w:r>
        <w:r w:rsidRPr="00C11184" w:rsidDel="00BB68DC">
          <w:rPr>
            <w:rStyle w:val="Hipervnculo"/>
            <w:b/>
            <w:sz w:val="20"/>
            <w:szCs w:val="20"/>
          </w:rPr>
          <w:delText xml:space="preserve"> Inválida&gt;</w:delText>
        </w:r>
      </w:del>
    </w:p>
    <w:p w:rsidR="00DB3513" w:rsidRPr="0021039E" w:rsidDel="00BB68DC" w:rsidRDefault="00C11184" w:rsidP="00DB3513">
      <w:pPr>
        <w:pStyle w:val="Prrafodelista"/>
        <w:numPr>
          <w:ilvl w:val="2"/>
          <w:numId w:val="23"/>
        </w:numPr>
        <w:ind w:left="1560" w:hanging="567"/>
        <w:rPr>
          <w:del w:id="78" w:author="lpasindo" w:date="2012-02-09T14:00:00Z"/>
          <w:sz w:val="20"/>
          <w:szCs w:val="20"/>
        </w:rPr>
      </w:pPr>
      <w:del w:id="79" w:author="lpasindo" w:date="2012-02-09T14:00:00Z">
        <w:r w:rsidDel="00BB68DC">
          <w:rPr>
            <w:b/>
            <w:sz w:val="20"/>
            <w:szCs w:val="20"/>
          </w:rPr>
          <w:fldChar w:fldCharType="end"/>
        </w:r>
        <w:r w:rsidR="00DB3513" w:rsidRPr="0021039E" w:rsidDel="00BB68DC">
          <w:rPr>
            <w:sz w:val="20"/>
            <w:szCs w:val="20"/>
          </w:rPr>
          <w:delText xml:space="preserve">El actor selecciona la opción </w:delText>
        </w:r>
        <w:r w:rsidR="00DB3513" w:rsidRPr="0021039E" w:rsidDel="00BB68DC">
          <w:rPr>
            <w:b/>
            <w:sz w:val="20"/>
            <w:szCs w:val="20"/>
          </w:rPr>
          <w:delText>Aceptar</w:delText>
        </w:r>
      </w:del>
    </w:p>
    <w:p w:rsidR="00DB3513" w:rsidRPr="00DB3513" w:rsidRDefault="00DB3513" w:rsidP="00DB3513">
      <w:pPr>
        <w:pStyle w:val="Prrafodelista"/>
        <w:numPr>
          <w:ilvl w:val="3"/>
          <w:numId w:val="23"/>
        </w:numPr>
        <w:ind w:left="2410" w:hanging="850"/>
        <w:rPr>
          <w:rFonts w:cs="Arial"/>
          <w:sz w:val="20"/>
          <w:szCs w:val="20"/>
        </w:rPr>
      </w:pPr>
      <w:del w:id="80" w:author="lpasindo" w:date="2012-02-09T14:00:00Z">
        <w:r w:rsidRPr="006C4045" w:rsidDel="00BB68DC">
          <w:rPr>
            <w:rFonts w:cs="Arial"/>
            <w:sz w:val="20"/>
            <w:szCs w:val="20"/>
          </w:rPr>
          <w:delText xml:space="preserve">El sistema continúa en el </w:delText>
        </w:r>
        <w:r w:rsidR="00967F7E" w:rsidDel="00BB68DC">
          <w:fldChar w:fldCharType="begin"/>
        </w:r>
        <w:r w:rsidR="00967F7E" w:rsidDel="00BB68DC">
          <w:delInstrText xml:space="preserve"> HYPERLINK \l "paso14_2" </w:delInstrText>
        </w:r>
        <w:r w:rsidR="00967F7E" w:rsidDel="00BB68DC">
          <w:fldChar w:fldCharType="separate"/>
        </w:r>
        <w:r w:rsidRPr="00AE60F7" w:rsidDel="00BB68DC">
          <w:rPr>
            <w:rStyle w:val="Hipervnculo"/>
            <w:rFonts w:cs="Arial"/>
            <w:b/>
            <w:sz w:val="20"/>
            <w:szCs w:val="20"/>
          </w:rPr>
          <w:delText>paso 1</w:delText>
        </w:r>
        <w:r w:rsidR="00831AEC" w:rsidDel="00BB68DC">
          <w:rPr>
            <w:rStyle w:val="Hipervnculo"/>
            <w:rFonts w:cs="Arial"/>
            <w:b/>
            <w:sz w:val="20"/>
            <w:szCs w:val="20"/>
          </w:rPr>
          <w:delText>5</w:delText>
        </w:r>
        <w:r w:rsidRPr="00AE60F7" w:rsidDel="00BB68DC">
          <w:rPr>
            <w:rStyle w:val="Hipervnculo"/>
            <w:rFonts w:cs="Arial"/>
            <w:b/>
            <w:sz w:val="20"/>
            <w:szCs w:val="20"/>
          </w:rPr>
          <w:delText>.</w:delText>
        </w:r>
        <w:r w:rsidDel="00BB68DC">
          <w:rPr>
            <w:rStyle w:val="Hipervnculo"/>
            <w:rFonts w:cs="Arial"/>
            <w:b/>
            <w:sz w:val="20"/>
            <w:szCs w:val="20"/>
          </w:rPr>
          <w:delText>2</w:delText>
        </w:r>
        <w:r w:rsidR="00967F7E" w:rsidDel="00BB68DC">
          <w:rPr>
            <w:rStyle w:val="Hipervnculo"/>
            <w:rFonts w:cs="Arial"/>
            <w:b/>
            <w:sz w:val="20"/>
            <w:szCs w:val="20"/>
          </w:rPr>
          <w:fldChar w:fldCharType="end"/>
        </w:r>
        <w:r w:rsidDel="00BB68DC">
          <w:rPr>
            <w:rFonts w:cs="Arial"/>
            <w:sz w:val="20"/>
            <w:szCs w:val="20"/>
          </w:rPr>
          <w:delText xml:space="preserve"> del flujo básico en el punto correspondiente al campo que no se haya proporcionado correctamente</w:delText>
        </w:r>
      </w:del>
    </w:p>
    <w:p w:rsidR="008B795F" w:rsidRPr="00E517C0" w:rsidDel="00BB68DC" w:rsidRDefault="008B795F" w:rsidP="008B795F">
      <w:pPr>
        <w:pStyle w:val="Prrafodelista"/>
        <w:numPr>
          <w:ilvl w:val="1"/>
          <w:numId w:val="23"/>
        </w:numPr>
        <w:ind w:left="993"/>
        <w:rPr>
          <w:del w:id="81" w:author="lpasindo" w:date="2012-02-09T13:59:00Z"/>
          <w:b/>
          <w:sz w:val="20"/>
          <w:szCs w:val="20"/>
        </w:rPr>
      </w:pPr>
      <w:del w:id="82" w:author="lpasindo" w:date="2012-02-09T13:59:00Z">
        <w:r w:rsidRPr="00E517C0" w:rsidDel="00BB68DC">
          <w:rPr>
            <w:rFonts w:cs="Arial"/>
            <w:sz w:val="20"/>
            <w:szCs w:val="20"/>
          </w:rPr>
          <w:delText>Si &lt;</w:delText>
        </w:r>
        <w:r w:rsidDel="00BB68DC">
          <w:rPr>
            <w:rFonts w:cs="Arial"/>
            <w:sz w:val="20"/>
            <w:szCs w:val="20"/>
          </w:rPr>
          <w:delText>la serie final proporcionada no es mayor a la serie inicial del carrete</w:delText>
        </w:r>
        <w:r w:rsidRPr="00E517C0" w:rsidDel="00BB68DC">
          <w:rPr>
            <w:rFonts w:cs="Arial"/>
            <w:sz w:val="20"/>
            <w:szCs w:val="20"/>
          </w:rPr>
          <w:delText xml:space="preserve">&gt;, el sistema presenta el mensaje </w:delText>
        </w:r>
        <w:r w:rsidR="00967F7E" w:rsidDel="00BB68DC">
          <w:fldChar w:fldCharType="begin"/>
        </w:r>
        <w:r w:rsidR="00967F7E" w:rsidDel="00BB68DC">
          <w:delInstrText xml:space="preserve"> HYPERLINK "file:///C:\\Amesol\\Analisis\\Megacable\\EspecificacionRequerimientos\\General\\MEG_Glosario_de_Mensajes.docx" \l "MI0031" </w:delInstrText>
        </w:r>
        <w:r w:rsidR="00967F7E" w:rsidDel="00BB68DC">
          <w:fldChar w:fldCharType="separate"/>
        </w:r>
        <w:r w:rsidR="00BE623E" w:rsidDel="00BB68DC">
          <w:rPr>
            <w:rStyle w:val="Hipervnculo"/>
            <w:b/>
            <w:sz w:val="20"/>
            <w:szCs w:val="20"/>
          </w:rPr>
          <w:delText>MI</w:delText>
        </w:r>
        <w:r w:rsidRPr="00E517C0" w:rsidDel="00BB68DC">
          <w:rPr>
            <w:rStyle w:val="Hipervnculo"/>
            <w:b/>
            <w:sz w:val="20"/>
            <w:szCs w:val="20"/>
          </w:rPr>
          <w:delText>00</w:delText>
        </w:r>
        <w:r w:rsidR="00BE623E" w:rsidDel="00BB68DC">
          <w:rPr>
            <w:rStyle w:val="Hipervnculo"/>
            <w:b/>
            <w:sz w:val="20"/>
            <w:szCs w:val="20"/>
          </w:rPr>
          <w:delText>31</w:delText>
        </w:r>
        <w:r w:rsidRPr="00E517C0" w:rsidDel="00BB68DC">
          <w:rPr>
            <w:rStyle w:val="Hipervnculo"/>
            <w:b/>
            <w:sz w:val="20"/>
            <w:szCs w:val="20"/>
          </w:rPr>
          <w:delText xml:space="preserve"> &lt;</w:delText>
        </w:r>
        <w:r w:rsidR="00BE623E" w:rsidDel="00BB68DC">
          <w:rPr>
            <w:rStyle w:val="Hipervnculo"/>
            <w:b/>
            <w:sz w:val="20"/>
            <w:szCs w:val="20"/>
          </w:rPr>
          <w:delText>Serie Final Inválida</w:delText>
        </w:r>
        <w:r w:rsidRPr="00E517C0" w:rsidDel="00BB68DC">
          <w:rPr>
            <w:rStyle w:val="Hipervnculo"/>
            <w:b/>
            <w:sz w:val="20"/>
            <w:szCs w:val="20"/>
          </w:rPr>
          <w:delText>&gt;</w:delText>
        </w:r>
        <w:r w:rsidR="00967F7E" w:rsidDel="00BB68DC">
          <w:rPr>
            <w:rStyle w:val="Hipervnculo"/>
            <w:b/>
            <w:sz w:val="20"/>
            <w:szCs w:val="20"/>
          </w:rPr>
          <w:fldChar w:fldCharType="end"/>
        </w:r>
      </w:del>
    </w:p>
    <w:p w:rsidR="008B795F" w:rsidRPr="0021039E" w:rsidDel="00BB68DC" w:rsidRDefault="008B795F" w:rsidP="008B795F">
      <w:pPr>
        <w:pStyle w:val="Prrafodelista"/>
        <w:numPr>
          <w:ilvl w:val="2"/>
          <w:numId w:val="23"/>
        </w:numPr>
        <w:ind w:left="1560" w:hanging="567"/>
        <w:rPr>
          <w:del w:id="83" w:author="lpasindo" w:date="2012-02-09T13:59:00Z"/>
          <w:sz w:val="20"/>
          <w:szCs w:val="20"/>
        </w:rPr>
      </w:pPr>
      <w:del w:id="84" w:author="lpasindo" w:date="2012-02-09T13:59:00Z">
        <w:r w:rsidRPr="0021039E" w:rsidDel="00BB68DC">
          <w:rPr>
            <w:sz w:val="20"/>
            <w:szCs w:val="20"/>
          </w:rPr>
          <w:delText xml:space="preserve">El actor selecciona la opción </w:delText>
        </w:r>
        <w:r w:rsidRPr="0021039E" w:rsidDel="00BB68DC">
          <w:rPr>
            <w:b/>
            <w:sz w:val="20"/>
            <w:szCs w:val="20"/>
          </w:rPr>
          <w:delText>Aceptar</w:delText>
        </w:r>
      </w:del>
    </w:p>
    <w:p w:rsidR="008B795F" w:rsidRPr="008B795F" w:rsidDel="00BB68DC" w:rsidRDefault="008B795F" w:rsidP="008B795F">
      <w:pPr>
        <w:pStyle w:val="Prrafodelista"/>
        <w:numPr>
          <w:ilvl w:val="3"/>
          <w:numId w:val="23"/>
        </w:numPr>
        <w:ind w:left="2410" w:hanging="850"/>
        <w:rPr>
          <w:del w:id="85" w:author="lpasindo" w:date="2012-02-09T13:59:00Z"/>
          <w:rFonts w:cs="Arial"/>
          <w:sz w:val="20"/>
          <w:szCs w:val="20"/>
        </w:rPr>
      </w:pPr>
      <w:del w:id="86" w:author="lpasindo" w:date="2012-02-09T13:59:00Z">
        <w:r w:rsidRPr="006C4045" w:rsidDel="00BB68DC">
          <w:rPr>
            <w:rFonts w:cs="Arial"/>
            <w:sz w:val="20"/>
            <w:szCs w:val="20"/>
          </w:rPr>
          <w:delText xml:space="preserve">El sistema continúa en el </w:delText>
        </w:r>
        <w:r w:rsidR="00967F7E" w:rsidDel="00BB68DC">
          <w:fldChar w:fldCharType="begin"/>
        </w:r>
        <w:r w:rsidR="00967F7E" w:rsidDel="00BB68DC">
          <w:delInstrText xml:space="preserve"> HYPERLINK \l "paso14_2" </w:delInstrText>
        </w:r>
        <w:r w:rsidR="00967F7E" w:rsidDel="00BB68DC">
          <w:fldChar w:fldCharType="separate"/>
        </w:r>
        <w:r w:rsidRPr="00AE60F7" w:rsidDel="00BB68DC">
          <w:rPr>
            <w:rStyle w:val="Hipervnculo"/>
            <w:rFonts w:cs="Arial"/>
            <w:b/>
            <w:sz w:val="20"/>
            <w:szCs w:val="20"/>
          </w:rPr>
          <w:delText>paso 1</w:delText>
        </w:r>
        <w:r w:rsidR="00831AEC" w:rsidDel="00BB68DC">
          <w:rPr>
            <w:rStyle w:val="Hipervnculo"/>
            <w:rFonts w:cs="Arial"/>
            <w:b/>
            <w:sz w:val="20"/>
            <w:szCs w:val="20"/>
          </w:rPr>
          <w:delText>5</w:delText>
        </w:r>
        <w:r w:rsidRPr="00AE60F7" w:rsidDel="00BB68DC">
          <w:rPr>
            <w:rStyle w:val="Hipervnculo"/>
            <w:rFonts w:cs="Arial"/>
            <w:b/>
            <w:sz w:val="20"/>
            <w:szCs w:val="20"/>
          </w:rPr>
          <w:delText>.</w:delText>
        </w:r>
        <w:r w:rsidR="00BE623E" w:rsidDel="00BB68DC">
          <w:rPr>
            <w:rStyle w:val="Hipervnculo"/>
            <w:rFonts w:cs="Arial"/>
            <w:b/>
            <w:sz w:val="20"/>
            <w:szCs w:val="20"/>
          </w:rPr>
          <w:delText>2</w:delText>
        </w:r>
        <w:r w:rsidR="00967F7E" w:rsidDel="00BB68DC">
          <w:rPr>
            <w:rStyle w:val="Hipervnculo"/>
            <w:rFonts w:cs="Arial"/>
            <w:b/>
            <w:sz w:val="20"/>
            <w:szCs w:val="20"/>
          </w:rPr>
          <w:fldChar w:fldCharType="end"/>
        </w:r>
        <w:r w:rsidDel="00BB68DC">
          <w:rPr>
            <w:rFonts w:cs="Arial"/>
            <w:sz w:val="20"/>
            <w:szCs w:val="20"/>
          </w:rPr>
          <w:delText xml:space="preserve"> del flujo básico en </w:delText>
        </w:r>
        <w:r w:rsidR="00BE623E" w:rsidDel="00BB68DC">
          <w:rPr>
            <w:rFonts w:cs="Arial"/>
            <w:sz w:val="20"/>
            <w:szCs w:val="20"/>
          </w:rPr>
          <w:delText>el</w:delText>
        </w:r>
        <w:r w:rsidDel="00BB68DC">
          <w:rPr>
            <w:rFonts w:cs="Arial"/>
            <w:sz w:val="20"/>
            <w:szCs w:val="20"/>
          </w:rPr>
          <w:delText xml:space="preserve"> </w:delText>
        </w:r>
        <w:r w:rsidR="00BE623E" w:rsidDel="00BB68DC">
          <w:rPr>
            <w:rFonts w:cs="Arial"/>
            <w:sz w:val="20"/>
            <w:szCs w:val="20"/>
          </w:rPr>
          <w:delText>punto correspondiente</w:delText>
        </w:r>
        <w:r w:rsidDel="00BB68DC">
          <w:rPr>
            <w:rFonts w:cs="Arial"/>
            <w:sz w:val="20"/>
            <w:szCs w:val="20"/>
          </w:rPr>
          <w:delText xml:space="preserve"> a</w:delText>
        </w:r>
        <w:r w:rsidR="00BE623E" w:rsidDel="00BB68DC">
          <w:rPr>
            <w:rFonts w:cs="Arial"/>
            <w:sz w:val="20"/>
            <w:szCs w:val="20"/>
          </w:rPr>
          <w:delText>l</w:delText>
        </w:r>
        <w:r w:rsidDel="00BB68DC">
          <w:rPr>
            <w:rFonts w:cs="Arial"/>
            <w:sz w:val="20"/>
            <w:szCs w:val="20"/>
          </w:rPr>
          <w:delText xml:space="preserve"> </w:delText>
        </w:r>
        <w:r w:rsidR="00BE623E" w:rsidDel="00BB68DC">
          <w:rPr>
            <w:rFonts w:cs="Arial"/>
            <w:sz w:val="20"/>
            <w:szCs w:val="20"/>
          </w:rPr>
          <w:delText>campo</w:delText>
        </w:r>
        <w:r w:rsidDel="00BB68DC">
          <w:rPr>
            <w:rFonts w:cs="Arial"/>
            <w:sz w:val="20"/>
            <w:szCs w:val="20"/>
          </w:rPr>
          <w:delText xml:space="preserve"> que </w:delText>
        </w:r>
        <w:r w:rsidR="00BE623E" w:rsidDel="00BB68DC">
          <w:rPr>
            <w:rFonts w:cs="Arial"/>
            <w:sz w:val="20"/>
            <w:szCs w:val="20"/>
          </w:rPr>
          <w:delText>no se haya proporcionado correctamente</w:delText>
        </w:r>
      </w:del>
    </w:p>
    <w:p w:rsidR="008E5416" w:rsidRPr="00E517C0" w:rsidDel="00BB68DC" w:rsidRDefault="008E5416" w:rsidP="008E5416">
      <w:pPr>
        <w:pStyle w:val="Prrafodelista"/>
        <w:numPr>
          <w:ilvl w:val="1"/>
          <w:numId w:val="23"/>
        </w:numPr>
        <w:ind w:left="993"/>
        <w:rPr>
          <w:del w:id="87" w:author="lpasindo" w:date="2012-02-09T13:59:00Z"/>
          <w:b/>
          <w:sz w:val="20"/>
          <w:szCs w:val="20"/>
        </w:rPr>
      </w:pPr>
      <w:del w:id="88" w:author="lpasindo" w:date="2012-02-09T13:59:00Z">
        <w:r w:rsidRPr="00E517C0" w:rsidDel="00BB68DC">
          <w:rPr>
            <w:rFonts w:cs="Arial"/>
            <w:sz w:val="20"/>
            <w:szCs w:val="20"/>
          </w:rPr>
          <w:delText>Si &lt;</w:delText>
        </w:r>
        <w:r w:rsidR="00322AEF" w:rsidDel="00BB68DC">
          <w:rPr>
            <w:rFonts w:cs="Arial"/>
            <w:sz w:val="20"/>
            <w:szCs w:val="20"/>
          </w:rPr>
          <w:delText xml:space="preserve">el rango proporcionado para un carrete de cable </w:delText>
        </w:r>
        <w:r w:rsidR="00813C5E" w:rsidDel="00BB68DC">
          <w:rPr>
            <w:rFonts w:cs="Arial"/>
            <w:sz w:val="20"/>
            <w:szCs w:val="20"/>
          </w:rPr>
          <w:delText xml:space="preserve">se traslapa con </w:delText>
        </w:r>
        <w:r w:rsidR="00322AEF" w:rsidDel="00BB68DC">
          <w:rPr>
            <w:rFonts w:cs="Arial"/>
            <w:sz w:val="20"/>
            <w:szCs w:val="20"/>
          </w:rPr>
          <w:delText>el rango de otro carrete del mismo material</w:delText>
        </w:r>
        <w:r w:rsidRPr="00E517C0" w:rsidDel="00BB68DC">
          <w:rPr>
            <w:rFonts w:cs="Arial"/>
            <w:sz w:val="20"/>
            <w:szCs w:val="20"/>
          </w:rPr>
          <w:delText xml:space="preserve">&gt;, el sistema presenta el mensaje </w:delText>
        </w:r>
        <w:r w:rsidR="00967F7E" w:rsidDel="00BB68DC">
          <w:fldChar w:fldCharType="begin"/>
        </w:r>
        <w:r w:rsidR="00967F7E" w:rsidDel="00BB68DC">
          <w:delInstrText xml:space="preserve"> HYPERLINK "file:///C:\\Amesol\\Analisis\\Megacable\\EspecificacionRequerimientos\\General\\MEG_Glosario_de_Mensajes.docx" \l "ME0018" </w:delInstrText>
        </w:r>
        <w:r w:rsidR="00967F7E" w:rsidDel="00BB68DC">
          <w:fldChar w:fldCharType="separate"/>
        </w:r>
        <w:r w:rsidR="00DC6AD0" w:rsidDel="00BB68DC">
          <w:rPr>
            <w:rStyle w:val="Hipervnculo"/>
            <w:b/>
            <w:sz w:val="20"/>
            <w:szCs w:val="20"/>
          </w:rPr>
          <w:delText>ME</w:delText>
        </w:r>
        <w:r w:rsidRPr="00E517C0" w:rsidDel="00BB68DC">
          <w:rPr>
            <w:rStyle w:val="Hipervnculo"/>
            <w:b/>
            <w:sz w:val="20"/>
            <w:szCs w:val="20"/>
          </w:rPr>
          <w:delText>00</w:delText>
        </w:r>
        <w:r w:rsidR="00DC6AD0" w:rsidDel="00BB68DC">
          <w:rPr>
            <w:rStyle w:val="Hipervnculo"/>
            <w:b/>
            <w:sz w:val="20"/>
            <w:szCs w:val="20"/>
          </w:rPr>
          <w:delText>1</w:delText>
        </w:r>
        <w:r w:rsidR="00813C5E" w:rsidDel="00BB68DC">
          <w:rPr>
            <w:rStyle w:val="Hipervnculo"/>
            <w:b/>
            <w:sz w:val="20"/>
            <w:szCs w:val="20"/>
          </w:rPr>
          <w:delText>8</w:delText>
        </w:r>
        <w:r w:rsidRPr="00E517C0" w:rsidDel="00BB68DC">
          <w:rPr>
            <w:rStyle w:val="Hipervnculo"/>
            <w:b/>
            <w:sz w:val="20"/>
            <w:szCs w:val="20"/>
          </w:rPr>
          <w:delText xml:space="preserve"> &lt;</w:delText>
        </w:r>
        <w:r w:rsidR="00E058AA" w:rsidDel="00BB68DC">
          <w:rPr>
            <w:rStyle w:val="Hipervnculo"/>
            <w:b/>
            <w:sz w:val="20"/>
            <w:szCs w:val="20"/>
          </w:rPr>
          <w:delText>Carrete Traslapado</w:delText>
        </w:r>
        <w:r w:rsidRPr="00E517C0" w:rsidDel="00BB68DC">
          <w:rPr>
            <w:rStyle w:val="Hipervnculo"/>
            <w:b/>
            <w:sz w:val="20"/>
            <w:szCs w:val="20"/>
          </w:rPr>
          <w:delText>&gt;</w:delText>
        </w:r>
        <w:r w:rsidR="00967F7E" w:rsidDel="00BB68DC">
          <w:rPr>
            <w:rStyle w:val="Hipervnculo"/>
            <w:b/>
            <w:sz w:val="20"/>
            <w:szCs w:val="20"/>
          </w:rPr>
          <w:fldChar w:fldCharType="end"/>
        </w:r>
      </w:del>
    </w:p>
    <w:p w:rsidR="008E5416" w:rsidRPr="0021039E" w:rsidDel="00BB68DC" w:rsidRDefault="008E5416" w:rsidP="008E5416">
      <w:pPr>
        <w:pStyle w:val="Prrafodelista"/>
        <w:numPr>
          <w:ilvl w:val="2"/>
          <w:numId w:val="23"/>
        </w:numPr>
        <w:ind w:left="1560" w:hanging="567"/>
        <w:rPr>
          <w:del w:id="89" w:author="lpasindo" w:date="2012-02-09T13:59:00Z"/>
          <w:sz w:val="20"/>
          <w:szCs w:val="20"/>
        </w:rPr>
      </w:pPr>
      <w:del w:id="90" w:author="lpasindo" w:date="2012-02-09T13:59:00Z">
        <w:r w:rsidRPr="0021039E" w:rsidDel="00BB68DC">
          <w:rPr>
            <w:sz w:val="20"/>
            <w:szCs w:val="20"/>
          </w:rPr>
          <w:delText xml:space="preserve">El actor selecciona la opción </w:delText>
        </w:r>
        <w:r w:rsidRPr="0021039E" w:rsidDel="00BB68DC">
          <w:rPr>
            <w:b/>
            <w:sz w:val="20"/>
            <w:szCs w:val="20"/>
          </w:rPr>
          <w:delText>Aceptar</w:delText>
        </w:r>
      </w:del>
    </w:p>
    <w:p w:rsidR="008E5416" w:rsidRDefault="008E5416" w:rsidP="00C05A25">
      <w:pPr>
        <w:pStyle w:val="Prrafodelista"/>
        <w:numPr>
          <w:ilvl w:val="3"/>
          <w:numId w:val="23"/>
        </w:numPr>
        <w:ind w:left="2410" w:hanging="850"/>
        <w:rPr>
          <w:rFonts w:cs="Arial"/>
          <w:sz w:val="20"/>
          <w:szCs w:val="20"/>
        </w:rPr>
      </w:pPr>
      <w:del w:id="91" w:author="lpasindo" w:date="2012-02-09T13:59:00Z">
        <w:r w:rsidRPr="006C4045" w:rsidDel="00BB68DC">
          <w:rPr>
            <w:rFonts w:cs="Arial"/>
            <w:sz w:val="20"/>
            <w:szCs w:val="20"/>
          </w:rPr>
          <w:delText xml:space="preserve">El sistema continúa en el </w:delText>
        </w:r>
        <w:r w:rsidR="00967F7E" w:rsidDel="00BB68DC">
          <w:fldChar w:fldCharType="begin"/>
        </w:r>
        <w:r w:rsidR="00967F7E" w:rsidDel="00BB68DC">
          <w:delInstrText xml:space="preserve"> HYPERLINK \l "paso14_3_2" </w:delInstrText>
        </w:r>
        <w:r w:rsidR="00967F7E" w:rsidDel="00BB68DC">
          <w:fldChar w:fldCharType="separate"/>
        </w:r>
        <w:r w:rsidRPr="00AE60F7" w:rsidDel="00BB68DC">
          <w:rPr>
            <w:rStyle w:val="Hipervnculo"/>
            <w:rFonts w:cs="Arial"/>
            <w:b/>
            <w:sz w:val="20"/>
            <w:szCs w:val="20"/>
          </w:rPr>
          <w:delText>paso 1</w:delText>
        </w:r>
        <w:r w:rsidR="00831AEC" w:rsidDel="00BB68DC">
          <w:rPr>
            <w:rStyle w:val="Hipervnculo"/>
            <w:rFonts w:cs="Arial"/>
            <w:b/>
            <w:sz w:val="20"/>
            <w:szCs w:val="20"/>
          </w:rPr>
          <w:delText>5</w:delText>
        </w:r>
        <w:r w:rsidRPr="00AE60F7" w:rsidDel="00BB68DC">
          <w:rPr>
            <w:rStyle w:val="Hipervnculo"/>
            <w:rFonts w:cs="Arial"/>
            <w:b/>
            <w:sz w:val="20"/>
            <w:szCs w:val="20"/>
          </w:rPr>
          <w:delText>.</w:delText>
        </w:r>
        <w:r w:rsidR="00E058AA" w:rsidRPr="00AE60F7" w:rsidDel="00BB68DC">
          <w:rPr>
            <w:rStyle w:val="Hipervnculo"/>
            <w:rFonts w:cs="Arial"/>
            <w:b/>
            <w:sz w:val="20"/>
            <w:szCs w:val="20"/>
          </w:rPr>
          <w:delText>3</w:delText>
        </w:r>
        <w:r w:rsidR="00AE60F7" w:rsidRPr="00AE60F7" w:rsidDel="00BB68DC">
          <w:rPr>
            <w:rStyle w:val="Hipervnculo"/>
            <w:rFonts w:cs="Arial"/>
            <w:b/>
            <w:sz w:val="20"/>
            <w:szCs w:val="20"/>
          </w:rPr>
          <w:delText>.2</w:delText>
        </w:r>
        <w:r w:rsidR="00967F7E" w:rsidDel="00BB68DC">
          <w:rPr>
            <w:rStyle w:val="Hipervnculo"/>
            <w:rFonts w:cs="Arial"/>
            <w:b/>
            <w:sz w:val="20"/>
            <w:szCs w:val="20"/>
          </w:rPr>
          <w:fldChar w:fldCharType="end"/>
        </w:r>
        <w:r w:rsidDel="00BB68DC">
          <w:rPr>
            <w:rFonts w:cs="Arial"/>
            <w:sz w:val="20"/>
            <w:szCs w:val="20"/>
          </w:rPr>
          <w:delText xml:space="preserve"> del flujo básico</w:delText>
        </w:r>
        <w:r w:rsidR="00E058AA" w:rsidDel="00BB68DC">
          <w:rPr>
            <w:rFonts w:cs="Arial"/>
            <w:sz w:val="20"/>
            <w:szCs w:val="20"/>
          </w:rPr>
          <w:delText xml:space="preserve"> en </w:delText>
        </w:r>
        <w:r w:rsidR="00AE60F7" w:rsidDel="00BB68DC">
          <w:rPr>
            <w:rFonts w:cs="Arial"/>
            <w:sz w:val="20"/>
            <w:szCs w:val="20"/>
          </w:rPr>
          <w:delText>los</w:delText>
        </w:r>
        <w:r w:rsidR="00E058AA" w:rsidDel="00BB68DC">
          <w:rPr>
            <w:rFonts w:cs="Arial"/>
            <w:sz w:val="20"/>
            <w:szCs w:val="20"/>
          </w:rPr>
          <w:delText xml:space="preserve"> </w:delText>
        </w:r>
        <w:r w:rsidR="00AE60F7" w:rsidDel="00BB68DC">
          <w:rPr>
            <w:rFonts w:cs="Arial"/>
            <w:sz w:val="20"/>
            <w:szCs w:val="20"/>
          </w:rPr>
          <w:delText xml:space="preserve">campos </w:delText>
        </w:r>
        <w:r w:rsidR="00E058AA" w:rsidDel="00BB68DC">
          <w:rPr>
            <w:rFonts w:cs="Arial"/>
            <w:sz w:val="20"/>
            <w:szCs w:val="20"/>
          </w:rPr>
          <w:delText>correspondiente</w:delText>
        </w:r>
        <w:r w:rsidR="00AE60F7" w:rsidDel="00BB68DC">
          <w:rPr>
            <w:rFonts w:cs="Arial"/>
            <w:sz w:val="20"/>
            <w:szCs w:val="20"/>
          </w:rPr>
          <w:delText>s</w:delText>
        </w:r>
        <w:r w:rsidR="00E058AA" w:rsidDel="00BB68DC">
          <w:rPr>
            <w:rFonts w:cs="Arial"/>
            <w:sz w:val="20"/>
            <w:szCs w:val="20"/>
          </w:rPr>
          <w:delText xml:space="preserve"> </w:delText>
        </w:r>
        <w:r w:rsidR="00AE60F7" w:rsidDel="00BB68DC">
          <w:rPr>
            <w:rFonts w:cs="Arial"/>
            <w:sz w:val="20"/>
            <w:szCs w:val="20"/>
          </w:rPr>
          <w:delText>a las series que se traslapan</w:delText>
        </w:r>
      </w:del>
    </w:p>
    <w:p w:rsidR="00BB68DC" w:rsidRPr="008E5416" w:rsidRDefault="00BB68DC" w:rsidP="00BB68DC">
      <w:pPr>
        <w:pStyle w:val="Prrafodelista"/>
        <w:ind w:left="2410"/>
        <w:rPr>
          <w:rFonts w:cs="Arial"/>
          <w:sz w:val="20"/>
          <w:szCs w:val="20"/>
        </w:rPr>
      </w:pPr>
    </w:p>
    <w:p w:rsidR="00130300" w:rsidRPr="004B3D3C" w:rsidRDefault="00130300" w:rsidP="00130300">
      <w:pPr>
        <w:pStyle w:val="Prrafodelista"/>
        <w:numPr>
          <w:ilvl w:val="1"/>
          <w:numId w:val="23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t xml:space="preserve">El sistema continúa en el </w:t>
      </w:r>
      <w:hyperlink w:anchor="paso13" w:history="1">
        <w:r w:rsidRPr="004B3D3C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>
          <w:rPr>
            <w:rStyle w:val="Hipervnculo"/>
            <w:b/>
            <w:sz w:val="20"/>
            <w:szCs w:val="20"/>
            <w:lang w:eastAsia="en-US"/>
          </w:rPr>
          <w:t>1</w:t>
        </w:r>
        <w:r w:rsidR="00C14380">
          <w:rPr>
            <w:rStyle w:val="Hipervnculo"/>
            <w:b/>
            <w:sz w:val="20"/>
            <w:szCs w:val="20"/>
            <w:lang w:eastAsia="en-US"/>
          </w:rPr>
          <w:t>6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130300" w:rsidRDefault="00130300" w:rsidP="00130300">
      <w:pPr>
        <w:rPr>
          <w:lang w:val="es-MX" w:eastAsia="es-MX"/>
        </w:rPr>
      </w:pPr>
    </w:p>
    <w:p w:rsidR="00FB397D" w:rsidRDefault="00FB397D" w:rsidP="00130300">
      <w:pPr>
        <w:rPr>
          <w:lang w:val="es-MX" w:eastAsia="es-MX"/>
        </w:rPr>
      </w:pPr>
    </w:p>
    <w:p w:rsidR="00FB397D" w:rsidRPr="007C1FB6" w:rsidRDefault="00FB397D" w:rsidP="00FB397D">
      <w:pPr>
        <w:pStyle w:val="Ttulo4"/>
        <w:tabs>
          <w:tab w:val="left" w:pos="993"/>
          <w:tab w:val="left" w:pos="4536"/>
        </w:tabs>
        <w:jc w:val="left"/>
      </w:pPr>
      <w:r w:rsidRPr="000C224B">
        <w:t>5.2.5.</w:t>
      </w:r>
      <w:r>
        <w:t>3</w:t>
      </w:r>
      <w:r>
        <w:rPr>
          <w:b w:val="0"/>
        </w:rPr>
        <w:tab/>
      </w:r>
      <w:bookmarkStart w:id="92" w:name="VA03"/>
      <w:r>
        <w:rPr>
          <w:rStyle w:val="Hipervnculo"/>
        </w:rPr>
        <w:fldChar w:fldCharType="begin"/>
      </w:r>
      <w:r>
        <w:rPr>
          <w:rStyle w:val="Hipervnculo"/>
        </w:rPr>
        <w:instrText>HYPERLINK  \l "VA03r"</w:instrText>
      </w:r>
      <w:r>
        <w:rPr>
          <w:rStyle w:val="Hipervnculo"/>
        </w:rPr>
        <w:fldChar w:fldCharType="separate"/>
      </w:r>
      <w:r w:rsidRPr="0080231A">
        <w:rPr>
          <w:rStyle w:val="Hipervnculo"/>
        </w:rPr>
        <w:t>VA0</w:t>
      </w:r>
      <w:r>
        <w:rPr>
          <w:rStyle w:val="Hipervnculo"/>
        </w:rPr>
        <w:t xml:space="preserve">3 </w:t>
      </w:r>
      <w:r w:rsidRPr="0080231A">
        <w:rPr>
          <w:rStyle w:val="Hipervnculo"/>
        </w:rPr>
        <w:t xml:space="preserve">Validar </w:t>
      </w:r>
      <w:r>
        <w:rPr>
          <w:rStyle w:val="Hipervnculo"/>
        </w:rPr>
        <w:t>Carretes para Cable en Inventario</w:t>
      </w:r>
      <w:r w:rsidRPr="0080231A">
        <w:rPr>
          <w:rStyle w:val="Hipervnculo"/>
        </w:rPr>
        <w:t xml:space="preserve"> </w:t>
      </w:r>
      <w:r>
        <w:rPr>
          <w:rStyle w:val="Hipervnculo"/>
        </w:rPr>
        <w:fldChar w:fldCharType="end"/>
      </w:r>
      <w:r>
        <w:rPr>
          <w:rStyle w:val="Hipervnculo"/>
        </w:rPr>
        <w:t xml:space="preserve"> </w:t>
      </w:r>
    </w:p>
    <w:bookmarkEnd w:id="92"/>
    <w:p w:rsidR="00FB397D" w:rsidRDefault="00FB397D" w:rsidP="00FB397D"/>
    <w:p w:rsidR="00FB397D" w:rsidRDefault="00FB397D" w:rsidP="00FB397D">
      <w:pPr>
        <w:pStyle w:val="Prrafodelista"/>
        <w:numPr>
          <w:ilvl w:val="0"/>
          <w:numId w:val="2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</w:t>
      </w:r>
      <w:r w:rsidR="00173395">
        <w:rPr>
          <w:rFonts w:cs="Arial"/>
          <w:sz w:val="20"/>
          <w:szCs w:val="20"/>
        </w:rPr>
        <w:t>la cantidad de metros de cable en los carretes corresponda con la cantidad de material en inventario</w:t>
      </w:r>
      <w:r>
        <w:rPr>
          <w:rFonts w:cs="Arial"/>
          <w:sz w:val="20"/>
          <w:szCs w:val="20"/>
        </w:rPr>
        <w:t>:</w:t>
      </w:r>
    </w:p>
    <w:p w:rsidR="00FB397D" w:rsidRDefault="00FB397D" w:rsidP="00FB397D">
      <w:pPr>
        <w:pStyle w:val="Prrafodelista"/>
        <w:numPr>
          <w:ilvl w:val="1"/>
          <w:numId w:val="25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</w:t>
      </w:r>
      <w:r w:rsidR="00173395">
        <w:rPr>
          <w:rFonts w:cs="Arial"/>
          <w:sz w:val="20"/>
          <w:szCs w:val="20"/>
        </w:rPr>
        <w:t>la canti</w:t>
      </w:r>
      <w:r w:rsidR="009A3280">
        <w:rPr>
          <w:rFonts w:cs="Arial"/>
          <w:sz w:val="20"/>
          <w:szCs w:val="20"/>
        </w:rPr>
        <w:t>dad de metros de cable contenida</w:t>
      </w:r>
      <w:r w:rsidR="00173395">
        <w:rPr>
          <w:rFonts w:cs="Arial"/>
          <w:sz w:val="20"/>
          <w:szCs w:val="20"/>
        </w:rPr>
        <w:t xml:space="preserve"> en los carretes proporcionados</w:t>
      </w:r>
      <w:r w:rsidR="00175A0C">
        <w:rPr>
          <w:rFonts w:cs="Arial"/>
          <w:sz w:val="20"/>
          <w:szCs w:val="20"/>
        </w:rPr>
        <w:t xml:space="preserve"> por el actor, </w:t>
      </w:r>
      <w:r w:rsidR="00173395">
        <w:rPr>
          <w:rFonts w:cs="Arial"/>
          <w:sz w:val="20"/>
          <w:szCs w:val="20"/>
        </w:rPr>
        <w:t xml:space="preserve"> </w:t>
      </w:r>
      <w:r w:rsidR="00175A0C">
        <w:rPr>
          <w:rFonts w:cs="Arial"/>
          <w:sz w:val="20"/>
          <w:szCs w:val="20"/>
        </w:rPr>
        <w:t>no es mayor o menor a la cantidad del material en inventario de acuerdo</w:t>
      </w:r>
      <w:r w:rsidR="006C6BE8">
        <w:rPr>
          <w:rFonts w:cs="Arial"/>
          <w:sz w:val="20"/>
          <w:szCs w:val="20"/>
        </w:rPr>
        <w:t xml:space="preserve"> a la </w:t>
      </w:r>
      <w:r w:rsidR="006C6BE8">
        <w:rPr>
          <w:rFonts w:cs="Arial"/>
          <w:sz w:val="20"/>
          <w:szCs w:val="20"/>
          <w:lang w:eastAsia="en-US"/>
        </w:rPr>
        <w:t>d</w:t>
      </w:r>
      <w:r w:rsidR="006C6BE8" w:rsidRPr="00EE0A72">
        <w:rPr>
          <w:rFonts w:cs="Arial"/>
          <w:sz w:val="20"/>
          <w:szCs w:val="20"/>
          <w:lang w:eastAsia="en-US"/>
        </w:rPr>
        <w:t>iferencia permitida  de metros de cable en carretes respecto a</w:t>
      </w:r>
      <w:r w:rsidR="006C6BE8">
        <w:rPr>
          <w:rFonts w:cs="Arial"/>
          <w:sz w:val="20"/>
          <w:szCs w:val="20"/>
          <w:lang w:eastAsia="en-US"/>
        </w:rPr>
        <w:t xml:space="preserve"> </w:t>
      </w:r>
      <w:r w:rsidR="006C6BE8" w:rsidRPr="00EE0A72">
        <w:rPr>
          <w:rFonts w:cs="Arial"/>
          <w:sz w:val="20"/>
          <w:szCs w:val="20"/>
          <w:lang w:eastAsia="en-US"/>
        </w:rPr>
        <w:t>cantidad de material en inventario</w:t>
      </w:r>
      <w:r w:rsidRPr="00E517C0">
        <w:rPr>
          <w:rFonts w:cs="Arial"/>
          <w:sz w:val="20"/>
          <w:szCs w:val="20"/>
        </w:rPr>
        <w:t xml:space="preserve">&gt;, el sistema presenta el mensaje </w:t>
      </w:r>
      <w:hyperlink r:id="rId36" w:anchor="MI0050" w:history="1">
        <w:r w:rsidRPr="00E517C0">
          <w:rPr>
            <w:rStyle w:val="Hipervnculo"/>
            <w:rFonts w:cs="Arial"/>
            <w:b/>
            <w:sz w:val="20"/>
            <w:szCs w:val="20"/>
          </w:rPr>
          <w:t>MI00</w:t>
        </w:r>
        <w:r w:rsidR="0043592C">
          <w:rPr>
            <w:rStyle w:val="Hipervnculo"/>
            <w:rFonts w:cs="Arial"/>
            <w:b/>
            <w:sz w:val="20"/>
            <w:szCs w:val="20"/>
          </w:rPr>
          <w:t>50</w:t>
        </w:r>
        <w:r w:rsidRPr="00E517C0">
          <w:rPr>
            <w:rStyle w:val="Hipervnculo"/>
            <w:rFonts w:cs="Arial"/>
            <w:b/>
            <w:sz w:val="20"/>
            <w:szCs w:val="20"/>
          </w:rPr>
          <w:t xml:space="preserve"> &lt;</w:t>
        </w:r>
        <w:r w:rsidR="009A3280">
          <w:rPr>
            <w:rStyle w:val="Hipervnculo"/>
            <w:rFonts w:cs="Arial"/>
            <w:b/>
            <w:sz w:val="20"/>
            <w:szCs w:val="20"/>
          </w:rPr>
          <w:t>Diferencia de Cable al Capturar Carretes</w:t>
        </w:r>
        <w:r w:rsidRPr="00E517C0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FB397D" w:rsidRDefault="00FB397D" w:rsidP="00FB397D">
      <w:pPr>
        <w:pStyle w:val="Prrafodelista"/>
        <w:numPr>
          <w:ilvl w:val="2"/>
          <w:numId w:val="25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FB397D" w:rsidRPr="00E517C0" w:rsidRDefault="00FB397D" w:rsidP="00FB397D">
      <w:pPr>
        <w:pStyle w:val="Prrafodelista"/>
        <w:numPr>
          <w:ilvl w:val="3"/>
          <w:numId w:val="25"/>
        </w:numPr>
        <w:ind w:left="2410" w:hanging="850"/>
        <w:rPr>
          <w:rFonts w:cs="Arial"/>
          <w:sz w:val="20"/>
          <w:szCs w:val="20"/>
        </w:rPr>
      </w:pPr>
      <w:r w:rsidRPr="00E517C0">
        <w:rPr>
          <w:rFonts w:cs="Arial"/>
          <w:sz w:val="20"/>
          <w:szCs w:val="20"/>
        </w:rPr>
        <w:t xml:space="preserve">El sistema continúa en el </w:t>
      </w:r>
      <w:hyperlink w:anchor="paso14_3" w:history="1">
        <w:r w:rsidRPr="008E5416">
          <w:rPr>
            <w:rStyle w:val="Hipervnculo"/>
            <w:rFonts w:cs="Arial"/>
            <w:b/>
            <w:sz w:val="20"/>
            <w:szCs w:val="20"/>
          </w:rPr>
          <w:t>paso 1</w:t>
        </w:r>
        <w:r w:rsidR="00C14380">
          <w:rPr>
            <w:rStyle w:val="Hipervnculo"/>
            <w:rFonts w:cs="Arial"/>
            <w:b/>
            <w:sz w:val="20"/>
            <w:szCs w:val="20"/>
          </w:rPr>
          <w:t>5</w:t>
        </w:r>
        <w:r w:rsidRPr="008E5416">
          <w:rPr>
            <w:rStyle w:val="Hipervnculo"/>
            <w:rFonts w:cs="Arial"/>
            <w:b/>
            <w:sz w:val="20"/>
            <w:szCs w:val="20"/>
          </w:rPr>
          <w:t>.</w:t>
        </w:r>
        <w:r w:rsidR="009A3280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E517C0">
        <w:rPr>
          <w:rFonts w:cs="Arial"/>
          <w:sz w:val="20"/>
          <w:szCs w:val="20"/>
        </w:rPr>
        <w:t xml:space="preserve">  del flujo básico</w:t>
      </w:r>
      <w:r>
        <w:rPr>
          <w:rFonts w:cs="Arial"/>
          <w:sz w:val="20"/>
          <w:szCs w:val="20"/>
        </w:rPr>
        <w:t xml:space="preserve"> </w:t>
      </w:r>
    </w:p>
    <w:p w:rsidR="00FB397D" w:rsidRPr="004B3D3C" w:rsidRDefault="00FB397D" w:rsidP="00FB397D">
      <w:pPr>
        <w:pStyle w:val="Prrafodelista"/>
        <w:numPr>
          <w:ilvl w:val="1"/>
          <w:numId w:val="25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t xml:space="preserve">El sistema continúa en el </w:t>
      </w:r>
      <w:hyperlink w:anchor="paso16_4" w:history="1">
        <w:r w:rsidRPr="0043592C">
          <w:rPr>
            <w:rStyle w:val="Hipervnculo"/>
            <w:b/>
            <w:sz w:val="20"/>
            <w:szCs w:val="20"/>
            <w:lang w:eastAsia="en-US"/>
          </w:rPr>
          <w:t xml:space="preserve">paso </w:t>
        </w:r>
        <w:r w:rsidR="0043592C" w:rsidRPr="0043592C">
          <w:rPr>
            <w:rStyle w:val="Hipervnculo"/>
            <w:b/>
            <w:sz w:val="20"/>
            <w:szCs w:val="20"/>
            <w:lang w:eastAsia="en-US"/>
          </w:rPr>
          <w:t>1</w:t>
        </w:r>
        <w:r w:rsidR="00C14380">
          <w:rPr>
            <w:rStyle w:val="Hipervnculo"/>
            <w:b/>
            <w:sz w:val="20"/>
            <w:szCs w:val="20"/>
            <w:lang w:eastAsia="en-US"/>
          </w:rPr>
          <w:t>7</w:t>
        </w:r>
        <w:r w:rsidR="0043592C" w:rsidRPr="0043592C">
          <w:rPr>
            <w:rStyle w:val="Hipervnculo"/>
            <w:b/>
            <w:sz w:val="20"/>
            <w:szCs w:val="20"/>
            <w:lang w:eastAsia="en-US"/>
          </w:rPr>
          <w:t>.</w:t>
        </w:r>
        <w:r w:rsidR="00BD66DC">
          <w:rPr>
            <w:rStyle w:val="Hipervnculo"/>
            <w:b/>
            <w:sz w:val="20"/>
            <w:szCs w:val="20"/>
            <w:lang w:eastAsia="en-US"/>
          </w:rPr>
          <w:t>5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FB397D" w:rsidRDefault="00FB397D" w:rsidP="00130300">
      <w:pPr>
        <w:rPr>
          <w:lang w:val="es-MX" w:eastAsia="es-MX"/>
        </w:rPr>
      </w:pPr>
    </w:p>
    <w:p w:rsidR="00C41D04" w:rsidRDefault="00C41D04" w:rsidP="00130300">
      <w:pPr>
        <w:rPr>
          <w:lang w:val="es-MX" w:eastAsia="es-MX"/>
        </w:rPr>
      </w:pPr>
    </w:p>
    <w:p w:rsidR="00C41D04" w:rsidRPr="007C1FB6" w:rsidRDefault="00C41D04" w:rsidP="00C41D04">
      <w:pPr>
        <w:pStyle w:val="Ttulo4"/>
        <w:tabs>
          <w:tab w:val="left" w:pos="993"/>
          <w:tab w:val="left" w:pos="4536"/>
        </w:tabs>
        <w:jc w:val="left"/>
      </w:pPr>
      <w:r w:rsidRPr="000C224B">
        <w:t>5.2.5.</w:t>
      </w:r>
      <w:r w:rsidR="00802157">
        <w:t>4</w:t>
      </w:r>
      <w:r>
        <w:rPr>
          <w:b w:val="0"/>
        </w:rPr>
        <w:tab/>
      </w:r>
      <w:hyperlink w:anchor="VA04r" w:history="1">
        <w:bookmarkStart w:id="93" w:name="VA04"/>
        <w:r w:rsidRPr="0080231A">
          <w:rPr>
            <w:rStyle w:val="Hipervnculo"/>
          </w:rPr>
          <w:t>VA0</w:t>
        </w:r>
        <w:r>
          <w:rPr>
            <w:rStyle w:val="Hipervnculo"/>
          </w:rPr>
          <w:t xml:space="preserve">4 </w:t>
        </w:r>
        <w:r w:rsidRPr="0080231A">
          <w:rPr>
            <w:rStyle w:val="Hipervnculo"/>
          </w:rPr>
          <w:t xml:space="preserve">Validar </w:t>
        </w:r>
        <w:r>
          <w:rPr>
            <w:rStyle w:val="Hipervnculo"/>
          </w:rPr>
          <w:t>Carretes para Material en Inventario</w:t>
        </w:r>
        <w:bookmarkEnd w:id="93"/>
        <w:r w:rsidRPr="0080231A">
          <w:rPr>
            <w:rStyle w:val="Hipervnculo"/>
          </w:rPr>
          <w:t xml:space="preserve"> </w:t>
        </w:r>
      </w:hyperlink>
      <w:r>
        <w:rPr>
          <w:rStyle w:val="Hipervnculo"/>
        </w:rPr>
        <w:t xml:space="preserve"> </w:t>
      </w:r>
    </w:p>
    <w:p w:rsidR="00C41D04" w:rsidRDefault="00C41D04" w:rsidP="00C41D04"/>
    <w:p w:rsidR="00C41D04" w:rsidRDefault="00C41D04" w:rsidP="00C41D04">
      <w:pPr>
        <w:pStyle w:val="Prrafodelista"/>
        <w:numPr>
          <w:ilvl w:val="0"/>
          <w:numId w:val="2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valida que exista por lo menos un carrete para cada material tipo cable en inventario:</w:t>
      </w:r>
    </w:p>
    <w:p w:rsidR="00C41D04" w:rsidRDefault="00C41D04" w:rsidP="00C41D04">
      <w:pPr>
        <w:pStyle w:val="Prrafodelista"/>
        <w:numPr>
          <w:ilvl w:val="1"/>
          <w:numId w:val="2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actor no proporciona por lo menos un carrete para cada material tipo cable contenido en el inventario</w:t>
      </w:r>
      <w:r w:rsidRPr="00E517C0">
        <w:rPr>
          <w:rFonts w:cs="Arial"/>
          <w:sz w:val="20"/>
          <w:szCs w:val="20"/>
        </w:rPr>
        <w:t xml:space="preserve">&gt;, el sistema presenta el mensaje </w:t>
      </w:r>
      <w:hyperlink r:id="rId37" w:anchor="MI0051" w:history="1">
        <w:r w:rsidRPr="00E517C0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51</w:t>
        </w:r>
        <w:r w:rsidRPr="00E517C0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Carrete de Cable Faltante</w:t>
        </w:r>
        <w:r w:rsidRPr="00E517C0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C41D04" w:rsidRDefault="00C41D04" w:rsidP="00C41D04">
      <w:pPr>
        <w:pStyle w:val="Prrafodelista"/>
        <w:numPr>
          <w:ilvl w:val="2"/>
          <w:numId w:val="26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C41D04" w:rsidRPr="00E517C0" w:rsidRDefault="00C41D04" w:rsidP="00C41D04">
      <w:pPr>
        <w:pStyle w:val="Prrafodelista"/>
        <w:numPr>
          <w:ilvl w:val="3"/>
          <w:numId w:val="26"/>
        </w:numPr>
        <w:ind w:left="2410" w:hanging="850"/>
        <w:rPr>
          <w:rFonts w:cs="Arial"/>
          <w:sz w:val="20"/>
          <w:szCs w:val="20"/>
        </w:rPr>
      </w:pPr>
      <w:r w:rsidRPr="00E517C0">
        <w:rPr>
          <w:rFonts w:cs="Arial"/>
          <w:sz w:val="20"/>
          <w:szCs w:val="20"/>
        </w:rPr>
        <w:t xml:space="preserve">El sistema continúa en el </w:t>
      </w:r>
      <w:hyperlink w:anchor="paso8" w:history="1">
        <w:r w:rsidRPr="00802157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802157" w:rsidRPr="00802157">
          <w:rPr>
            <w:rStyle w:val="Hipervnculo"/>
            <w:rFonts w:cs="Arial"/>
            <w:b/>
            <w:sz w:val="20"/>
            <w:szCs w:val="20"/>
          </w:rPr>
          <w:t>10</w:t>
        </w:r>
        <w:r w:rsidRPr="00802157">
          <w:rPr>
            <w:rStyle w:val="Hipervnculo"/>
            <w:rFonts w:cs="Arial"/>
            <w:sz w:val="20"/>
            <w:szCs w:val="20"/>
          </w:rPr>
          <w:t xml:space="preserve"> </w:t>
        </w:r>
      </w:hyperlink>
      <w:r w:rsidRPr="00E517C0"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 xml:space="preserve"> </w:t>
      </w:r>
    </w:p>
    <w:p w:rsidR="00C41D04" w:rsidRPr="004B3D3C" w:rsidRDefault="00C41D04" w:rsidP="00C41D04">
      <w:pPr>
        <w:pStyle w:val="Prrafodelista"/>
        <w:numPr>
          <w:ilvl w:val="1"/>
          <w:numId w:val="26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t xml:space="preserve">El sistema continúa en el </w:t>
      </w:r>
      <w:hyperlink w:anchor="paso16_2" w:history="1">
        <w:r w:rsidRPr="0043592C">
          <w:rPr>
            <w:rStyle w:val="Hipervnculo"/>
            <w:b/>
            <w:sz w:val="20"/>
            <w:szCs w:val="20"/>
            <w:lang w:eastAsia="en-US"/>
          </w:rPr>
          <w:t>paso 1</w:t>
        </w:r>
        <w:r w:rsidR="00C14380">
          <w:rPr>
            <w:rStyle w:val="Hipervnculo"/>
            <w:b/>
            <w:sz w:val="20"/>
            <w:szCs w:val="20"/>
            <w:lang w:eastAsia="en-US"/>
          </w:rPr>
          <w:t>7</w:t>
        </w:r>
        <w:r w:rsidRPr="0043592C">
          <w:rPr>
            <w:rStyle w:val="Hipervnculo"/>
            <w:b/>
            <w:sz w:val="20"/>
            <w:szCs w:val="20"/>
            <w:lang w:eastAsia="en-US"/>
          </w:rPr>
          <w:t>.</w:t>
        </w:r>
        <w:r w:rsidR="00C66AD0">
          <w:rPr>
            <w:rStyle w:val="Hipervnculo"/>
            <w:b/>
            <w:sz w:val="20"/>
            <w:szCs w:val="20"/>
            <w:lang w:eastAsia="en-US"/>
          </w:rPr>
          <w:t>3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C41D04" w:rsidRDefault="00C41D04" w:rsidP="00130300">
      <w:pPr>
        <w:rPr>
          <w:lang w:val="es-MX" w:eastAsia="es-MX"/>
        </w:rPr>
      </w:pPr>
    </w:p>
    <w:p w:rsidR="00D12E1E" w:rsidRDefault="00D12E1E" w:rsidP="00130300">
      <w:pPr>
        <w:rPr>
          <w:lang w:val="es-MX" w:eastAsia="es-MX"/>
        </w:rPr>
      </w:pPr>
    </w:p>
    <w:p w:rsidR="000C7C9A" w:rsidRPr="007C1FB6" w:rsidRDefault="000C7C9A" w:rsidP="000C7C9A">
      <w:pPr>
        <w:pStyle w:val="Ttulo4"/>
        <w:tabs>
          <w:tab w:val="left" w:pos="993"/>
          <w:tab w:val="left" w:pos="4536"/>
        </w:tabs>
        <w:jc w:val="left"/>
      </w:pPr>
      <w:r w:rsidRPr="000C224B">
        <w:t>5.2.5.</w:t>
      </w:r>
      <w:r>
        <w:t>5</w:t>
      </w:r>
      <w:r>
        <w:rPr>
          <w:b w:val="0"/>
        </w:rPr>
        <w:tab/>
      </w:r>
      <w:hyperlink w:anchor="VA05r" w:history="1">
        <w:bookmarkStart w:id="94" w:name="VA05"/>
        <w:r w:rsidRPr="0080231A">
          <w:rPr>
            <w:rStyle w:val="Hipervnculo"/>
          </w:rPr>
          <w:t>VA0</w:t>
        </w:r>
        <w:r w:rsidR="00C66AD0">
          <w:rPr>
            <w:rStyle w:val="Hipervnculo"/>
          </w:rPr>
          <w:t>5</w:t>
        </w:r>
        <w:r>
          <w:rPr>
            <w:rStyle w:val="Hipervnculo"/>
          </w:rPr>
          <w:t xml:space="preserve"> </w:t>
        </w:r>
        <w:r w:rsidRPr="0080231A">
          <w:rPr>
            <w:rStyle w:val="Hipervnculo"/>
          </w:rPr>
          <w:t xml:space="preserve">Validar </w:t>
        </w:r>
        <w:r>
          <w:rPr>
            <w:rStyle w:val="Hipervnculo"/>
          </w:rPr>
          <w:t>Carretes para Cable de Recarga</w:t>
        </w:r>
        <w:bookmarkEnd w:id="94"/>
        <w:r w:rsidRPr="0080231A">
          <w:rPr>
            <w:rStyle w:val="Hipervnculo"/>
          </w:rPr>
          <w:t xml:space="preserve"> </w:t>
        </w:r>
      </w:hyperlink>
      <w:r>
        <w:rPr>
          <w:rStyle w:val="Hipervnculo"/>
        </w:rPr>
        <w:t xml:space="preserve"> </w:t>
      </w:r>
    </w:p>
    <w:p w:rsidR="000C7C9A" w:rsidRDefault="000C7C9A" w:rsidP="000C7C9A"/>
    <w:p w:rsidR="000C7C9A" w:rsidRDefault="000C7C9A" w:rsidP="00C66AD0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la cantidad de metros de cable en los carretes corresponda con la cantidad de material en </w:t>
      </w:r>
      <w:r w:rsidR="00D12E1E">
        <w:rPr>
          <w:rFonts w:cs="Arial"/>
          <w:sz w:val="20"/>
          <w:szCs w:val="20"/>
        </w:rPr>
        <w:t>la recarga</w:t>
      </w:r>
      <w:r>
        <w:rPr>
          <w:rFonts w:cs="Arial"/>
          <w:sz w:val="20"/>
          <w:szCs w:val="20"/>
        </w:rPr>
        <w:t>:</w:t>
      </w:r>
    </w:p>
    <w:p w:rsidR="000C7C9A" w:rsidRDefault="000C7C9A" w:rsidP="00C66AD0">
      <w:pPr>
        <w:pStyle w:val="Prrafodelista"/>
        <w:numPr>
          <w:ilvl w:val="1"/>
          <w:numId w:val="27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&lt;la cantidad de metros de cable contenida en los carretes proporcionados por el actor,  no es mayor o menor a la cantidad </w:t>
      </w:r>
      <w:r w:rsidR="00D12E1E">
        <w:rPr>
          <w:rFonts w:cs="Arial"/>
          <w:sz w:val="20"/>
          <w:szCs w:val="20"/>
        </w:rPr>
        <w:t>entregada en la requisición de tipo recarga,</w:t>
      </w:r>
      <w:r>
        <w:rPr>
          <w:rFonts w:cs="Arial"/>
          <w:sz w:val="20"/>
          <w:szCs w:val="20"/>
        </w:rPr>
        <w:t xml:space="preserve"> de acuerdo a la </w:t>
      </w:r>
      <w:r>
        <w:rPr>
          <w:rFonts w:cs="Arial"/>
          <w:sz w:val="20"/>
          <w:szCs w:val="20"/>
          <w:lang w:eastAsia="en-US"/>
        </w:rPr>
        <w:t>d</w:t>
      </w:r>
      <w:r w:rsidRPr="00EE0A72">
        <w:rPr>
          <w:rFonts w:cs="Arial"/>
          <w:sz w:val="20"/>
          <w:szCs w:val="20"/>
          <w:lang w:eastAsia="en-US"/>
        </w:rPr>
        <w:t>iferencia permitida  de metros de cable en carretes respecto a</w:t>
      </w:r>
      <w:r>
        <w:rPr>
          <w:rFonts w:cs="Arial"/>
          <w:sz w:val="20"/>
          <w:szCs w:val="20"/>
          <w:lang w:eastAsia="en-US"/>
        </w:rPr>
        <w:t xml:space="preserve"> </w:t>
      </w:r>
      <w:r w:rsidRPr="00EE0A72">
        <w:rPr>
          <w:rFonts w:cs="Arial"/>
          <w:sz w:val="20"/>
          <w:szCs w:val="20"/>
          <w:lang w:eastAsia="en-US"/>
        </w:rPr>
        <w:t>cantidad de material en inventario</w:t>
      </w:r>
      <w:r w:rsidRPr="00E517C0">
        <w:rPr>
          <w:rFonts w:cs="Arial"/>
          <w:sz w:val="20"/>
          <w:szCs w:val="20"/>
        </w:rPr>
        <w:t xml:space="preserve">&gt;, el sistema presenta el mensaje </w:t>
      </w:r>
      <w:hyperlink r:id="rId38" w:anchor="MI0050" w:history="1">
        <w:r w:rsidRPr="00E517C0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50</w:t>
        </w:r>
        <w:r w:rsidRPr="00E517C0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Diferencia de Cable al Capturar Carretes</w:t>
        </w:r>
        <w:r w:rsidRPr="00E517C0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0C7C9A" w:rsidRDefault="000C7C9A" w:rsidP="00C66AD0">
      <w:pPr>
        <w:pStyle w:val="Prrafodelista"/>
        <w:numPr>
          <w:ilvl w:val="2"/>
          <w:numId w:val="27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0C7C9A" w:rsidRPr="00E517C0" w:rsidRDefault="000C7C9A" w:rsidP="00C66AD0">
      <w:pPr>
        <w:pStyle w:val="Prrafodelista"/>
        <w:numPr>
          <w:ilvl w:val="3"/>
          <w:numId w:val="27"/>
        </w:numPr>
        <w:ind w:left="2410" w:hanging="850"/>
        <w:rPr>
          <w:rFonts w:cs="Arial"/>
          <w:sz w:val="20"/>
          <w:szCs w:val="20"/>
        </w:rPr>
      </w:pPr>
      <w:r w:rsidRPr="00E517C0">
        <w:rPr>
          <w:rFonts w:cs="Arial"/>
          <w:sz w:val="20"/>
          <w:szCs w:val="20"/>
        </w:rPr>
        <w:t xml:space="preserve">El sistema continúa en el </w:t>
      </w:r>
      <w:hyperlink w:anchor="paso14_3" w:history="1">
        <w:r w:rsidRPr="008E5416">
          <w:rPr>
            <w:rStyle w:val="Hipervnculo"/>
            <w:rFonts w:cs="Arial"/>
            <w:b/>
            <w:sz w:val="20"/>
            <w:szCs w:val="20"/>
          </w:rPr>
          <w:t>paso 1</w:t>
        </w:r>
        <w:r w:rsidR="00C14380">
          <w:rPr>
            <w:rStyle w:val="Hipervnculo"/>
            <w:rFonts w:cs="Arial"/>
            <w:b/>
            <w:sz w:val="20"/>
            <w:szCs w:val="20"/>
          </w:rPr>
          <w:t>5</w:t>
        </w:r>
        <w:r w:rsidRPr="008E5416">
          <w:rPr>
            <w:rStyle w:val="Hipervnculo"/>
            <w:rFonts w:cs="Arial"/>
            <w:b/>
            <w:sz w:val="20"/>
            <w:szCs w:val="20"/>
          </w:rPr>
          <w:t>.</w:t>
        </w:r>
        <w:r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E517C0">
        <w:rPr>
          <w:rFonts w:cs="Arial"/>
          <w:sz w:val="20"/>
          <w:szCs w:val="20"/>
        </w:rPr>
        <w:t xml:space="preserve">  del flujo básico</w:t>
      </w:r>
      <w:r>
        <w:rPr>
          <w:rFonts w:cs="Arial"/>
          <w:sz w:val="20"/>
          <w:szCs w:val="20"/>
        </w:rPr>
        <w:t xml:space="preserve"> </w:t>
      </w:r>
    </w:p>
    <w:p w:rsidR="000C7C9A" w:rsidRPr="004B3D3C" w:rsidRDefault="000C7C9A" w:rsidP="00C66AD0">
      <w:pPr>
        <w:pStyle w:val="Prrafodelista"/>
        <w:numPr>
          <w:ilvl w:val="1"/>
          <w:numId w:val="27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t xml:space="preserve">El sistema continúa en el </w:t>
      </w:r>
      <w:hyperlink w:anchor="paso16_4" w:history="1">
        <w:r w:rsidRPr="0043592C">
          <w:rPr>
            <w:rStyle w:val="Hipervnculo"/>
            <w:b/>
            <w:sz w:val="20"/>
            <w:szCs w:val="20"/>
            <w:lang w:eastAsia="en-US"/>
          </w:rPr>
          <w:t>paso 1</w:t>
        </w:r>
        <w:r w:rsidR="00C14380">
          <w:rPr>
            <w:rStyle w:val="Hipervnculo"/>
            <w:b/>
            <w:sz w:val="20"/>
            <w:szCs w:val="20"/>
            <w:lang w:eastAsia="en-US"/>
          </w:rPr>
          <w:t>7</w:t>
        </w:r>
        <w:r w:rsidRPr="0043592C">
          <w:rPr>
            <w:rStyle w:val="Hipervnculo"/>
            <w:b/>
            <w:sz w:val="20"/>
            <w:szCs w:val="20"/>
            <w:lang w:eastAsia="en-US"/>
          </w:rPr>
          <w:t>.</w:t>
        </w:r>
        <w:r w:rsidR="00D12E1E">
          <w:rPr>
            <w:rStyle w:val="Hipervnculo"/>
            <w:b/>
            <w:sz w:val="20"/>
            <w:szCs w:val="20"/>
            <w:lang w:eastAsia="en-US"/>
          </w:rPr>
          <w:t>5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0C7C9A" w:rsidRDefault="000C7C9A" w:rsidP="000C7C9A">
      <w:pPr>
        <w:rPr>
          <w:lang w:val="es-MX" w:eastAsia="es-MX"/>
        </w:rPr>
      </w:pPr>
    </w:p>
    <w:p w:rsidR="000C7C9A" w:rsidRDefault="000C7C9A" w:rsidP="000C7C9A">
      <w:pPr>
        <w:rPr>
          <w:lang w:val="es-MX" w:eastAsia="es-MX"/>
        </w:rPr>
      </w:pPr>
    </w:p>
    <w:p w:rsidR="000C7C9A" w:rsidRPr="007C1FB6" w:rsidRDefault="000C7C9A" w:rsidP="000C7C9A">
      <w:pPr>
        <w:pStyle w:val="Ttulo4"/>
        <w:tabs>
          <w:tab w:val="left" w:pos="993"/>
          <w:tab w:val="left" w:pos="4536"/>
        </w:tabs>
        <w:jc w:val="left"/>
      </w:pPr>
      <w:bookmarkStart w:id="95" w:name="_5.2.5.6_VA06_Validar"/>
      <w:bookmarkEnd w:id="95"/>
      <w:r w:rsidRPr="000C224B">
        <w:t>5.2.5.</w:t>
      </w:r>
      <w:r>
        <w:t>6</w:t>
      </w:r>
      <w:r>
        <w:rPr>
          <w:b w:val="0"/>
        </w:rPr>
        <w:tab/>
      </w:r>
      <w:hyperlink w:anchor="VA06r" w:history="1">
        <w:bookmarkStart w:id="96" w:name="VA06"/>
        <w:r w:rsidRPr="0080231A">
          <w:rPr>
            <w:rStyle w:val="Hipervnculo"/>
          </w:rPr>
          <w:t>VA0</w:t>
        </w:r>
        <w:r w:rsidR="00C66AD0">
          <w:rPr>
            <w:rStyle w:val="Hipervnculo"/>
          </w:rPr>
          <w:t>6</w:t>
        </w:r>
        <w:r>
          <w:rPr>
            <w:rStyle w:val="Hipervnculo"/>
          </w:rPr>
          <w:t xml:space="preserve"> </w:t>
        </w:r>
        <w:r w:rsidRPr="0080231A">
          <w:rPr>
            <w:rStyle w:val="Hipervnculo"/>
          </w:rPr>
          <w:t xml:space="preserve">Validar </w:t>
        </w:r>
        <w:r>
          <w:rPr>
            <w:rStyle w:val="Hipervnculo"/>
          </w:rPr>
          <w:t>Carretes para Material de Recarga</w:t>
        </w:r>
        <w:bookmarkEnd w:id="96"/>
        <w:r w:rsidRPr="0080231A">
          <w:rPr>
            <w:rStyle w:val="Hipervnculo"/>
          </w:rPr>
          <w:t xml:space="preserve"> </w:t>
        </w:r>
      </w:hyperlink>
      <w:r>
        <w:rPr>
          <w:rStyle w:val="Hipervnculo"/>
        </w:rPr>
        <w:t xml:space="preserve"> </w:t>
      </w:r>
    </w:p>
    <w:p w:rsidR="000C7C9A" w:rsidRDefault="000C7C9A" w:rsidP="000C7C9A"/>
    <w:p w:rsidR="000C7C9A" w:rsidRDefault="000C7C9A" w:rsidP="00C66AD0">
      <w:pPr>
        <w:pStyle w:val="Prrafodelista"/>
        <w:numPr>
          <w:ilvl w:val="0"/>
          <w:numId w:val="2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valida que exista por lo menos un carrete </w:t>
      </w:r>
      <w:r w:rsidR="00C66AD0">
        <w:rPr>
          <w:rFonts w:cs="Arial"/>
          <w:sz w:val="20"/>
          <w:szCs w:val="20"/>
        </w:rPr>
        <w:t>para cada material tipo cable incluido en la recarga</w:t>
      </w:r>
      <w:r>
        <w:rPr>
          <w:rFonts w:cs="Arial"/>
          <w:sz w:val="20"/>
          <w:szCs w:val="20"/>
        </w:rPr>
        <w:t>:</w:t>
      </w:r>
    </w:p>
    <w:p w:rsidR="000C7C9A" w:rsidRDefault="000C7C9A" w:rsidP="00C66AD0">
      <w:pPr>
        <w:pStyle w:val="Prrafodelista"/>
        <w:numPr>
          <w:ilvl w:val="1"/>
          <w:numId w:val="28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no proporciona por lo menos un carrete para cada material tipo cable contenido </w:t>
      </w:r>
      <w:r w:rsidR="00C66AD0">
        <w:rPr>
          <w:rFonts w:cs="Arial"/>
          <w:sz w:val="20"/>
          <w:szCs w:val="20"/>
        </w:rPr>
        <w:t>en la recarga</w:t>
      </w:r>
      <w:r w:rsidR="007158A4">
        <w:rPr>
          <w:rFonts w:cs="Arial"/>
          <w:sz w:val="20"/>
          <w:szCs w:val="20"/>
        </w:rPr>
        <w:t>, y cuya cantidad entregada sea mayor a cero</w:t>
      </w:r>
      <w:r w:rsidRPr="00E517C0">
        <w:rPr>
          <w:rFonts w:cs="Arial"/>
          <w:sz w:val="20"/>
          <w:szCs w:val="20"/>
        </w:rPr>
        <w:t xml:space="preserve">&gt;, el sistema presenta el mensaje </w:t>
      </w:r>
      <w:hyperlink r:id="rId39" w:anchor="MI0051" w:history="1">
        <w:r w:rsidRPr="00E517C0">
          <w:rPr>
            <w:rStyle w:val="Hipervnculo"/>
            <w:rFonts w:cs="Arial"/>
            <w:b/>
            <w:sz w:val="20"/>
            <w:szCs w:val="20"/>
          </w:rPr>
          <w:t>MI00</w:t>
        </w:r>
        <w:r>
          <w:rPr>
            <w:rStyle w:val="Hipervnculo"/>
            <w:rFonts w:cs="Arial"/>
            <w:b/>
            <w:sz w:val="20"/>
            <w:szCs w:val="20"/>
          </w:rPr>
          <w:t>51</w:t>
        </w:r>
        <w:r w:rsidRPr="00E517C0">
          <w:rPr>
            <w:rStyle w:val="Hipervnculo"/>
            <w:rFonts w:cs="Arial"/>
            <w:b/>
            <w:sz w:val="20"/>
            <w:szCs w:val="20"/>
          </w:rPr>
          <w:t xml:space="preserve"> &lt;</w:t>
        </w:r>
        <w:r>
          <w:rPr>
            <w:rStyle w:val="Hipervnculo"/>
            <w:rFonts w:cs="Arial"/>
            <w:b/>
            <w:sz w:val="20"/>
            <w:szCs w:val="20"/>
          </w:rPr>
          <w:t>Carrete de Cable Faltante</w:t>
        </w:r>
        <w:r w:rsidRPr="00E517C0">
          <w:rPr>
            <w:rStyle w:val="Hipervnculo"/>
            <w:rFonts w:cs="Arial"/>
            <w:b/>
            <w:sz w:val="20"/>
            <w:szCs w:val="20"/>
          </w:rPr>
          <w:t>&gt;</w:t>
        </w:r>
      </w:hyperlink>
    </w:p>
    <w:p w:rsidR="000C7C9A" w:rsidRDefault="000C7C9A" w:rsidP="00C66AD0">
      <w:pPr>
        <w:pStyle w:val="Prrafodelista"/>
        <w:numPr>
          <w:ilvl w:val="2"/>
          <w:numId w:val="28"/>
        </w:numPr>
        <w:ind w:left="1560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actor selecciona la opción </w:t>
      </w:r>
      <w:r>
        <w:rPr>
          <w:rFonts w:cs="Arial"/>
          <w:b/>
          <w:sz w:val="20"/>
          <w:szCs w:val="20"/>
        </w:rPr>
        <w:t>Aceptar</w:t>
      </w:r>
      <w:r>
        <w:rPr>
          <w:rFonts w:cs="Arial"/>
          <w:sz w:val="20"/>
          <w:szCs w:val="20"/>
        </w:rPr>
        <w:t xml:space="preserve"> </w:t>
      </w:r>
    </w:p>
    <w:p w:rsidR="000C7C9A" w:rsidRPr="00E517C0" w:rsidRDefault="000C7C9A" w:rsidP="00C66AD0">
      <w:pPr>
        <w:pStyle w:val="Prrafodelista"/>
        <w:numPr>
          <w:ilvl w:val="3"/>
          <w:numId w:val="28"/>
        </w:numPr>
        <w:ind w:left="2410" w:hanging="850"/>
        <w:rPr>
          <w:rFonts w:cs="Arial"/>
          <w:sz w:val="20"/>
          <w:szCs w:val="20"/>
        </w:rPr>
      </w:pPr>
      <w:r w:rsidRPr="00E517C0">
        <w:rPr>
          <w:rFonts w:cs="Arial"/>
          <w:sz w:val="20"/>
          <w:szCs w:val="20"/>
        </w:rPr>
        <w:t xml:space="preserve">El sistema continúa en el </w:t>
      </w:r>
      <w:hyperlink w:anchor="paso8" w:history="1">
        <w:r w:rsidRPr="00802157">
          <w:rPr>
            <w:rStyle w:val="Hipervnculo"/>
            <w:rFonts w:cs="Arial"/>
            <w:b/>
            <w:sz w:val="20"/>
            <w:szCs w:val="20"/>
          </w:rPr>
          <w:t>paso 10</w:t>
        </w:r>
        <w:r w:rsidRPr="00802157">
          <w:rPr>
            <w:rStyle w:val="Hipervnculo"/>
            <w:rFonts w:cs="Arial"/>
            <w:sz w:val="20"/>
            <w:szCs w:val="20"/>
          </w:rPr>
          <w:t xml:space="preserve"> </w:t>
        </w:r>
      </w:hyperlink>
      <w:r w:rsidRPr="00E517C0">
        <w:rPr>
          <w:rFonts w:cs="Arial"/>
          <w:sz w:val="20"/>
          <w:szCs w:val="20"/>
        </w:rPr>
        <w:t xml:space="preserve"> del flujo básico</w:t>
      </w:r>
      <w:r>
        <w:rPr>
          <w:rFonts w:cs="Arial"/>
          <w:sz w:val="20"/>
          <w:szCs w:val="20"/>
        </w:rPr>
        <w:t xml:space="preserve"> </w:t>
      </w:r>
    </w:p>
    <w:p w:rsidR="000C7C9A" w:rsidRPr="004B3D3C" w:rsidRDefault="000C7C9A" w:rsidP="00C66AD0">
      <w:pPr>
        <w:pStyle w:val="Prrafodelista"/>
        <w:numPr>
          <w:ilvl w:val="1"/>
          <w:numId w:val="28"/>
        </w:numPr>
        <w:ind w:left="993"/>
        <w:rPr>
          <w:sz w:val="20"/>
          <w:szCs w:val="20"/>
          <w:lang w:eastAsia="en-US"/>
        </w:rPr>
      </w:pPr>
      <w:r w:rsidRPr="004B3D3C">
        <w:rPr>
          <w:sz w:val="20"/>
          <w:szCs w:val="20"/>
          <w:lang w:eastAsia="en-US"/>
        </w:rPr>
        <w:t xml:space="preserve">El sistema continúa en el </w:t>
      </w:r>
      <w:hyperlink w:anchor="paso16_2" w:history="1">
        <w:r w:rsidRPr="0043592C">
          <w:rPr>
            <w:rStyle w:val="Hipervnculo"/>
            <w:b/>
            <w:sz w:val="20"/>
            <w:szCs w:val="20"/>
            <w:lang w:eastAsia="en-US"/>
          </w:rPr>
          <w:t>paso 1</w:t>
        </w:r>
        <w:r w:rsidR="00C14380">
          <w:rPr>
            <w:rStyle w:val="Hipervnculo"/>
            <w:b/>
            <w:sz w:val="20"/>
            <w:szCs w:val="20"/>
            <w:lang w:eastAsia="en-US"/>
          </w:rPr>
          <w:t>7</w:t>
        </w:r>
        <w:r w:rsidRPr="0043592C">
          <w:rPr>
            <w:rStyle w:val="Hipervnculo"/>
            <w:b/>
            <w:sz w:val="20"/>
            <w:szCs w:val="20"/>
            <w:lang w:eastAsia="en-US"/>
          </w:rPr>
          <w:t>.</w:t>
        </w:r>
        <w:r w:rsidR="00C66AD0">
          <w:rPr>
            <w:rStyle w:val="Hipervnculo"/>
            <w:b/>
            <w:sz w:val="20"/>
            <w:szCs w:val="20"/>
            <w:lang w:eastAsia="en-US"/>
          </w:rPr>
          <w:t>3</w:t>
        </w:r>
      </w:hyperlink>
      <w:r w:rsidRPr="004B3D3C">
        <w:rPr>
          <w:sz w:val="20"/>
          <w:szCs w:val="20"/>
          <w:lang w:eastAsia="en-US"/>
        </w:rPr>
        <w:t xml:space="preserve"> del flujo básico</w:t>
      </w:r>
    </w:p>
    <w:p w:rsidR="000C7C9A" w:rsidRPr="00130300" w:rsidRDefault="000C7C9A" w:rsidP="00130300">
      <w:pPr>
        <w:rPr>
          <w:lang w:val="es-MX" w:eastAsia="es-MX"/>
        </w:rPr>
      </w:pPr>
    </w:p>
    <w:p w:rsidR="000C7C9A" w:rsidRPr="000C7C9A" w:rsidRDefault="000C7C9A" w:rsidP="000C7C9A">
      <w:pPr>
        <w:rPr>
          <w:lang w:val="es-MX" w:eastAsia="es-MX"/>
        </w:rPr>
      </w:pPr>
    </w:p>
    <w:p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7" w:name="_Toc316894666"/>
      <w:r>
        <w:t>6</w:t>
      </w:r>
      <w:r>
        <w:tab/>
      </w:r>
      <w:proofErr w:type="spellStart"/>
      <w:r w:rsidR="00481C4A" w:rsidRPr="007A1FC8">
        <w:t>Poscondiciones</w:t>
      </w:r>
      <w:bookmarkEnd w:id="65"/>
      <w:bookmarkEnd w:id="66"/>
      <w:bookmarkEnd w:id="97"/>
      <w:proofErr w:type="spellEnd"/>
    </w:p>
    <w:p w:rsidR="00FA72C4" w:rsidRDefault="00FA72C4" w:rsidP="00FA72C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98" w:name="_Toc264539610"/>
      <w:bookmarkStart w:id="99" w:name="_Toc316894667"/>
      <w:r>
        <w:rPr>
          <w:rFonts w:cs="Arial"/>
        </w:rPr>
        <w:t>6.1</w:t>
      </w:r>
      <w:r>
        <w:rPr>
          <w:rFonts w:cs="Arial"/>
        </w:rPr>
        <w:tab/>
      </w:r>
      <w:bookmarkEnd w:id="98"/>
      <w:r>
        <w:rPr>
          <w:rFonts w:cs="Arial"/>
        </w:rPr>
        <w:t>Generales</w:t>
      </w:r>
      <w:bookmarkEnd w:id="99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Registro</w:t>
      </w:r>
      <w:r w:rsidR="00C4257C">
        <w:rPr>
          <w:sz w:val="20"/>
          <w:szCs w:val="20"/>
        </w:rPr>
        <w:t xml:space="preserve"> de </w:t>
      </w:r>
      <w:proofErr w:type="spellStart"/>
      <w:r w:rsidR="00E517C0">
        <w:rPr>
          <w:sz w:val="20"/>
          <w:szCs w:val="20"/>
        </w:rPr>
        <w:t>CarreteCable</w:t>
      </w:r>
      <w:proofErr w:type="spellEnd"/>
    </w:p>
    <w:p w:rsidR="00C4257C" w:rsidRDefault="00A33589" w:rsidP="00FA72C4">
      <w:pPr>
        <w:pStyle w:val="Prrafodelista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</w:t>
      </w:r>
      <w:r w:rsidR="004A3E7F">
        <w:rPr>
          <w:sz w:val="20"/>
          <w:szCs w:val="20"/>
        </w:rPr>
        <w:t>egistro</w:t>
      </w:r>
      <w:r>
        <w:rPr>
          <w:sz w:val="20"/>
          <w:szCs w:val="20"/>
        </w:rPr>
        <w:t xml:space="preserve"> de</w:t>
      </w:r>
      <w:r w:rsidR="00C4257C">
        <w:rPr>
          <w:sz w:val="20"/>
          <w:szCs w:val="20"/>
        </w:rPr>
        <w:t xml:space="preserve"> </w:t>
      </w:r>
      <w:proofErr w:type="spellStart"/>
      <w:r w:rsidR="00C4257C">
        <w:rPr>
          <w:sz w:val="20"/>
          <w:szCs w:val="20"/>
        </w:rPr>
        <w:t>BitacoraActividad</w:t>
      </w:r>
      <w:proofErr w:type="spellEnd"/>
    </w:p>
    <w:p w:rsidR="00C4257C" w:rsidRPr="00FA72C4" w:rsidRDefault="00C4257C" w:rsidP="00C4257C">
      <w:pPr>
        <w:pStyle w:val="Prrafodelista"/>
        <w:ind w:left="432"/>
        <w:rPr>
          <w:sz w:val="20"/>
          <w:szCs w:val="20"/>
        </w:rPr>
      </w:pPr>
    </w:p>
    <w:p w:rsidR="00D46945" w:rsidRPr="004D45D6" w:rsidRDefault="00D46945" w:rsidP="00481C4A">
      <w:pPr>
        <w:rPr>
          <w:i/>
          <w:color w:val="0000FF"/>
          <w:sz w:val="20"/>
          <w:szCs w:val="20"/>
        </w:rPr>
      </w:pPr>
    </w:p>
    <w:p w:rsidR="00D46945" w:rsidRPr="00D46945" w:rsidRDefault="000C224B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0" w:name="_Toc316894668"/>
      <w:r>
        <w:t>7</w:t>
      </w:r>
      <w:r>
        <w:tab/>
      </w:r>
      <w:r w:rsidR="00D46945">
        <w:t>Anexos</w:t>
      </w:r>
      <w:bookmarkEnd w:id="100"/>
    </w:p>
    <w:p w:rsidR="009F6D98" w:rsidRDefault="00200213" w:rsidP="00BD66DC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  <w:bookmarkEnd w:id="0"/>
      <w:bookmarkEnd w:id="1"/>
    </w:p>
    <w:p w:rsidR="00BD66DC" w:rsidRPr="00BD66DC" w:rsidRDefault="00BD66DC" w:rsidP="00BD66DC">
      <w:pPr>
        <w:pStyle w:val="Textoindependiente"/>
        <w:rPr>
          <w:lang w:eastAsia="en-US"/>
        </w:rPr>
      </w:pPr>
    </w:p>
    <w:p w:rsidR="005334F4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1" w:name="_Toc316894669"/>
      <w:bookmarkStart w:id="102" w:name="_Toc207014958"/>
      <w:bookmarkStart w:id="103" w:name="_Toc207088193"/>
      <w:r>
        <w:t>8</w:t>
      </w:r>
      <w:r>
        <w:tab/>
      </w:r>
      <w:r w:rsidR="00160034">
        <w:t>Diagramas</w:t>
      </w:r>
      <w:bookmarkEnd w:id="101"/>
    </w:p>
    <w:p w:rsidR="009425B8" w:rsidRPr="006F21B8" w:rsidRDefault="009425B8" w:rsidP="009425B8">
      <w:pPr>
        <w:rPr>
          <w:sz w:val="20"/>
          <w:szCs w:val="20"/>
          <w:lang w:val="es-MX" w:eastAsia="es-MX"/>
        </w:rPr>
      </w:pPr>
      <w:r w:rsidRPr="006F21B8">
        <w:rPr>
          <w:sz w:val="20"/>
          <w:szCs w:val="20"/>
          <w:lang w:val="es-MX" w:eastAsia="es-MX"/>
        </w:rPr>
        <w:t xml:space="preserve">El diagrama de clases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</w:t>
      </w:r>
      <w:proofErr w:type="spellStart"/>
      <w:r w:rsidRPr="006F21B8">
        <w:rPr>
          <w:sz w:val="20"/>
          <w:szCs w:val="20"/>
          <w:lang w:val="es-MX" w:eastAsia="es-MX"/>
        </w:rPr>
        <w:t>Logical</w:t>
      </w:r>
      <w:proofErr w:type="spellEnd"/>
      <w:r w:rsidRPr="006F21B8">
        <w:rPr>
          <w:sz w:val="20"/>
          <w:szCs w:val="20"/>
          <w:lang w:val="es-MX" w:eastAsia="es-MX"/>
        </w:rPr>
        <w:t xml:space="preserve"> View\</w:t>
      </w:r>
      <w:r w:rsidRPr="006F21B8">
        <w:rPr>
          <w:sz w:val="20"/>
          <w:szCs w:val="20"/>
        </w:rPr>
        <w:t xml:space="preserve"> </w:t>
      </w:r>
      <w:r w:rsidR="00FA72C4">
        <w:rPr>
          <w:sz w:val="20"/>
          <w:szCs w:val="20"/>
          <w:lang w:val="es-MX" w:eastAsia="es-MX"/>
        </w:rPr>
        <w:t>Clases\CL_MOV\DCL_MOV\DCL</w:t>
      </w:r>
      <w:r w:rsidR="00111DE6">
        <w:rPr>
          <w:sz w:val="20"/>
          <w:szCs w:val="20"/>
          <w:lang w:val="es-MX" w:eastAsia="es-MX"/>
        </w:rPr>
        <w:t>CUMEGMOV2</w:t>
      </w:r>
      <w:r w:rsidR="00C4257C">
        <w:rPr>
          <w:sz w:val="20"/>
          <w:szCs w:val="20"/>
          <w:lang w:val="es-MX" w:eastAsia="es-MX"/>
        </w:rPr>
        <w:t>3</w:t>
      </w:r>
    </w:p>
    <w:p w:rsidR="009425B8" w:rsidRPr="006F21B8" w:rsidRDefault="009425B8" w:rsidP="009425B8">
      <w:pPr>
        <w:ind w:left="-993"/>
        <w:rPr>
          <w:sz w:val="20"/>
          <w:szCs w:val="20"/>
          <w:lang w:val="es-MX" w:eastAsia="es-MX"/>
        </w:rPr>
      </w:pPr>
    </w:p>
    <w:p w:rsidR="00BF558E" w:rsidRDefault="009425B8">
      <w:r w:rsidRPr="006F21B8">
        <w:rPr>
          <w:sz w:val="20"/>
          <w:szCs w:val="20"/>
          <w:lang w:val="es-MX" w:eastAsia="es-MX"/>
        </w:rPr>
        <w:t xml:space="preserve">El diagrama de secuencia se encuentra en el proyecto de modelo </w:t>
      </w:r>
      <w:proofErr w:type="spellStart"/>
      <w:r w:rsidRPr="006F21B8">
        <w:rPr>
          <w:sz w:val="20"/>
          <w:szCs w:val="20"/>
          <w:lang w:val="es-MX" w:eastAsia="es-MX"/>
        </w:rPr>
        <w:t>pryMovil_MEGACABLE</w:t>
      </w:r>
      <w:proofErr w:type="spellEnd"/>
      <w:r w:rsidRPr="006F21B8">
        <w:rPr>
          <w:sz w:val="20"/>
          <w:szCs w:val="20"/>
          <w:lang w:val="es-MX" w:eastAsia="es-MX"/>
        </w:rPr>
        <w:t>\Use Case View\</w:t>
      </w:r>
      <w:r w:rsidRPr="006F21B8">
        <w:rPr>
          <w:sz w:val="20"/>
          <w:szCs w:val="20"/>
        </w:rPr>
        <w:t>Casos de Uso\</w:t>
      </w:r>
      <w:r w:rsidR="00FA72C4">
        <w:rPr>
          <w:sz w:val="20"/>
          <w:szCs w:val="20"/>
          <w:lang w:val="es-MX" w:eastAsia="es-MX"/>
        </w:rPr>
        <w:t>CU_MOV</w:t>
      </w:r>
      <w:r w:rsidRPr="006F21B8">
        <w:rPr>
          <w:sz w:val="20"/>
          <w:szCs w:val="20"/>
          <w:lang w:val="es-MX" w:eastAsia="es-MX"/>
        </w:rPr>
        <w:t>\</w:t>
      </w:r>
      <w:r w:rsidR="00111DE6">
        <w:rPr>
          <w:sz w:val="20"/>
          <w:szCs w:val="20"/>
          <w:lang w:val="es-MX" w:eastAsia="es-MX"/>
        </w:rPr>
        <w:t>Capturar Carretes Cable</w:t>
      </w:r>
      <w:r w:rsidR="00FA72C4">
        <w:rPr>
          <w:sz w:val="20"/>
          <w:szCs w:val="20"/>
          <w:lang w:val="es-MX" w:eastAsia="es-MX"/>
        </w:rPr>
        <w:t>\DS</w:t>
      </w:r>
      <w:r w:rsidR="00111DE6">
        <w:rPr>
          <w:sz w:val="20"/>
          <w:szCs w:val="20"/>
          <w:lang w:val="es-MX" w:eastAsia="es-MX"/>
        </w:rPr>
        <w:t>CUMEGMOV2</w:t>
      </w:r>
      <w:r w:rsidR="00C4257C">
        <w:rPr>
          <w:sz w:val="20"/>
          <w:szCs w:val="20"/>
          <w:lang w:val="es-MX" w:eastAsia="es-MX"/>
        </w:rPr>
        <w:t>3</w:t>
      </w:r>
    </w:p>
    <w:p w:rsidR="00BD66DC" w:rsidRDefault="00BD66DC" w:rsidP="002E2987"/>
    <w:p w:rsidR="00BD66DC" w:rsidRDefault="00BD66DC" w:rsidP="002E2987"/>
    <w:p w:rsidR="002A12F5" w:rsidRDefault="002A12F5">
      <w:pPr>
        <w:rPr>
          <w:rFonts w:cs="Arial"/>
          <w:b/>
          <w:bCs/>
          <w:lang w:val="es-MX" w:eastAsia="es-MX"/>
        </w:rPr>
      </w:pPr>
      <w:r>
        <w:br w:type="page"/>
      </w:r>
    </w:p>
    <w:p w:rsidR="00160034" w:rsidRPr="002E2987" w:rsidRDefault="000C224B" w:rsidP="002E2987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4" w:name="_Toc316894670"/>
      <w:r>
        <w:lastRenderedPageBreak/>
        <w:t>9</w:t>
      </w:r>
      <w:r>
        <w:tab/>
      </w:r>
      <w:r w:rsidR="00160034">
        <w:t>Propuesta de Pantallas</w:t>
      </w:r>
      <w:bookmarkEnd w:id="104"/>
    </w:p>
    <w:p w:rsidR="00200213" w:rsidRDefault="00200213" w:rsidP="00160034">
      <w:pPr>
        <w:rPr>
          <w:lang w:val="es-MX" w:eastAsia="es-MX"/>
        </w:rPr>
      </w:pPr>
    </w:p>
    <w:p w:rsidR="00200213" w:rsidRDefault="00200213" w:rsidP="00200213">
      <w:pPr>
        <w:jc w:val="center"/>
        <w:rPr>
          <w:lang w:val="es-MX" w:eastAsia="es-MX"/>
        </w:rPr>
      </w:pPr>
    </w:p>
    <w:p w:rsidR="00111DE6" w:rsidRDefault="00611A3C" w:rsidP="00111DE6">
      <w:pPr>
        <w:jc w:val="center"/>
      </w:pPr>
      <w:r>
        <w:object w:dxaOrig="5186" w:dyaOrig="79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5pt;height:399pt" o:ole="">
            <v:imagedata r:id="rId40" o:title=""/>
          </v:shape>
          <o:OLEObject Type="Embed" ProgID="Visio.Drawing.11" ShapeID="_x0000_i1025" DrawAspect="Content" ObjectID="_1390833240" r:id="rId41"/>
        </w:object>
      </w:r>
    </w:p>
    <w:p w:rsidR="00111DE6" w:rsidRDefault="00111DE6" w:rsidP="00111DE6">
      <w:pPr>
        <w:jc w:val="center"/>
      </w:pPr>
    </w:p>
    <w:p w:rsidR="00111DE6" w:rsidRDefault="00111DE6" w:rsidP="00111DE6">
      <w:pPr>
        <w:jc w:val="center"/>
      </w:pPr>
    </w:p>
    <w:p w:rsidR="00200213" w:rsidRDefault="00200213" w:rsidP="00111DE6">
      <w:pPr>
        <w:jc w:val="center"/>
        <w:rPr>
          <w:lang w:val="es-MX" w:eastAsia="es-MX"/>
        </w:rPr>
      </w:pPr>
      <w:r>
        <w:rPr>
          <w:lang w:val="es-MX" w:eastAsia="es-MX"/>
        </w:rPr>
        <w:br w:type="page"/>
      </w:r>
    </w:p>
    <w:p w:rsidR="007F4C05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05" w:name="_Toc316894671"/>
      <w:r>
        <w:lastRenderedPageBreak/>
        <w:t>10</w:t>
      </w:r>
      <w:r>
        <w:tab/>
      </w:r>
      <w:r w:rsidR="007F4C05">
        <w:t>Firmas de Aceptación</w:t>
      </w:r>
      <w:bookmarkEnd w:id="102"/>
      <w:bookmarkEnd w:id="103"/>
      <w:bookmarkEnd w:id="105"/>
    </w:p>
    <w:p w:rsidR="00200213" w:rsidRPr="005E463A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p w:rsidR="00200213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Gilberto Ochoa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 / Gerente de Ventas </w:t>
            </w:r>
            <w:proofErr w:type="spellStart"/>
            <w:r w:rsidRPr="00200213">
              <w:rPr>
                <w:i w:val="0"/>
                <w:color w:val="auto"/>
              </w:rPr>
              <w:t>Occ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50002F" w:rsidP="0050002F">
            <w:pPr>
              <w:pStyle w:val="Listaconvietas"/>
            </w:pPr>
            <w:r>
              <w:rPr>
                <w:i w:val="0"/>
                <w:color w:val="auto"/>
              </w:rPr>
              <w:t>25/08/2010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Omar Cornejo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Responsable del Proyecto/ Gerente de Atención a Clientes –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50002F" w:rsidP="0050002F">
            <w:pPr>
              <w:pStyle w:val="Listaconvietas"/>
            </w:pPr>
            <w:r>
              <w:rPr>
                <w:i w:val="0"/>
                <w:color w:val="auto"/>
              </w:rPr>
              <w:t>25/08/2010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José María Alcalá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Líder del Proyecto / Ejecutivo de Cuentas Corporativas - Amesol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50002F" w:rsidP="0050002F">
            <w:pPr>
              <w:pStyle w:val="Listaconvietas"/>
            </w:pPr>
            <w:r>
              <w:rPr>
                <w:i w:val="0"/>
                <w:color w:val="auto"/>
              </w:rPr>
              <w:t>25/08/2010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>
      <w:pPr>
        <w:pStyle w:val="Listaconvietas"/>
        <w:rPr>
          <w:i w:val="0"/>
          <w:color w:val="auto"/>
        </w:rPr>
      </w:pPr>
    </w:p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Leopoldo Padilla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Líder de Proyecto /  Ingeniero de Proyectos - </w:t>
            </w:r>
            <w:proofErr w:type="spellStart"/>
            <w:r w:rsidRPr="00200213">
              <w:rPr>
                <w:i w:val="0"/>
                <w:color w:val="auto"/>
              </w:rPr>
              <w:t>Megacable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50002F" w:rsidP="0050002F">
            <w:pPr>
              <w:pStyle w:val="Listaconvietas"/>
            </w:pPr>
            <w:r>
              <w:rPr>
                <w:i w:val="0"/>
                <w:color w:val="auto"/>
              </w:rPr>
              <w:t>25/08/2010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200213" w:rsidRPr="00200213" w:rsidRDefault="00200213" w:rsidP="00200213"/>
    <w:p w:rsidR="00200213" w:rsidRPr="00200213" w:rsidRDefault="00200213" w:rsidP="00200213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200213" w:rsidRPr="00200213" w:rsidTr="0070356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>Ana Lizza Pasindo González</w:t>
            </w:r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  <w:r w:rsidRPr="00200213">
              <w:rPr>
                <w:i w:val="0"/>
                <w:color w:val="auto"/>
              </w:rPr>
              <w:t xml:space="preserve">Analista / Departamento </w:t>
            </w:r>
            <w:proofErr w:type="spellStart"/>
            <w:r w:rsidRPr="00200213">
              <w:rPr>
                <w:i w:val="0"/>
                <w:color w:val="auto"/>
              </w:rPr>
              <w:t>Ingenieria</w:t>
            </w:r>
            <w:proofErr w:type="spellEnd"/>
            <w:r w:rsidRPr="00200213">
              <w:rPr>
                <w:i w:val="0"/>
                <w:color w:val="auto"/>
              </w:rPr>
              <w:t xml:space="preserve"> - </w:t>
            </w:r>
            <w:proofErr w:type="spellStart"/>
            <w:r w:rsidRPr="00200213">
              <w:rPr>
                <w:i w:val="0"/>
                <w:color w:val="auto"/>
              </w:rPr>
              <w:t>Amesol</w:t>
            </w:r>
            <w:proofErr w:type="spellEnd"/>
          </w:p>
        </w:tc>
      </w:tr>
      <w:tr w:rsidR="00200213" w:rsidRPr="00200213" w:rsidTr="0070356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50002F" w:rsidRDefault="0050002F" w:rsidP="0050002F">
            <w:pPr>
              <w:pStyle w:val="Listaconvietas"/>
            </w:pPr>
            <w:r>
              <w:rPr>
                <w:i w:val="0"/>
                <w:color w:val="auto"/>
              </w:rPr>
              <w:t>25/08/2010</w:t>
            </w:r>
          </w:p>
          <w:p w:rsidR="00200213" w:rsidRPr="00200213" w:rsidRDefault="00200213" w:rsidP="0070356D">
            <w:pPr>
              <w:pStyle w:val="Listaconvietas"/>
              <w:rPr>
                <w:i w:val="0"/>
                <w:color w:val="auto"/>
              </w:rPr>
            </w:pPr>
          </w:p>
        </w:tc>
      </w:tr>
    </w:tbl>
    <w:p w:rsidR="009F63D6" w:rsidRDefault="009F63D6" w:rsidP="007F60EF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42"/>
      <w:footerReference w:type="even" r:id="rId43"/>
      <w:footerReference w:type="default" r:id="rId44"/>
      <w:headerReference w:type="first" r:id="rId4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7ED1" w:rsidRDefault="00A57ED1" w:rsidP="00514F06">
      <w:pPr>
        <w:pStyle w:val="Ttulo1"/>
      </w:pPr>
      <w:r>
        <w:separator/>
      </w:r>
    </w:p>
  </w:endnote>
  <w:endnote w:type="continuationSeparator" w:id="0">
    <w:p w:rsidR="00A57ED1" w:rsidRDefault="00A57ED1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53F" w:rsidRDefault="007E053F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E053F" w:rsidRDefault="007E053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E053F" w:rsidRPr="00596B48" w:rsidTr="00B01427">
      <w:trPr>
        <w:trHeight w:val="539"/>
      </w:trPr>
      <w:tc>
        <w:tcPr>
          <w:tcW w:w="3331" w:type="dxa"/>
        </w:tcPr>
        <w:p w:rsidR="007E053F" w:rsidRPr="00596B48" w:rsidRDefault="007E053F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7E053F" w:rsidRDefault="007E053F" w:rsidP="00A75047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Megacable</w:t>
          </w:r>
          <w:proofErr w:type="spellEnd"/>
        </w:p>
        <w:p w:rsidR="007E053F" w:rsidRPr="00B01427" w:rsidRDefault="007E053F" w:rsidP="00A75047">
          <w:pPr>
            <w:pStyle w:val="Piedepgina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Comunicaciones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10</w:t>
          </w:r>
        </w:p>
      </w:tc>
      <w:tc>
        <w:tcPr>
          <w:tcW w:w="3473" w:type="dxa"/>
        </w:tcPr>
        <w:p w:rsidR="007E053F" w:rsidRPr="00596B48" w:rsidRDefault="007E053F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C5EAE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C5EAE">
            <w:rPr>
              <w:rFonts w:ascii="Arial" w:hAnsi="Arial" w:cs="Arial"/>
              <w:noProof/>
            </w:rPr>
            <w:t>12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E053F" w:rsidRPr="00596B48" w:rsidRDefault="007E053F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7ED1" w:rsidRDefault="00A57ED1" w:rsidP="00514F06">
      <w:pPr>
        <w:pStyle w:val="Ttulo1"/>
      </w:pPr>
      <w:r>
        <w:separator/>
      </w:r>
    </w:p>
  </w:footnote>
  <w:footnote w:type="continuationSeparator" w:id="0">
    <w:p w:rsidR="00A57ED1" w:rsidRDefault="00A57ED1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7E053F" w:rsidRPr="00375A5D" w:rsidTr="003E5D6F">
      <w:tc>
        <w:tcPr>
          <w:tcW w:w="4604" w:type="dxa"/>
        </w:tcPr>
        <w:p w:rsidR="007E053F" w:rsidRPr="00375A5D" w:rsidRDefault="007E053F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E053F" w:rsidRPr="00375A5D" w:rsidRDefault="007E053F" w:rsidP="00967F7E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7E053F" w:rsidRPr="00F52321" w:rsidTr="003E5D6F">
      <w:tc>
        <w:tcPr>
          <w:tcW w:w="4604" w:type="dxa"/>
        </w:tcPr>
        <w:p w:rsidR="007E053F" w:rsidRPr="00E53B63" w:rsidRDefault="007E053F" w:rsidP="006A1F98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CUMEGMOV23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CapturarCarretesCable</w:t>
          </w:r>
        </w:p>
      </w:tc>
      <w:tc>
        <w:tcPr>
          <w:tcW w:w="4893" w:type="dxa"/>
        </w:tcPr>
        <w:p w:rsidR="007E053F" w:rsidRPr="005D520D" w:rsidRDefault="007E053F" w:rsidP="00DB4B0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:25/08/2010 </w:t>
          </w:r>
        </w:p>
      </w:tc>
    </w:tr>
  </w:tbl>
  <w:p w:rsidR="007E053F" w:rsidRDefault="007E053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7E053F" w:rsidTr="003104A1">
      <w:trPr>
        <w:cantSplit/>
        <w:trHeight w:val="1412"/>
      </w:trPr>
      <w:tc>
        <w:tcPr>
          <w:tcW w:w="10114" w:type="dxa"/>
          <w:vAlign w:val="center"/>
        </w:tcPr>
        <w:p w:rsidR="007E053F" w:rsidRDefault="00A57ED1" w:rsidP="003104A1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20.3pt;margin-top:0;width:208.5pt;height:51.75pt;z-index:-251658752;mso-position-horizontal:absolute;mso-position-horizontal-relative:text;mso-position-vertical:top;mso-position-vertical-relative:text;mso-width-relative:page;mso-height-relative:page">
                <v:imagedata r:id="rId1" o:title=""/>
              </v:shape>
              <o:OLEObject Type="Embed" ProgID="PBrush" ShapeID="_x0000_s2049" DrawAspect="Content" ObjectID="_1390833241" r:id="rId2"/>
            </w:pict>
          </w:r>
          <w:r w:rsidR="007E053F">
            <w:t xml:space="preserve">                                                 </w:t>
          </w:r>
        </w:p>
        <w:p w:rsidR="007E053F" w:rsidRDefault="007E053F" w:rsidP="006C07E2">
          <w:pPr>
            <w:jc w:val="right"/>
            <w:rPr>
              <w:b/>
            </w:rPr>
          </w:pPr>
          <w:r>
            <w:rPr>
              <w:b/>
            </w:rPr>
            <w:t>MEGACABLE</w:t>
          </w:r>
        </w:p>
        <w:p w:rsidR="007E053F" w:rsidRPr="00872B53" w:rsidRDefault="007E053F" w:rsidP="006C07E2">
          <w:pPr>
            <w:jc w:val="right"/>
            <w:rPr>
              <w:b/>
            </w:rPr>
          </w:pPr>
          <w:r w:rsidRPr="00872B53">
            <w:rPr>
              <w:b/>
            </w:rPr>
            <w:t>Comunicaciones</w:t>
          </w:r>
        </w:p>
      </w:tc>
    </w:tr>
  </w:tbl>
  <w:p w:rsidR="007E053F" w:rsidRDefault="007E053F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B50866"/>
    <w:multiLevelType w:val="multilevel"/>
    <w:tmpl w:val="16260D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B8F25AE"/>
    <w:multiLevelType w:val="multilevel"/>
    <w:tmpl w:val="16260D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BE971A5"/>
    <w:multiLevelType w:val="multilevel"/>
    <w:tmpl w:val="16260D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7254F2E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3EFB747B"/>
    <w:multiLevelType w:val="multilevel"/>
    <w:tmpl w:val="16260D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50726F3B"/>
    <w:multiLevelType w:val="multilevel"/>
    <w:tmpl w:val="16260D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2"/>
  </w:num>
  <w:num w:numId="5">
    <w:abstractNumId w:val="14"/>
  </w:num>
  <w:num w:numId="6">
    <w:abstractNumId w:val="13"/>
  </w:num>
  <w:num w:numId="7">
    <w:abstractNumId w:val="9"/>
  </w:num>
  <w:num w:numId="8">
    <w:abstractNumId w:val="20"/>
  </w:num>
  <w:num w:numId="9">
    <w:abstractNumId w:val="12"/>
  </w:num>
  <w:num w:numId="10">
    <w:abstractNumId w:val="15"/>
  </w:num>
  <w:num w:numId="11">
    <w:abstractNumId w:val="8"/>
  </w:num>
  <w:num w:numId="12">
    <w:abstractNumId w:val="6"/>
  </w:num>
  <w:num w:numId="13">
    <w:abstractNumId w:val="5"/>
  </w:num>
  <w:num w:numId="14">
    <w:abstractNumId w:val="24"/>
  </w:num>
  <w:num w:numId="15">
    <w:abstractNumId w:val="11"/>
  </w:num>
  <w:num w:numId="16">
    <w:abstractNumId w:val="0"/>
  </w:num>
  <w:num w:numId="17">
    <w:abstractNumId w:val="17"/>
  </w:num>
  <w:num w:numId="18">
    <w:abstractNumId w:val="26"/>
  </w:num>
  <w:num w:numId="19">
    <w:abstractNumId w:val="25"/>
  </w:num>
  <w:num w:numId="20">
    <w:abstractNumId w:val="21"/>
  </w:num>
  <w:num w:numId="21">
    <w:abstractNumId w:val="1"/>
  </w:num>
  <w:num w:numId="22">
    <w:abstractNumId w:val="23"/>
  </w:num>
  <w:num w:numId="23">
    <w:abstractNumId w:val="3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7"/>
  </w:num>
  <w:num w:numId="27">
    <w:abstractNumId w:val="18"/>
  </w:num>
  <w:num w:numId="2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4A01"/>
    <w:rsid w:val="00006873"/>
    <w:rsid w:val="000227EC"/>
    <w:rsid w:val="000243F2"/>
    <w:rsid w:val="000330BE"/>
    <w:rsid w:val="00033722"/>
    <w:rsid w:val="00033D82"/>
    <w:rsid w:val="00035962"/>
    <w:rsid w:val="00035A3D"/>
    <w:rsid w:val="00037466"/>
    <w:rsid w:val="00043406"/>
    <w:rsid w:val="00044320"/>
    <w:rsid w:val="00047BA4"/>
    <w:rsid w:val="0005001B"/>
    <w:rsid w:val="00055766"/>
    <w:rsid w:val="000671A5"/>
    <w:rsid w:val="00074319"/>
    <w:rsid w:val="00082AAD"/>
    <w:rsid w:val="00082CD4"/>
    <w:rsid w:val="00096D77"/>
    <w:rsid w:val="000A2BB6"/>
    <w:rsid w:val="000A5CDA"/>
    <w:rsid w:val="000A77DF"/>
    <w:rsid w:val="000B523A"/>
    <w:rsid w:val="000B5641"/>
    <w:rsid w:val="000C224B"/>
    <w:rsid w:val="000C393A"/>
    <w:rsid w:val="000C45BD"/>
    <w:rsid w:val="000C7C9A"/>
    <w:rsid w:val="000D04F1"/>
    <w:rsid w:val="000D276A"/>
    <w:rsid w:val="000D5465"/>
    <w:rsid w:val="000D5B6A"/>
    <w:rsid w:val="000F175B"/>
    <w:rsid w:val="000F31CD"/>
    <w:rsid w:val="000F3582"/>
    <w:rsid w:val="000F41CF"/>
    <w:rsid w:val="00100075"/>
    <w:rsid w:val="00103CD5"/>
    <w:rsid w:val="001047A2"/>
    <w:rsid w:val="00105784"/>
    <w:rsid w:val="00111303"/>
    <w:rsid w:val="001117A7"/>
    <w:rsid w:val="00111DE6"/>
    <w:rsid w:val="001132C6"/>
    <w:rsid w:val="00113AB9"/>
    <w:rsid w:val="0011637E"/>
    <w:rsid w:val="00117CB3"/>
    <w:rsid w:val="001237BD"/>
    <w:rsid w:val="001241DA"/>
    <w:rsid w:val="00125E35"/>
    <w:rsid w:val="00127125"/>
    <w:rsid w:val="00130300"/>
    <w:rsid w:val="00132E9D"/>
    <w:rsid w:val="0013392D"/>
    <w:rsid w:val="00134F09"/>
    <w:rsid w:val="0013530E"/>
    <w:rsid w:val="00136627"/>
    <w:rsid w:val="001416D3"/>
    <w:rsid w:val="001436DC"/>
    <w:rsid w:val="001476B3"/>
    <w:rsid w:val="00152C0A"/>
    <w:rsid w:val="00155B9F"/>
    <w:rsid w:val="00160034"/>
    <w:rsid w:val="00167944"/>
    <w:rsid w:val="00167E70"/>
    <w:rsid w:val="00173395"/>
    <w:rsid w:val="0017341C"/>
    <w:rsid w:val="0017419E"/>
    <w:rsid w:val="00175A0C"/>
    <w:rsid w:val="0017686C"/>
    <w:rsid w:val="00177278"/>
    <w:rsid w:val="00182B65"/>
    <w:rsid w:val="00183F8B"/>
    <w:rsid w:val="00184046"/>
    <w:rsid w:val="001927A9"/>
    <w:rsid w:val="00197C99"/>
    <w:rsid w:val="001A0596"/>
    <w:rsid w:val="001A60C2"/>
    <w:rsid w:val="001A669A"/>
    <w:rsid w:val="001B09A2"/>
    <w:rsid w:val="001B0B8D"/>
    <w:rsid w:val="001B100F"/>
    <w:rsid w:val="001B1A4A"/>
    <w:rsid w:val="001B254E"/>
    <w:rsid w:val="001C5EAE"/>
    <w:rsid w:val="001C7B42"/>
    <w:rsid w:val="001C7F44"/>
    <w:rsid w:val="001D0DC0"/>
    <w:rsid w:val="001D0F05"/>
    <w:rsid w:val="001D115D"/>
    <w:rsid w:val="001D1534"/>
    <w:rsid w:val="001D30F0"/>
    <w:rsid w:val="001D4B3B"/>
    <w:rsid w:val="001D4DE2"/>
    <w:rsid w:val="001E01E7"/>
    <w:rsid w:val="001E20AD"/>
    <w:rsid w:val="001F2EAE"/>
    <w:rsid w:val="001F34A1"/>
    <w:rsid w:val="001F395B"/>
    <w:rsid w:val="001F7B73"/>
    <w:rsid w:val="001F7C30"/>
    <w:rsid w:val="00200213"/>
    <w:rsid w:val="0020099B"/>
    <w:rsid w:val="0020329E"/>
    <w:rsid w:val="00203741"/>
    <w:rsid w:val="002065C2"/>
    <w:rsid w:val="0021039E"/>
    <w:rsid w:val="00213904"/>
    <w:rsid w:val="002177DF"/>
    <w:rsid w:val="00220011"/>
    <w:rsid w:val="00222387"/>
    <w:rsid w:val="00225DC0"/>
    <w:rsid w:val="00225F50"/>
    <w:rsid w:val="0022637D"/>
    <w:rsid w:val="00227281"/>
    <w:rsid w:val="002311A2"/>
    <w:rsid w:val="00234A6D"/>
    <w:rsid w:val="00236BAE"/>
    <w:rsid w:val="00236F4D"/>
    <w:rsid w:val="002373A1"/>
    <w:rsid w:val="002416A1"/>
    <w:rsid w:val="002423AA"/>
    <w:rsid w:val="002424FE"/>
    <w:rsid w:val="00243A2E"/>
    <w:rsid w:val="00243D7B"/>
    <w:rsid w:val="0024718F"/>
    <w:rsid w:val="00247C95"/>
    <w:rsid w:val="002503CA"/>
    <w:rsid w:val="00250CCE"/>
    <w:rsid w:val="00250ED5"/>
    <w:rsid w:val="00252DE9"/>
    <w:rsid w:val="0025365C"/>
    <w:rsid w:val="00261DEE"/>
    <w:rsid w:val="00261EC0"/>
    <w:rsid w:val="00261ED6"/>
    <w:rsid w:val="0026722C"/>
    <w:rsid w:val="00271484"/>
    <w:rsid w:val="002728AA"/>
    <w:rsid w:val="0027680F"/>
    <w:rsid w:val="002775F9"/>
    <w:rsid w:val="00280F10"/>
    <w:rsid w:val="00290435"/>
    <w:rsid w:val="00293518"/>
    <w:rsid w:val="00295842"/>
    <w:rsid w:val="002A0F10"/>
    <w:rsid w:val="002A12F5"/>
    <w:rsid w:val="002A1B10"/>
    <w:rsid w:val="002A4DA3"/>
    <w:rsid w:val="002B1EBB"/>
    <w:rsid w:val="002B34C8"/>
    <w:rsid w:val="002B52ED"/>
    <w:rsid w:val="002B7C5C"/>
    <w:rsid w:val="002B7DAA"/>
    <w:rsid w:val="002C4FDC"/>
    <w:rsid w:val="002D4052"/>
    <w:rsid w:val="002D6E72"/>
    <w:rsid w:val="002D7C7F"/>
    <w:rsid w:val="002E172B"/>
    <w:rsid w:val="002E2987"/>
    <w:rsid w:val="002E3308"/>
    <w:rsid w:val="002E56D8"/>
    <w:rsid w:val="002E67FD"/>
    <w:rsid w:val="002E79E5"/>
    <w:rsid w:val="002F2A60"/>
    <w:rsid w:val="002F42CB"/>
    <w:rsid w:val="002F5206"/>
    <w:rsid w:val="002F60E2"/>
    <w:rsid w:val="0031011A"/>
    <w:rsid w:val="003104A1"/>
    <w:rsid w:val="0031070D"/>
    <w:rsid w:val="0031160E"/>
    <w:rsid w:val="003177A6"/>
    <w:rsid w:val="003205AE"/>
    <w:rsid w:val="00322AEF"/>
    <w:rsid w:val="00322AF7"/>
    <w:rsid w:val="00322E1F"/>
    <w:rsid w:val="003329AD"/>
    <w:rsid w:val="00336BFF"/>
    <w:rsid w:val="00336C8B"/>
    <w:rsid w:val="003400C4"/>
    <w:rsid w:val="00342F1C"/>
    <w:rsid w:val="00343145"/>
    <w:rsid w:val="00345480"/>
    <w:rsid w:val="0034773B"/>
    <w:rsid w:val="0035143E"/>
    <w:rsid w:val="003532CA"/>
    <w:rsid w:val="0035410E"/>
    <w:rsid w:val="00360FC5"/>
    <w:rsid w:val="003627EB"/>
    <w:rsid w:val="00365D2E"/>
    <w:rsid w:val="0036675A"/>
    <w:rsid w:val="00367AFC"/>
    <w:rsid w:val="00371300"/>
    <w:rsid w:val="00374800"/>
    <w:rsid w:val="0037589B"/>
    <w:rsid w:val="003767A1"/>
    <w:rsid w:val="003817A4"/>
    <w:rsid w:val="003907BC"/>
    <w:rsid w:val="003958ED"/>
    <w:rsid w:val="003A2044"/>
    <w:rsid w:val="003A20A2"/>
    <w:rsid w:val="003A41CD"/>
    <w:rsid w:val="003A62B0"/>
    <w:rsid w:val="003A7F0E"/>
    <w:rsid w:val="003B24FD"/>
    <w:rsid w:val="003B35C8"/>
    <w:rsid w:val="003B38AB"/>
    <w:rsid w:val="003C1C04"/>
    <w:rsid w:val="003C50F8"/>
    <w:rsid w:val="003C58D0"/>
    <w:rsid w:val="003C597C"/>
    <w:rsid w:val="003D26A7"/>
    <w:rsid w:val="003D70BA"/>
    <w:rsid w:val="003E317E"/>
    <w:rsid w:val="003E4D05"/>
    <w:rsid w:val="003E5031"/>
    <w:rsid w:val="003E5882"/>
    <w:rsid w:val="003E5D6F"/>
    <w:rsid w:val="003F2901"/>
    <w:rsid w:val="003F2B87"/>
    <w:rsid w:val="003F3508"/>
    <w:rsid w:val="003F3F87"/>
    <w:rsid w:val="004034C7"/>
    <w:rsid w:val="00413A1F"/>
    <w:rsid w:val="00417F67"/>
    <w:rsid w:val="0042159A"/>
    <w:rsid w:val="004231DC"/>
    <w:rsid w:val="00426D3E"/>
    <w:rsid w:val="00431C3B"/>
    <w:rsid w:val="00433423"/>
    <w:rsid w:val="00433A17"/>
    <w:rsid w:val="0043592C"/>
    <w:rsid w:val="0043657E"/>
    <w:rsid w:val="00436AA1"/>
    <w:rsid w:val="0043793F"/>
    <w:rsid w:val="00440F3E"/>
    <w:rsid w:val="00441A47"/>
    <w:rsid w:val="004515F5"/>
    <w:rsid w:val="0045227F"/>
    <w:rsid w:val="00457353"/>
    <w:rsid w:val="00461371"/>
    <w:rsid w:val="0046781E"/>
    <w:rsid w:val="004706CC"/>
    <w:rsid w:val="00473318"/>
    <w:rsid w:val="00473B78"/>
    <w:rsid w:val="0047663D"/>
    <w:rsid w:val="00476793"/>
    <w:rsid w:val="00481C4A"/>
    <w:rsid w:val="00485325"/>
    <w:rsid w:val="00485373"/>
    <w:rsid w:val="0049112A"/>
    <w:rsid w:val="00491B4C"/>
    <w:rsid w:val="004957FB"/>
    <w:rsid w:val="00496AEE"/>
    <w:rsid w:val="004A39C8"/>
    <w:rsid w:val="004A3E7F"/>
    <w:rsid w:val="004B0D88"/>
    <w:rsid w:val="004B18E2"/>
    <w:rsid w:val="004B1F0D"/>
    <w:rsid w:val="004B3D3C"/>
    <w:rsid w:val="004B623B"/>
    <w:rsid w:val="004C29B5"/>
    <w:rsid w:val="004C78B4"/>
    <w:rsid w:val="004D45D6"/>
    <w:rsid w:val="004D78E0"/>
    <w:rsid w:val="004E23D0"/>
    <w:rsid w:val="004E583D"/>
    <w:rsid w:val="004F049D"/>
    <w:rsid w:val="004F1C65"/>
    <w:rsid w:val="004F4AB5"/>
    <w:rsid w:val="004F5819"/>
    <w:rsid w:val="004F6527"/>
    <w:rsid w:val="0050002F"/>
    <w:rsid w:val="00501AAC"/>
    <w:rsid w:val="00504398"/>
    <w:rsid w:val="0050675E"/>
    <w:rsid w:val="005146BB"/>
    <w:rsid w:val="00514F06"/>
    <w:rsid w:val="005174B1"/>
    <w:rsid w:val="00521BB5"/>
    <w:rsid w:val="005249B6"/>
    <w:rsid w:val="005334F4"/>
    <w:rsid w:val="00537CB4"/>
    <w:rsid w:val="00551534"/>
    <w:rsid w:val="005560A2"/>
    <w:rsid w:val="00572DCE"/>
    <w:rsid w:val="005742E9"/>
    <w:rsid w:val="00580188"/>
    <w:rsid w:val="00591EB1"/>
    <w:rsid w:val="00592803"/>
    <w:rsid w:val="00592D43"/>
    <w:rsid w:val="00593042"/>
    <w:rsid w:val="005957F3"/>
    <w:rsid w:val="00596B48"/>
    <w:rsid w:val="005A09F5"/>
    <w:rsid w:val="005A0F0D"/>
    <w:rsid w:val="005A45B6"/>
    <w:rsid w:val="005B2848"/>
    <w:rsid w:val="005B4FAF"/>
    <w:rsid w:val="005C1B2B"/>
    <w:rsid w:val="005C45A9"/>
    <w:rsid w:val="005C6DBF"/>
    <w:rsid w:val="005D1D74"/>
    <w:rsid w:val="005D23A6"/>
    <w:rsid w:val="005D2AD4"/>
    <w:rsid w:val="005D520D"/>
    <w:rsid w:val="005E1890"/>
    <w:rsid w:val="005E2F2B"/>
    <w:rsid w:val="005E37D4"/>
    <w:rsid w:val="005F7602"/>
    <w:rsid w:val="0060151C"/>
    <w:rsid w:val="0060399E"/>
    <w:rsid w:val="00605136"/>
    <w:rsid w:val="00610041"/>
    <w:rsid w:val="00611A3C"/>
    <w:rsid w:val="0061340C"/>
    <w:rsid w:val="006140D5"/>
    <w:rsid w:val="00615BC4"/>
    <w:rsid w:val="0062269B"/>
    <w:rsid w:val="00626212"/>
    <w:rsid w:val="00626421"/>
    <w:rsid w:val="00635285"/>
    <w:rsid w:val="00635705"/>
    <w:rsid w:val="00652D27"/>
    <w:rsid w:val="00661963"/>
    <w:rsid w:val="0067094B"/>
    <w:rsid w:val="0067172A"/>
    <w:rsid w:val="00671DCC"/>
    <w:rsid w:val="006773CC"/>
    <w:rsid w:val="00677B5E"/>
    <w:rsid w:val="00682246"/>
    <w:rsid w:val="0069294B"/>
    <w:rsid w:val="00693A3E"/>
    <w:rsid w:val="006958E2"/>
    <w:rsid w:val="006A1233"/>
    <w:rsid w:val="006A1F98"/>
    <w:rsid w:val="006A2191"/>
    <w:rsid w:val="006A530B"/>
    <w:rsid w:val="006A744A"/>
    <w:rsid w:val="006C02A6"/>
    <w:rsid w:val="006C07E2"/>
    <w:rsid w:val="006C0E6B"/>
    <w:rsid w:val="006C4045"/>
    <w:rsid w:val="006C5969"/>
    <w:rsid w:val="006C6BE8"/>
    <w:rsid w:val="006D50F6"/>
    <w:rsid w:val="006D72F3"/>
    <w:rsid w:val="006D7557"/>
    <w:rsid w:val="006E3428"/>
    <w:rsid w:val="006E421E"/>
    <w:rsid w:val="006E5DBC"/>
    <w:rsid w:val="006E656F"/>
    <w:rsid w:val="006F20AC"/>
    <w:rsid w:val="006F2591"/>
    <w:rsid w:val="006F3E27"/>
    <w:rsid w:val="006F4EB8"/>
    <w:rsid w:val="0070356D"/>
    <w:rsid w:val="00703D5D"/>
    <w:rsid w:val="00705392"/>
    <w:rsid w:val="007158A4"/>
    <w:rsid w:val="0072110E"/>
    <w:rsid w:val="00723FDF"/>
    <w:rsid w:val="0072573B"/>
    <w:rsid w:val="00725FF1"/>
    <w:rsid w:val="00730DEC"/>
    <w:rsid w:val="00732E37"/>
    <w:rsid w:val="007330AA"/>
    <w:rsid w:val="00736226"/>
    <w:rsid w:val="00737377"/>
    <w:rsid w:val="007377B0"/>
    <w:rsid w:val="0073798B"/>
    <w:rsid w:val="00740191"/>
    <w:rsid w:val="0074243B"/>
    <w:rsid w:val="0074295A"/>
    <w:rsid w:val="00745A0C"/>
    <w:rsid w:val="007469A6"/>
    <w:rsid w:val="00746A0D"/>
    <w:rsid w:val="00752086"/>
    <w:rsid w:val="00752DDD"/>
    <w:rsid w:val="00762081"/>
    <w:rsid w:val="00762137"/>
    <w:rsid w:val="00764848"/>
    <w:rsid w:val="0077082B"/>
    <w:rsid w:val="0077308C"/>
    <w:rsid w:val="007741B0"/>
    <w:rsid w:val="00775F8E"/>
    <w:rsid w:val="007833A5"/>
    <w:rsid w:val="00784763"/>
    <w:rsid w:val="00790196"/>
    <w:rsid w:val="00790C54"/>
    <w:rsid w:val="007948BC"/>
    <w:rsid w:val="00797670"/>
    <w:rsid w:val="00797FC3"/>
    <w:rsid w:val="007A1FC8"/>
    <w:rsid w:val="007A4C4F"/>
    <w:rsid w:val="007A58C1"/>
    <w:rsid w:val="007B3076"/>
    <w:rsid w:val="007B3415"/>
    <w:rsid w:val="007B6535"/>
    <w:rsid w:val="007B7A34"/>
    <w:rsid w:val="007B7EDC"/>
    <w:rsid w:val="007C0255"/>
    <w:rsid w:val="007C3BBF"/>
    <w:rsid w:val="007D2D49"/>
    <w:rsid w:val="007D687F"/>
    <w:rsid w:val="007D6B46"/>
    <w:rsid w:val="007E053F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2157"/>
    <w:rsid w:val="008038EF"/>
    <w:rsid w:val="00805540"/>
    <w:rsid w:val="00810822"/>
    <w:rsid w:val="00813C5E"/>
    <w:rsid w:val="00813F82"/>
    <w:rsid w:val="00817318"/>
    <w:rsid w:val="008213DC"/>
    <w:rsid w:val="008227D1"/>
    <w:rsid w:val="00822EAC"/>
    <w:rsid w:val="00827804"/>
    <w:rsid w:val="00830A3D"/>
    <w:rsid w:val="00831AEC"/>
    <w:rsid w:val="00833ED3"/>
    <w:rsid w:val="0084265E"/>
    <w:rsid w:val="00846CC7"/>
    <w:rsid w:val="00847B4B"/>
    <w:rsid w:val="00854263"/>
    <w:rsid w:val="00855CF8"/>
    <w:rsid w:val="00857306"/>
    <w:rsid w:val="00862C02"/>
    <w:rsid w:val="0086303B"/>
    <w:rsid w:val="00863AEC"/>
    <w:rsid w:val="00864FD8"/>
    <w:rsid w:val="00865B11"/>
    <w:rsid w:val="0087092F"/>
    <w:rsid w:val="00872776"/>
    <w:rsid w:val="00872B53"/>
    <w:rsid w:val="008745ED"/>
    <w:rsid w:val="0087493A"/>
    <w:rsid w:val="008755E8"/>
    <w:rsid w:val="008817CF"/>
    <w:rsid w:val="00883DA2"/>
    <w:rsid w:val="00892DD0"/>
    <w:rsid w:val="008935DF"/>
    <w:rsid w:val="00894B60"/>
    <w:rsid w:val="008A19C2"/>
    <w:rsid w:val="008A251B"/>
    <w:rsid w:val="008A36B7"/>
    <w:rsid w:val="008A598A"/>
    <w:rsid w:val="008B18D7"/>
    <w:rsid w:val="008B795F"/>
    <w:rsid w:val="008C27A5"/>
    <w:rsid w:val="008D31AC"/>
    <w:rsid w:val="008E5416"/>
    <w:rsid w:val="008F0F61"/>
    <w:rsid w:val="008F2D82"/>
    <w:rsid w:val="008F33E3"/>
    <w:rsid w:val="008F7A87"/>
    <w:rsid w:val="009015F3"/>
    <w:rsid w:val="009032E1"/>
    <w:rsid w:val="0090453B"/>
    <w:rsid w:val="00904A6B"/>
    <w:rsid w:val="00920AE0"/>
    <w:rsid w:val="00921223"/>
    <w:rsid w:val="00925298"/>
    <w:rsid w:val="00926551"/>
    <w:rsid w:val="009353A5"/>
    <w:rsid w:val="00935D52"/>
    <w:rsid w:val="00937D9A"/>
    <w:rsid w:val="009425B8"/>
    <w:rsid w:val="009446AF"/>
    <w:rsid w:val="00946744"/>
    <w:rsid w:val="00946D52"/>
    <w:rsid w:val="00951758"/>
    <w:rsid w:val="0095685A"/>
    <w:rsid w:val="0096313A"/>
    <w:rsid w:val="00963EF0"/>
    <w:rsid w:val="00966AB3"/>
    <w:rsid w:val="00967F7E"/>
    <w:rsid w:val="00971190"/>
    <w:rsid w:val="00972453"/>
    <w:rsid w:val="00972995"/>
    <w:rsid w:val="00976B16"/>
    <w:rsid w:val="0098004B"/>
    <w:rsid w:val="009811E8"/>
    <w:rsid w:val="00982930"/>
    <w:rsid w:val="00987A6E"/>
    <w:rsid w:val="00990E6B"/>
    <w:rsid w:val="00991E62"/>
    <w:rsid w:val="00992E9D"/>
    <w:rsid w:val="009A10AB"/>
    <w:rsid w:val="009A3280"/>
    <w:rsid w:val="009A4462"/>
    <w:rsid w:val="009A6C1E"/>
    <w:rsid w:val="009B1CDA"/>
    <w:rsid w:val="009B237A"/>
    <w:rsid w:val="009B2EA8"/>
    <w:rsid w:val="009B3454"/>
    <w:rsid w:val="009C1103"/>
    <w:rsid w:val="009C131E"/>
    <w:rsid w:val="009C42D4"/>
    <w:rsid w:val="009C637E"/>
    <w:rsid w:val="009C7CE7"/>
    <w:rsid w:val="009D1FC7"/>
    <w:rsid w:val="009D2734"/>
    <w:rsid w:val="009D2FAA"/>
    <w:rsid w:val="009E653C"/>
    <w:rsid w:val="009F1C75"/>
    <w:rsid w:val="009F2204"/>
    <w:rsid w:val="009F63D6"/>
    <w:rsid w:val="009F6D98"/>
    <w:rsid w:val="00A006C5"/>
    <w:rsid w:val="00A052FA"/>
    <w:rsid w:val="00A126BB"/>
    <w:rsid w:val="00A126D6"/>
    <w:rsid w:val="00A138D4"/>
    <w:rsid w:val="00A14024"/>
    <w:rsid w:val="00A14130"/>
    <w:rsid w:val="00A1565F"/>
    <w:rsid w:val="00A21F1B"/>
    <w:rsid w:val="00A21FA3"/>
    <w:rsid w:val="00A240AB"/>
    <w:rsid w:val="00A24D3D"/>
    <w:rsid w:val="00A27723"/>
    <w:rsid w:val="00A3159B"/>
    <w:rsid w:val="00A33589"/>
    <w:rsid w:val="00A36CBA"/>
    <w:rsid w:val="00A377E3"/>
    <w:rsid w:val="00A42232"/>
    <w:rsid w:val="00A424FE"/>
    <w:rsid w:val="00A44CD8"/>
    <w:rsid w:val="00A46EAD"/>
    <w:rsid w:val="00A54B9C"/>
    <w:rsid w:val="00A57ED1"/>
    <w:rsid w:val="00A57F8E"/>
    <w:rsid w:val="00A6084F"/>
    <w:rsid w:val="00A60DF1"/>
    <w:rsid w:val="00A62576"/>
    <w:rsid w:val="00A6310B"/>
    <w:rsid w:val="00A644B9"/>
    <w:rsid w:val="00A66BED"/>
    <w:rsid w:val="00A71DEC"/>
    <w:rsid w:val="00A72134"/>
    <w:rsid w:val="00A75047"/>
    <w:rsid w:val="00A759D4"/>
    <w:rsid w:val="00A76CA6"/>
    <w:rsid w:val="00A83771"/>
    <w:rsid w:val="00A846D9"/>
    <w:rsid w:val="00A93594"/>
    <w:rsid w:val="00AA5BDC"/>
    <w:rsid w:val="00AB19EE"/>
    <w:rsid w:val="00AB29E9"/>
    <w:rsid w:val="00AB5A72"/>
    <w:rsid w:val="00AC20A7"/>
    <w:rsid w:val="00AC2ECB"/>
    <w:rsid w:val="00AC3A93"/>
    <w:rsid w:val="00AC6E8D"/>
    <w:rsid w:val="00AD1098"/>
    <w:rsid w:val="00AD2CE8"/>
    <w:rsid w:val="00AD42D8"/>
    <w:rsid w:val="00AD4A0E"/>
    <w:rsid w:val="00AE246F"/>
    <w:rsid w:val="00AE3FD2"/>
    <w:rsid w:val="00AE525A"/>
    <w:rsid w:val="00AE5DD8"/>
    <w:rsid w:val="00AE60F7"/>
    <w:rsid w:val="00AF088D"/>
    <w:rsid w:val="00AF0A89"/>
    <w:rsid w:val="00AF1CCE"/>
    <w:rsid w:val="00AF3759"/>
    <w:rsid w:val="00AF71FC"/>
    <w:rsid w:val="00AF73BE"/>
    <w:rsid w:val="00B002F3"/>
    <w:rsid w:val="00B01427"/>
    <w:rsid w:val="00B02D40"/>
    <w:rsid w:val="00B04D12"/>
    <w:rsid w:val="00B11508"/>
    <w:rsid w:val="00B117E4"/>
    <w:rsid w:val="00B13AA1"/>
    <w:rsid w:val="00B20347"/>
    <w:rsid w:val="00B21C5B"/>
    <w:rsid w:val="00B22779"/>
    <w:rsid w:val="00B22901"/>
    <w:rsid w:val="00B22D0F"/>
    <w:rsid w:val="00B22D1A"/>
    <w:rsid w:val="00B24500"/>
    <w:rsid w:val="00B24BF3"/>
    <w:rsid w:val="00B26129"/>
    <w:rsid w:val="00B37CF3"/>
    <w:rsid w:val="00B41F17"/>
    <w:rsid w:val="00B45B4B"/>
    <w:rsid w:val="00B45BAF"/>
    <w:rsid w:val="00B52BCD"/>
    <w:rsid w:val="00B53891"/>
    <w:rsid w:val="00B63115"/>
    <w:rsid w:val="00B63342"/>
    <w:rsid w:val="00B71BC6"/>
    <w:rsid w:val="00B73AD2"/>
    <w:rsid w:val="00B76D01"/>
    <w:rsid w:val="00B847C2"/>
    <w:rsid w:val="00B85BB7"/>
    <w:rsid w:val="00B871ED"/>
    <w:rsid w:val="00B9179A"/>
    <w:rsid w:val="00B959D3"/>
    <w:rsid w:val="00B97138"/>
    <w:rsid w:val="00B973C1"/>
    <w:rsid w:val="00B97BC5"/>
    <w:rsid w:val="00BA3122"/>
    <w:rsid w:val="00BA6039"/>
    <w:rsid w:val="00BB0BFE"/>
    <w:rsid w:val="00BB40F9"/>
    <w:rsid w:val="00BB42AB"/>
    <w:rsid w:val="00BB5731"/>
    <w:rsid w:val="00BB68DC"/>
    <w:rsid w:val="00BB724E"/>
    <w:rsid w:val="00BC5CDD"/>
    <w:rsid w:val="00BD184A"/>
    <w:rsid w:val="00BD5C25"/>
    <w:rsid w:val="00BD66DC"/>
    <w:rsid w:val="00BD75B1"/>
    <w:rsid w:val="00BE07CB"/>
    <w:rsid w:val="00BE0CE1"/>
    <w:rsid w:val="00BE234E"/>
    <w:rsid w:val="00BE623E"/>
    <w:rsid w:val="00BE79B6"/>
    <w:rsid w:val="00BF192E"/>
    <w:rsid w:val="00BF5175"/>
    <w:rsid w:val="00BF558E"/>
    <w:rsid w:val="00BF5640"/>
    <w:rsid w:val="00C00063"/>
    <w:rsid w:val="00C010FC"/>
    <w:rsid w:val="00C01D3C"/>
    <w:rsid w:val="00C02DAB"/>
    <w:rsid w:val="00C045E2"/>
    <w:rsid w:val="00C05A25"/>
    <w:rsid w:val="00C07145"/>
    <w:rsid w:val="00C07BA8"/>
    <w:rsid w:val="00C11184"/>
    <w:rsid w:val="00C1221B"/>
    <w:rsid w:val="00C13476"/>
    <w:rsid w:val="00C14380"/>
    <w:rsid w:val="00C15C18"/>
    <w:rsid w:val="00C170C5"/>
    <w:rsid w:val="00C260C8"/>
    <w:rsid w:val="00C27247"/>
    <w:rsid w:val="00C27877"/>
    <w:rsid w:val="00C2796C"/>
    <w:rsid w:val="00C35450"/>
    <w:rsid w:val="00C41D04"/>
    <w:rsid w:val="00C4257C"/>
    <w:rsid w:val="00C516D0"/>
    <w:rsid w:val="00C620DD"/>
    <w:rsid w:val="00C66AD0"/>
    <w:rsid w:val="00C70293"/>
    <w:rsid w:val="00C71851"/>
    <w:rsid w:val="00C73D1D"/>
    <w:rsid w:val="00C81658"/>
    <w:rsid w:val="00C8344D"/>
    <w:rsid w:val="00C91EFA"/>
    <w:rsid w:val="00C93266"/>
    <w:rsid w:val="00C97546"/>
    <w:rsid w:val="00C97A80"/>
    <w:rsid w:val="00CA3035"/>
    <w:rsid w:val="00CB0234"/>
    <w:rsid w:val="00CB0850"/>
    <w:rsid w:val="00CB0BD3"/>
    <w:rsid w:val="00CB3A2E"/>
    <w:rsid w:val="00CB3B89"/>
    <w:rsid w:val="00CB6DBC"/>
    <w:rsid w:val="00CB7F03"/>
    <w:rsid w:val="00CC2DB1"/>
    <w:rsid w:val="00CC64E7"/>
    <w:rsid w:val="00CC7E66"/>
    <w:rsid w:val="00CE147C"/>
    <w:rsid w:val="00CF1674"/>
    <w:rsid w:val="00CF4311"/>
    <w:rsid w:val="00CF5C60"/>
    <w:rsid w:val="00CF5D4E"/>
    <w:rsid w:val="00CF5F52"/>
    <w:rsid w:val="00D00283"/>
    <w:rsid w:val="00D0319B"/>
    <w:rsid w:val="00D065F2"/>
    <w:rsid w:val="00D1269E"/>
    <w:rsid w:val="00D12E1E"/>
    <w:rsid w:val="00D147A3"/>
    <w:rsid w:val="00D1535E"/>
    <w:rsid w:val="00D15DA8"/>
    <w:rsid w:val="00D22698"/>
    <w:rsid w:val="00D32CE5"/>
    <w:rsid w:val="00D33B4B"/>
    <w:rsid w:val="00D34FB4"/>
    <w:rsid w:val="00D44DE5"/>
    <w:rsid w:val="00D46327"/>
    <w:rsid w:val="00D46945"/>
    <w:rsid w:val="00D472B4"/>
    <w:rsid w:val="00D5036D"/>
    <w:rsid w:val="00D51341"/>
    <w:rsid w:val="00D519A2"/>
    <w:rsid w:val="00D51F74"/>
    <w:rsid w:val="00D54760"/>
    <w:rsid w:val="00D613F4"/>
    <w:rsid w:val="00D65EF8"/>
    <w:rsid w:val="00D730A8"/>
    <w:rsid w:val="00D751A5"/>
    <w:rsid w:val="00D8224D"/>
    <w:rsid w:val="00D90F6C"/>
    <w:rsid w:val="00D918CE"/>
    <w:rsid w:val="00D95BB2"/>
    <w:rsid w:val="00DA1766"/>
    <w:rsid w:val="00DA4938"/>
    <w:rsid w:val="00DB04C2"/>
    <w:rsid w:val="00DB05DA"/>
    <w:rsid w:val="00DB1438"/>
    <w:rsid w:val="00DB3513"/>
    <w:rsid w:val="00DB4B02"/>
    <w:rsid w:val="00DC2B16"/>
    <w:rsid w:val="00DC6AD0"/>
    <w:rsid w:val="00DC716F"/>
    <w:rsid w:val="00DD1327"/>
    <w:rsid w:val="00DD3110"/>
    <w:rsid w:val="00DD61C4"/>
    <w:rsid w:val="00DD7890"/>
    <w:rsid w:val="00DD7EDE"/>
    <w:rsid w:val="00DE0123"/>
    <w:rsid w:val="00DE2337"/>
    <w:rsid w:val="00DE751F"/>
    <w:rsid w:val="00DE7D26"/>
    <w:rsid w:val="00DF1F20"/>
    <w:rsid w:val="00DF3C27"/>
    <w:rsid w:val="00DF47E6"/>
    <w:rsid w:val="00DF5063"/>
    <w:rsid w:val="00DF617A"/>
    <w:rsid w:val="00DF771F"/>
    <w:rsid w:val="00E03F4C"/>
    <w:rsid w:val="00E058AA"/>
    <w:rsid w:val="00E121B2"/>
    <w:rsid w:val="00E12FAA"/>
    <w:rsid w:val="00E139E3"/>
    <w:rsid w:val="00E15830"/>
    <w:rsid w:val="00E214F9"/>
    <w:rsid w:val="00E246D7"/>
    <w:rsid w:val="00E325EF"/>
    <w:rsid w:val="00E32F17"/>
    <w:rsid w:val="00E332D7"/>
    <w:rsid w:val="00E36A76"/>
    <w:rsid w:val="00E517C0"/>
    <w:rsid w:val="00E551D9"/>
    <w:rsid w:val="00E55775"/>
    <w:rsid w:val="00E57041"/>
    <w:rsid w:val="00E57DCB"/>
    <w:rsid w:val="00E60A38"/>
    <w:rsid w:val="00E623CE"/>
    <w:rsid w:val="00E6339F"/>
    <w:rsid w:val="00E65A0B"/>
    <w:rsid w:val="00E728E8"/>
    <w:rsid w:val="00E82848"/>
    <w:rsid w:val="00E83C40"/>
    <w:rsid w:val="00E83D6A"/>
    <w:rsid w:val="00E873A1"/>
    <w:rsid w:val="00E903E2"/>
    <w:rsid w:val="00EA1240"/>
    <w:rsid w:val="00EA19F8"/>
    <w:rsid w:val="00EA434D"/>
    <w:rsid w:val="00EB00D7"/>
    <w:rsid w:val="00EB154D"/>
    <w:rsid w:val="00EB29AB"/>
    <w:rsid w:val="00EB4D23"/>
    <w:rsid w:val="00EB6EA1"/>
    <w:rsid w:val="00EB7666"/>
    <w:rsid w:val="00EB78AE"/>
    <w:rsid w:val="00EC1BF2"/>
    <w:rsid w:val="00EC3CC9"/>
    <w:rsid w:val="00ED0253"/>
    <w:rsid w:val="00ED0DF4"/>
    <w:rsid w:val="00ED1A2F"/>
    <w:rsid w:val="00ED1F00"/>
    <w:rsid w:val="00ED2A60"/>
    <w:rsid w:val="00ED3905"/>
    <w:rsid w:val="00EE102F"/>
    <w:rsid w:val="00EE2029"/>
    <w:rsid w:val="00EE4430"/>
    <w:rsid w:val="00EF1328"/>
    <w:rsid w:val="00F05941"/>
    <w:rsid w:val="00F10699"/>
    <w:rsid w:val="00F109F6"/>
    <w:rsid w:val="00F137B5"/>
    <w:rsid w:val="00F207E6"/>
    <w:rsid w:val="00F23256"/>
    <w:rsid w:val="00F245AC"/>
    <w:rsid w:val="00F36B30"/>
    <w:rsid w:val="00F36E8B"/>
    <w:rsid w:val="00F40306"/>
    <w:rsid w:val="00F429C9"/>
    <w:rsid w:val="00F45C49"/>
    <w:rsid w:val="00F563DB"/>
    <w:rsid w:val="00F6112B"/>
    <w:rsid w:val="00F62936"/>
    <w:rsid w:val="00F72974"/>
    <w:rsid w:val="00F7568E"/>
    <w:rsid w:val="00F87C05"/>
    <w:rsid w:val="00F94849"/>
    <w:rsid w:val="00FA3494"/>
    <w:rsid w:val="00FA72C4"/>
    <w:rsid w:val="00FB2433"/>
    <w:rsid w:val="00FB2E50"/>
    <w:rsid w:val="00FB397D"/>
    <w:rsid w:val="00FC1F79"/>
    <w:rsid w:val="00FC4956"/>
    <w:rsid w:val="00FC4B96"/>
    <w:rsid w:val="00FC72FB"/>
    <w:rsid w:val="00FC789D"/>
    <w:rsid w:val="00FC7C08"/>
    <w:rsid w:val="00FD34A8"/>
    <w:rsid w:val="00FD68A1"/>
    <w:rsid w:val="00FE0C00"/>
    <w:rsid w:val="00FE17A9"/>
    <w:rsid w:val="00FE1CAC"/>
    <w:rsid w:val="00FE3AB4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Amesol\Analisis\Megacable\EspecificacionRequerimientos\General\MEG_Reglas_de_Negocio.docx" TargetMode="External"/><Relationship Id="rId18" Type="http://schemas.openxmlformats.org/officeDocument/2006/relationships/hyperlink" Target="../General/MEG_Reglas_de_Negocio.docx" TargetMode="External"/><Relationship Id="rId26" Type="http://schemas.openxmlformats.org/officeDocument/2006/relationships/hyperlink" Target="file:///C:\Amesol\Analisis\Megacable\EspecificacionRequerimientos\General\MEG_Reglas_de_Negocio.docx" TargetMode="External"/><Relationship Id="rId39" Type="http://schemas.openxmlformats.org/officeDocument/2006/relationships/hyperlink" Target="../General/MEG_Glosario_de_Mensajes.docx" TargetMode="External"/><Relationship Id="rId3" Type="http://schemas.openxmlformats.org/officeDocument/2006/relationships/styles" Target="styles.xml"/><Relationship Id="rId21" Type="http://schemas.openxmlformats.org/officeDocument/2006/relationships/hyperlink" Target="../General/MEG_Reglas_de_Negocio.docx" TargetMode="External"/><Relationship Id="rId34" Type="http://schemas.openxmlformats.org/officeDocument/2006/relationships/hyperlink" Target="file:///C:\Amesol\Analisis\Megacable\EspecificacionRequerimientos\General\MEG_Glosario_de_Mensajes.docx" TargetMode="External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AMESOL\Analisis\Megacable\EspecificacionRequerimientos\General\MEG_Reglas_de_Negocio.docx" TargetMode="External"/><Relationship Id="rId17" Type="http://schemas.openxmlformats.org/officeDocument/2006/relationships/hyperlink" Target="file:///C:\Amesol\Analisis\Megacable\EspecificacionRequerimientos\General\MEG_Reglas_de_Negocio.docx" TargetMode="External"/><Relationship Id="rId25" Type="http://schemas.openxmlformats.org/officeDocument/2006/relationships/hyperlink" Target="file:///C:\Amesol\Analisis\Megacable\EspecificacionRequerimientos\General\MEG_Reglas_de_Negocio.docx" TargetMode="External"/><Relationship Id="rId33" Type="http://schemas.openxmlformats.org/officeDocument/2006/relationships/hyperlink" Target="file:///C:\Amesol\Analisis\Megacable\EspecificacionRequerimientos\General\MEG_Glosario_de_Mensajes.docx" TargetMode="External"/><Relationship Id="rId38" Type="http://schemas.openxmlformats.org/officeDocument/2006/relationships/hyperlink" Target="../General/MEG_Glosario_de_Mensajes.docx" TargetMode="External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C:\Amesol\Analisis\Megacable\EspecificacionRequerimientos\General\MEG_Reglas_de_Negocio.docx" TargetMode="External"/><Relationship Id="rId20" Type="http://schemas.openxmlformats.org/officeDocument/2006/relationships/hyperlink" Target="file:///C:\Amesol\Analisis\Megacable\EspecificacionRequerimientos\General\MEG_Reglas_de_Negocio.docx" TargetMode="External"/><Relationship Id="rId29" Type="http://schemas.openxmlformats.org/officeDocument/2006/relationships/hyperlink" Target="file:///C:\Amesol\Analisis\Megacable\EspecificacionRequerimientos\General\MEG_Glosario_de_Mensajes.docx" TargetMode="External"/><Relationship Id="rId41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AMESOL\Analisis\Megacable\EspecificacionRequerimientos\General\MEG_Reglas_de_Negocio.docx" TargetMode="External"/><Relationship Id="rId24" Type="http://schemas.openxmlformats.org/officeDocument/2006/relationships/hyperlink" Target="file:///C:\Amesol\Analisis\Megacable\EspecificacionRequerimientos\General\MEG_Reglas_de_Negocio.docx" TargetMode="External"/><Relationship Id="rId32" Type="http://schemas.openxmlformats.org/officeDocument/2006/relationships/hyperlink" Target="file:///C:\Amesol\Analisis\Megacable\EspecificacionRequerimientos\General\MEG_Glosario_de_Mensajes.docx" TargetMode="External"/><Relationship Id="rId37" Type="http://schemas.openxmlformats.org/officeDocument/2006/relationships/hyperlink" Target="../General/MEG_Glosario_de_Mensajes.docx" TargetMode="External"/><Relationship Id="rId40" Type="http://schemas.openxmlformats.org/officeDocument/2006/relationships/image" Target="media/image2.emf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file:///C:\Amesol\Analisis\Megacable\EspecificacionRequerimientos\General\MEG_Reglas_de_Negocio.docx" TargetMode="External"/><Relationship Id="rId23" Type="http://schemas.openxmlformats.org/officeDocument/2006/relationships/hyperlink" Target="../General/MEG_Reglas_de_Negocio.docx" TargetMode="External"/><Relationship Id="rId28" Type="http://schemas.openxmlformats.org/officeDocument/2006/relationships/hyperlink" Target="file:///C:\Amesol\Analisis\Megacable\EspecificacionRequerimientos\ECU_MOV\CUMEGMOV22_ConsultarAyudaEnLinea.docx" TargetMode="External"/><Relationship Id="rId36" Type="http://schemas.openxmlformats.org/officeDocument/2006/relationships/hyperlink" Target="../General/MEG_Glosario_de_Mensajes.docx" TargetMode="External"/><Relationship Id="rId10" Type="http://schemas.openxmlformats.org/officeDocument/2006/relationships/hyperlink" Target="file:///C:\Amesol\Analisis\Megacable\EspecificacionRequerimientos\ECU_MOV\CUMEGMOV01_AccesarAlSistemaMovil.docx" TargetMode="External"/><Relationship Id="rId19" Type="http://schemas.openxmlformats.org/officeDocument/2006/relationships/hyperlink" Target="file:///C:\Amesol\Analisis\Megacable\EspecificacionRequerimientos\General\MEG_Reglas_de_Negocio.docx" TargetMode="External"/><Relationship Id="rId31" Type="http://schemas.openxmlformats.org/officeDocument/2006/relationships/hyperlink" Target="../General/MEG_Glosario_de_Mensajes.docx" TargetMode="Externa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../General/MEG_Reglas_de_Negocio.docx" TargetMode="External"/><Relationship Id="rId22" Type="http://schemas.openxmlformats.org/officeDocument/2006/relationships/hyperlink" Target="../General/MEG_Reglas_de_Negocio.docx" TargetMode="External"/><Relationship Id="rId27" Type="http://schemas.openxmlformats.org/officeDocument/2006/relationships/hyperlink" Target="file:///C:\Amesol\Analisis\Megacable\EspecificacionRequerimientos\ECU_MOV\CUMEGMOV04_SeleccionarActividades.docx" TargetMode="External"/><Relationship Id="rId30" Type="http://schemas.openxmlformats.org/officeDocument/2006/relationships/hyperlink" Target="file:///C:\Amesol\Analisis\Megacable\EspecificacionRequerimientos\General\MEG_Glosario_de_Mensajes.docx" TargetMode="External"/><Relationship Id="rId35" Type="http://schemas.openxmlformats.org/officeDocument/2006/relationships/hyperlink" Target="../General/MEG_Glosario_de_Mensajes.docx" TargetMode="External"/><Relationship Id="rId4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562D43-7F6B-446B-A52E-61F67978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674</TotalTime>
  <Pages>12</Pages>
  <Words>3205</Words>
  <Characters>17629</Characters>
  <Application>Microsoft Office Word</Application>
  <DocSecurity>0</DocSecurity>
  <Lines>146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20793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lpasindo</cp:lastModifiedBy>
  <cp:revision>19</cp:revision>
  <cp:lastPrinted>2008-09-11T22:09:00Z</cp:lastPrinted>
  <dcterms:created xsi:type="dcterms:W3CDTF">2010-10-12T04:48:00Z</dcterms:created>
  <dcterms:modified xsi:type="dcterms:W3CDTF">2012-02-15T23:47:00Z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</vt:lpwstr>
  </property>
  <property fmtid="{D5CDD505-2E9C-101B-9397-08002B2CF9AE}" pid="3" name="Fecha" linkTarget="_Toc182735724">
    <vt:lpwstr>3.Diagrama de Casos de Uso..</vt:lpwstr>
  </property>
  <property fmtid="{D5CDD505-2E9C-101B-9397-08002B2CF9AE}" pid="4" name="Nombre del Proyecto">
    <vt:lpwstr>[Nombre del Proyecto]</vt:lpwstr>
  </property>
</Properties>
</file>