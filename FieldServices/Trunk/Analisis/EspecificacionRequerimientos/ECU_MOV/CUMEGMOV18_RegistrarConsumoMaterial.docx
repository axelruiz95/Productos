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9179C9">
        <w:rPr>
          <w:szCs w:val="36"/>
        </w:rPr>
        <w:t xml:space="preserve">Registrar Consumo </w:t>
      </w:r>
      <w:r w:rsidR="00D73BA6">
        <w:rPr>
          <w:szCs w:val="36"/>
        </w:rPr>
        <w:t xml:space="preserve">de </w:t>
      </w:r>
      <w:r w:rsidR="009179C9">
        <w:rPr>
          <w:szCs w:val="36"/>
        </w:rPr>
        <w:t>Material</w:t>
      </w:r>
      <w:r w:rsidR="00D73BA6">
        <w:rPr>
          <w:szCs w:val="36"/>
        </w:rPr>
        <w:t>es</w:t>
      </w:r>
      <w:r w:rsidR="006A1F98">
        <w:rPr>
          <w:szCs w:val="36"/>
        </w:rPr>
        <w:t xml:space="preserve"> – CUMEGMOV</w:t>
      </w:r>
      <w:r w:rsidR="009179C9">
        <w:rPr>
          <w:szCs w:val="36"/>
        </w:rPr>
        <w:t>18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6A744A">
        <w:t xml:space="preserve"> 1.</w:t>
      </w:r>
      <w:r w:rsidR="007241E5">
        <w:t>3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RPr="0013530E" w:rsidTr="00DF3C27">
        <w:trPr>
          <w:jc w:val="center"/>
        </w:trPr>
        <w:tc>
          <w:tcPr>
            <w:tcW w:w="2304" w:type="dxa"/>
          </w:tcPr>
          <w:p w:rsidR="007948BC" w:rsidRPr="00C70293" w:rsidRDefault="00913E60" w:rsidP="0031160E">
            <w:pPr>
              <w:pStyle w:val="Tabletext"/>
              <w:jc w:val="center"/>
            </w:pPr>
            <w:r>
              <w:t>30</w:t>
            </w:r>
            <w:r w:rsidR="00C70293" w:rsidRPr="00C70293">
              <w:t>/</w:t>
            </w:r>
            <w:r w:rsidR="0031160E">
              <w:t>08</w:t>
            </w:r>
            <w:r w:rsidR="00C70293" w:rsidRPr="00C70293">
              <w:t>/2010</w:t>
            </w:r>
          </w:p>
        </w:tc>
        <w:tc>
          <w:tcPr>
            <w:tcW w:w="1152" w:type="dxa"/>
          </w:tcPr>
          <w:p w:rsidR="007948BC" w:rsidRPr="00C70293" w:rsidRDefault="00C70293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7948BC" w:rsidRPr="00C70293" w:rsidRDefault="00C70293" w:rsidP="009179C9">
            <w:pPr>
              <w:pStyle w:val="Tabletext"/>
            </w:pPr>
            <w:r w:rsidRPr="00AE2E70">
              <w:t xml:space="preserve">Elaboración de la especificación del caso de </w:t>
            </w:r>
            <w:r w:rsidR="0031160E">
              <w:t xml:space="preserve">uso </w:t>
            </w:r>
            <w:r w:rsidR="009179C9">
              <w:t>Registrar Consumo de Materiales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C70293" w:rsidRDefault="00C70293" w:rsidP="00C70293">
            <w:pPr>
              <w:pStyle w:val="Tabletext"/>
            </w:pPr>
            <w:r w:rsidRPr="00C70293">
              <w:t>Belem Jiménez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4103F6" w:rsidRDefault="00FD44E5" w:rsidP="00FD44E5">
            <w:pPr>
              <w:pStyle w:val="Tabletext"/>
              <w:jc w:val="center"/>
            </w:pPr>
            <w:r w:rsidRPr="004103F6">
              <w:t>01/12/2010</w:t>
            </w:r>
          </w:p>
        </w:tc>
        <w:tc>
          <w:tcPr>
            <w:tcW w:w="1152" w:type="dxa"/>
          </w:tcPr>
          <w:p w:rsidR="007948BC" w:rsidRPr="004103F6" w:rsidRDefault="00FD44E5" w:rsidP="00FD44E5">
            <w:pPr>
              <w:pStyle w:val="Tabletext"/>
              <w:jc w:val="center"/>
            </w:pPr>
            <w:r w:rsidRPr="004103F6">
              <w:t>1.1</w:t>
            </w:r>
          </w:p>
        </w:tc>
        <w:tc>
          <w:tcPr>
            <w:tcW w:w="3744" w:type="dxa"/>
          </w:tcPr>
          <w:p w:rsidR="007948BC" w:rsidRPr="004103F6" w:rsidRDefault="00B26FE9" w:rsidP="00DF3C27">
            <w:pPr>
              <w:pStyle w:val="Tabletext"/>
            </w:pPr>
            <w:r w:rsidRPr="004103F6">
              <w:t xml:space="preserve">Se incluyó el consumo automático de equipo digital para que en caso de haber activado y/o recuperado equipo en la orden de trabajo, se realicen los movimientos correspondientes para el material en el inventario y se cree el registro de ese consumo. </w:t>
            </w:r>
          </w:p>
        </w:tc>
        <w:tc>
          <w:tcPr>
            <w:tcW w:w="2304" w:type="dxa"/>
          </w:tcPr>
          <w:p w:rsidR="007948BC" w:rsidRPr="004103F6" w:rsidRDefault="00FD44E5" w:rsidP="00DF3C27">
            <w:pPr>
              <w:pStyle w:val="Tabletext"/>
            </w:pPr>
            <w:r w:rsidRPr="004103F6">
              <w:t>Belem Jiménez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7241E5" w:rsidRDefault="004103F6" w:rsidP="004103F6">
            <w:pPr>
              <w:pStyle w:val="Tabletext"/>
              <w:jc w:val="center"/>
            </w:pPr>
            <w:r w:rsidRPr="007241E5">
              <w:t>16/02/2012</w:t>
            </w:r>
          </w:p>
        </w:tc>
        <w:tc>
          <w:tcPr>
            <w:tcW w:w="1152" w:type="dxa"/>
          </w:tcPr>
          <w:p w:rsidR="007948BC" w:rsidRPr="007241E5" w:rsidRDefault="004103F6" w:rsidP="004103F6">
            <w:pPr>
              <w:pStyle w:val="Tabletext"/>
              <w:jc w:val="center"/>
            </w:pPr>
            <w:r w:rsidRPr="007241E5">
              <w:t>1.2</w:t>
            </w:r>
          </w:p>
        </w:tc>
        <w:tc>
          <w:tcPr>
            <w:tcW w:w="3744" w:type="dxa"/>
          </w:tcPr>
          <w:p w:rsidR="00050631" w:rsidRPr="007241E5" w:rsidRDefault="00050631" w:rsidP="00050631">
            <w:pPr>
              <w:pStyle w:val="Tabletext"/>
            </w:pPr>
            <w:r w:rsidRPr="007241E5">
              <w:t xml:space="preserve">Solicitar la captura de la serie final del carrete y guardar como serie inicial la última registrada, eliminar </w:t>
            </w:r>
            <w:r w:rsidR="007241E5">
              <w:t>V</w:t>
            </w:r>
            <w:r w:rsidRPr="007241E5">
              <w:t>alidación de carretes.</w:t>
            </w:r>
          </w:p>
          <w:p w:rsidR="007948BC" w:rsidRPr="007241E5" w:rsidRDefault="00050631" w:rsidP="00050631">
            <w:pPr>
              <w:pStyle w:val="Tabletext"/>
            </w:pPr>
            <w:r w:rsidRPr="007241E5">
              <w:t>Folio CAI 1870</w:t>
            </w:r>
          </w:p>
          <w:p w:rsidR="00050631" w:rsidRPr="007241E5" w:rsidRDefault="00050631" w:rsidP="00050631">
            <w:pPr>
              <w:pStyle w:val="Tabletext"/>
            </w:pPr>
            <w:r w:rsidRPr="007241E5">
              <w:t>MEG (Versión 2.4.0.0)</w:t>
            </w:r>
          </w:p>
        </w:tc>
        <w:tc>
          <w:tcPr>
            <w:tcW w:w="2304" w:type="dxa"/>
          </w:tcPr>
          <w:p w:rsidR="007948BC" w:rsidRPr="007241E5" w:rsidRDefault="004103F6" w:rsidP="004103F6">
            <w:pPr>
              <w:pStyle w:val="Tabletext"/>
              <w:jc w:val="center"/>
            </w:pPr>
            <w:r w:rsidRPr="007241E5">
              <w:t>Ana Lizza Pasindo González</w:t>
            </w:r>
          </w:p>
        </w:tc>
      </w:tr>
      <w:tr w:rsidR="007241E5" w:rsidTr="00DF3C27">
        <w:trPr>
          <w:jc w:val="center"/>
        </w:trPr>
        <w:tc>
          <w:tcPr>
            <w:tcW w:w="2304" w:type="dxa"/>
          </w:tcPr>
          <w:p w:rsidR="007241E5" w:rsidRPr="007241E5" w:rsidRDefault="007241E5" w:rsidP="007241E5">
            <w:pPr>
              <w:pStyle w:val="Tabletext"/>
              <w:jc w:val="center"/>
              <w:rPr>
                <w:highlight w:val="magenta"/>
              </w:rPr>
            </w:pPr>
            <w:r w:rsidRPr="007241E5">
              <w:rPr>
                <w:highlight w:val="magenta"/>
              </w:rPr>
              <w:t>12/03/2012</w:t>
            </w:r>
          </w:p>
        </w:tc>
        <w:tc>
          <w:tcPr>
            <w:tcW w:w="1152" w:type="dxa"/>
          </w:tcPr>
          <w:p w:rsidR="007241E5" w:rsidRPr="007241E5" w:rsidRDefault="007241E5" w:rsidP="007241E5">
            <w:pPr>
              <w:pStyle w:val="Tabletext"/>
              <w:jc w:val="center"/>
              <w:rPr>
                <w:highlight w:val="magenta"/>
              </w:rPr>
            </w:pPr>
            <w:r w:rsidRPr="007241E5">
              <w:rPr>
                <w:highlight w:val="magenta"/>
              </w:rPr>
              <w:t>1.3</w:t>
            </w:r>
          </w:p>
        </w:tc>
        <w:tc>
          <w:tcPr>
            <w:tcW w:w="3744" w:type="dxa"/>
          </w:tcPr>
          <w:p w:rsidR="007241E5" w:rsidRPr="007241E5" w:rsidRDefault="007241E5" w:rsidP="00AB66A5">
            <w:pPr>
              <w:pStyle w:val="Tabletext"/>
              <w:rPr>
                <w:highlight w:val="magenta"/>
              </w:rPr>
            </w:pPr>
            <w:r w:rsidRPr="007241E5">
              <w:rPr>
                <w:highlight w:val="magenta"/>
              </w:rPr>
              <w:t xml:space="preserve">Presentar en una sola pantalla, materiales No </w:t>
            </w:r>
            <w:proofErr w:type="spellStart"/>
            <w:r w:rsidRPr="007241E5">
              <w:rPr>
                <w:highlight w:val="magenta"/>
              </w:rPr>
              <w:t>utilizados|excedidos</w:t>
            </w:r>
            <w:proofErr w:type="spellEnd"/>
            <w:r w:rsidRPr="007241E5">
              <w:rPr>
                <w:highlight w:val="magenta"/>
              </w:rPr>
              <w:t xml:space="preserve"> para la captura de un motivo.</w:t>
            </w:r>
          </w:p>
          <w:p w:rsidR="007241E5" w:rsidRPr="007241E5" w:rsidRDefault="007241E5" w:rsidP="00AB66A5">
            <w:pPr>
              <w:pStyle w:val="Tabletext"/>
              <w:rPr>
                <w:highlight w:val="magenta"/>
              </w:rPr>
            </w:pPr>
            <w:r w:rsidRPr="007241E5">
              <w:rPr>
                <w:highlight w:val="magenta"/>
              </w:rPr>
              <w:t>Folio CAI 0001938</w:t>
            </w:r>
          </w:p>
          <w:p w:rsidR="007241E5" w:rsidRPr="007241E5" w:rsidRDefault="007241E5" w:rsidP="007241E5">
            <w:pPr>
              <w:pStyle w:val="Tabletext"/>
              <w:rPr>
                <w:highlight w:val="magenta"/>
              </w:rPr>
            </w:pPr>
            <w:r w:rsidRPr="007241E5">
              <w:rPr>
                <w:highlight w:val="magenta"/>
              </w:rPr>
              <w:t>MEG (Versión 2.4.1.0)</w:t>
            </w:r>
          </w:p>
        </w:tc>
        <w:tc>
          <w:tcPr>
            <w:tcW w:w="2304" w:type="dxa"/>
          </w:tcPr>
          <w:p w:rsidR="007241E5" w:rsidRPr="007241E5" w:rsidRDefault="007241E5" w:rsidP="00AB66A5">
            <w:pPr>
              <w:pStyle w:val="Tabletext"/>
              <w:jc w:val="center"/>
              <w:rPr>
                <w:highlight w:val="magenta"/>
              </w:rPr>
            </w:pPr>
            <w:r w:rsidRPr="007241E5">
              <w:rPr>
                <w:highlight w:val="magenta"/>
              </w:rPr>
              <w:t>Ana Lizza Pasindo González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481C4A" w:rsidP="00B97BC5">
      <w:pPr>
        <w:pStyle w:val="Ttulo"/>
        <w:ind w:left="0" w:firstLine="0"/>
      </w:pPr>
      <w:r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6831D6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19410177" w:history="1">
        <w:r w:rsidR="006831D6" w:rsidRPr="00EC0103">
          <w:rPr>
            <w:rStyle w:val="Hipervnculo"/>
          </w:rPr>
          <w:t>1</w:t>
        </w:r>
        <w:r w:rsidR="006831D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831D6" w:rsidRPr="00EC0103">
          <w:rPr>
            <w:rStyle w:val="Hipervnculo"/>
          </w:rPr>
          <w:t>Introducción</w:t>
        </w:r>
        <w:r w:rsidR="006831D6">
          <w:rPr>
            <w:webHidden/>
          </w:rPr>
          <w:tab/>
        </w:r>
        <w:r w:rsidR="006831D6">
          <w:rPr>
            <w:webHidden/>
          </w:rPr>
          <w:fldChar w:fldCharType="begin"/>
        </w:r>
        <w:r w:rsidR="006831D6">
          <w:rPr>
            <w:webHidden/>
          </w:rPr>
          <w:instrText xml:space="preserve"> PAGEREF _Toc319410177 \h </w:instrText>
        </w:r>
        <w:r w:rsidR="006831D6">
          <w:rPr>
            <w:webHidden/>
          </w:rPr>
        </w:r>
        <w:r w:rsidR="006831D6">
          <w:rPr>
            <w:webHidden/>
          </w:rPr>
          <w:fldChar w:fldCharType="separate"/>
        </w:r>
        <w:r w:rsidR="006831D6">
          <w:rPr>
            <w:webHidden/>
          </w:rPr>
          <w:t>4</w:t>
        </w:r>
        <w:r w:rsidR="006831D6">
          <w:rPr>
            <w:webHidden/>
          </w:rPr>
          <w:fldChar w:fldCharType="end"/>
        </w:r>
      </w:hyperlink>
    </w:p>
    <w:p w:rsidR="006831D6" w:rsidRDefault="006831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410178" w:history="1">
        <w:r w:rsidRPr="00EC0103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</w:rPr>
          <w:t>Caso de uso: Registrar Consumo de Materiales – CUMEGMOV18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_Toc319410178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31D6" w:rsidRDefault="006831D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410179" w:history="1">
        <w:r w:rsidRPr="00EC0103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_Toc319410179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31D6" w:rsidRDefault="006831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410180" w:history="1">
        <w:r w:rsidRPr="00EC0103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_Toc319410180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31D6" w:rsidRDefault="006831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410181" w:history="1">
        <w:r w:rsidRPr="00EC0103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_Toc319410181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831D6" w:rsidRDefault="006831D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410182" w:history="1">
        <w:r w:rsidRPr="00EC0103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_Toc319410182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31D6" w:rsidRDefault="006831D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410183" w:history="1">
        <w:r w:rsidRPr="00EC0103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_Toc319410183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31D6" w:rsidRDefault="006831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410184" w:history="1">
        <w:r w:rsidRPr="00EC0103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_Toc319410184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831D6" w:rsidRDefault="006831D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410185" w:history="1">
        <w:r w:rsidRPr="00EC0103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_Toc319410185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31D6" w:rsidRDefault="006831D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410186" w:history="1">
        <w:r w:rsidRPr="00EC0103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_Toc319410186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31D6" w:rsidRDefault="006831D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410187" w:history="1">
        <w:r w:rsidRPr="00EC0103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_Toc319410187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31D6" w:rsidRDefault="006831D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410188" w:history="1">
        <w:r w:rsidRPr="00EC0103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_Toc319410188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31D6" w:rsidRDefault="006831D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410189" w:history="1">
        <w:r w:rsidRPr="00EC0103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_Toc319410189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31D6" w:rsidRDefault="006831D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410190" w:history="1">
        <w:r w:rsidRPr="00EC0103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_Toc319410190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31D6" w:rsidRDefault="006831D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9410191" w:history="1">
        <w:r w:rsidRPr="00EC0103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_Toc319410191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31D6" w:rsidRDefault="006831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410192" w:history="1">
        <w:r w:rsidRPr="00EC0103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_Toc319410192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831D6" w:rsidRDefault="006831D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9410193" w:history="1">
        <w:r w:rsidRPr="00EC0103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_Toc319410193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31D6" w:rsidRDefault="006831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410194" w:history="1">
        <w:r w:rsidRPr="00EC0103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_Toc319410194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831D6" w:rsidRDefault="006831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410195" w:history="1">
        <w:r w:rsidRPr="00EC0103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_Toc319410195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831D6" w:rsidRDefault="006831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410196" w:history="1">
        <w:r w:rsidRPr="00EC0103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_Toc319410196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831D6" w:rsidRDefault="006831D6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410197" w:history="1">
        <w:r w:rsidRPr="00EC0103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C0103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_Toc319410197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D73BA6">
        <w:rPr>
          <w:szCs w:val="36"/>
        </w:rPr>
        <w:t>Registrar Consumo de Materiales</w:t>
      </w:r>
      <w:r w:rsidR="003F3508">
        <w:rPr>
          <w:szCs w:val="36"/>
        </w:rPr>
        <w:t xml:space="preserve"> – CUMEGMOV</w:t>
      </w:r>
      <w:r w:rsidR="00D73BA6">
        <w:rPr>
          <w:szCs w:val="36"/>
        </w:rPr>
        <w:t>18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19410177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319410178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D73BA6">
        <w:rPr>
          <w:szCs w:val="36"/>
        </w:rPr>
        <w:t>Registrar Consumo de Materiales</w:t>
      </w:r>
      <w:r w:rsidR="006A1F98">
        <w:rPr>
          <w:szCs w:val="36"/>
        </w:rPr>
        <w:t xml:space="preserve"> – CUMEGMOV</w:t>
      </w:r>
      <w:r w:rsidR="00D73BA6">
        <w:rPr>
          <w:szCs w:val="36"/>
        </w:rPr>
        <w:t>18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19410179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AB52E8">
        <w:rPr>
          <w:sz w:val="20"/>
          <w:szCs w:val="20"/>
          <w:lang w:eastAsia="en-US"/>
        </w:rPr>
        <w:t>captur</w:t>
      </w:r>
      <w:r w:rsidR="004E5037">
        <w:rPr>
          <w:sz w:val="20"/>
          <w:szCs w:val="20"/>
          <w:lang w:eastAsia="en-US"/>
        </w:rPr>
        <w:t>ar la cantidad</w:t>
      </w:r>
      <w:r w:rsidR="00AB52E8">
        <w:rPr>
          <w:sz w:val="20"/>
          <w:szCs w:val="20"/>
          <w:lang w:eastAsia="en-US"/>
        </w:rPr>
        <w:t xml:space="preserve"> de materiales consumidos durante la </w:t>
      </w:r>
      <w:r w:rsidR="004E5037">
        <w:rPr>
          <w:sz w:val="20"/>
          <w:szCs w:val="20"/>
          <w:lang w:eastAsia="en-US"/>
        </w:rPr>
        <w:t xml:space="preserve">realización de la </w:t>
      </w:r>
      <w:r w:rsidR="00AB52E8">
        <w:rPr>
          <w:sz w:val="20"/>
          <w:szCs w:val="20"/>
          <w:lang w:eastAsia="en-US"/>
        </w:rPr>
        <w:t>orden de trabajo.</w:t>
      </w:r>
    </w:p>
    <w:p w:rsidR="004E5037" w:rsidRDefault="004E5037" w:rsidP="00481C4A">
      <w:pPr>
        <w:rPr>
          <w:i/>
          <w:iCs/>
          <w:color w:val="0000FF"/>
          <w:lang w:val="es-GT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19410180"/>
      <w:r>
        <w:t>3</w:t>
      </w:r>
      <w:r>
        <w:tab/>
      </w:r>
      <w:r w:rsidR="007B6535">
        <w:t>Diagrama de Casos de Uso</w:t>
      </w:r>
      <w:bookmarkEnd w:id="9"/>
    </w:p>
    <w:p w:rsidR="001476B3" w:rsidRDefault="001476B3" w:rsidP="001476B3">
      <w:pPr>
        <w:rPr>
          <w:lang w:val="es-MX" w:eastAsia="es-MX"/>
        </w:rPr>
      </w:pPr>
    </w:p>
    <w:p w:rsidR="000C6490" w:rsidRPr="001476B3" w:rsidRDefault="00AC4101" w:rsidP="001476B3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045DD35F" wp14:editId="1E829591">
            <wp:extent cx="6334125" cy="3095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0C6490" w:rsidRDefault="000C6490" w:rsidP="00481C4A">
      <w:pPr>
        <w:rPr>
          <w:i/>
          <w:iCs/>
          <w:color w:val="0000FF"/>
        </w:rPr>
      </w:pPr>
    </w:p>
    <w:p w:rsidR="00AC4101" w:rsidRPr="000C6490" w:rsidRDefault="00AC4101" w:rsidP="00481C4A">
      <w:pPr>
        <w:rPr>
          <w:i/>
          <w:iCs/>
          <w:color w:val="0000FF"/>
          <w:vertAlign w:val="superscript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19410181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319410182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1F7B73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319410183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856BF5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FE2F0D" w:rsidRPr="000C6490" w:rsidRDefault="00FE2F0D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0C6490">
        <w:rPr>
          <w:rFonts w:cs="Arial"/>
          <w:sz w:val="20"/>
          <w:szCs w:val="20"/>
        </w:rPr>
        <w:t xml:space="preserve">La orden de trabajo debe </w:t>
      </w:r>
      <w:r w:rsidR="00581004" w:rsidRPr="000C6490">
        <w:rPr>
          <w:rFonts w:cs="Arial"/>
          <w:sz w:val="20"/>
          <w:szCs w:val="20"/>
        </w:rPr>
        <w:t>haber sido</w:t>
      </w:r>
      <w:r w:rsidRPr="000C6490">
        <w:rPr>
          <w:rFonts w:cs="Arial"/>
          <w:sz w:val="20"/>
          <w:szCs w:val="20"/>
        </w:rPr>
        <w:t xml:space="preserve"> cerrada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19410184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EE095C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19410185"/>
      <w:r w:rsidRPr="00EE095C">
        <w:rPr>
          <w:rFonts w:cs="Arial"/>
        </w:rPr>
        <w:t>5.1</w:t>
      </w:r>
      <w:r w:rsidRPr="00EE095C">
        <w:rPr>
          <w:rFonts w:cs="Arial"/>
        </w:rPr>
        <w:tab/>
      </w:r>
      <w:r w:rsidR="00481C4A" w:rsidRPr="00EE095C">
        <w:rPr>
          <w:rFonts w:cs="Arial"/>
        </w:rPr>
        <w:t>Flujo básico</w:t>
      </w:r>
      <w:bookmarkEnd w:id="19"/>
      <w:bookmarkEnd w:id="20"/>
      <w:bookmarkEnd w:id="21"/>
    </w:p>
    <w:p w:rsidR="00FE1CAC" w:rsidRPr="00EE095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B37CF3" w:rsidRPr="00EE095C" w:rsidRDefault="00DE7D26" w:rsidP="00EB7666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E095C">
        <w:rPr>
          <w:rFonts w:cs="Arial"/>
          <w:sz w:val="20"/>
          <w:szCs w:val="20"/>
        </w:rPr>
        <w:t xml:space="preserve">El caso de uso inicia cuando </w:t>
      </w:r>
      <w:r w:rsidR="00B37CF3" w:rsidRPr="00EE095C">
        <w:rPr>
          <w:rFonts w:cs="Arial"/>
          <w:sz w:val="20"/>
          <w:szCs w:val="20"/>
        </w:rPr>
        <w:t xml:space="preserve">es invocado por el caso de uso </w:t>
      </w:r>
      <w:hyperlink r:id="rId10" w:history="1">
        <w:r w:rsidR="00581004" w:rsidRPr="00EE095C">
          <w:rPr>
            <w:rStyle w:val="Hipervnculo"/>
            <w:b/>
            <w:sz w:val="20"/>
            <w:szCs w:val="20"/>
          </w:rPr>
          <w:t>Cerrar Trabajo</w:t>
        </w:r>
        <w:r w:rsidR="00EB7666" w:rsidRPr="00EE095C">
          <w:rPr>
            <w:rStyle w:val="Hipervnculo"/>
            <w:b/>
            <w:sz w:val="20"/>
            <w:szCs w:val="20"/>
          </w:rPr>
          <w:t xml:space="preserve"> </w:t>
        </w:r>
        <w:r w:rsidR="00581004" w:rsidRPr="00EE095C">
          <w:rPr>
            <w:rStyle w:val="Hipervnculo"/>
            <w:b/>
            <w:sz w:val="20"/>
            <w:szCs w:val="20"/>
          </w:rPr>
          <w:t>–</w:t>
        </w:r>
        <w:r w:rsidR="00EB7666" w:rsidRPr="00EE095C">
          <w:rPr>
            <w:rStyle w:val="Hipervnculo"/>
            <w:b/>
            <w:sz w:val="20"/>
            <w:szCs w:val="20"/>
          </w:rPr>
          <w:t xml:space="preserve"> CUMEGMOV</w:t>
        </w:r>
        <w:r w:rsidR="00581004" w:rsidRPr="00EE095C">
          <w:rPr>
            <w:rStyle w:val="Hipervnculo"/>
            <w:b/>
            <w:sz w:val="20"/>
            <w:szCs w:val="20"/>
          </w:rPr>
          <w:t>17</w:t>
        </w:r>
      </w:hyperlink>
    </w:p>
    <w:p w:rsidR="00100075" w:rsidRPr="00EE095C" w:rsidRDefault="00100075" w:rsidP="0010007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El sistema obtiene de la sesión la siguiente información: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Clave de la Terminal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Clave de la Sucursal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Número de Serie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Clave del Usuario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Clave del Perfil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Clave de la Cuadrilla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Fecha de la Agenda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Identificador de la Jornada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Clave del Suscriptor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Folio de la Orden</w:t>
      </w:r>
    </w:p>
    <w:p w:rsidR="002520FA" w:rsidRPr="00EE095C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Identificador de la Visita</w:t>
      </w:r>
    </w:p>
    <w:p w:rsidR="002520FA" w:rsidRDefault="002520FA" w:rsidP="002520FA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Clave del Trabajo</w:t>
      </w:r>
    </w:p>
    <w:p w:rsidR="00617B90" w:rsidRPr="00495ACF" w:rsidRDefault="00617B90" w:rsidP="00617B90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>Tipo del Trabajo</w:t>
      </w:r>
    </w:p>
    <w:p w:rsidR="00975D11" w:rsidRPr="00495ACF" w:rsidRDefault="00975D11" w:rsidP="00617B90">
      <w:pPr>
        <w:pStyle w:val="Prrafodelista"/>
        <w:numPr>
          <w:ilvl w:val="1"/>
          <w:numId w:val="6"/>
        </w:numPr>
        <w:ind w:left="851" w:right="30" w:hanging="425"/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>Tipo del Servicio</w:t>
      </w:r>
    </w:p>
    <w:p w:rsidR="00D534A2" w:rsidRPr="00495ACF" w:rsidRDefault="00D534A2" w:rsidP="00D534A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1" w:anchor="RN32" w:history="1">
        <w:r w:rsidRPr="00495ACF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D534A2" w:rsidRPr="00495ACF" w:rsidRDefault="00D534A2" w:rsidP="00D534A2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ValorReferencia</w:t>
      </w:r>
      <w:proofErr w:type="spellEnd"/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Valor</w:t>
      </w:r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Clave</w:t>
      </w:r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Descripcion</w:t>
      </w:r>
      <w:proofErr w:type="spellEnd"/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Grupo</w:t>
      </w:r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ValorCliente</w:t>
      </w:r>
      <w:proofErr w:type="spellEnd"/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Estado</w:t>
      </w:r>
    </w:p>
    <w:p w:rsidR="00D534A2" w:rsidRPr="00EE095C" w:rsidRDefault="00D534A2" w:rsidP="00D534A2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Actividad</w:t>
      </w:r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ClaveActividad</w:t>
      </w:r>
      <w:proofErr w:type="spellEnd"/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ClaveModulo</w:t>
      </w:r>
      <w:proofErr w:type="spellEnd"/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TipoActividad</w:t>
      </w:r>
      <w:proofErr w:type="spellEnd"/>
      <w:r w:rsidRPr="00EE095C">
        <w:rPr>
          <w:rFonts w:cs="Arial"/>
          <w:sz w:val="20"/>
          <w:szCs w:val="20"/>
        </w:rPr>
        <w:t xml:space="preserve"> de acuerdo con la regla de negocio </w:t>
      </w:r>
      <w:hyperlink r:id="rId12" w:anchor="RN32" w:history="1">
        <w:r w:rsidRPr="00EE095C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Nombre</w:t>
      </w:r>
    </w:p>
    <w:p w:rsidR="00D534A2" w:rsidRPr="00EE095C" w:rsidRDefault="00D534A2" w:rsidP="00D534A2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Estado</w:t>
      </w:r>
    </w:p>
    <w:p w:rsidR="00D534A2" w:rsidRPr="00EE095C" w:rsidRDefault="00D534A2" w:rsidP="00D534A2">
      <w:pPr>
        <w:pStyle w:val="Prrafodelista"/>
        <w:numPr>
          <w:ilvl w:val="0"/>
          <w:numId w:val="6"/>
        </w:numPr>
        <w:tabs>
          <w:tab w:val="left" w:pos="993"/>
        </w:tabs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El sistema registra en el archivo de configuraciones la siguiente información:</w:t>
      </w:r>
    </w:p>
    <w:p w:rsidR="00A603B9" w:rsidRPr="00EE095C" w:rsidRDefault="00D534A2" w:rsidP="00D534A2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ClaveActividad</w:t>
      </w:r>
      <w:proofErr w:type="spellEnd"/>
    </w:p>
    <w:p w:rsidR="00440135" w:rsidRPr="00EE095C" w:rsidRDefault="00440135" w:rsidP="00440135">
      <w:pPr>
        <w:pStyle w:val="Prrafodelista"/>
        <w:numPr>
          <w:ilvl w:val="0"/>
          <w:numId w:val="6"/>
        </w:numPr>
        <w:jc w:val="both"/>
        <w:rPr>
          <w:rFonts w:cs="Arial"/>
          <w:b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obtiene información del tipo de material de acuerdo con la regla de negocio </w:t>
      </w:r>
      <w:hyperlink r:id="rId13" w:anchor="RN95" w:history="1">
        <w:r w:rsidRPr="00EE095C">
          <w:rPr>
            <w:rStyle w:val="Hipervnculo"/>
            <w:rFonts w:cs="Arial"/>
            <w:b/>
            <w:sz w:val="20"/>
            <w:szCs w:val="20"/>
          </w:rPr>
          <w:t>RN95 Valor Tipo de Material Cable</w:t>
        </w:r>
      </w:hyperlink>
    </w:p>
    <w:p w:rsidR="00440135" w:rsidRPr="00EE095C" w:rsidRDefault="00440135" w:rsidP="00440135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ValorReferencia</w:t>
      </w:r>
      <w:proofErr w:type="spellEnd"/>
    </w:p>
    <w:p w:rsidR="00440135" w:rsidRPr="00EE095C" w:rsidRDefault="00440135" w:rsidP="00440135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Valor</w:t>
      </w:r>
    </w:p>
    <w:p w:rsidR="00440135" w:rsidRPr="00EE095C" w:rsidRDefault="00440135" w:rsidP="00440135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Clave </w:t>
      </w:r>
    </w:p>
    <w:p w:rsidR="00440135" w:rsidRPr="00EE095C" w:rsidRDefault="00440135" w:rsidP="00440135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Descripcion</w:t>
      </w:r>
      <w:proofErr w:type="spellEnd"/>
    </w:p>
    <w:p w:rsidR="00440135" w:rsidRPr="00EE095C" w:rsidRDefault="00440135" w:rsidP="00440135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Grupo</w:t>
      </w:r>
    </w:p>
    <w:p w:rsidR="00440135" w:rsidRPr="00EE095C" w:rsidRDefault="00440135" w:rsidP="00440135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ValorCliente</w:t>
      </w:r>
      <w:proofErr w:type="spellEnd"/>
    </w:p>
    <w:p w:rsidR="00440135" w:rsidRPr="00EE095C" w:rsidRDefault="00440135" w:rsidP="00440135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Estado</w:t>
      </w:r>
    </w:p>
    <w:p w:rsidR="00703D5D" w:rsidRPr="00EE095C" w:rsidRDefault="00703D5D" w:rsidP="00703D5D">
      <w:pPr>
        <w:pStyle w:val="Prrafodelista"/>
        <w:numPr>
          <w:ilvl w:val="0"/>
          <w:numId w:val="6"/>
        </w:numPr>
        <w:jc w:val="both"/>
        <w:rPr>
          <w:color w:val="FF0000"/>
          <w:sz w:val="20"/>
          <w:szCs w:val="20"/>
        </w:rPr>
      </w:pPr>
      <w:r w:rsidRPr="00EE095C">
        <w:rPr>
          <w:sz w:val="20"/>
          <w:szCs w:val="20"/>
        </w:rPr>
        <w:t xml:space="preserve">El sistema obtiene información de </w:t>
      </w:r>
      <w:r w:rsidR="00FC5F3B" w:rsidRPr="00EE095C">
        <w:rPr>
          <w:sz w:val="20"/>
          <w:szCs w:val="20"/>
        </w:rPr>
        <w:t xml:space="preserve">los materiales </w:t>
      </w:r>
      <w:r w:rsidR="00866E43" w:rsidRPr="00EE095C">
        <w:rPr>
          <w:sz w:val="20"/>
          <w:szCs w:val="20"/>
        </w:rPr>
        <w:t>predeterminados</w:t>
      </w:r>
      <w:r w:rsidR="00FC5F3B" w:rsidRPr="00EE095C">
        <w:rPr>
          <w:sz w:val="20"/>
          <w:szCs w:val="20"/>
        </w:rPr>
        <w:t xml:space="preserve"> para la orden de trabajo de acuerdo con la regla de negocio </w:t>
      </w:r>
      <w:hyperlink r:id="rId14" w:anchor="RN91" w:history="1">
        <w:r w:rsidR="00FC5F3B" w:rsidRPr="00EE095C">
          <w:rPr>
            <w:rStyle w:val="Hipervnculo"/>
            <w:b/>
            <w:sz w:val="20"/>
            <w:szCs w:val="20"/>
          </w:rPr>
          <w:t xml:space="preserve">RN91 </w:t>
        </w:r>
        <w:r w:rsidR="00550F38" w:rsidRPr="00EE095C">
          <w:rPr>
            <w:rStyle w:val="Hipervnculo"/>
            <w:b/>
            <w:sz w:val="20"/>
            <w:szCs w:val="20"/>
          </w:rPr>
          <w:t>Materiales de Acuerdo al Trabajo</w:t>
        </w:r>
      </w:hyperlink>
      <w:r w:rsidRPr="00EE095C">
        <w:rPr>
          <w:sz w:val="20"/>
          <w:szCs w:val="20"/>
        </w:rPr>
        <w:t xml:space="preserve">: </w:t>
      </w:r>
    </w:p>
    <w:p w:rsidR="00703D5D" w:rsidRPr="00EE095C" w:rsidRDefault="00FC5F3B" w:rsidP="00703D5D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proofErr w:type="spellStart"/>
      <w:r w:rsidRPr="00EE095C">
        <w:rPr>
          <w:sz w:val="20"/>
          <w:szCs w:val="20"/>
        </w:rPr>
        <w:t>TrabajoMaterial</w:t>
      </w:r>
      <w:proofErr w:type="spellEnd"/>
    </w:p>
    <w:p w:rsidR="00703D5D" w:rsidRPr="00EE095C" w:rsidRDefault="00FC5F3B" w:rsidP="00703D5D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ClaveTrabajo</w:t>
      </w:r>
      <w:proofErr w:type="spellEnd"/>
    </w:p>
    <w:p w:rsidR="00703D5D" w:rsidRPr="00EE095C" w:rsidRDefault="00703D5D" w:rsidP="00703D5D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ClaveMaterial</w:t>
      </w:r>
      <w:proofErr w:type="spellEnd"/>
    </w:p>
    <w:p w:rsidR="00703D5D" w:rsidRPr="00EE095C" w:rsidRDefault="00FC5F3B" w:rsidP="00703D5D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CantidadMinima</w:t>
      </w:r>
      <w:proofErr w:type="spellEnd"/>
    </w:p>
    <w:p w:rsidR="00FC5F3B" w:rsidRPr="00EE095C" w:rsidRDefault="00FC5F3B" w:rsidP="00703D5D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CantidadMaxima</w:t>
      </w:r>
      <w:proofErr w:type="spellEnd"/>
    </w:p>
    <w:p w:rsidR="000A4DB9" w:rsidRPr="00EE095C" w:rsidRDefault="000A4DB9" w:rsidP="000A4DB9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Material</w:t>
      </w:r>
    </w:p>
    <w:p w:rsidR="000A4DB9" w:rsidRPr="00EE095C" w:rsidRDefault="000A4DB9" w:rsidP="000A4DB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lastRenderedPageBreak/>
        <w:t>ClaveMaterial</w:t>
      </w:r>
      <w:proofErr w:type="spellEnd"/>
    </w:p>
    <w:p w:rsidR="000A4DB9" w:rsidRPr="00EE095C" w:rsidRDefault="000A4DB9" w:rsidP="000A4DB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Descripcion</w:t>
      </w:r>
      <w:proofErr w:type="spellEnd"/>
    </w:p>
    <w:p w:rsidR="000A4DB9" w:rsidRPr="00EE095C" w:rsidRDefault="000A4DB9" w:rsidP="000A4DB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Clasificacion</w:t>
      </w:r>
      <w:proofErr w:type="spellEnd"/>
    </w:p>
    <w:p w:rsidR="000A4DB9" w:rsidRPr="00EE095C" w:rsidRDefault="000A4DB9" w:rsidP="000A4DB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Tipo</w:t>
      </w:r>
      <w:r w:rsidR="00440135" w:rsidRPr="00EE095C">
        <w:rPr>
          <w:rFonts w:cs="Arial"/>
          <w:sz w:val="20"/>
          <w:szCs w:val="20"/>
        </w:rPr>
        <w:t xml:space="preserve"> </w:t>
      </w:r>
    </w:p>
    <w:p w:rsidR="000A4DB9" w:rsidRPr="00EE095C" w:rsidRDefault="000A4DB9" w:rsidP="000A4DB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Unidad</w:t>
      </w:r>
    </w:p>
    <w:p w:rsidR="00970461" w:rsidRPr="00495ACF" w:rsidRDefault="00970461" w:rsidP="000A4DB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>Requerido</w:t>
      </w:r>
    </w:p>
    <w:p w:rsidR="000A4DB9" w:rsidRPr="00495ACF" w:rsidRDefault="009B6098" w:rsidP="000A4DB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>Estado</w:t>
      </w:r>
    </w:p>
    <w:p w:rsidR="00EB595F" w:rsidRPr="00495ACF" w:rsidRDefault="00EB595F" w:rsidP="00EB595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>El sistema obtiene información de los equipos activados en la orden de trabajo :</w:t>
      </w:r>
    </w:p>
    <w:p w:rsidR="00EB595F" w:rsidRPr="00495ACF" w:rsidRDefault="00EB595F" w:rsidP="00EB595F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OrdenTrabajoEquipoDigital</w:t>
      </w:r>
      <w:proofErr w:type="spellEnd"/>
    </w:p>
    <w:p w:rsidR="00EB595F" w:rsidRPr="00495ACF" w:rsidRDefault="00EB595F" w:rsidP="00EB595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FolioOrden</w:t>
      </w:r>
      <w:proofErr w:type="spellEnd"/>
    </w:p>
    <w:p w:rsidR="00EB595F" w:rsidRPr="00495ACF" w:rsidRDefault="00EB595F" w:rsidP="00EB595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NumeroSerieEquipoDigital</w:t>
      </w:r>
      <w:proofErr w:type="spellEnd"/>
    </w:p>
    <w:p w:rsidR="00EB595F" w:rsidRPr="00495ACF" w:rsidRDefault="00EB595F" w:rsidP="00EB595F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NumeroSerieEquipoDigital</w:t>
      </w:r>
      <w:proofErr w:type="spellEnd"/>
    </w:p>
    <w:p w:rsidR="00EB595F" w:rsidRPr="00495ACF" w:rsidRDefault="00EB595F" w:rsidP="00EB595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NumeroSerieEquipoDigital</w:t>
      </w:r>
      <w:proofErr w:type="spellEnd"/>
    </w:p>
    <w:p w:rsidR="00EB595F" w:rsidRPr="00495ACF" w:rsidRDefault="00EB595F" w:rsidP="00EB595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ClaveMaterial</w:t>
      </w:r>
      <w:proofErr w:type="spellEnd"/>
    </w:p>
    <w:p w:rsidR="00EB595F" w:rsidRPr="00495ACF" w:rsidRDefault="00EB595F" w:rsidP="00EB595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>Estado</w:t>
      </w:r>
    </w:p>
    <w:p w:rsidR="00EB595F" w:rsidRPr="00495ACF" w:rsidRDefault="00EB595F" w:rsidP="00EB595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>El sistema obtiene información de los equipos recuperados en la orden de trabajo:</w:t>
      </w:r>
    </w:p>
    <w:p w:rsidR="00EB595F" w:rsidRPr="00495ACF" w:rsidRDefault="00EB595F" w:rsidP="00EB595F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RecuperacionEquipo</w:t>
      </w:r>
      <w:proofErr w:type="spellEnd"/>
    </w:p>
    <w:p w:rsidR="00EB595F" w:rsidRPr="00495ACF" w:rsidRDefault="00EB595F" w:rsidP="00EB595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NumeroSerie</w:t>
      </w:r>
      <w:proofErr w:type="spellEnd"/>
    </w:p>
    <w:p w:rsidR="00EB595F" w:rsidRPr="00495ACF" w:rsidRDefault="00EB595F" w:rsidP="00EB595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FolioOrden</w:t>
      </w:r>
      <w:proofErr w:type="spellEnd"/>
    </w:p>
    <w:p w:rsidR="00EB595F" w:rsidRPr="00495ACF" w:rsidRDefault="00EB595F" w:rsidP="00EB595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ClaveMaterial</w:t>
      </w:r>
      <w:proofErr w:type="spellEnd"/>
    </w:p>
    <w:p w:rsidR="00EB595F" w:rsidRPr="00495ACF" w:rsidRDefault="00EB595F" w:rsidP="00EB595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>Si &lt;existe un equipo activado en la orden de trabajo que no se encuentre entre los equipos recuperados de la misma&gt;</w:t>
      </w:r>
    </w:p>
    <w:p w:rsidR="00EB595F" w:rsidRPr="00495ACF" w:rsidRDefault="00EB595F" w:rsidP="00EB595F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>El sistema registra la siguiente información:</w:t>
      </w:r>
    </w:p>
    <w:p w:rsidR="00EB595F" w:rsidRPr="00495ACF" w:rsidRDefault="00EB595F" w:rsidP="00EB595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ConsumoTrabajo</w:t>
      </w:r>
      <w:proofErr w:type="spellEnd"/>
    </w:p>
    <w:p w:rsidR="00EB595F" w:rsidRPr="00495ACF" w:rsidRDefault="00EB595F" w:rsidP="00EB595F">
      <w:pPr>
        <w:pStyle w:val="Prrafodelista"/>
        <w:numPr>
          <w:ilvl w:val="3"/>
          <w:numId w:val="6"/>
        </w:numPr>
        <w:ind w:left="2410" w:hanging="850"/>
        <w:jc w:val="both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FolioOrden</w:t>
      </w:r>
      <w:proofErr w:type="spellEnd"/>
    </w:p>
    <w:p w:rsidR="00EB595F" w:rsidRPr="00495ACF" w:rsidRDefault="00EB595F" w:rsidP="00EB595F">
      <w:pPr>
        <w:pStyle w:val="Prrafodelista"/>
        <w:numPr>
          <w:ilvl w:val="3"/>
          <w:numId w:val="6"/>
        </w:numPr>
        <w:ind w:left="2410" w:hanging="850"/>
        <w:jc w:val="both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ClaveMaterial</w:t>
      </w:r>
      <w:proofErr w:type="spellEnd"/>
    </w:p>
    <w:p w:rsidR="00EB595F" w:rsidRPr="00495ACF" w:rsidRDefault="00EB595F" w:rsidP="00EB595F">
      <w:pPr>
        <w:pStyle w:val="Prrafodelista"/>
        <w:numPr>
          <w:ilvl w:val="3"/>
          <w:numId w:val="6"/>
        </w:numPr>
        <w:ind w:left="2410" w:hanging="850"/>
        <w:jc w:val="both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CantidadUtilizada</w:t>
      </w:r>
      <w:proofErr w:type="spellEnd"/>
      <w:r w:rsidRPr="00495ACF">
        <w:rPr>
          <w:rFonts w:cs="Arial"/>
          <w:sz w:val="20"/>
          <w:szCs w:val="20"/>
        </w:rPr>
        <w:t xml:space="preserve"> de acuerdo con la regla de negocio </w:t>
      </w:r>
      <w:hyperlink r:id="rId15" w:anchor="RN277" w:history="1">
        <w:r w:rsidRPr="00495ACF">
          <w:rPr>
            <w:rStyle w:val="Hipervnculo"/>
            <w:rFonts w:cs="Arial"/>
            <w:b/>
            <w:sz w:val="20"/>
            <w:szCs w:val="20"/>
          </w:rPr>
          <w:t>RN277 Consumo de Equipo Digital por Defecto</w:t>
        </w:r>
      </w:hyperlink>
    </w:p>
    <w:p w:rsidR="00EB595F" w:rsidRPr="00495ACF" w:rsidRDefault="00EB595F" w:rsidP="00EB595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>El sistema  actualiza el inventario</w:t>
      </w:r>
      <w:r w:rsidR="007E5574" w:rsidRPr="00495ACF">
        <w:rPr>
          <w:rFonts w:cs="Arial"/>
          <w:sz w:val="20"/>
          <w:szCs w:val="20"/>
        </w:rPr>
        <w:t xml:space="preserve"> del material </w:t>
      </w:r>
      <w:r w:rsidRPr="00495ACF">
        <w:rPr>
          <w:rFonts w:cs="Arial"/>
          <w:sz w:val="20"/>
          <w:szCs w:val="20"/>
        </w:rPr>
        <w:t xml:space="preserve">de acuerdo con la regla de negocio </w:t>
      </w:r>
      <w:hyperlink r:id="rId16" w:anchor="RN278" w:history="1">
        <w:r w:rsidRPr="00495ACF">
          <w:rPr>
            <w:rStyle w:val="Hipervnculo"/>
            <w:rFonts w:cs="Arial"/>
            <w:b/>
            <w:sz w:val="20"/>
            <w:szCs w:val="20"/>
          </w:rPr>
          <w:t xml:space="preserve">RN278 </w:t>
        </w:r>
        <w:r w:rsidR="00523D71" w:rsidRPr="00495ACF">
          <w:rPr>
            <w:rStyle w:val="Hipervnculo"/>
            <w:rFonts w:cs="Arial"/>
            <w:b/>
            <w:sz w:val="20"/>
            <w:szCs w:val="20"/>
          </w:rPr>
          <w:t>Consumo Aut</w:t>
        </w:r>
        <w:r w:rsidRPr="00495ACF">
          <w:rPr>
            <w:rStyle w:val="Hipervnculo"/>
            <w:rFonts w:cs="Arial"/>
            <w:b/>
            <w:sz w:val="20"/>
            <w:szCs w:val="20"/>
          </w:rPr>
          <w:t>o</w:t>
        </w:r>
        <w:r w:rsidR="00523D71" w:rsidRPr="00495ACF">
          <w:rPr>
            <w:rStyle w:val="Hipervnculo"/>
            <w:rFonts w:cs="Arial"/>
            <w:b/>
            <w:sz w:val="20"/>
            <w:szCs w:val="20"/>
          </w:rPr>
          <w:t>mático de Equipo Digital</w:t>
        </w:r>
      </w:hyperlink>
      <w:r w:rsidRPr="00495ACF">
        <w:rPr>
          <w:rFonts w:cs="Arial"/>
          <w:sz w:val="20"/>
          <w:szCs w:val="20"/>
        </w:rPr>
        <w:t>.</w:t>
      </w:r>
    </w:p>
    <w:p w:rsidR="008413A7" w:rsidRPr="00495ACF" w:rsidRDefault="008413A7" w:rsidP="008413A7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495ACF">
        <w:rPr>
          <w:sz w:val="20"/>
          <w:szCs w:val="20"/>
        </w:rPr>
        <w:t xml:space="preserve">Si &lt;el trabajo no cuenta con materiales predeterminados&gt;, el sistema continúa en el </w:t>
      </w:r>
      <w:hyperlink w:anchor="Fin" w:history="1">
        <w:r w:rsidRPr="00495ACF">
          <w:rPr>
            <w:rStyle w:val="Hipervnculo"/>
            <w:b/>
            <w:sz w:val="20"/>
            <w:szCs w:val="20"/>
          </w:rPr>
          <w:t>paso 2</w:t>
        </w:r>
        <w:r w:rsidR="00495ACF">
          <w:rPr>
            <w:rStyle w:val="Hipervnculo"/>
            <w:b/>
            <w:sz w:val="20"/>
            <w:szCs w:val="20"/>
          </w:rPr>
          <w:t>5</w:t>
        </w:r>
      </w:hyperlink>
      <w:r w:rsidRPr="00495ACF">
        <w:rPr>
          <w:sz w:val="20"/>
          <w:szCs w:val="20"/>
        </w:rPr>
        <w:t xml:space="preserve"> del flujo básico</w:t>
      </w:r>
    </w:p>
    <w:p w:rsidR="00D75FDB" w:rsidRPr="00495ACF" w:rsidRDefault="007F13A4" w:rsidP="001F7C30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495ACF">
        <w:rPr>
          <w:sz w:val="20"/>
          <w:szCs w:val="20"/>
        </w:rPr>
        <w:t>El sistema obtiene información del trabajo realizado:</w:t>
      </w:r>
    </w:p>
    <w:p w:rsidR="007F13A4" w:rsidRPr="00495ACF" w:rsidRDefault="007F13A4" w:rsidP="007F13A4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 w:rsidRPr="00495ACF">
        <w:rPr>
          <w:sz w:val="20"/>
          <w:szCs w:val="20"/>
        </w:rPr>
        <w:t>Trabajo</w:t>
      </w:r>
    </w:p>
    <w:p w:rsidR="007F13A4" w:rsidRPr="00495ACF" w:rsidRDefault="007F13A4" w:rsidP="007F13A4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proofErr w:type="spellStart"/>
      <w:r w:rsidRPr="00495ACF">
        <w:rPr>
          <w:sz w:val="20"/>
          <w:szCs w:val="20"/>
        </w:rPr>
        <w:t>ClaveTrabajo</w:t>
      </w:r>
      <w:proofErr w:type="spellEnd"/>
    </w:p>
    <w:p w:rsidR="007F13A4" w:rsidRPr="00495ACF" w:rsidRDefault="007F13A4" w:rsidP="007F13A4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proofErr w:type="spellStart"/>
      <w:r w:rsidRPr="00495ACF">
        <w:rPr>
          <w:sz w:val="20"/>
          <w:szCs w:val="20"/>
        </w:rPr>
        <w:t>Descripcion</w:t>
      </w:r>
      <w:proofErr w:type="spellEnd"/>
    </w:p>
    <w:p w:rsidR="009B6098" w:rsidRPr="00495ACF" w:rsidRDefault="009B6098" w:rsidP="007F13A4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proofErr w:type="spellStart"/>
      <w:r w:rsidRPr="00495ACF">
        <w:rPr>
          <w:sz w:val="20"/>
          <w:szCs w:val="20"/>
        </w:rPr>
        <w:t>OpcionMenu</w:t>
      </w:r>
      <w:proofErr w:type="spellEnd"/>
    </w:p>
    <w:p w:rsidR="009B6098" w:rsidRPr="00495ACF" w:rsidRDefault="009B6098" w:rsidP="007F13A4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proofErr w:type="spellStart"/>
      <w:r w:rsidRPr="00495ACF">
        <w:rPr>
          <w:sz w:val="20"/>
          <w:szCs w:val="20"/>
        </w:rPr>
        <w:t>CantidadPuntos</w:t>
      </w:r>
      <w:proofErr w:type="spellEnd"/>
    </w:p>
    <w:p w:rsidR="00641279" w:rsidRPr="00495ACF" w:rsidRDefault="00641279" w:rsidP="00641279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495ACF">
        <w:rPr>
          <w:sz w:val="20"/>
          <w:szCs w:val="20"/>
        </w:rPr>
        <w:t xml:space="preserve">Si &lt;entre los materiales predeterminados para el trabajo hay únicamente de tipo cable&gt;, </w:t>
      </w:r>
      <w:r w:rsidRPr="00495ACF">
        <w:rPr>
          <w:rFonts w:cs="Arial"/>
          <w:sz w:val="20"/>
          <w:szCs w:val="20"/>
        </w:rPr>
        <w:t xml:space="preserve">el sistema continúa con el flujo alterno opcional </w:t>
      </w:r>
      <w:hyperlink w:anchor="AO01" w:history="1">
        <w:r w:rsidRPr="00495ACF">
          <w:rPr>
            <w:rStyle w:val="Hipervnculo"/>
            <w:rFonts w:cs="Arial"/>
            <w:b/>
            <w:sz w:val="20"/>
            <w:szCs w:val="20"/>
          </w:rPr>
          <w:t>AO01 Capturar Consumo de Cable</w:t>
        </w:r>
      </w:hyperlink>
    </w:p>
    <w:p w:rsidR="001F7C30" w:rsidRPr="00495ACF" w:rsidRDefault="001F7C30" w:rsidP="001F7C30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495ACF">
        <w:rPr>
          <w:rFonts w:cs="Arial"/>
          <w:sz w:val="20"/>
          <w:szCs w:val="20"/>
        </w:rPr>
        <w:t>El sistema presenta la siguiente información en el encabezado de la pantalla:</w:t>
      </w:r>
    </w:p>
    <w:p w:rsidR="001F7C30" w:rsidRPr="00495ACF" w:rsidRDefault="001F7C30" w:rsidP="001F7C30">
      <w:pPr>
        <w:pStyle w:val="Prrafodelista"/>
        <w:numPr>
          <w:ilvl w:val="1"/>
          <w:numId w:val="6"/>
        </w:numPr>
        <w:ind w:left="851" w:hanging="425"/>
        <w:rPr>
          <w:b/>
          <w:bCs/>
          <w:sz w:val="20"/>
          <w:szCs w:val="20"/>
          <w:lang w:eastAsia="en-US"/>
        </w:rPr>
      </w:pPr>
      <w:r w:rsidRPr="00495ACF">
        <w:rPr>
          <w:rFonts w:cs="Arial"/>
          <w:sz w:val="20"/>
          <w:szCs w:val="20"/>
        </w:rPr>
        <w:t xml:space="preserve">Fecha de acuerdo con la regla de negocio </w:t>
      </w:r>
      <w:hyperlink r:id="rId17" w:anchor="RN16" w:history="1">
        <w:r w:rsidRPr="00495ACF">
          <w:rPr>
            <w:rStyle w:val="Hipervnculo"/>
            <w:b/>
            <w:sz w:val="20"/>
            <w:szCs w:val="20"/>
            <w:lang w:eastAsia="en-US"/>
          </w:rPr>
          <w:t>RN16 Valor por Defecto Fecha Actual</w:t>
        </w:r>
      </w:hyperlink>
    </w:p>
    <w:p w:rsidR="001F7C30" w:rsidRPr="00495ACF" w:rsidRDefault="001F7C30" w:rsidP="001F7C30">
      <w:pPr>
        <w:pStyle w:val="Prrafodelista"/>
        <w:numPr>
          <w:ilvl w:val="1"/>
          <w:numId w:val="6"/>
        </w:numPr>
        <w:ind w:left="851" w:hanging="425"/>
        <w:rPr>
          <w:bCs/>
          <w:sz w:val="20"/>
          <w:szCs w:val="20"/>
          <w:lang w:eastAsia="en-US"/>
        </w:rPr>
      </w:pPr>
      <w:r w:rsidRPr="00495ACF">
        <w:rPr>
          <w:rFonts w:cs="Arial"/>
          <w:sz w:val="20"/>
          <w:szCs w:val="20"/>
        </w:rPr>
        <w:t xml:space="preserve">Hora de acuerdo con la regla de negocio </w:t>
      </w:r>
      <w:hyperlink r:id="rId18" w:anchor="RN39" w:history="1">
        <w:r w:rsidRPr="00495ACF">
          <w:rPr>
            <w:rStyle w:val="Hipervnculo"/>
            <w:b/>
            <w:sz w:val="20"/>
            <w:szCs w:val="20"/>
            <w:lang w:eastAsia="en-US"/>
          </w:rPr>
          <w:t>RN39 Valor por Defecto Hora Actual</w:t>
        </w:r>
      </w:hyperlink>
    </w:p>
    <w:p w:rsidR="001F7C30" w:rsidRPr="00495ACF" w:rsidRDefault="001F7C30" w:rsidP="001F7C3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>Porcentaje restante de batería</w:t>
      </w:r>
    </w:p>
    <w:p w:rsidR="008413A7" w:rsidRPr="00495ACF" w:rsidRDefault="004B18E2" w:rsidP="008413A7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 xml:space="preserve">El sistema presenta la </w:t>
      </w:r>
      <w:r w:rsidR="00D75FDB" w:rsidRPr="00495ACF">
        <w:rPr>
          <w:rFonts w:cs="Arial"/>
          <w:sz w:val="20"/>
          <w:szCs w:val="20"/>
        </w:rPr>
        <w:t>descripci</w:t>
      </w:r>
      <w:r w:rsidR="007F13A4" w:rsidRPr="00495ACF">
        <w:rPr>
          <w:rFonts w:cs="Arial"/>
          <w:sz w:val="20"/>
          <w:szCs w:val="20"/>
        </w:rPr>
        <w:t>ón del trabajo realizado</w:t>
      </w:r>
    </w:p>
    <w:p w:rsidR="007F13A4" w:rsidRPr="00495ACF" w:rsidRDefault="007F13A4" w:rsidP="007F13A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>El sistema presenta un listado con la siguiente información de acuerdo con la regla de negocio</w:t>
      </w:r>
      <w:r w:rsidRPr="00495ACF">
        <w:rPr>
          <w:rFonts w:cs="Arial"/>
          <w:b/>
          <w:sz w:val="20"/>
          <w:szCs w:val="20"/>
        </w:rPr>
        <w:t xml:space="preserve"> </w:t>
      </w:r>
      <w:hyperlink r:id="rId19" w:anchor="RN94" w:history="1">
        <w:r w:rsidRPr="00495ACF">
          <w:rPr>
            <w:rStyle w:val="Hipervnculo"/>
            <w:b/>
            <w:sz w:val="20"/>
            <w:szCs w:val="20"/>
          </w:rPr>
          <w:t>RN9</w:t>
        </w:r>
        <w:r w:rsidR="00852166" w:rsidRPr="00495ACF">
          <w:rPr>
            <w:rStyle w:val="Hipervnculo"/>
            <w:b/>
            <w:sz w:val="20"/>
            <w:szCs w:val="20"/>
          </w:rPr>
          <w:t xml:space="preserve">4 </w:t>
        </w:r>
        <w:r w:rsidR="009B6098" w:rsidRPr="00495ACF">
          <w:rPr>
            <w:rStyle w:val="Hipervnculo"/>
            <w:b/>
            <w:sz w:val="20"/>
            <w:szCs w:val="20"/>
          </w:rPr>
          <w:t>Listado de Materiales</w:t>
        </w:r>
        <w:r w:rsidR="007C51D8" w:rsidRPr="00495ACF">
          <w:rPr>
            <w:rStyle w:val="Hipervnculo"/>
            <w:b/>
            <w:sz w:val="20"/>
            <w:szCs w:val="20"/>
          </w:rPr>
          <w:t xml:space="preserve"> </w:t>
        </w:r>
        <w:r w:rsidR="00FD6356" w:rsidRPr="00495ACF">
          <w:rPr>
            <w:rStyle w:val="Hipervnculo"/>
            <w:b/>
            <w:sz w:val="20"/>
            <w:szCs w:val="20"/>
          </w:rPr>
          <w:t xml:space="preserve">de Acometida </w:t>
        </w:r>
        <w:r w:rsidR="00852166" w:rsidRPr="00495ACF">
          <w:rPr>
            <w:rStyle w:val="Hipervnculo"/>
            <w:b/>
            <w:sz w:val="20"/>
            <w:szCs w:val="20"/>
          </w:rPr>
          <w:t>Predeterminados</w:t>
        </w:r>
        <w:r w:rsidR="00933CB7" w:rsidRPr="00495ACF">
          <w:rPr>
            <w:rStyle w:val="Hipervnculo"/>
            <w:b/>
            <w:sz w:val="20"/>
            <w:szCs w:val="20"/>
          </w:rPr>
          <w:t xml:space="preserve"> para la Orden de Trabajo</w:t>
        </w:r>
        <w:r w:rsidRPr="00495ACF">
          <w:rPr>
            <w:rStyle w:val="Hipervnculo"/>
            <w:sz w:val="20"/>
            <w:szCs w:val="20"/>
          </w:rPr>
          <w:t>:</w:t>
        </w:r>
      </w:hyperlink>
    </w:p>
    <w:p w:rsidR="007F13A4" w:rsidRPr="00495ACF" w:rsidRDefault="007F13A4" w:rsidP="007C51D8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 w:rsidRPr="00495ACF">
        <w:rPr>
          <w:sz w:val="20"/>
          <w:szCs w:val="20"/>
        </w:rPr>
        <w:t>Código</w:t>
      </w:r>
    </w:p>
    <w:p w:rsidR="007F13A4" w:rsidRPr="00495ACF" w:rsidRDefault="007F13A4" w:rsidP="007C51D8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 w:rsidRPr="00495ACF">
        <w:rPr>
          <w:sz w:val="20"/>
          <w:szCs w:val="20"/>
        </w:rPr>
        <w:t>Descripción</w:t>
      </w:r>
    </w:p>
    <w:p w:rsidR="007F13A4" w:rsidRPr="00495ACF" w:rsidRDefault="007F13A4" w:rsidP="007C51D8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 w:rsidRPr="00495ACF">
        <w:rPr>
          <w:sz w:val="20"/>
          <w:szCs w:val="20"/>
        </w:rPr>
        <w:t>Consumo</w:t>
      </w:r>
    </w:p>
    <w:p w:rsidR="009B6098" w:rsidRPr="00495ACF" w:rsidRDefault="009B6098" w:rsidP="007C51D8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 w:rsidRPr="00495ACF">
        <w:rPr>
          <w:sz w:val="20"/>
          <w:szCs w:val="20"/>
        </w:rPr>
        <w:t>Unidad</w:t>
      </w:r>
    </w:p>
    <w:p w:rsidR="008A598A" w:rsidRPr="00495ACF" w:rsidRDefault="007C51D8" w:rsidP="00A138D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11"/>
      <w:r w:rsidRPr="00495ACF">
        <w:rPr>
          <w:rFonts w:cs="Arial"/>
          <w:sz w:val="20"/>
          <w:szCs w:val="20"/>
        </w:rPr>
        <w:t xml:space="preserve">El sistema solicita </w:t>
      </w:r>
      <w:r w:rsidR="00524B9D" w:rsidRPr="00495ACF">
        <w:rPr>
          <w:rFonts w:cs="Arial"/>
          <w:sz w:val="20"/>
          <w:szCs w:val="20"/>
        </w:rPr>
        <w:t>el consumo de</w:t>
      </w:r>
      <w:r w:rsidR="00395587" w:rsidRPr="00495ACF">
        <w:rPr>
          <w:rFonts w:cs="Arial"/>
          <w:sz w:val="20"/>
          <w:szCs w:val="20"/>
        </w:rPr>
        <w:t xml:space="preserve"> materiales</w:t>
      </w:r>
      <w:r w:rsidR="000237E6" w:rsidRPr="00495ACF">
        <w:rPr>
          <w:rFonts w:cs="Arial"/>
          <w:sz w:val="20"/>
          <w:szCs w:val="20"/>
        </w:rPr>
        <w:t xml:space="preserve"> generales</w:t>
      </w:r>
      <w:r w:rsidR="00395587" w:rsidRPr="00495ACF">
        <w:rPr>
          <w:rFonts w:cs="Arial"/>
          <w:sz w:val="20"/>
          <w:szCs w:val="20"/>
        </w:rPr>
        <w:t xml:space="preserve"> para la orden de trabajo </w:t>
      </w:r>
    </w:p>
    <w:bookmarkEnd w:id="24"/>
    <w:p w:rsidR="00A138D4" w:rsidRPr="00495ACF" w:rsidRDefault="00A138D4" w:rsidP="00A138D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 xml:space="preserve">El actor proporciona </w:t>
      </w:r>
      <w:r w:rsidR="00395587" w:rsidRPr="00495ACF">
        <w:rPr>
          <w:rFonts w:cs="Arial"/>
          <w:sz w:val="20"/>
          <w:szCs w:val="20"/>
        </w:rPr>
        <w:t xml:space="preserve">el consumo de los materiales </w:t>
      </w:r>
      <w:r w:rsidR="00142038" w:rsidRPr="00495ACF">
        <w:rPr>
          <w:rFonts w:cs="Arial"/>
          <w:sz w:val="20"/>
          <w:szCs w:val="20"/>
        </w:rPr>
        <w:t xml:space="preserve">generales </w:t>
      </w:r>
      <w:r w:rsidR="00395587" w:rsidRPr="00495ACF">
        <w:rPr>
          <w:rFonts w:cs="Arial"/>
          <w:sz w:val="20"/>
          <w:szCs w:val="20"/>
        </w:rPr>
        <w:t xml:space="preserve">utilizados </w:t>
      </w:r>
      <w:r w:rsidR="0025622F" w:rsidRPr="00495ACF">
        <w:rPr>
          <w:rFonts w:cs="Arial"/>
          <w:sz w:val="20"/>
          <w:szCs w:val="20"/>
        </w:rPr>
        <w:t>en la orden de trabajo</w:t>
      </w:r>
    </w:p>
    <w:p w:rsidR="00395587" w:rsidRPr="00495ACF" w:rsidRDefault="00395587" w:rsidP="00A138D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10"/>
      <w:r w:rsidRPr="00495ACF">
        <w:rPr>
          <w:rFonts w:cs="Arial"/>
          <w:sz w:val="20"/>
          <w:szCs w:val="20"/>
        </w:rPr>
        <w:t xml:space="preserve">El actor selecciona la opción </w:t>
      </w:r>
      <w:r w:rsidRPr="00495ACF">
        <w:rPr>
          <w:rFonts w:cs="Arial"/>
          <w:b/>
          <w:sz w:val="20"/>
          <w:szCs w:val="20"/>
        </w:rPr>
        <w:t>Aceptar</w:t>
      </w:r>
    </w:p>
    <w:p w:rsidR="002E172B" w:rsidRPr="00495ACF" w:rsidRDefault="002E172B" w:rsidP="00A138D4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495ACF">
        <w:rPr>
          <w:rFonts w:cs="Arial"/>
          <w:sz w:val="20"/>
          <w:szCs w:val="20"/>
        </w:rPr>
        <w:t xml:space="preserve">El sistema valida la información proporcionada de acuerdo con la validación </w:t>
      </w:r>
      <w:bookmarkStart w:id="26" w:name="VA01r"/>
      <w:r w:rsidR="00AC4101" w:rsidRPr="00495ACF">
        <w:fldChar w:fldCharType="begin"/>
      </w:r>
      <w:r w:rsidR="00AC4101" w:rsidRPr="00495ACF">
        <w:instrText xml:space="preserve"> HYPERLINK \l "VA01" </w:instrText>
      </w:r>
      <w:r w:rsidR="00AC4101" w:rsidRPr="00495ACF">
        <w:fldChar w:fldCharType="separate"/>
      </w:r>
      <w:r w:rsidRPr="00495ACF">
        <w:rPr>
          <w:rStyle w:val="Hipervnculo"/>
          <w:rFonts w:cs="Arial"/>
          <w:b/>
          <w:sz w:val="20"/>
          <w:szCs w:val="20"/>
        </w:rPr>
        <w:t>VA01 Validar Datos Proporcionados</w:t>
      </w:r>
      <w:r w:rsidR="00AC4101" w:rsidRPr="00495ACF">
        <w:rPr>
          <w:rStyle w:val="Hipervnculo"/>
          <w:rFonts w:cs="Arial"/>
          <w:b/>
          <w:sz w:val="20"/>
          <w:szCs w:val="20"/>
        </w:rPr>
        <w:fldChar w:fldCharType="end"/>
      </w:r>
      <w:bookmarkEnd w:id="26"/>
    </w:p>
    <w:p w:rsidR="00BE29A8" w:rsidRPr="00495ACF" w:rsidRDefault="00BE29A8" w:rsidP="00A138D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15"/>
      <w:r w:rsidRPr="00495ACF">
        <w:rPr>
          <w:rFonts w:cs="Arial"/>
          <w:sz w:val="20"/>
          <w:szCs w:val="20"/>
        </w:rPr>
        <w:lastRenderedPageBreak/>
        <w:t>Para cada material general consumido en la orden de trabajo:</w:t>
      </w:r>
    </w:p>
    <w:bookmarkEnd w:id="27"/>
    <w:p w:rsidR="009F613C" w:rsidRPr="00495ACF" w:rsidRDefault="00BE29A8" w:rsidP="00BE29A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>E</w:t>
      </w:r>
      <w:r w:rsidR="009F613C" w:rsidRPr="00495ACF">
        <w:rPr>
          <w:rFonts w:cs="Arial"/>
          <w:sz w:val="20"/>
          <w:szCs w:val="20"/>
        </w:rPr>
        <w:t>l sistema obtiene información</w:t>
      </w:r>
      <w:r w:rsidRPr="00495ACF">
        <w:rPr>
          <w:rFonts w:cs="Arial"/>
          <w:sz w:val="20"/>
          <w:szCs w:val="20"/>
        </w:rPr>
        <w:t xml:space="preserve"> de su existencia en inventario:</w:t>
      </w:r>
      <w:r w:rsidR="009F613C" w:rsidRPr="00495ACF">
        <w:rPr>
          <w:rFonts w:cs="Arial"/>
          <w:sz w:val="20"/>
          <w:szCs w:val="20"/>
        </w:rPr>
        <w:t xml:space="preserve"> </w:t>
      </w:r>
    </w:p>
    <w:p w:rsidR="00BE29A8" w:rsidRPr="00495ACF" w:rsidRDefault="00BE29A8" w:rsidP="00BE29A8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>Inventario</w:t>
      </w:r>
    </w:p>
    <w:p w:rsidR="00BE29A8" w:rsidRPr="00495ACF" w:rsidRDefault="00BE29A8" w:rsidP="004A7532">
      <w:pPr>
        <w:pStyle w:val="Prrafodelista"/>
        <w:numPr>
          <w:ilvl w:val="3"/>
          <w:numId w:val="6"/>
        </w:numPr>
        <w:ind w:left="2410" w:hanging="850"/>
        <w:jc w:val="both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ClaveMaterial</w:t>
      </w:r>
      <w:proofErr w:type="spellEnd"/>
    </w:p>
    <w:p w:rsidR="00BE29A8" w:rsidRPr="00495ACF" w:rsidRDefault="00BE29A8" w:rsidP="004A7532">
      <w:pPr>
        <w:pStyle w:val="Prrafodelista"/>
        <w:numPr>
          <w:ilvl w:val="3"/>
          <w:numId w:val="6"/>
        </w:numPr>
        <w:ind w:left="2410" w:hanging="850"/>
        <w:jc w:val="both"/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>Cantidad</w:t>
      </w:r>
    </w:p>
    <w:p w:rsidR="00F179E8" w:rsidRPr="00495ACF" w:rsidRDefault="00F179E8" w:rsidP="004A753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495ACF">
        <w:rPr>
          <w:rFonts w:cs="Arial"/>
          <w:sz w:val="20"/>
          <w:szCs w:val="20"/>
        </w:rPr>
        <w:t xml:space="preserve">El sistema valida el consumo proporcionado de acuerdo con la validación </w:t>
      </w:r>
      <w:bookmarkStart w:id="28" w:name="VA05r"/>
      <w:r w:rsidR="009F613C" w:rsidRPr="00495ACF">
        <w:rPr>
          <w:rFonts w:cs="Arial"/>
          <w:b/>
          <w:sz w:val="20"/>
          <w:szCs w:val="20"/>
        </w:rPr>
        <w:fldChar w:fldCharType="begin"/>
      </w:r>
      <w:r w:rsidR="009F613C" w:rsidRPr="00495ACF">
        <w:rPr>
          <w:rFonts w:cs="Arial"/>
          <w:b/>
          <w:sz w:val="20"/>
          <w:szCs w:val="20"/>
        </w:rPr>
        <w:instrText xml:space="preserve"> HYPERLINK  \l "VA05" </w:instrText>
      </w:r>
      <w:r w:rsidR="009F613C" w:rsidRPr="00495ACF">
        <w:rPr>
          <w:rFonts w:cs="Arial"/>
          <w:b/>
          <w:sz w:val="20"/>
          <w:szCs w:val="20"/>
        </w:rPr>
        <w:fldChar w:fldCharType="separate"/>
      </w:r>
      <w:r w:rsidRPr="00495ACF">
        <w:rPr>
          <w:rStyle w:val="Hipervnculo"/>
          <w:rFonts w:cs="Arial"/>
          <w:b/>
          <w:sz w:val="20"/>
          <w:szCs w:val="20"/>
        </w:rPr>
        <w:t xml:space="preserve">VA05 </w:t>
      </w:r>
      <w:r w:rsidR="009F613C" w:rsidRPr="00495ACF">
        <w:rPr>
          <w:rStyle w:val="Hipervnculo"/>
          <w:rFonts w:cs="Arial"/>
          <w:b/>
          <w:sz w:val="20"/>
          <w:szCs w:val="20"/>
        </w:rPr>
        <w:t>Validar Inventario</w:t>
      </w:r>
      <w:r w:rsidR="009F613C" w:rsidRPr="00495ACF">
        <w:rPr>
          <w:rFonts w:cs="Arial"/>
          <w:b/>
          <w:sz w:val="20"/>
          <w:szCs w:val="20"/>
        </w:rPr>
        <w:fldChar w:fldCharType="end"/>
      </w:r>
      <w:bookmarkEnd w:id="28"/>
    </w:p>
    <w:p w:rsidR="002644F6" w:rsidRPr="00495ACF" w:rsidRDefault="00B72383" w:rsidP="00B7238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29" w:name="paso16"/>
      <w:r w:rsidRPr="00495ACF">
        <w:rPr>
          <w:rFonts w:cs="Arial"/>
          <w:sz w:val="20"/>
          <w:szCs w:val="20"/>
        </w:rPr>
        <w:t>E</w:t>
      </w:r>
      <w:r w:rsidR="002644F6" w:rsidRPr="00495ACF">
        <w:rPr>
          <w:rFonts w:cs="Arial"/>
          <w:sz w:val="20"/>
          <w:szCs w:val="20"/>
        </w:rPr>
        <w:t>l sistema registra la siguiente información:</w:t>
      </w:r>
    </w:p>
    <w:bookmarkEnd w:id="29"/>
    <w:p w:rsidR="002644F6" w:rsidRPr="00EE095C" w:rsidRDefault="002644F6" w:rsidP="00B72383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495ACF">
        <w:rPr>
          <w:rFonts w:cs="Arial"/>
          <w:sz w:val="20"/>
          <w:szCs w:val="20"/>
        </w:rPr>
        <w:t>ConsumoTrabajo</w:t>
      </w:r>
      <w:proofErr w:type="spellEnd"/>
    </w:p>
    <w:p w:rsidR="002644F6" w:rsidRPr="00EE095C" w:rsidRDefault="002644F6" w:rsidP="00B72383">
      <w:pPr>
        <w:pStyle w:val="Prrafodelista"/>
        <w:numPr>
          <w:ilvl w:val="3"/>
          <w:numId w:val="6"/>
        </w:numPr>
        <w:ind w:left="2410" w:hanging="850"/>
        <w:jc w:val="both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FolioOrden</w:t>
      </w:r>
      <w:proofErr w:type="spellEnd"/>
    </w:p>
    <w:p w:rsidR="002644F6" w:rsidRPr="00EE095C" w:rsidRDefault="002644F6" w:rsidP="00B72383">
      <w:pPr>
        <w:pStyle w:val="Prrafodelista"/>
        <w:numPr>
          <w:ilvl w:val="3"/>
          <w:numId w:val="6"/>
        </w:numPr>
        <w:ind w:left="2410" w:hanging="850"/>
        <w:jc w:val="both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ClaveMaterial</w:t>
      </w:r>
      <w:proofErr w:type="spellEnd"/>
    </w:p>
    <w:p w:rsidR="002644F6" w:rsidRPr="00EE095C" w:rsidRDefault="002644F6" w:rsidP="00B72383">
      <w:pPr>
        <w:pStyle w:val="Prrafodelista"/>
        <w:numPr>
          <w:ilvl w:val="3"/>
          <w:numId w:val="6"/>
        </w:numPr>
        <w:ind w:left="2410" w:hanging="850"/>
        <w:jc w:val="both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CantidadUtilizada</w:t>
      </w:r>
      <w:proofErr w:type="spellEnd"/>
    </w:p>
    <w:p w:rsidR="004B18E2" w:rsidRPr="00EE095C" w:rsidRDefault="007834B7" w:rsidP="004B18E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0" w:name="paso12"/>
      <w:bookmarkEnd w:id="25"/>
      <w:r w:rsidRPr="00EE095C">
        <w:rPr>
          <w:rFonts w:cs="Arial"/>
          <w:sz w:val="20"/>
          <w:szCs w:val="20"/>
        </w:rPr>
        <w:t xml:space="preserve">Si &lt;la orden de trabajo incluye material </w:t>
      </w:r>
      <w:r w:rsidR="00440135" w:rsidRPr="00EE095C">
        <w:rPr>
          <w:rFonts w:cs="Arial"/>
          <w:sz w:val="20"/>
          <w:szCs w:val="20"/>
        </w:rPr>
        <w:t xml:space="preserve">predeterminado </w:t>
      </w:r>
      <w:r w:rsidRPr="00EE095C">
        <w:rPr>
          <w:rFonts w:cs="Arial"/>
          <w:sz w:val="20"/>
          <w:szCs w:val="20"/>
        </w:rPr>
        <w:t>de tipo cable&gt;</w:t>
      </w:r>
      <w:r w:rsidR="00440135" w:rsidRPr="00EE095C">
        <w:rPr>
          <w:rFonts w:cs="Arial"/>
          <w:sz w:val="20"/>
          <w:szCs w:val="20"/>
        </w:rPr>
        <w:t xml:space="preserve">, el sistema continúa con el flujo alterno opcional </w:t>
      </w:r>
      <w:bookmarkStart w:id="31" w:name="AO01r"/>
      <w:r w:rsidR="00AC4101" w:rsidRPr="00EE095C">
        <w:fldChar w:fldCharType="begin"/>
      </w:r>
      <w:r w:rsidR="00AC4101" w:rsidRPr="00EE095C">
        <w:instrText xml:space="preserve"> HYPERLINK \l "AO01" </w:instrText>
      </w:r>
      <w:r w:rsidR="00AC4101" w:rsidRPr="00EE095C">
        <w:fldChar w:fldCharType="separate"/>
      </w:r>
      <w:r w:rsidR="00440135" w:rsidRPr="00EE095C">
        <w:rPr>
          <w:rStyle w:val="Hipervnculo"/>
          <w:rFonts w:cs="Arial"/>
          <w:b/>
          <w:sz w:val="20"/>
          <w:szCs w:val="20"/>
        </w:rPr>
        <w:t>AO01 Capturar Consumo de Cable</w:t>
      </w:r>
      <w:r w:rsidR="00AC4101" w:rsidRPr="00EE095C">
        <w:rPr>
          <w:rStyle w:val="Hipervnculo"/>
          <w:rFonts w:cs="Arial"/>
          <w:b/>
          <w:sz w:val="20"/>
          <w:szCs w:val="20"/>
        </w:rPr>
        <w:fldChar w:fldCharType="end"/>
      </w:r>
      <w:bookmarkEnd w:id="31"/>
    </w:p>
    <w:p w:rsidR="00CA1BE8" w:rsidRPr="00EE095C" w:rsidRDefault="000237E6" w:rsidP="00BB77A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2" w:name="paso18"/>
      <w:bookmarkStart w:id="33" w:name="paso17"/>
      <w:bookmarkEnd w:id="30"/>
      <w:del w:id="34" w:author="lpasindo" w:date="2012-03-12T22:45:00Z">
        <w:r w:rsidRPr="00EE095C" w:rsidDel="00AB66A5">
          <w:rPr>
            <w:rFonts w:cs="Arial"/>
            <w:sz w:val="20"/>
            <w:szCs w:val="20"/>
          </w:rPr>
          <w:delText xml:space="preserve">Para cada material </w:delText>
        </w:r>
        <w:r w:rsidR="00EB595F" w:rsidDel="00AB66A5">
          <w:rPr>
            <w:rFonts w:cs="Arial"/>
            <w:sz w:val="20"/>
            <w:szCs w:val="20"/>
          </w:rPr>
          <w:delText xml:space="preserve">de acometida </w:delText>
        </w:r>
        <w:r w:rsidR="002E6924" w:rsidRPr="00EE095C" w:rsidDel="00AB66A5">
          <w:rPr>
            <w:rFonts w:cs="Arial"/>
            <w:sz w:val="20"/>
            <w:szCs w:val="20"/>
          </w:rPr>
          <w:delText>predeterminado para la</w:delText>
        </w:r>
        <w:r w:rsidRPr="00EE095C" w:rsidDel="00AB66A5">
          <w:rPr>
            <w:rFonts w:cs="Arial"/>
            <w:sz w:val="20"/>
            <w:szCs w:val="20"/>
          </w:rPr>
          <w:delText xml:space="preserve"> orden de trabajo</w:delText>
        </w:r>
        <w:r w:rsidR="00CA1BE8" w:rsidRPr="00EE095C" w:rsidDel="00AB66A5">
          <w:rPr>
            <w:rFonts w:cs="Arial"/>
            <w:sz w:val="20"/>
            <w:szCs w:val="20"/>
          </w:rPr>
          <w:delText>:</w:delText>
        </w:r>
      </w:del>
    </w:p>
    <w:bookmarkEnd w:id="32"/>
    <w:p w:rsidR="000237E6" w:rsidRPr="00EE095C" w:rsidRDefault="00CA1BE8" w:rsidP="00AB66A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E</w:t>
      </w:r>
      <w:r w:rsidR="000237E6" w:rsidRPr="00EE095C">
        <w:rPr>
          <w:rFonts w:cs="Arial"/>
          <w:sz w:val="20"/>
          <w:szCs w:val="20"/>
        </w:rPr>
        <w:t xml:space="preserve">l sistema valida el consumo de acuerdo con la validación </w:t>
      </w:r>
      <w:bookmarkStart w:id="35" w:name="VA03r"/>
      <w:r w:rsidR="00AC4101" w:rsidRPr="00EE095C">
        <w:fldChar w:fldCharType="begin"/>
      </w:r>
      <w:r w:rsidR="00AC4101" w:rsidRPr="00EE095C">
        <w:instrText xml:space="preserve"> HYPERLINK \l "VA03" </w:instrText>
      </w:r>
      <w:r w:rsidR="00AC4101" w:rsidRPr="00EE095C">
        <w:fldChar w:fldCharType="separate"/>
      </w:r>
      <w:r w:rsidR="000237E6" w:rsidRPr="00EE095C">
        <w:rPr>
          <w:rStyle w:val="Hipervnculo"/>
          <w:rFonts w:cs="Arial"/>
          <w:b/>
          <w:sz w:val="20"/>
          <w:szCs w:val="20"/>
        </w:rPr>
        <w:t>VA03 Validar Consumo de Material</w:t>
      </w:r>
      <w:r w:rsidR="00AC4101" w:rsidRPr="00EE095C">
        <w:rPr>
          <w:rStyle w:val="Hipervnculo"/>
          <w:rFonts w:cs="Arial"/>
          <w:b/>
          <w:sz w:val="20"/>
          <w:szCs w:val="20"/>
        </w:rPr>
        <w:fldChar w:fldCharType="end"/>
      </w:r>
      <w:bookmarkEnd w:id="33"/>
      <w:bookmarkEnd w:id="35"/>
    </w:p>
    <w:p w:rsidR="003A425B" w:rsidRPr="00EE095C" w:rsidRDefault="00CA1BE8" w:rsidP="00BE29A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36" w:name="paso17_2"/>
      <w:r w:rsidRPr="00EE095C">
        <w:rPr>
          <w:rFonts w:cs="Arial"/>
          <w:sz w:val="20"/>
          <w:szCs w:val="20"/>
        </w:rPr>
        <w:t>E</w:t>
      </w:r>
      <w:r w:rsidR="00B96D9F" w:rsidRPr="00EE095C">
        <w:rPr>
          <w:rFonts w:cs="Arial"/>
          <w:sz w:val="20"/>
          <w:szCs w:val="20"/>
        </w:rPr>
        <w:t xml:space="preserve">l sistema actualiza el inventario de acuerdo con la regla de negocio </w:t>
      </w:r>
      <w:hyperlink r:id="rId20" w:anchor="RN99" w:history="1">
        <w:r w:rsidRPr="00EE095C">
          <w:rPr>
            <w:rStyle w:val="Hipervnculo"/>
            <w:rFonts w:cs="Arial"/>
            <w:b/>
            <w:sz w:val="20"/>
            <w:szCs w:val="20"/>
          </w:rPr>
          <w:t>RN99 Descontar Inventario</w:t>
        </w:r>
      </w:hyperlink>
    </w:p>
    <w:bookmarkEnd w:id="36"/>
    <w:p w:rsidR="00A70197" w:rsidRPr="00EE095C" w:rsidRDefault="00A70197" w:rsidP="004A753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Inventario</w:t>
      </w:r>
    </w:p>
    <w:p w:rsidR="00A70197" w:rsidRPr="00EE095C" w:rsidRDefault="00A70197" w:rsidP="004A7532">
      <w:pPr>
        <w:pStyle w:val="Prrafodelista"/>
        <w:numPr>
          <w:ilvl w:val="3"/>
          <w:numId w:val="6"/>
        </w:numPr>
        <w:ind w:left="2410" w:hanging="850"/>
        <w:jc w:val="both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Cantidad</w:t>
      </w:r>
    </w:p>
    <w:p w:rsidR="00790196" w:rsidRPr="00EE095C" w:rsidRDefault="00790196" w:rsidP="00BB77A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El sistema registra información de la actividad realizada:</w:t>
      </w:r>
    </w:p>
    <w:p w:rsidR="00790196" w:rsidRPr="00EE095C" w:rsidRDefault="00790196" w:rsidP="004A753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BitacoraActividad</w:t>
      </w:r>
      <w:proofErr w:type="spellEnd"/>
    </w:p>
    <w:p w:rsidR="00BF65B9" w:rsidRDefault="00BF65B9" w:rsidP="00BF65B9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IdBitacoraActividad</w:t>
      </w:r>
      <w:proofErr w:type="spellEnd"/>
      <w:r w:rsidR="00EF0A88">
        <w:rPr>
          <w:sz w:val="20"/>
          <w:szCs w:val="20"/>
        </w:rPr>
        <w:t xml:space="preserve"> de acuerdo con la regla de negocio </w:t>
      </w:r>
      <w:hyperlink r:id="rId21" w:anchor="RN77" w:history="1">
        <w:r w:rsidR="00EF0A88" w:rsidRPr="005A04AD">
          <w:rPr>
            <w:rStyle w:val="Hipervnculo"/>
            <w:b/>
            <w:sz w:val="20"/>
            <w:szCs w:val="20"/>
          </w:rPr>
          <w:t xml:space="preserve">RN77 Identificador </w:t>
        </w:r>
        <w:r w:rsidR="00EF0A88">
          <w:rPr>
            <w:rStyle w:val="Hipervnculo"/>
            <w:b/>
            <w:sz w:val="20"/>
            <w:szCs w:val="20"/>
          </w:rPr>
          <w:t>Ú</w:t>
        </w:r>
        <w:r w:rsidR="00EF0A88" w:rsidRPr="005A04AD">
          <w:rPr>
            <w:rStyle w:val="Hipervnculo"/>
            <w:b/>
            <w:sz w:val="20"/>
            <w:szCs w:val="20"/>
          </w:rPr>
          <w:t>nico</w:t>
        </w:r>
      </w:hyperlink>
    </w:p>
    <w:p w:rsidR="00790196" w:rsidRPr="00EE095C" w:rsidRDefault="00790196" w:rsidP="004A753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proofErr w:type="spellStart"/>
      <w:r w:rsidRPr="00EE095C">
        <w:rPr>
          <w:sz w:val="20"/>
          <w:szCs w:val="20"/>
        </w:rPr>
        <w:t>ClaveActividad</w:t>
      </w:r>
      <w:proofErr w:type="spellEnd"/>
    </w:p>
    <w:p w:rsidR="00790196" w:rsidRPr="00EE095C" w:rsidRDefault="00790196" w:rsidP="004A753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proofErr w:type="spellStart"/>
      <w:r w:rsidRPr="00EE095C">
        <w:rPr>
          <w:sz w:val="20"/>
          <w:szCs w:val="20"/>
        </w:rPr>
        <w:t>ClaveUsuario</w:t>
      </w:r>
      <w:proofErr w:type="spellEnd"/>
    </w:p>
    <w:p w:rsidR="00790196" w:rsidRPr="00EE095C" w:rsidRDefault="00790196" w:rsidP="004A753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Style w:val="Hipervnculo"/>
          <w:rFonts w:cs="Arial"/>
          <w:b/>
          <w:sz w:val="20"/>
          <w:szCs w:val="20"/>
        </w:rPr>
      </w:pPr>
      <w:r w:rsidRPr="00EE095C">
        <w:rPr>
          <w:sz w:val="20"/>
          <w:szCs w:val="20"/>
        </w:rPr>
        <w:t xml:space="preserve">Fecha de acuerdo con la regla de negocio </w:t>
      </w:r>
      <w:hyperlink r:id="rId22" w:anchor="RN38" w:history="1">
        <w:r w:rsidR="00DE2337" w:rsidRPr="00EE095C">
          <w:rPr>
            <w:rStyle w:val="Hipervnculo"/>
            <w:rFonts w:cs="Arial"/>
            <w:b/>
            <w:sz w:val="20"/>
            <w:szCs w:val="20"/>
          </w:rPr>
          <w:t>RN38 Valor por Defecto Fecha y Hora Actual</w:t>
        </w:r>
      </w:hyperlink>
    </w:p>
    <w:p w:rsidR="00B05A0C" w:rsidRPr="00EE095C" w:rsidRDefault="003B38AB" w:rsidP="004A753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b/>
          <w:sz w:val="20"/>
          <w:szCs w:val="20"/>
        </w:rPr>
      </w:pPr>
      <w:proofErr w:type="spellStart"/>
      <w:r w:rsidRPr="00EE095C">
        <w:rPr>
          <w:sz w:val="20"/>
          <w:szCs w:val="20"/>
        </w:rPr>
        <w:t>OrdenBitacora</w:t>
      </w:r>
      <w:proofErr w:type="spellEnd"/>
      <w:r w:rsidRPr="00EE095C">
        <w:rPr>
          <w:sz w:val="20"/>
          <w:szCs w:val="20"/>
        </w:rPr>
        <w:t xml:space="preserve"> de acuerdo con la regla de negocio </w:t>
      </w:r>
      <w:hyperlink r:id="rId23" w:anchor="RN48" w:history="1">
        <w:r w:rsidRPr="00EE095C">
          <w:rPr>
            <w:rStyle w:val="Hipervnculo"/>
            <w:b/>
            <w:sz w:val="20"/>
            <w:szCs w:val="20"/>
          </w:rPr>
          <w:t>RN48 Asignar Consecutivo</w:t>
        </w:r>
      </w:hyperlink>
    </w:p>
    <w:p w:rsidR="003F3F87" w:rsidRPr="00EE095C" w:rsidRDefault="00D22698" w:rsidP="00D22698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b/>
          <w:sz w:val="20"/>
          <w:szCs w:val="20"/>
        </w:rPr>
      </w:pPr>
      <w:r w:rsidRPr="00EE095C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EE095C">
        <w:rPr>
          <w:rStyle w:val="Hipervnculo"/>
          <w:rFonts w:cs="Arial"/>
          <w:b/>
          <w:color w:val="auto"/>
          <w:sz w:val="20"/>
          <w:szCs w:val="20"/>
          <w:u w:val="none"/>
        </w:rPr>
        <w:t>Ayuda</w:t>
      </w:r>
      <w:r w:rsidR="001A5A00" w:rsidRPr="00EE095C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(tecla F1)</w:t>
      </w:r>
      <w:r w:rsidRPr="00EE095C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continúa con el flujo alterno general </w:t>
      </w:r>
      <w:r w:rsidRPr="00EE095C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="003A425B" w:rsidRPr="00EE095C">
        <w:rPr>
          <w:rStyle w:val="Hipervnculo"/>
          <w:rFonts w:cs="Arial"/>
          <w:b/>
          <w:color w:val="auto"/>
          <w:sz w:val="20"/>
          <w:szCs w:val="20"/>
          <w:u w:val="none"/>
        </w:rPr>
        <w:instrText>HYPERLINK  \l "AG01"</w:instrText>
      </w:r>
      <w:r w:rsidRPr="00EE095C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bookmarkStart w:id="37" w:name="Ayuda"/>
      <w:r w:rsidR="00AC3A93" w:rsidRPr="00EE095C">
        <w:rPr>
          <w:rStyle w:val="Hipervnculo"/>
          <w:rFonts w:cs="Arial"/>
          <w:b/>
          <w:sz w:val="20"/>
          <w:szCs w:val="20"/>
        </w:rPr>
        <w:t>AG01</w:t>
      </w:r>
      <w:r w:rsidRPr="00EE095C">
        <w:rPr>
          <w:rStyle w:val="Hipervnculo"/>
          <w:rFonts w:cs="Arial"/>
          <w:b/>
          <w:sz w:val="20"/>
          <w:szCs w:val="20"/>
        </w:rPr>
        <w:t xml:space="preserve"> Ayuda</w:t>
      </w:r>
      <w:bookmarkEnd w:id="37"/>
    </w:p>
    <w:p w:rsidR="00DE7D26" w:rsidRPr="00EE095C" w:rsidRDefault="00D22698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E095C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  <w:bookmarkStart w:id="38" w:name="Fin"/>
      <w:r w:rsidR="00DE7D26" w:rsidRPr="00EE095C">
        <w:rPr>
          <w:rFonts w:cs="Arial"/>
          <w:sz w:val="20"/>
          <w:szCs w:val="20"/>
        </w:rPr>
        <w:t>Finaliza el caso de uso</w:t>
      </w:r>
    </w:p>
    <w:bookmarkEnd w:id="38"/>
    <w:p w:rsidR="00DE7D26" w:rsidRPr="00EE095C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EE095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Pr="00EE095C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9" w:name="_Toc319410186"/>
      <w:r w:rsidRPr="00EE095C">
        <w:rPr>
          <w:rFonts w:cs="Arial"/>
        </w:rPr>
        <w:t>5.2</w:t>
      </w:r>
      <w:r w:rsidRPr="00EE095C">
        <w:rPr>
          <w:rFonts w:cs="Arial"/>
        </w:rPr>
        <w:tab/>
      </w:r>
      <w:r w:rsidR="00481C4A" w:rsidRPr="00EE095C">
        <w:rPr>
          <w:rFonts w:cs="Arial"/>
        </w:rPr>
        <w:t>Flujos alternos</w:t>
      </w:r>
      <w:bookmarkEnd w:id="22"/>
      <w:bookmarkEnd w:id="23"/>
      <w:bookmarkEnd w:id="39"/>
    </w:p>
    <w:p w:rsidR="00082CD4" w:rsidRPr="00EE095C" w:rsidRDefault="00082CD4" w:rsidP="00082CD4"/>
    <w:p w:rsidR="00481C4A" w:rsidRPr="00EE095C" w:rsidRDefault="00FC72FB" w:rsidP="007A1FC8">
      <w:pPr>
        <w:pStyle w:val="Ttulo3"/>
        <w:jc w:val="both"/>
      </w:pPr>
      <w:bookmarkStart w:id="40" w:name="_Toc52616587"/>
      <w:bookmarkStart w:id="41" w:name="_Toc182735731"/>
      <w:bookmarkStart w:id="42" w:name="_Toc319410187"/>
      <w:r w:rsidRPr="00EE095C">
        <w:t>5.2.1</w:t>
      </w:r>
      <w:r w:rsidRPr="00EE095C">
        <w:tab/>
      </w:r>
      <w:r w:rsidR="00481C4A" w:rsidRPr="00EE095C">
        <w:t>Opcionales</w:t>
      </w:r>
      <w:bookmarkEnd w:id="40"/>
      <w:bookmarkEnd w:id="41"/>
      <w:bookmarkEnd w:id="42"/>
    </w:p>
    <w:p w:rsidR="00F10699" w:rsidRPr="00EE095C" w:rsidRDefault="00F10699" w:rsidP="009805CB"/>
    <w:p w:rsidR="009805CB" w:rsidRPr="00EE095C" w:rsidRDefault="009805CB" w:rsidP="009805CB">
      <w:pPr>
        <w:pStyle w:val="Textoindependiente"/>
        <w:tabs>
          <w:tab w:val="left" w:pos="993"/>
        </w:tabs>
        <w:rPr>
          <w:rStyle w:val="Hipervnculo"/>
          <w:rFonts w:cs="Times New Roman"/>
          <w:lang w:val="es-ES" w:eastAsia="es-ES"/>
        </w:rPr>
      </w:pPr>
      <w:r w:rsidRPr="00EE095C">
        <w:t>5.2.1.1</w:t>
      </w:r>
      <w:r w:rsidRPr="00EE095C">
        <w:rPr>
          <w:lang w:eastAsia="en-US"/>
        </w:rPr>
        <w:tab/>
      </w:r>
      <w:bookmarkStart w:id="43" w:name="AO01"/>
      <w:r w:rsidR="00AC4101" w:rsidRPr="00EE095C">
        <w:rPr>
          <w:rStyle w:val="Hipervnculo"/>
          <w:rFonts w:cs="Times New Roman"/>
          <w:lang w:val="es-ES" w:eastAsia="es-ES"/>
        </w:rPr>
        <w:fldChar w:fldCharType="begin"/>
      </w:r>
      <w:r w:rsidR="00AC4101" w:rsidRPr="00EE095C">
        <w:rPr>
          <w:rStyle w:val="Hipervnculo"/>
          <w:rFonts w:cs="Times New Roman"/>
          <w:lang w:val="es-ES" w:eastAsia="es-ES"/>
        </w:rPr>
        <w:instrText xml:space="preserve"> HYPERLINK  \l "AO01r" </w:instrText>
      </w:r>
      <w:r w:rsidR="00AC4101" w:rsidRPr="00EE095C">
        <w:rPr>
          <w:rStyle w:val="Hipervnculo"/>
          <w:rFonts w:cs="Times New Roman"/>
          <w:lang w:val="es-ES" w:eastAsia="es-ES"/>
        </w:rPr>
        <w:fldChar w:fldCharType="separate"/>
      </w:r>
      <w:r w:rsidRPr="00EE095C">
        <w:rPr>
          <w:rStyle w:val="Hipervnculo"/>
          <w:rFonts w:cs="Times New Roman"/>
          <w:lang w:val="es-ES" w:eastAsia="es-ES"/>
        </w:rPr>
        <w:t>AO01 Capturar Consumo de Cable</w:t>
      </w:r>
      <w:bookmarkEnd w:id="43"/>
      <w:r w:rsidR="00AC4101" w:rsidRPr="00EE095C">
        <w:rPr>
          <w:rStyle w:val="Hipervnculo"/>
          <w:rFonts w:cs="Times New Roman"/>
          <w:lang w:val="es-ES" w:eastAsia="es-ES"/>
        </w:rPr>
        <w:fldChar w:fldCharType="end"/>
      </w:r>
    </w:p>
    <w:p w:rsidR="009805CB" w:rsidRPr="00EE095C" w:rsidRDefault="009805CB" w:rsidP="009805CB">
      <w:pPr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6B60F0" w:rsidRPr="00EE095C" w:rsidRDefault="006B60F0" w:rsidP="006B60F0">
      <w:pPr>
        <w:pStyle w:val="Prrafodelista"/>
        <w:numPr>
          <w:ilvl w:val="0"/>
          <w:numId w:val="24"/>
        </w:numPr>
        <w:jc w:val="both"/>
        <w:rPr>
          <w:sz w:val="20"/>
          <w:szCs w:val="20"/>
        </w:rPr>
      </w:pPr>
      <w:r w:rsidRPr="00EE095C">
        <w:rPr>
          <w:rFonts w:cs="Arial"/>
          <w:sz w:val="20"/>
          <w:szCs w:val="20"/>
        </w:rPr>
        <w:t>El sistema presenta la siguiente información en el encabezado de la pantalla:</w:t>
      </w:r>
    </w:p>
    <w:p w:rsidR="006B60F0" w:rsidRPr="00EE095C" w:rsidRDefault="006B60F0" w:rsidP="006B60F0">
      <w:pPr>
        <w:pStyle w:val="Prrafodelista"/>
        <w:numPr>
          <w:ilvl w:val="1"/>
          <w:numId w:val="24"/>
        </w:numPr>
        <w:rPr>
          <w:b/>
          <w:bCs/>
          <w:sz w:val="20"/>
          <w:szCs w:val="20"/>
          <w:lang w:eastAsia="en-US"/>
        </w:rPr>
      </w:pPr>
      <w:r w:rsidRPr="00EE095C">
        <w:rPr>
          <w:rFonts w:cs="Arial"/>
          <w:sz w:val="20"/>
          <w:szCs w:val="20"/>
        </w:rPr>
        <w:t xml:space="preserve">Fecha de acuerdo con la regla de negocio </w:t>
      </w:r>
      <w:hyperlink r:id="rId24" w:anchor="RN16" w:history="1">
        <w:r w:rsidRPr="00EE095C">
          <w:rPr>
            <w:rStyle w:val="Hipervnculo"/>
            <w:b/>
            <w:sz w:val="20"/>
            <w:szCs w:val="20"/>
            <w:lang w:eastAsia="en-US"/>
          </w:rPr>
          <w:t>RN16 Valor por Defecto Fecha Actual</w:t>
        </w:r>
      </w:hyperlink>
    </w:p>
    <w:p w:rsidR="006B60F0" w:rsidRPr="00EE095C" w:rsidRDefault="006B60F0" w:rsidP="006B60F0">
      <w:pPr>
        <w:pStyle w:val="Prrafodelista"/>
        <w:numPr>
          <w:ilvl w:val="1"/>
          <w:numId w:val="24"/>
        </w:numPr>
        <w:rPr>
          <w:bCs/>
          <w:sz w:val="20"/>
          <w:szCs w:val="20"/>
          <w:lang w:eastAsia="en-US"/>
        </w:rPr>
      </w:pPr>
      <w:r w:rsidRPr="00EE095C">
        <w:rPr>
          <w:rFonts w:cs="Arial"/>
          <w:sz w:val="20"/>
          <w:szCs w:val="20"/>
        </w:rPr>
        <w:t xml:space="preserve">Hora de acuerdo con la regla de negocio </w:t>
      </w:r>
      <w:hyperlink r:id="rId25" w:anchor="RN39" w:history="1">
        <w:r w:rsidRPr="00EE095C">
          <w:rPr>
            <w:rStyle w:val="Hipervnculo"/>
            <w:b/>
            <w:sz w:val="20"/>
            <w:szCs w:val="20"/>
            <w:lang w:eastAsia="en-US"/>
          </w:rPr>
          <w:t>RN39 Valor por Defecto Hora Actual</w:t>
        </w:r>
      </w:hyperlink>
    </w:p>
    <w:p w:rsidR="006B60F0" w:rsidRPr="00EE095C" w:rsidRDefault="006B60F0" w:rsidP="006B60F0">
      <w:pPr>
        <w:pStyle w:val="Prrafodelista"/>
        <w:numPr>
          <w:ilvl w:val="1"/>
          <w:numId w:val="24"/>
        </w:numPr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Porcentaje restante de batería</w:t>
      </w:r>
    </w:p>
    <w:p w:rsidR="006B60F0" w:rsidRPr="00EE095C" w:rsidRDefault="006B60F0" w:rsidP="009805CB">
      <w:pPr>
        <w:pStyle w:val="Prrafodelista"/>
        <w:numPr>
          <w:ilvl w:val="0"/>
          <w:numId w:val="24"/>
        </w:numPr>
        <w:jc w:val="both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El sistema obtiene información de los carretes de cable</w:t>
      </w:r>
      <w:r w:rsidR="00F575F4" w:rsidRPr="00EE095C">
        <w:rPr>
          <w:rFonts w:cs="Arial"/>
          <w:sz w:val="20"/>
          <w:szCs w:val="20"/>
        </w:rPr>
        <w:t xml:space="preserve"> </w:t>
      </w:r>
      <w:r w:rsidR="00933CB7" w:rsidRPr="00EE095C">
        <w:rPr>
          <w:rFonts w:cs="Arial"/>
          <w:sz w:val="20"/>
          <w:szCs w:val="20"/>
        </w:rPr>
        <w:t xml:space="preserve">de acuerdo con la regla de negocio </w:t>
      </w:r>
      <w:hyperlink r:id="rId26" w:anchor="RN103" w:history="1">
        <w:r w:rsidR="00933CB7" w:rsidRPr="00EE095C">
          <w:rPr>
            <w:rStyle w:val="Hipervnculo"/>
            <w:rFonts w:cs="Arial"/>
            <w:b/>
            <w:sz w:val="20"/>
            <w:szCs w:val="20"/>
          </w:rPr>
          <w:t>RN103 Carretes de Cable Predeterminados para la Orden de Trabajo</w:t>
        </w:r>
      </w:hyperlink>
      <w:r w:rsidRPr="00EE095C">
        <w:rPr>
          <w:rFonts w:cs="Arial"/>
          <w:sz w:val="20"/>
          <w:szCs w:val="20"/>
        </w:rPr>
        <w:t>:</w:t>
      </w:r>
    </w:p>
    <w:p w:rsidR="006B60F0" w:rsidRPr="00EE095C" w:rsidRDefault="00A80292" w:rsidP="00A80292">
      <w:pPr>
        <w:pStyle w:val="Prrafodelista"/>
        <w:numPr>
          <w:ilvl w:val="1"/>
          <w:numId w:val="24"/>
        </w:numPr>
        <w:ind w:left="993" w:hanging="567"/>
        <w:jc w:val="both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CarreteCable</w:t>
      </w:r>
      <w:proofErr w:type="spellEnd"/>
    </w:p>
    <w:p w:rsidR="00A80292" w:rsidRPr="00EE095C" w:rsidRDefault="00196BFE" w:rsidP="00A80292">
      <w:pPr>
        <w:pStyle w:val="Prrafodelista"/>
        <w:numPr>
          <w:ilvl w:val="2"/>
          <w:numId w:val="24"/>
        </w:numPr>
        <w:ind w:left="1701" w:hanging="709"/>
        <w:jc w:val="both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ClaveCuadrilla</w:t>
      </w:r>
      <w:proofErr w:type="spellEnd"/>
    </w:p>
    <w:p w:rsidR="00196BFE" w:rsidRPr="00EE095C" w:rsidRDefault="00196BFE" w:rsidP="00A80292">
      <w:pPr>
        <w:pStyle w:val="Prrafodelista"/>
        <w:numPr>
          <w:ilvl w:val="2"/>
          <w:numId w:val="24"/>
        </w:numPr>
        <w:ind w:left="1701" w:hanging="709"/>
        <w:jc w:val="both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ClaveMaterial</w:t>
      </w:r>
      <w:proofErr w:type="spellEnd"/>
    </w:p>
    <w:p w:rsidR="00196BFE" w:rsidRPr="00EE095C" w:rsidRDefault="00196BFE" w:rsidP="0021062A">
      <w:pPr>
        <w:pStyle w:val="Prrafodelista"/>
        <w:numPr>
          <w:ilvl w:val="2"/>
          <w:numId w:val="24"/>
        </w:numPr>
        <w:ind w:left="1701" w:hanging="709"/>
        <w:jc w:val="both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Serie</w:t>
      </w:r>
      <w:r w:rsidR="00B91569" w:rsidRPr="00EE095C">
        <w:rPr>
          <w:rFonts w:cs="Arial"/>
          <w:sz w:val="20"/>
          <w:szCs w:val="20"/>
        </w:rPr>
        <w:t>CarreteInicial</w:t>
      </w:r>
      <w:proofErr w:type="spellEnd"/>
    </w:p>
    <w:p w:rsidR="00B91569" w:rsidRPr="00EE095C" w:rsidRDefault="00B91569" w:rsidP="0021062A">
      <w:pPr>
        <w:pStyle w:val="Prrafodelista"/>
        <w:numPr>
          <w:ilvl w:val="2"/>
          <w:numId w:val="24"/>
        </w:numPr>
        <w:ind w:left="1701" w:hanging="709"/>
        <w:jc w:val="both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SerieCarreteFinal</w:t>
      </w:r>
      <w:proofErr w:type="spellEnd"/>
    </w:p>
    <w:p w:rsidR="0021062A" w:rsidRPr="00EE095C" w:rsidRDefault="0021062A" w:rsidP="00CD331A">
      <w:pPr>
        <w:pStyle w:val="Prrafodelista"/>
        <w:numPr>
          <w:ilvl w:val="0"/>
          <w:numId w:val="24"/>
        </w:numPr>
        <w:jc w:val="both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Si &lt;no existen carretes de cable</w:t>
      </w:r>
      <w:r w:rsidR="00CD331A" w:rsidRPr="00EE095C">
        <w:rPr>
          <w:rFonts w:cs="Arial"/>
          <w:sz w:val="20"/>
          <w:szCs w:val="20"/>
        </w:rPr>
        <w:t xml:space="preserve"> </w:t>
      </w:r>
      <w:r w:rsidR="00B47393" w:rsidRPr="00EE095C">
        <w:rPr>
          <w:rFonts w:cs="Arial"/>
          <w:sz w:val="20"/>
          <w:szCs w:val="20"/>
        </w:rPr>
        <w:t>predeterminado para la orden de trabajo</w:t>
      </w:r>
      <w:r w:rsidRPr="00EE095C">
        <w:rPr>
          <w:rFonts w:cs="Arial"/>
          <w:sz w:val="20"/>
          <w:szCs w:val="20"/>
        </w:rPr>
        <w:t>&gt;</w:t>
      </w:r>
    </w:p>
    <w:p w:rsidR="00CF5893" w:rsidRPr="00EE095C" w:rsidRDefault="0021062A" w:rsidP="00CF5893">
      <w:pPr>
        <w:pStyle w:val="Prrafodelista"/>
        <w:numPr>
          <w:ilvl w:val="1"/>
          <w:numId w:val="24"/>
        </w:numPr>
        <w:ind w:left="993" w:hanging="567"/>
        <w:jc w:val="both"/>
        <w:rPr>
          <w:rStyle w:val="Hipervnculo"/>
          <w:b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presenta el mensaje </w:t>
      </w:r>
      <w:r w:rsidR="00CF5893" w:rsidRPr="00EE095C">
        <w:rPr>
          <w:b/>
          <w:sz w:val="20"/>
          <w:szCs w:val="20"/>
        </w:rPr>
        <w:fldChar w:fldCharType="begin"/>
      </w:r>
      <w:r w:rsidR="00A55727" w:rsidRPr="00EE095C">
        <w:rPr>
          <w:b/>
          <w:sz w:val="20"/>
          <w:szCs w:val="20"/>
        </w:rPr>
        <w:instrText>HYPERLINK "../General/MEG_Glosario_de_Mensajes.docx" \l "ME0014"</w:instrText>
      </w:r>
      <w:r w:rsidR="00CF5893" w:rsidRPr="00EE095C">
        <w:rPr>
          <w:b/>
          <w:sz w:val="20"/>
          <w:szCs w:val="20"/>
        </w:rPr>
        <w:fldChar w:fldCharType="separate"/>
      </w:r>
      <w:r w:rsidR="00CF5893" w:rsidRPr="00EE095C">
        <w:rPr>
          <w:rStyle w:val="Hipervnculo"/>
          <w:b/>
          <w:sz w:val="20"/>
          <w:szCs w:val="20"/>
        </w:rPr>
        <w:t>ME001</w:t>
      </w:r>
      <w:r w:rsidR="00A55727" w:rsidRPr="00EE095C">
        <w:rPr>
          <w:rStyle w:val="Hipervnculo"/>
          <w:b/>
          <w:sz w:val="20"/>
          <w:szCs w:val="20"/>
        </w:rPr>
        <w:t>4</w:t>
      </w:r>
      <w:r w:rsidR="00CF5893" w:rsidRPr="00EE095C">
        <w:rPr>
          <w:rStyle w:val="Hipervnculo"/>
          <w:b/>
          <w:sz w:val="20"/>
          <w:szCs w:val="20"/>
        </w:rPr>
        <w:t xml:space="preserve"> &lt;No Existen Carretes de Cable&gt;</w:t>
      </w:r>
    </w:p>
    <w:p w:rsidR="0021062A" w:rsidRPr="00EE095C" w:rsidRDefault="00CF5893" w:rsidP="0021062A">
      <w:pPr>
        <w:pStyle w:val="Prrafodelista"/>
        <w:numPr>
          <w:ilvl w:val="1"/>
          <w:numId w:val="24"/>
        </w:numPr>
        <w:ind w:left="993" w:hanging="567"/>
        <w:jc w:val="both"/>
        <w:rPr>
          <w:rFonts w:cs="Arial"/>
          <w:sz w:val="20"/>
          <w:szCs w:val="20"/>
        </w:rPr>
      </w:pPr>
      <w:r w:rsidRPr="00EE095C">
        <w:rPr>
          <w:b/>
          <w:sz w:val="20"/>
          <w:szCs w:val="20"/>
        </w:rPr>
        <w:fldChar w:fldCharType="end"/>
      </w:r>
      <w:r w:rsidR="00F46015" w:rsidRPr="00EE095C">
        <w:rPr>
          <w:sz w:val="20"/>
          <w:szCs w:val="20"/>
        </w:rPr>
        <w:t xml:space="preserve">El sistema continúa en el </w:t>
      </w:r>
      <w:hyperlink w:anchor="paso17" w:history="1">
        <w:r w:rsidR="00F46015" w:rsidRPr="00EE095C">
          <w:rPr>
            <w:rStyle w:val="Hipervnculo"/>
            <w:b/>
            <w:sz w:val="20"/>
            <w:szCs w:val="20"/>
          </w:rPr>
          <w:t xml:space="preserve">paso </w:t>
        </w:r>
        <w:r w:rsidR="00B26FE9">
          <w:rPr>
            <w:rStyle w:val="Hipervnculo"/>
            <w:b/>
            <w:sz w:val="20"/>
            <w:szCs w:val="20"/>
          </w:rPr>
          <w:t>2</w:t>
        </w:r>
        <w:r w:rsidR="00495ACF">
          <w:rPr>
            <w:rStyle w:val="Hipervnculo"/>
            <w:b/>
            <w:sz w:val="20"/>
            <w:szCs w:val="20"/>
          </w:rPr>
          <w:t>2</w:t>
        </w:r>
      </w:hyperlink>
      <w:r w:rsidR="00F46015" w:rsidRPr="00EE095C">
        <w:rPr>
          <w:sz w:val="20"/>
          <w:szCs w:val="20"/>
        </w:rPr>
        <w:t xml:space="preserve"> del flujo básico</w:t>
      </w:r>
    </w:p>
    <w:p w:rsidR="008F1E31" w:rsidRPr="008F1E31" w:rsidRDefault="00F46015" w:rsidP="008F1E31">
      <w:pPr>
        <w:pStyle w:val="Prrafodelista"/>
        <w:numPr>
          <w:ilvl w:val="0"/>
          <w:numId w:val="24"/>
        </w:numPr>
        <w:jc w:val="both"/>
        <w:rPr>
          <w:rFonts w:cs="Arial"/>
          <w:sz w:val="20"/>
          <w:szCs w:val="20"/>
        </w:rPr>
      </w:pPr>
      <w:r w:rsidRPr="00EE095C">
        <w:rPr>
          <w:sz w:val="20"/>
          <w:szCs w:val="20"/>
        </w:rPr>
        <w:t>Si &lt;existen carretes de cable</w:t>
      </w:r>
      <w:r w:rsidR="00CD331A" w:rsidRPr="00EE095C">
        <w:rPr>
          <w:sz w:val="20"/>
          <w:szCs w:val="20"/>
        </w:rPr>
        <w:t xml:space="preserve"> </w:t>
      </w:r>
      <w:r w:rsidR="00B47393" w:rsidRPr="00EE095C">
        <w:rPr>
          <w:rFonts w:cs="Arial"/>
          <w:sz w:val="20"/>
          <w:szCs w:val="20"/>
        </w:rPr>
        <w:t>predeterminado para la orden de trabajo</w:t>
      </w:r>
      <w:r w:rsidRPr="00EE095C">
        <w:rPr>
          <w:sz w:val="20"/>
          <w:szCs w:val="20"/>
        </w:rPr>
        <w:t>&gt;</w:t>
      </w:r>
    </w:p>
    <w:p w:rsidR="00F46015" w:rsidRPr="00EE095C" w:rsidRDefault="00F46015" w:rsidP="00F46015">
      <w:pPr>
        <w:pStyle w:val="Prrafodelista"/>
        <w:numPr>
          <w:ilvl w:val="1"/>
          <w:numId w:val="24"/>
        </w:numPr>
        <w:ind w:left="993" w:hanging="567"/>
        <w:jc w:val="both"/>
        <w:rPr>
          <w:sz w:val="20"/>
          <w:szCs w:val="20"/>
        </w:rPr>
      </w:pPr>
      <w:bookmarkStart w:id="44" w:name="paso4_1_AO01"/>
      <w:r w:rsidRPr="00EE095C">
        <w:rPr>
          <w:sz w:val="20"/>
          <w:szCs w:val="20"/>
        </w:rPr>
        <w:t>Para cada carrete</w:t>
      </w:r>
      <w:r w:rsidR="00B47393" w:rsidRPr="00EE095C">
        <w:rPr>
          <w:sz w:val="20"/>
          <w:szCs w:val="20"/>
        </w:rPr>
        <w:t xml:space="preserve"> </w:t>
      </w:r>
      <w:r w:rsidR="00771D16" w:rsidRPr="00EE095C">
        <w:rPr>
          <w:sz w:val="20"/>
          <w:szCs w:val="20"/>
        </w:rPr>
        <w:t>obtenido</w:t>
      </w:r>
      <w:r w:rsidR="00A5484A" w:rsidRPr="00EE095C">
        <w:rPr>
          <w:sz w:val="20"/>
          <w:szCs w:val="20"/>
        </w:rPr>
        <w:t xml:space="preserve"> </w:t>
      </w:r>
    </w:p>
    <w:p w:rsidR="008F1E31" w:rsidRDefault="008F1E31" w:rsidP="007241E5">
      <w:pPr>
        <w:pStyle w:val="Prrafodelista"/>
        <w:ind w:left="1701"/>
        <w:jc w:val="both"/>
        <w:rPr>
          <w:b/>
          <w:sz w:val="20"/>
          <w:szCs w:val="20"/>
        </w:rPr>
      </w:pPr>
      <w:bookmarkStart w:id="45" w:name="VA06r"/>
      <w:bookmarkEnd w:id="44"/>
    </w:p>
    <w:p w:rsidR="00495ACF" w:rsidRPr="008F1E31" w:rsidRDefault="00495ACF" w:rsidP="00495ACF">
      <w:pPr>
        <w:pStyle w:val="Prrafodelista"/>
        <w:ind w:left="1701"/>
        <w:jc w:val="both"/>
        <w:rPr>
          <w:b/>
          <w:sz w:val="20"/>
          <w:szCs w:val="20"/>
        </w:rPr>
      </w:pPr>
    </w:p>
    <w:p w:rsidR="00F46015" w:rsidRPr="00EE095C" w:rsidRDefault="00F46015" w:rsidP="00F46015">
      <w:pPr>
        <w:pStyle w:val="Prrafodelista"/>
        <w:numPr>
          <w:ilvl w:val="2"/>
          <w:numId w:val="24"/>
        </w:numPr>
        <w:ind w:left="1701" w:hanging="709"/>
        <w:jc w:val="both"/>
        <w:rPr>
          <w:sz w:val="20"/>
          <w:szCs w:val="20"/>
        </w:rPr>
      </w:pPr>
      <w:bookmarkStart w:id="46" w:name="paso4_1_2_AO01"/>
      <w:bookmarkEnd w:id="45"/>
      <w:r w:rsidRPr="00EE095C">
        <w:rPr>
          <w:sz w:val="20"/>
          <w:szCs w:val="20"/>
        </w:rPr>
        <w:lastRenderedPageBreak/>
        <w:t>El sistema presenta la siguiente información:</w:t>
      </w:r>
    </w:p>
    <w:bookmarkEnd w:id="46"/>
    <w:p w:rsidR="0060010F" w:rsidRPr="00EE095C" w:rsidRDefault="0060010F" w:rsidP="0060010F">
      <w:pPr>
        <w:pStyle w:val="Prrafodelista"/>
        <w:numPr>
          <w:ilvl w:val="3"/>
          <w:numId w:val="24"/>
        </w:numPr>
        <w:ind w:left="2552"/>
        <w:jc w:val="both"/>
        <w:rPr>
          <w:sz w:val="20"/>
          <w:szCs w:val="20"/>
        </w:rPr>
      </w:pPr>
      <w:r w:rsidRPr="00EE095C">
        <w:rPr>
          <w:sz w:val="20"/>
          <w:szCs w:val="20"/>
        </w:rPr>
        <w:t>Descripción del material</w:t>
      </w:r>
    </w:p>
    <w:p w:rsidR="00F46015" w:rsidRPr="00EE095C" w:rsidRDefault="0060010F" w:rsidP="0060010F">
      <w:pPr>
        <w:pStyle w:val="Prrafodelista"/>
        <w:numPr>
          <w:ilvl w:val="3"/>
          <w:numId w:val="24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r w:rsidRPr="00EE095C">
        <w:rPr>
          <w:sz w:val="20"/>
          <w:szCs w:val="20"/>
        </w:rPr>
        <w:t>Serie</w:t>
      </w:r>
      <w:r w:rsidR="00B91569" w:rsidRPr="00EE095C">
        <w:rPr>
          <w:sz w:val="20"/>
          <w:szCs w:val="20"/>
        </w:rPr>
        <w:t xml:space="preserve"> </w:t>
      </w:r>
      <w:r w:rsidR="00CE2DCF" w:rsidRPr="00EE095C">
        <w:rPr>
          <w:sz w:val="20"/>
          <w:szCs w:val="20"/>
        </w:rPr>
        <w:t>Inicial</w:t>
      </w:r>
      <w:r w:rsidRPr="00EE095C">
        <w:rPr>
          <w:sz w:val="20"/>
          <w:szCs w:val="20"/>
        </w:rPr>
        <w:t xml:space="preserve"> del carrete</w:t>
      </w:r>
      <w:r w:rsidR="002F4350" w:rsidRPr="00EE095C">
        <w:rPr>
          <w:sz w:val="20"/>
          <w:szCs w:val="20"/>
        </w:rPr>
        <w:t xml:space="preserve"> de acuerdo con la regla de negocio </w:t>
      </w:r>
      <w:hyperlink r:id="rId27" w:anchor="RN100" w:history="1">
        <w:r w:rsidR="002F4350" w:rsidRPr="00EE095C">
          <w:rPr>
            <w:rStyle w:val="Hipervnculo"/>
            <w:b/>
            <w:sz w:val="20"/>
            <w:szCs w:val="20"/>
          </w:rPr>
          <w:t xml:space="preserve">RN100 </w:t>
        </w:r>
        <w:r w:rsidR="00AC2EC4" w:rsidRPr="00EE095C">
          <w:rPr>
            <w:rStyle w:val="Hipervnculo"/>
            <w:b/>
            <w:sz w:val="20"/>
            <w:szCs w:val="20"/>
          </w:rPr>
          <w:t xml:space="preserve">Formato </w:t>
        </w:r>
        <w:r w:rsidR="002F4350" w:rsidRPr="00EE095C">
          <w:rPr>
            <w:rStyle w:val="Hipervnculo"/>
            <w:b/>
            <w:sz w:val="20"/>
            <w:szCs w:val="20"/>
          </w:rPr>
          <w:t>Serie Carrete</w:t>
        </w:r>
      </w:hyperlink>
    </w:p>
    <w:p w:rsidR="00B91569" w:rsidRPr="00EE095C" w:rsidRDefault="00B91569" w:rsidP="00B91569">
      <w:pPr>
        <w:pStyle w:val="Prrafodelista"/>
        <w:numPr>
          <w:ilvl w:val="3"/>
          <w:numId w:val="24"/>
        </w:numPr>
        <w:ind w:left="2552"/>
        <w:jc w:val="both"/>
        <w:rPr>
          <w:sz w:val="20"/>
          <w:szCs w:val="20"/>
        </w:rPr>
      </w:pPr>
      <w:r w:rsidRPr="00EE095C">
        <w:rPr>
          <w:sz w:val="20"/>
          <w:szCs w:val="20"/>
        </w:rPr>
        <w:t>Serie Fin</w:t>
      </w:r>
      <w:r w:rsidR="00CE2DCF" w:rsidRPr="00EE095C">
        <w:rPr>
          <w:sz w:val="20"/>
          <w:szCs w:val="20"/>
        </w:rPr>
        <w:t>al</w:t>
      </w:r>
      <w:r w:rsidRPr="00EE095C">
        <w:rPr>
          <w:sz w:val="20"/>
          <w:szCs w:val="20"/>
        </w:rPr>
        <w:t xml:space="preserve"> del carrete de acuerdo con la regla de negocio </w:t>
      </w:r>
      <w:hyperlink r:id="rId28" w:anchor="RN100" w:history="1">
        <w:r w:rsidRPr="00EE095C">
          <w:rPr>
            <w:rStyle w:val="Hipervnculo"/>
            <w:b/>
            <w:sz w:val="20"/>
            <w:szCs w:val="20"/>
          </w:rPr>
          <w:t>RN100 Formato Serie Carrete</w:t>
        </w:r>
      </w:hyperlink>
    </w:p>
    <w:p w:rsidR="00933CB7" w:rsidRPr="00EE095C" w:rsidRDefault="00CE2DCF" w:rsidP="00933CB7">
      <w:pPr>
        <w:pStyle w:val="Prrafodelista"/>
        <w:numPr>
          <w:ilvl w:val="3"/>
          <w:numId w:val="24"/>
        </w:numPr>
        <w:ind w:left="2552"/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E095C">
        <w:rPr>
          <w:sz w:val="20"/>
          <w:szCs w:val="20"/>
        </w:rPr>
        <w:t>Serie I</w:t>
      </w:r>
      <w:r w:rsidR="00933CB7" w:rsidRPr="00EE095C">
        <w:rPr>
          <w:sz w:val="20"/>
          <w:szCs w:val="20"/>
        </w:rPr>
        <w:t xml:space="preserve">nicio de acuerdo con la regla de negocio </w:t>
      </w:r>
      <w:hyperlink r:id="rId29" w:anchor="RN104" w:history="1">
        <w:r w:rsidR="00933CB7" w:rsidRPr="00EE095C">
          <w:rPr>
            <w:rStyle w:val="Hipervnculo"/>
            <w:b/>
            <w:sz w:val="20"/>
            <w:szCs w:val="20"/>
          </w:rPr>
          <w:t xml:space="preserve">RN104 Serie </w:t>
        </w:r>
        <w:r w:rsidRPr="00EE095C">
          <w:rPr>
            <w:rStyle w:val="Hipervnculo"/>
            <w:b/>
            <w:sz w:val="20"/>
            <w:szCs w:val="20"/>
          </w:rPr>
          <w:t>de Inicio</w:t>
        </w:r>
        <w:r w:rsidR="00933CB7" w:rsidRPr="00EE095C">
          <w:rPr>
            <w:rStyle w:val="Hipervnculo"/>
            <w:b/>
            <w:sz w:val="20"/>
            <w:szCs w:val="20"/>
          </w:rPr>
          <w:t xml:space="preserve"> del Carrete</w:t>
        </w:r>
      </w:hyperlink>
    </w:p>
    <w:p w:rsidR="00E06408" w:rsidRPr="00EE095C" w:rsidRDefault="00E06408" w:rsidP="00E06408">
      <w:pPr>
        <w:pStyle w:val="Prrafodelista"/>
        <w:numPr>
          <w:ilvl w:val="3"/>
          <w:numId w:val="24"/>
        </w:numPr>
        <w:ind w:left="2552"/>
        <w:jc w:val="both"/>
        <w:rPr>
          <w:b/>
          <w:sz w:val="20"/>
          <w:szCs w:val="20"/>
        </w:rPr>
      </w:pPr>
      <w:r w:rsidRPr="00EE095C">
        <w:rPr>
          <w:sz w:val="20"/>
          <w:szCs w:val="20"/>
        </w:rPr>
        <w:t xml:space="preserve">Serie Fin de acuerdo con la regla de negocio </w:t>
      </w:r>
      <w:hyperlink r:id="rId30" w:anchor="RN131" w:history="1">
        <w:r w:rsidRPr="00EE095C">
          <w:rPr>
            <w:rStyle w:val="Hipervnculo"/>
            <w:b/>
            <w:sz w:val="20"/>
            <w:szCs w:val="20"/>
          </w:rPr>
          <w:t>RN1</w:t>
        </w:r>
        <w:r w:rsidR="00D47C96" w:rsidRPr="00EE095C">
          <w:rPr>
            <w:rStyle w:val="Hipervnculo"/>
            <w:b/>
            <w:sz w:val="20"/>
            <w:szCs w:val="20"/>
          </w:rPr>
          <w:t>31</w:t>
        </w:r>
        <w:r w:rsidRPr="00EE095C">
          <w:rPr>
            <w:rStyle w:val="Hipervnculo"/>
            <w:b/>
            <w:sz w:val="20"/>
            <w:szCs w:val="20"/>
          </w:rPr>
          <w:t xml:space="preserve"> Serie </w:t>
        </w:r>
        <w:r w:rsidR="00D47C96" w:rsidRPr="00EE095C">
          <w:rPr>
            <w:rStyle w:val="Hipervnculo"/>
            <w:b/>
            <w:sz w:val="20"/>
            <w:szCs w:val="20"/>
          </w:rPr>
          <w:t>Fin</w:t>
        </w:r>
        <w:r w:rsidRPr="00EE095C">
          <w:rPr>
            <w:rStyle w:val="Hipervnculo"/>
            <w:b/>
            <w:sz w:val="20"/>
            <w:szCs w:val="20"/>
          </w:rPr>
          <w:t xml:space="preserve"> del Carrete</w:t>
        </w:r>
      </w:hyperlink>
    </w:p>
    <w:p w:rsidR="009805CB" w:rsidRPr="00EE095C" w:rsidRDefault="0060010F" w:rsidP="0060010F">
      <w:pPr>
        <w:pStyle w:val="Prrafodelista"/>
        <w:numPr>
          <w:ilvl w:val="2"/>
          <w:numId w:val="24"/>
        </w:numPr>
        <w:ind w:left="1701" w:hanging="709"/>
        <w:jc w:val="both"/>
        <w:rPr>
          <w:sz w:val="20"/>
          <w:szCs w:val="20"/>
        </w:rPr>
      </w:pPr>
      <w:bookmarkStart w:id="47" w:name="paso4_1_3_AO01"/>
      <w:r w:rsidRPr="00EE095C">
        <w:rPr>
          <w:sz w:val="20"/>
          <w:szCs w:val="20"/>
        </w:rPr>
        <w:t>El sistema solicita la siguiente información:</w:t>
      </w:r>
    </w:p>
    <w:bookmarkEnd w:id="47"/>
    <w:p w:rsidR="0060010F" w:rsidRPr="00EE095C" w:rsidRDefault="00CE2DCF" w:rsidP="0060010F">
      <w:pPr>
        <w:pStyle w:val="Prrafodelista"/>
        <w:numPr>
          <w:ilvl w:val="3"/>
          <w:numId w:val="24"/>
        </w:numPr>
        <w:ind w:left="2552"/>
        <w:jc w:val="both"/>
        <w:rPr>
          <w:sz w:val="20"/>
          <w:szCs w:val="20"/>
        </w:rPr>
      </w:pPr>
      <w:r w:rsidRPr="00EE095C">
        <w:rPr>
          <w:sz w:val="20"/>
          <w:szCs w:val="20"/>
        </w:rPr>
        <w:t>Serie F</w:t>
      </w:r>
      <w:r w:rsidR="0060010F" w:rsidRPr="00EE095C">
        <w:rPr>
          <w:sz w:val="20"/>
          <w:szCs w:val="20"/>
        </w:rPr>
        <w:t>in</w:t>
      </w:r>
    </w:p>
    <w:p w:rsidR="00B47393" w:rsidRPr="00EE095C" w:rsidRDefault="00A5484A" w:rsidP="00A5484A">
      <w:pPr>
        <w:pStyle w:val="Prrafodelista"/>
        <w:numPr>
          <w:ilvl w:val="1"/>
          <w:numId w:val="24"/>
        </w:numPr>
        <w:ind w:left="993" w:hanging="567"/>
        <w:jc w:val="both"/>
      </w:pPr>
      <w:r w:rsidRPr="00EE095C">
        <w:rPr>
          <w:sz w:val="20"/>
          <w:szCs w:val="20"/>
        </w:rPr>
        <w:t xml:space="preserve">Para </w:t>
      </w:r>
      <w:r w:rsidR="00B47393" w:rsidRPr="00EE095C">
        <w:rPr>
          <w:sz w:val="20"/>
          <w:szCs w:val="20"/>
        </w:rPr>
        <w:t>cada carrete de cable utilizado</w:t>
      </w:r>
    </w:p>
    <w:p w:rsidR="0060010F" w:rsidRPr="00EE095C" w:rsidRDefault="00B47393" w:rsidP="00B47393">
      <w:pPr>
        <w:pStyle w:val="Prrafodelista"/>
        <w:numPr>
          <w:ilvl w:val="2"/>
          <w:numId w:val="24"/>
        </w:numPr>
        <w:ind w:left="1701" w:hanging="709"/>
        <w:jc w:val="both"/>
      </w:pPr>
      <w:r w:rsidRPr="00EE095C">
        <w:rPr>
          <w:sz w:val="20"/>
          <w:szCs w:val="20"/>
        </w:rPr>
        <w:t>E</w:t>
      </w:r>
      <w:r w:rsidR="00A5484A" w:rsidRPr="00EE095C">
        <w:rPr>
          <w:sz w:val="20"/>
          <w:szCs w:val="20"/>
        </w:rPr>
        <w:t>l actor proporciona la siguiente información:</w:t>
      </w:r>
    </w:p>
    <w:p w:rsidR="00A5484A" w:rsidRPr="00EE095C" w:rsidRDefault="00CE2DCF" w:rsidP="00B47393">
      <w:pPr>
        <w:pStyle w:val="Prrafodelista"/>
        <w:numPr>
          <w:ilvl w:val="3"/>
          <w:numId w:val="24"/>
        </w:numPr>
        <w:ind w:left="2552"/>
        <w:jc w:val="both"/>
        <w:rPr>
          <w:sz w:val="20"/>
          <w:szCs w:val="20"/>
        </w:rPr>
      </w:pPr>
      <w:r w:rsidRPr="00EE095C">
        <w:rPr>
          <w:sz w:val="20"/>
          <w:szCs w:val="20"/>
        </w:rPr>
        <w:t>Serie F</w:t>
      </w:r>
      <w:r w:rsidR="00A5484A" w:rsidRPr="00EE095C">
        <w:rPr>
          <w:sz w:val="20"/>
          <w:szCs w:val="20"/>
        </w:rPr>
        <w:t>in</w:t>
      </w:r>
    </w:p>
    <w:p w:rsidR="00B47393" w:rsidRPr="00EE095C" w:rsidRDefault="00B47393" w:rsidP="00B47393">
      <w:pPr>
        <w:pStyle w:val="Prrafodelista"/>
        <w:numPr>
          <w:ilvl w:val="2"/>
          <w:numId w:val="24"/>
        </w:numPr>
        <w:ind w:left="1701" w:hanging="709"/>
        <w:jc w:val="both"/>
        <w:rPr>
          <w:sz w:val="20"/>
          <w:szCs w:val="20"/>
        </w:rPr>
      </w:pPr>
      <w:r w:rsidRPr="00EE095C">
        <w:rPr>
          <w:sz w:val="20"/>
          <w:szCs w:val="20"/>
        </w:rPr>
        <w:t xml:space="preserve">El sistema valida la información proporcionada de acuerdo con la validación </w:t>
      </w:r>
      <w:bookmarkStart w:id="48" w:name="VA02r"/>
      <w:r w:rsidR="00AC4101" w:rsidRPr="00EE095C">
        <w:fldChar w:fldCharType="begin"/>
      </w:r>
      <w:r w:rsidR="00AC4101" w:rsidRPr="00EE095C">
        <w:instrText xml:space="preserve"> HYPERLINK \l "VA02" </w:instrText>
      </w:r>
      <w:r w:rsidR="00AC4101" w:rsidRPr="00EE095C">
        <w:fldChar w:fldCharType="separate"/>
      </w:r>
      <w:r w:rsidRPr="00EE095C">
        <w:rPr>
          <w:rStyle w:val="Hipervnculo"/>
          <w:b/>
          <w:sz w:val="20"/>
          <w:szCs w:val="20"/>
        </w:rPr>
        <w:t xml:space="preserve">VA02 Validar Serie Final del Carrete </w:t>
      </w:r>
      <w:r w:rsidR="00AC4101" w:rsidRPr="00EE095C">
        <w:rPr>
          <w:rStyle w:val="Hipervnculo"/>
          <w:b/>
          <w:sz w:val="20"/>
          <w:szCs w:val="20"/>
        </w:rPr>
        <w:fldChar w:fldCharType="end"/>
      </w:r>
    </w:p>
    <w:p w:rsidR="00A5484A" w:rsidRPr="00EE095C" w:rsidRDefault="00A5484A" w:rsidP="00A5484A">
      <w:pPr>
        <w:pStyle w:val="Prrafodelista"/>
        <w:numPr>
          <w:ilvl w:val="1"/>
          <w:numId w:val="24"/>
        </w:numPr>
        <w:ind w:left="993" w:hanging="567"/>
        <w:jc w:val="both"/>
        <w:rPr>
          <w:sz w:val="20"/>
          <w:szCs w:val="20"/>
        </w:rPr>
      </w:pPr>
      <w:bookmarkStart w:id="49" w:name="paso4_3_AO01"/>
      <w:bookmarkEnd w:id="48"/>
      <w:r w:rsidRPr="00EE095C">
        <w:rPr>
          <w:sz w:val="20"/>
          <w:szCs w:val="20"/>
        </w:rPr>
        <w:t xml:space="preserve">El actor selecciona la opción </w:t>
      </w:r>
      <w:r w:rsidRPr="00EE095C">
        <w:rPr>
          <w:b/>
          <w:sz w:val="20"/>
          <w:szCs w:val="20"/>
        </w:rPr>
        <w:t>Aceptar</w:t>
      </w:r>
    </w:p>
    <w:p w:rsidR="004B74B2" w:rsidRPr="00EE095C" w:rsidRDefault="004B74B2" w:rsidP="004B74B2">
      <w:pPr>
        <w:pStyle w:val="Prrafodelista"/>
        <w:numPr>
          <w:ilvl w:val="1"/>
          <w:numId w:val="24"/>
        </w:numPr>
        <w:ind w:left="993" w:hanging="567"/>
        <w:jc w:val="both"/>
        <w:rPr>
          <w:rFonts w:cs="Arial"/>
          <w:sz w:val="20"/>
          <w:szCs w:val="20"/>
        </w:rPr>
      </w:pPr>
      <w:bookmarkStart w:id="50" w:name="paso4_4_AO01"/>
      <w:bookmarkEnd w:id="49"/>
      <w:r w:rsidRPr="00EE095C">
        <w:rPr>
          <w:rFonts w:cs="Arial"/>
          <w:sz w:val="20"/>
          <w:szCs w:val="20"/>
        </w:rPr>
        <w:t xml:space="preserve">Para cada material </w:t>
      </w:r>
      <w:r w:rsidR="009E30BE" w:rsidRPr="00EE095C">
        <w:rPr>
          <w:rFonts w:cs="Arial"/>
          <w:sz w:val="20"/>
          <w:szCs w:val="20"/>
        </w:rPr>
        <w:t>tipo cable</w:t>
      </w:r>
      <w:r w:rsidRPr="00EE095C">
        <w:rPr>
          <w:rFonts w:cs="Arial"/>
          <w:sz w:val="20"/>
          <w:szCs w:val="20"/>
        </w:rPr>
        <w:t xml:space="preserve"> consumido en la orden de trabajo:</w:t>
      </w:r>
    </w:p>
    <w:p w:rsidR="009E30BE" w:rsidRPr="00EE095C" w:rsidRDefault="009E30BE" w:rsidP="009E30BE">
      <w:pPr>
        <w:pStyle w:val="Prrafodelista"/>
        <w:numPr>
          <w:ilvl w:val="2"/>
          <w:numId w:val="24"/>
        </w:numPr>
        <w:ind w:left="1701" w:hanging="709"/>
        <w:jc w:val="both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obtiene información del cable consumido de acuerdo con la regla de negocio </w:t>
      </w:r>
      <w:hyperlink r:id="rId31" w:anchor="RN163" w:history="1">
        <w:r w:rsidRPr="00EE095C">
          <w:rPr>
            <w:rStyle w:val="Hipervnculo"/>
            <w:rFonts w:cs="Arial"/>
            <w:b/>
            <w:sz w:val="20"/>
            <w:szCs w:val="20"/>
          </w:rPr>
          <w:t>RN163 Total de Cable Utilizado</w:t>
        </w:r>
      </w:hyperlink>
      <w:r w:rsidRPr="00EE095C">
        <w:rPr>
          <w:rFonts w:cs="Arial"/>
          <w:b/>
          <w:sz w:val="20"/>
          <w:szCs w:val="20"/>
        </w:rPr>
        <w:t xml:space="preserve"> </w:t>
      </w:r>
    </w:p>
    <w:p w:rsidR="004B74B2" w:rsidRPr="00EE095C" w:rsidRDefault="004B74B2" w:rsidP="009E30BE">
      <w:pPr>
        <w:pStyle w:val="Prrafodelista"/>
        <w:numPr>
          <w:ilvl w:val="2"/>
          <w:numId w:val="24"/>
        </w:numPr>
        <w:ind w:left="1701" w:hanging="709"/>
        <w:jc w:val="both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obtiene información de su existencia en inventario: </w:t>
      </w:r>
    </w:p>
    <w:p w:rsidR="004B74B2" w:rsidRPr="00EE095C" w:rsidRDefault="004B74B2" w:rsidP="009E30BE">
      <w:pPr>
        <w:pStyle w:val="Prrafodelista"/>
        <w:numPr>
          <w:ilvl w:val="3"/>
          <w:numId w:val="24"/>
        </w:numPr>
        <w:ind w:left="2552"/>
        <w:jc w:val="both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Inventario</w:t>
      </w:r>
    </w:p>
    <w:p w:rsidR="004B74B2" w:rsidRPr="00EE095C" w:rsidRDefault="004B74B2" w:rsidP="009E30BE">
      <w:pPr>
        <w:pStyle w:val="Prrafodelista"/>
        <w:numPr>
          <w:ilvl w:val="4"/>
          <w:numId w:val="24"/>
        </w:numPr>
        <w:ind w:left="3544"/>
        <w:jc w:val="both"/>
        <w:rPr>
          <w:sz w:val="20"/>
          <w:szCs w:val="20"/>
        </w:rPr>
      </w:pPr>
      <w:proofErr w:type="spellStart"/>
      <w:r w:rsidRPr="00EE095C">
        <w:rPr>
          <w:sz w:val="20"/>
          <w:szCs w:val="20"/>
        </w:rPr>
        <w:t>ClaveMaterial</w:t>
      </w:r>
      <w:proofErr w:type="spellEnd"/>
    </w:p>
    <w:p w:rsidR="004B74B2" w:rsidRPr="00EE095C" w:rsidRDefault="004B74B2" w:rsidP="009E30BE">
      <w:pPr>
        <w:pStyle w:val="Prrafodelista"/>
        <w:numPr>
          <w:ilvl w:val="4"/>
          <w:numId w:val="24"/>
        </w:numPr>
        <w:ind w:left="3544"/>
        <w:jc w:val="both"/>
        <w:rPr>
          <w:sz w:val="20"/>
          <w:szCs w:val="20"/>
        </w:rPr>
      </w:pPr>
      <w:r w:rsidRPr="00EE095C">
        <w:rPr>
          <w:sz w:val="20"/>
          <w:szCs w:val="20"/>
        </w:rPr>
        <w:t>Cantidad</w:t>
      </w:r>
    </w:p>
    <w:p w:rsidR="004B74B2" w:rsidRPr="00EE095C" w:rsidRDefault="004B74B2" w:rsidP="009E30BE">
      <w:pPr>
        <w:pStyle w:val="Prrafodelista"/>
        <w:numPr>
          <w:ilvl w:val="2"/>
          <w:numId w:val="24"/>
        </w:numPr>
        <w:ind w:left="1701" w:hanging="709"/>
        <w:jc w:val="both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valida el consumo proporcionado de acuerdo con la validación </w:t>
      </w:r>
      <w:hyperlink w:anchor="VA05" w:history="1">
        <w:r w:rsidRPr="00EE095C">
          <w:rPr>
            <w:rStyle w:val="Hipervnculo"/>
            <w:rFonts w:cs="Arial"/>
            <w:b/>
            <w:sz w:val="20"/>
            <w:szCs w:val="20"/>
          </w:rPr>
          <w:t>VA05 Validar Inventario</w:t>
        </w:r>
      </w:hyperlink>
    </w:p>
    <w:p w:rsidR="004B023A" w:rsidRPr="00EE095C" w:rsidRDefault="004B023A" w:rsidP="00A5484A">
      <w:pPr>
        <w:pStyle w:val="Prrafodelista"/>
        <w:numPr>
          <w:ilvl w:val="1"/>
          <w:numId w:val="24"/>
        </w:numPr>
        <w:ind w:left="993" w:hanging="567"/>
        <w:jc w:val="both"/>
        <w:rPr>
          <w:sz w:val="20"/>
          <w:szCs w:val="20"/>
        </w:rPr>
      </w:pPr>
      <w:bookmarkStart w:id="51" w:name="paso4_5_AO01"/>
      <w:r w:rsidRPr="00EE095C">
        <w:rPr>
          <w:sz w:val="20"/>
          <w:szCs w:val="20"/>
        </w:rPr>
        <w:t>Para cada carrete de cable utilizado, el sistema registra la siguiente información:</w:t>
      </w:r>
      <w:bookmarkEnd w:id="51"/>
    </w:p>
    <w:p w:rsidR="004B023A" w:rsidRPr="00EE095C" w:rsidRDefault="004B023A" w:rsidP="004B023A">
      <w:pPr>
        <w:pStyle w:val="Prrafodelista"/>
        <w:numPr>
          <w:ilvl w:val="2"/>
          <w:numId w:val="24"/>
        </w:numPr>
        <w:ind w:left="1701" w:hanging="709"/>
        <w:jc w:val="both"/>
        <w:rPr>
          <w:sz w:val="20"/>
          <w:szCs w:val="20"/>
        </w:rPr>
      </w:pPr>
      <w:proofErr w:type="spellStart"/>
      <w:r w:rsidRPr="00EE095C">
        <w:rPr>
          <w:sz w:val="20"/>
          <w:szCs w:val="20"/>
        </w:rPr>
        <w:t>ConsumoCableTrabajo</w:t>
      </w:r>
      <w:proofErr w:type="spellEnd"/>
    </w:p>
    <w:p w:rsidR="004B023A" w:rsidRPr="00EE095C" w:rsidRDefault="004B023A" w:rsidP="004B023A">
      <w:pPr>
        <w:pStyle w:val="Prrafodelista"/>
        <w:numPr>
          <w:ilvl w:val="3"/>
          <w:numId w:val="24"/>
        </w:numPr>
        <w:ind w:left="2552"/>
        <w:jc w:val="both"/>
        <w:rPr>
          <w:sz w:val="20"/>
          <w:szCs w:val="20"/>
        </w:rPr>
      </w:pPr>
      <w:proofErr w:type="spellStart"/>
      <w:r w:rsidRPr="00EE095C">
        <w:rPr>
          <w:sz w:val="20"/>
          <w:szCs w:val="20"/>
        </w:rPr>
        <w:t>FolioOrden</w:t>
      </w:r>
      <w:proofErr w:type="spellEnd"/>
    </w:p>
    <w:p w:rsidR="004B023A" w:rsidRPr="00EE095C" w:rsidRDefault="004B023A" w:rsidP="004B023A">
      <w:pPr>
        <w:pStyle w:val="Prrafodelista"/>
        <w:numPr>
          <w:ilvl w:val="3"/>
          <w:numId w:val="24"/>
        </w:numPr>
        <w:ind w:left="2552"/>
        <w:jc w:val="both"/>
        <w:rPr>
          <w:sz w:val="20"/>
          <w:szCs w:val="20"/>
        </w:rPr>
      </w:pPr>
      <w:proofErr w:type="spellStart"/>
      <w:r w:rsidRPr="00EE095C">
        <w:rPr>
          <w:sz w:val="20"/>
          <w:szCs w:val="20"/>
        </w:rPr>
        <w:t>ClaveMaterial</w:t>
      </w:r>
      <w:proofErr w:type="spellEnd"/>
    </w:p>
    <w:p w:rsidR="004B023A" w:rsidRPr="00EE095C" w:rsidRDefault="004B023A" w:rsidP="004B023A">
      <w:pPr>
        <w:pStyle w:val="Prrafodelista"/>
        <w:numPr>
          <w:ilvl w:val="3"/>
          <w:numId w:val="24"/>
        </w:numPr>
        <w:ind w:left="2552"/>
        <w:jc w:val="both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EE095C">
        <w:rPr>
          <w:sz w:val="20"/>
          <w:szCs w:val="20"/>
        </w:rPr>
        <w:t>Serie</w:t>
      </w:r>
      <w:r w:rsidR="006C5196" w:rsidRPr="00EE095C">
        <w:rPr>
          <w:sz w:val="20"/>
          <w:szCs w:val="20"/>
        </w:rPr>
        <w:t>Ca</w:t>
      </w:r>
      <w:r w:rsidR="006A7234">
        <w:rPr>
          <w:sz w:val="20"/>
          <w:szCs w:val="20"/>
        </w:rPr>
        <w:t>rreteInicio</w:t>
      </w:r>
      <w:proofErr w:type="spellEnd"/>
      <w:r w:rsidR="00682864" w:rsidRPr="00EE095C">
        <w:rPr>
          <w:sz w:val="20"/>
          <w:szCs w:val="20"/>
        </w:rPr>
        <w:t xml:space="preserve"> de acuerdo con la regla de negocio </w:t>
      </w:r>
      <w:hyperlink r:id="rId32" w:anchor="RN106" w:history="1">
        <w:r w:rsidR="00682864" w:rsidRPr="00EE095C">
          <w:rPr>
            <w:rStyle w:val="Hipervnculo"/>
            <w:b/>
            <w:sz w:val="20"/>
            <w:szCs w:val="20"/>
          </w:rPr>
          <w:t>RN106 Serie del Carrete</w:t>
        </w:r>
      </w:hyperlink>
    </w:p>
    <w:p w:rsidR="006C5196" w:rsidRPr="00EE095C" w:rsidRDefault="006A7234" w:rsidP="006C5196">
      <w:pPr>
        <w:pStyle w:val="Prrafodelista"/>
        <w:numPr>
          <w:ilvl w:val="3"/>
          <w:numId w:val="24"/>
        </w:numPr>
        <w:ind w:left="2552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SerieCarreteFin</w:t>
      </w:r>
      <w:proofErr w:type="spellEnd"/>
      <w:r w:rsidR="006C5196" w:rsidRPr="00EE095C">
        <w:rPr>
          <w:sz w:val="20"/>
          <w:szCs w:val="20"/>
        </w:rPr>
        <w:t xml:space="preserve"> de acuerdo con la regla de negocio </w:t>
      </w:r>
      <w:hyperlink r:id="rId33" w:anchor="RN106" w:history="1">
        <w:r w:rsidR="006C5196" w:rsidRPr="00EE095C">
          <w:rPr>
            <w:rStyle w:val="Hipervnculo"/>
            <w:b/>
            <w:sz w:val="20"/>
            <w:szCs w:val="20"/>
          </w:rPr>
          <w:t>RN106 Serie del Carrete</w:t>
        </w:r>
      </w:hyperlink>
    </w:p>
    <w:p w:rsidR="004B023A" w:rsidRPr="00EE095C" w:rsidRDefault="004B023A" w:rsidP="004B023A">
      <w:pPr>
        <w:pStyle w:val="Prrafodelista"/>
        <w:numPr>
          <w:ilvl w:val="3"/>
          <w:numId w:val="24"/>
        </w:numPr>
        <w:ind w:left="2552"/>
        <w:jc w:val="both"/>
        <w:rPr>
          <w:sz w:val="20"/>
          <w:szCs w:val="20"/>
        </w:rPr>
      </w:pPr>
      <w:proofErr w:type="spellStart"/>
      <w:r w:rsidRPr="00EE095C">
        <w:rPr>
          <w:sz w:val="20"/>
          <w:szCs w:val="20"/>
        </w:rPr>
        <w:t>SerieInicio</w:t>
      </w:r>
      <w:proofErr w:type="spellEnd"/>
    </w:p>
    <w:p w:rsidR="004B023A" w:rsidRPr="00EE095C" w:rsidRDefault="004B023A" w:rsidP="004B023A">
      <w:pPr>
        <w:pStyle w:val="Prrafodelista"/>
        <w:numPr>
          <w:ilvl w:val="3"/>
          <w:numId w:val="24"/>
        </w:numPr>
        <w:ind w:left="2552"/>
        <w:jc w:val="both"/>
        <w:rPr>
          <w:sz w:val="20"/>
          <w:szCs w:val="20"/>
        </w:rPr>
      </w:pPr>
      <w:proofErr w:type="spellStart"/>
      <w:r w:rsidRPr="00EE095C">
        <w:rPr>
          <w:sz w:val="20"/>
          <w:szCs w:val="20"/>
        </w:rPr>
        <w:t>SerieFin</w:t>
      </w:r>
      <w:proofErr w:type="spellEnd"/>
    </w:p>
    <w:p w:rsidR="0048415C" w:rsidRPr="00EE095C" w:rsidRDefault="004B023A" w:rsidP="000237E6">
      <w:pPr>
        <w:pStyle w:val="Prrafodelista"/>
        <w:numPr>
          <w:ilvl w:val="3"/>
          <w:numId w:val="24"/>
        </w:numPr>
        <w:ind w:left="2552"/>
        <w:jc w:val="both"/>
        <w:rPr>
          <w:b/>
          <w:sz w:val="20"/>
          <w:szCs w:val="20"/>
        </w:rPr>
      </w:pPr>
      <w:proofErr w:type="spellStart"/>
      <w:r w:rsidRPr="00EE095C">
        <w:rPr>
          <w:sz w:val="20"/>
          <w:szCs w:val="20"/>
        </w:rPr>
        <w:t>CantidadUtilizada</w:t>
      </w:r>
      <w:proofErr w:type="spellEnd"/>
      <w:r w:rsidRPr="00EE095C">
        <w:rPr>
          <w:sz w:val="20"/>
          <w:szCs w:val="20"/>
        </w:rPr>
        <w:t xml:space="preserve"> de acuerdo con la regla de negocio </w:t>
      </w:r>
      <w:hyperlink r:id="rId34" w:anchor="RN105" w:history="1">
        <w:r w:rsidRPr="00EE095C">
          <w:rPr>
            <w:rStyle w:val="Hipervnculo"/>
            <w:b/>
            <w:sz w:val="20"/>
            <w:szCs w:val="20"/>
          </w:rPr>
          <w:t>RN105</w:t>
        </w:r>
        <w:r w:rsidR="00B129B5" w:rsidRPr="00EE095C">
          <w:rPr>
            <w:rStyle w:val="Hipervnculo"/>
            <w:b/>
            <w:sz w:val="20"/>
            <w:szCs w:val="20"/>
          </w:rPr>
          <w:t xml:space="preserve"> Cantidad de Cable Utilizada</w:t>
        </w:r>
      </w:hyperlink>
    </w:p>
    <w:p w:rsidR="00A5484A" w:rsidRPr="00EE095C" w:rsidRDefault="004B023A" w:rsidP="00A5484A">
      <w:pPr>
        <w:pStyle w:val="Prrafodelista"/>
        <w:numPr>
          <w:ilvl w:val="1"/>
          <w:numId w:val="24"/>
        </w:numPr>
        <w:ind w:left="993" w:hanging="567"/>
        <w:jc w:val="both"/>
        <w:rPr>
          <w:sz w:val="20"/>
          <w:szCs w:val="20"/>
        </w:rPr>
      </w:pPr>
      <w:r w:rsidRPr="00EE095C">
        <w:rPr>
          <w:sz w:val="20"/>
          <w:szCs w:val="20"/>
        </w:rPr>
        <w:t xml:space="preserve">El sistema continúa en el </w:t>
      </w:r>
      <w:hyperlink w:anchor="paso17" w:history="1">
        <w:r w:rsidRPr="00EE095C">
          <w:rPr>
            <w:rStyle w:val="Hipervnculo"/>
            <w:b/>
            <w:sz w:val="20"/>
            <w:szCs w:val="20"/>
          </w:rPr>
          <w:t xml:space="preserve">paso </w:t>
        </w:r>
        <w:r w:rsidR="003B3581">
          <w:rPr>
            <w:rStyle w:val="Hipervnculo"/>
            <w:b/>
            <w:sz w:val="20"/>
            <w:szCs w:val="20"/>
          </w:rPr>
          <w:t>2</w:t>
        </w:r>
        <w:r w:rsidR="00CC22D3">
          <w:rPr>
            <w:rStyle w:val="Hipervnculo"/>
            <w:b/>
            <w:sz w:val="20"/>
            <w:szCs w:val="20"/>
          </w:rPr>
          <w:t>2</w:t>
        </w:r>
      </w:hyperlink>
      <w:r w:rsidRPr="00EE095C">
        <w:rPr>
          <w:sz w:val="20"/>
          <w:szCs w:val="20"/>
        </w:rPr>
        <w:t xml:space="preserve"> del flujo básico</w:t>
      </w:r>
    </w:p>
    <w:bookmarkEnd w:id="50"/>
    <w:p w:rsidR="0060010F" w:rsidRPr="00EE095C" w:rsidRDefault="009902BE" w:rsidP="00043406">
      <w:pPr>
        <w:pStyle w:val="Prrafodelista"/>
        <w:ind w:left="576"/>
      </w:pPr>
      <w:r w:rsidRPr="00EE095C">
        <w:t xml:space="preserve"> </w:t>
      </w:r>
    </w:p>
    <w:p w:rsidR="0060010F" w:rsidRPr="00EE095C" w:rsidRDefault="0060010F" w:rsidP="00D54922"/>
    <w:p w:rsidR="0049112A" w:rsidRPr="00EE095C" w:rsidRDefault="00FC72FB" w:rsidP="0049112A">
      <w:pPr>
        <w:pStyle w:val="Ttulo3"/>
        <w:jc w:val="both"/>
      </w:pPr>
      <w:bookmarkStart w:id="52" w:name="_Toc319410188"/>
      <w:r w:rsidRPr="00EE095C">
        <w:t>5.2.2</w:t>
      </w:r>
      <w:r w:rsidRPr="00EE095C">
        <w:tab/>
      </w:r>
      <w:r w:rsidR="0049112A" w:rsidRPr="00EE095C">
        <w:t>Generales</w:t>
      </w:r>
      <w:bookmarkEnd w:id="52"/>
    </w:p>
    <w:p w:rsidR="0049112A" w:rsidRPr="00EE095C" w:rsidRDefault="0049112A" w:rsidP="00481C4A">
      <w:pPr>
        <w:pStyle w:val="Textoindependiente"/>
        <w:rPr>
          <w:lang w:eastAsia="en-US"/>
        </w:rPr>
      </w:pPr>
    </w:p>
    <w:p w:rsidR="00D22698" w:rsidRPr="00EE095C" w:rsidRDefault="00D22698" w:rsidP="00D22698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EE095C">
        <w:t>5.2.2.2</w:t>
      </w:r>
      <w:r w:rsidRPr="00EE095C">
        <w:rPr>
          <w:rStyle w:val="Hipervnculo"/>
          <w:u w:val="none"/>
        </w:rPr>
        <w:tab/>
      </w:r>
      <w:bookmarkStart w:id="53" w:name="AG01"/>
      <w:r w:rsidR="00AC3A93" w:rsidRPr="00EE095C">
        <w:rPr>
          <w:rStyle w:val="Hipervnculo"/>
        </w:rPr>
        <w:fldChar w:fldCharType="begin"/>
      </w:r>
      <w:r w:rsidR="003A425B" w:rsidRPr="00EE095C">
        <w:rPr>
          <w:rStyle w:val="Hipervnculo"/>
        </w:rPr>
        <w:instrText>HYPERLINK  \l "Ayuda"</w:instrText>
      </w:r>
      <w:r w:rsidR="00AC3A93" w:rsidRPr="00EE095C">
        <w:rPr>
          <w:rStyle w:val="Hipervnculo"/>
        </w:rPr>
        <w:fldChar w:fldCharType="separate"/>
      </w:r>
      <w:r w:rsidR="004D78E0" w:rsidRPr="00EE095C">
        <w:rPr>
          <w:rStyle w:val="Hipervnculo"/>
        </w:rPr>
        <w:t>AG01</w:t>
      </w:r>
      <w:r w:rsidRPr="00EE095C">
        <w:rPr>
          <w:rStyle w:val="Hipervnculo"/>
        </w:rPr>
        <w:t xml:space="preserve"> Ayuda</w:t>
      </w:r>
      <w:bookmarkEnd w:id="53"/>
      <w:r w:rsidR="00AC3A93" w:rsidRPr="00EE095C">
        <w:rPr>
          <w:rStyle w:val="Hipervnculo"/>
        </w:rPr>
        <w:fldChar w:fldCharType="end"/>
      </w:r>
    </w:p>
    <w:p w:rsidR="00D22698" w:rsidRPr="00EE095C" w:rsidRDefault="00D22698" w:rsidP="00D22698">
      <w:pPr>
        <w:pStyle w:val="Prrafodelista"/>
        <w:ind w:left="432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 </w:t>
      </w:r>
    </w:p>
    <w:p w:rsidR="00D22698" w:rsidRPr="00EE095C" w:rsidRDefault="00D22698" w:rsidP="00D22698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caso de uso extiende su funcionalidad con el caso de uso </w:t>
      </w:r>
      <w:hyperlink r:id="rId35" w:history="1">
        <w:r w:rsidRPr="009C6BB0">
          <w:rPr>
            <w:rStyle w:val="Hipervnculo"/>
            <w:b/>
            <w:sz w:val="20"/>
            <w:szCs w:val="20"/>
          </w:rPr>
          <w:t>Consultar Ayuda en Línea – CUMEGMOV22</w:t>
        </w:r>
      </w:hyperlink>
    </w:p>
    <w:p w:rsidR="00D22698" w:rsidRPr="00EE095C" w:rsidRDefault="00D22698" w:rsidP="00D22698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El sistema continúa en el paso en donde fue invocado</w:t>
      </w:r>
      <w:r w:rsidR="004A7A63" w:rsidRPr="00EE095C">
        <w:rPr>
          <w:rFonts w:cs="Arial"/>
          <w:sz w:val="20"/>
          <w:szCs w:val="20"/>
        </w:rPr>
        <w:t xml:space="preserve"> este flujo alterno</w:t>
      </w:r>
    </w:p>
    <w:p w:rsidR="00D22698" w:rsidRPr="00EE095C" w:rsidRDefault="00D22698" w:rsidP="007A1FC8">
      <w:pPr>
        <w:pStyle w:val="Ttulo3"/>
        <w:jc w:val="both"/>
      </w:pPr>
      <w:bookmarkStart w:id="54" w:name="_Toc52616589"/>
      <w:bookmarkStart w:id="55" w:name="_Toc182735733"/>
    </w:p>
    <w:p w:rsidR="00481C4A" w:rsidRPr="00EE095C" w:rsidRDefault="000C224B" w:rsidP="007A1FC8">
      <w:pPr>
        <w:pStyle w:val="Ttulo3"/>
        <w:jc w:val="both"/>
      </w:pPr>
      <w:bookmarkStart w:id="56" w:name="_Toc319410189"/>
      <w:r w:rsidRPr="00EE095C">
        <w:t>5.2.3</w:t>
      </w:r>
      <w:r w:rsidRPr="00EE095C">
        <w:tab/>
      </w:r>
      <w:r w:rsidR="00481C4A" w:rsidRPr="00EE095C">
        <w:t>Extraordinarios</w:t>
      </w:r>
      <w:bookmarkEnd w:id="54"/>
      <w:bookmarkEnd w:id="55"/>
      <w:bookmarkEnd w:id="56"/>
      <w:r w:rsidR="00481C4A" w:rsidRPr="00EE095C">
        <w:tab/>
      </w:r>
    </w:p>
    <w:p w:rsidR="00B20347" w:rsidRPr="00EE095C" w:rsidRDefault="00200213" w:rsidP="00D90F6C">
      <w:pPr>
        <w:pStyle w:val="InfoBlue"/>
        <w:rPr>
          <w:i w:val="0"/>
          <w:color w:val="auto"/>
        </w:rPr>
      </w:pPr>
      <w:r w:rsidRPr="00EE095C">
        <w:rPr>
          <w:i w:val="0"/>
          <w:color w:val="auto"/>
        </w:rPr>
        <w:t>N/A</w:t>
      </w:r>
    </w:p>
    <w:p w:rsidR="00D90F6C" w:rsidRPr="00EE095C" w:rsidRDefault="00D90F6C" w:rsidP="00D90F6C">
      <w:pPr>
        <w:pStyle w:val="Textoindependiente"/>
        <w:rPr>
          <w:lang w:eastAsia="en-US"/>
        </w:rPr>
      </w:pPr>
    </w:p>
    <w:p w:rsidR="00481C4A" w:rsidRPr="00EE095C" w:rsidRDefault="000C224B" w:rsidP="007A1FC8">
      <w:pPr>
        <w:pStyle w:val="Ttulo3"/>
        <w:jc w:val="left"/>
      </w:pPr>
      <w:bookmarkStart w:id="57" w:name="_Toc52616590"/>
      <w:bookmarkStart w:id="58" w:name="_Toc182735734"/>
      <w:bookmarkStart w:id="59" w:name="_Toc319410190"/>
      <w:r w:rsidRPr="00EE095C">
        <w:t>5.2.4</w:t>
      </w:r>
      <w:r w:rsidRPr="00EE095C">
        <w:tab/>
      </w:r>
      <w:r w:rsidR="00481C4A" w:rsidRPr="00EE095C">
        <w:t>De excepción</w:t>
      </w:r>
      <w:bookmarkEnd w:id="57"/>
      <w:bookmarkEnd w:id="58"/>
      <w:bookmarkEnd w:id="59"/>
    </w:p>
    <w:p w:rsidR="005950E0" w:rsidRPr="00EE095C" w:rsidRDefault="005950E0" w:rsidP="005950E0">
      <w:pPr>
        <w:pStyle w:val="Ttulo4"/>
        <w:numPr>
          <w:ilvl w:val="3"/>
          <w:numId w:val="0"/>
        </w:numPr>
        <w:tabs>
          <w:tab w:val="left" w:pos="993"/>
          <w:tab w:val="left" w:pos="4536"/>
        </w:tabs>
        <w:ind w:left="864" w:hanging="864"/>
        <w:jc w:val="left"/>
      </w:pPr>
    </w:p>
    <w:p w:rsidR="005950E0" w:rsidRPr="00EE095C" w:rsidRDefault="005950E0" w:rsidP="005950E0">
      <w:pPr>
        <w:pStyle w:val="Ttulo4"/>
        <w:numPr>
          <w:ilvl w:val="3"/>
          <w:numId w:val="0"/>
        </w:numPr>
        <w:tabs>
          <w:tab w:val="left" w:pos="993"/>
          <w:tab w:val="left" w:pos="4536"/>
        </w:tabs>
        <w:ind w:left="864" w:hanging="864"/>
        <w:jc w:val="left"/>
        <w:rPr>
          <w:rStyle w:val="Hipervnculo"/>
        </w:rPr>
      </w:pPr>
      <w:r w:rsidRPr="00EE095C">
        <w:t>5.2.4.1</w:t>
      </w:r>
      <w:r w:rsidRPr="00EE095C">
        <w:tab/>
      </w:r>
      <w:r w:rsidRPr="00EE095C">
        <w:fldChar w:fldCharType="begin"/>
      </w:r>
      <w:r w:rsidR="003A425B" w:rsidRPr="00EE095C">
        <w:instrText>HYPERLINK  \l "AE01r"</w:instrText>
      </w:r>
      <w:r w:rsidRPr="00EE095C">
        <w:fldChar w:fldCharType="separate"/>
      </w:r>
      <w:bookmarkStart w:id="60" w:name="AE01"/>
      <w:r w:rsidRPr="00EE095C">
        <w:rPr>
          <w:rStyle w:val="Hipervnculo"/>
        </w:rPr>
        <w:t>AE01 Errores de Conexión</w:t>
      </w:r>
      <w:bookmarkEnd w:id="60"/>
    </w:p>
    <w:p w:rsidR="005950E0" w:rsidRPr="00EE095C" w:rsidRDefault="005950E0" w:rsidP="005950E0">
      <w:r w:rsidRPr="00EE095C">
        <w:rPr>
          <w:b/>
          <w:bCs/>
        </w:rPr>
        <w:fldChar w:fldCharType="end"/>
      </w:r>
    </w:p>
    <w:p w:rsidR="005950E0" w:rsidRPr="00EE095C" w:rsidRDefault="005950E0" w:rsidP="00CE72FF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El sistema obtiene información del Error:</w:t>
      </w:r>
    </w:p>
    <w:p w:rsidR="005950E0" w:rsidRPr="00EE095C" w:rsidRDefault="005950E0" w:rsidP="005950E0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lastRenderedPageBreak/>
        <w:t>Error</w:t>
      </w:r>
    </w:p>
    <w:p w:rsidR="005950E0" w:rsidRPr="00EE095C" w:rsidRDefault="005950E0" w:rsidP="005950E0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Descripción</w:t>
      </w:r>
    </w:p>
    <w:p w:rsidR="005950E0" w:rsidRPr="00EE095C" w:rsidRDefault="005950E0" w:rsidP="005950E0">
      <w:pPr>
        <w:pStyle w:val="Prrafodelista"/>
        <w:numPr>
          <w:ilvl w:val="0"/>
          <w:numId w:val="7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E095C">
        <w:rPr>
          <w:rFonts w:cs="Arial"/>
          <w:sz w:val="20"/>
          <w:szCs w:val="20"/>
        </w:rPr>
        <w:t xml:space="preserve">El sistema </w:t>
      </w:r>
      <w:r w:rsidRPr="00EE095C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mensaje </w:t>
      </w:r>
      <w:hyperlink r:id="rId36" w:anchor="ME0011" w:history="1">
        <w:r w:rsidRPr="00EE095C">
          <w:rPr>
            <w:rStyle w:val="Hipervnculo"/>
            <w:rFonts w:cs="Arial"/>
            <w:b/>
            <w:sz w:val="20"/>
            <w:szCs w:val="20"/>
          </w:rPr>
          <w:t>ME0011 &lt;Error de Conexión&gt;</w:t>
        </w:r>
      </w:hyperlink>
    </w:p>
    <w:p w:rsidR="001A23BB" w:rsidRPr="00EE095C" w:rsidRDefault="001A23BB" w:rsidP="001A23BB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El sistema continúa en el paso e</w:t>
      </w:r>
      <w:r w:rsidR="00641279">
        <w:rPr>
          <w:rFonts w:cs="Arial"/>
          <w:sz w:val="20"/>
          <w:szCs w:val="20"/>
        </w:rPr>
        <w:t>n donde fue invocado este flujo</w:t>
      </w:r>
    </w:p>
    <w:p w:rsidR="001A23BB" w:rsidRPr="00EE095C" w:rsidRDefault="001A23BB" w:rsidP="00CE72FF">
      <w:pPr>
        <w:rPr>
          <w:lang w:val="es-MX" w:eastAsia="en-US"/>
        </w:rPr>
      </w:pPr>
    </w:p>
    <w:p w:rsidR="001A23BB" w:rsidRPr="00EE095C" w:rsidRDefault="001A23BB" w:rsidP="00CE72FF">
      <w:pPr>
        <w:rPr>
          <w:lang w:val="es-MX" w:eastAsia="en-US"/>
        </w:rPr>
      </w:pPr>
    </w:p>
    <w:p w:rsidR="004F6527" w:rsidRPr="00EE095C" w:rsidRDefault="000C224B" w:rsidP="004F6527">
      <w:pPr>
        <w:pStyle w:val="Ttulo3"/>
        <w:jc w:val="left"/>
      </w:pPr>
      <w:bookmarkStart w:id="61" w:name="_Toc319410191"/>
      <w:r w:rsidRPr="00EE095C">
        <w:t>5.2.5</w:t>
      </w:r>
      <w:r w:rsidRPr="00EE095C">
        <w:tab/>
      </w:r>
      <w:r w:rsidR="004F6527" w:rsidRPr="00EE095C">
        <w:t>De Validación</w:t>
      </w:r>
      <w:bookmarkEnd w:id="61"/>
    </w:p>
    <w:p w:rsidR="004F6527" w:rsidRPr="00EE095C" w:rsidRDefault="004F6527" w:rsidP="004F6527">
      <w:pPr>
        <w:pStyle w:val="Textoindependiente"/>
        <w:rPr>
          <w:lang w:eastAsia="en-US"/>
        </w:rPr>
      </w:pPr>
    </w:p>
    <w:p w:rsidR="002E172B" w:rsidRPr="00EE095C" w:rsidRDefault="002E172B" w:rsidP="002E172B">
      <w:pPr>
        <w:pStyle w:val="Ttulo4"/>
        <w:tabs>
          <w:tab w:val="left" w:pos="993"/>
          <w:tab w:val="left" w:pos="4536"/>
        </w:tabs>
        <w:jc w:val="left"/>
      </w:pPr>
      <w:r w:rsidRPr="00EE095C">
        <w:t>5.2.5.1</w:t>
      </w:r>
      <w:r w:rsidRPr="00EE095C">
        <w:rPr>
          <w:b w:val="0"/>
        </w:rPr>
        <w:tab/>
      </w:r>
      <w:bookmarkStart w:id="62" w:name="VA01"/>
      <w:r w:rsidRPr="00EE095C">
        <w:rPr>
          <w:rStyle w:val="Hipervnculo"/>
        </w:rPr>
        <w:fldChar w:fldCharType="begin"/>
      </w:r>
      <w:r w:rsidR="00AC4101" w:rsidRPr="00EE095C">
        <w:rPr>
          <w:rStyle w:val="Hipervnculo"/>
        </w:rPr>
        <w:instrText>HYPERLINK  \l "VA01r"</w:instrText>
      </w:r>
      <w:r w:rsidRPr="00EE095C">
        <w:rPr>
          <w:rStyle w:val="Hipervnculo"/>
        </w:rPr>
        <w:fldChar w:fldCharType="separate"/>
      </w:r>
      <w:r w:rsidRPr="00EE095C">
        <w:rPr>
          <w:rStyle w:val="Hipervnculo"/>
        </w:rPr>
        <w:t xml:space="preserve">VA01 Validar Datos Proporcionados </w:t>
      </w:r>
      <w:r w:rsidRPr="00EE095C">
        <w:rPr>
          <w:rStyle w:val="Hipervnculo"/>
        </w:rPr>
        <w:fldChar w:fldCharType="end"/>
      </w:r>
      <w:bookmarkEnd w:id="62"/>
      <w:r w:rsidRPr="00EE095C">
        <w:rPr>
          <w:rStyle w:val="Hipervnculo"/>
        </w:rPr>
        <w:t xml:space="preserve"> </w:t>
      </w:r>
    </w:p>
    <w:p w:rsidR="002E172B" w:rsidRPr="00EE095C" w:rsidRDefault="002E172B" w:rsidP="002E172B"/>
    <w:p w:rsidR="00BE24C4" w:rsidRPr="00EE095C" w:rsidRDefault="00B06E26" w:rsidP="00CE72FF">
      <w:pPr>
        <w:pStyle w:val="Prrafodelista"/>
        <w:numPr>
          <w:ilvl w:val="0"/>
          <w:numId w:val="28"/>
        </w:numPr>
        <w:rPr>
          <w:sz w:val="20"/>
          <w:szCs w:val="20"/>
        </w:rPr>
      </w:pPr>
      <w:r w:rsidRPr="00EE095C">
        <w:rPr>
          <w:sz w:val="20"/>
          <w:szCs w:val="20"/>
        </w:rPr>
        <w:t>E</w:t>
      </w:r>
      <w:r w:rsidR="00BE24C4" w:rsidRPr="00EE095C">
        <w:rPr>
          <w:sz w:val="20"/>
          <w:szCs w:val="20"/>
        </w:rPr>
        <w:t xml:space="preserve">l sistema valida </w:t>
      </w:r>
      <w:r w:rsidRPr="00EE095C">
        <w:rPr>
          <w:sz w:val="20"/>
          <w:szCs w:val="20"/>
        </w:rPr>
        <w:t xml:space="preserve">que el actor haya proporcionado </w:t>
      </w:r>
      <w:r w:rsidR="00A122E3" w:rsidRPr="00EE095C">
        <w:rPr>
          <w:sz w:val="20"/>
          <w:szCs w:val="20"/>
        </w:rPr>
        <w:t xml:space="preserve">el consumo </w:t>
      </w:r>
      <w:r w:rsidR="00BE24C4" w:rsidRPr="00EE095C">
        <w:rPr>
          <w:sz w:val="20"/>
          <w:szCs w:val="20"/>
        </w:rPr>
        <w:t>de los materiales requeridos para la orden de trabajo:</w:t>
      </w:r>
    </w:p>
    <w:p w:rsidR="002E172B" w:rsidRPr="00EE095C" w:rsidRDefault="002E172B" w:rsidP="00CE72FF">
      <w:pPr>
        <w:pStyle w:val="Prrafodelista"/>
        <w:numPr>
          <w:ilvl w:val="1"/>
          <w:numId w:val="28"/>
        </w:numPr>
        <w:ind w:left="993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Si &lt;</w:t>
      </w:r>
      <w:r w:rsidR="004C5AE8" w:rsidRPr="00EE095C">
        <w:rPr>
          <w:rFonts w:cs="Arial"/>
          <w:sz w:val="20"/>
          <w:szCs w:val="20"/>
        </w:rPr>
        <w:t>el actor proporciona un caracter que no sea numérico</w:t>
      </w:r>
      <w:r w:rsidRPr="00EE095C">
        <w:rPr>
          <w:rFonts w:cs="Arial"/>
          <w:sz w:val="20"/>
          <w:szCs w:val="20"/>
        </w:rPr>
        <w:t xml:space="preserve">&gt;, el sistema presenta el mensaje </w:t>
      </w:r>
      <w:hyperlink r:id="rId37" w:anchor="MI0013" w:history="1">
        <w:r w:rsidR="004C5AE8" w:rsidRPr="00EE095C">
          <w:rPr>
            <w:rStyle w:val="Hipervnculo"/>
            <w:b/>
            <w:sz w:val="20"/>
            <w:szCs w:val="20"/>
          </w:rPr>
          <w:t>MI0013 &lt;Campo Numérico&gt;</w:t>
        </w:r>
      </w:hyperlink>
    </w:p>
    <w:p w:rsidR="002E172B" w:rsidRPr="00EE095C" w:rsidRDefault="002E172B" w:rsidP="00CE72FF">
      <w:pPr>
        <w:pStyle w:val="Prrafodelista"/>
        <w:numPr>
          <w:ilvl w:val="2"/>
          <w:numId w:val="28"/>
        </w:numPr>
        <w:ind w:left="1560" w:hanging="567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actor selecciona la opción </w:t>
      </w:r>
      <w:r w:rsidRPr="00EE095C">
        <w:rPr>
          <w:rFonts w:cs="Arial"/>
          <w:b/>
          <w:sz w:val="20"/>
          <w:szCs w:val="20"/>
        </w:rPr>
        <w:t>Aceptar</w:t>
      </w:r>
      <w:r w:rsidRPr="00EE095C">
        <w:rPr>
          <w:rFonts w:cs="Arial"/>
          <w:sz w:val="20"/>
          <w:szCs w:val="20"/>
        </w:rPr>
        <w:t xml:space="preserve"> </w:t>
      </w:r>
    </w:p>
    <w:p w:rsidR="00BE24C4" w:rsidRPr="00EE095C" w:rsidRDefault="002E172B" w:rsidP="002762EF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continúa en el </w:t>
      </w:r>
      <w:hyperlink w:anchor="paso11" w:history="1">
        <w:r w:rsidR="003A63AE" w:rsidRPr="00EE095C">
          <w:rPr>
            <w:rStyle w:val="Hipervnculo"/>
            <w:rFonts w:cs="Arial"/>
            <w:b/>
            <w:sz w:val="20"/>
            <w:szCs w:val="20"/>
          </w:rPr>
          <w:t>paso 1</w:t>
        </w:r>
        <w:r w:rsidR="00CC22D3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Pr="00EE095C">
        <w:rPr>
          <w:rFonts w:cs="Arial"/>
          <w:sz w:val="20"/>
          <w:szCs w:val="20"/>
        </w:rPr>
        <w:t xml:space="preserve"> del flujo </w:t>
      </w:r>
      <w:r w:rsidR="00DD1327" w:rsidRPr="00EE095C">
        <w:rPr>
          <w:rFonts w:cs="Arial"/>
          <w:sz w:val="20"/>
          <w:szCs w:val="20"/>
        </w:rPr>
        <w:t>básico</w:t>
      </w:r>
      <w:r w:rsidR="004C5AE8" w:rsidRPr="00EE095C">
        <w:rPr>
          <w:rFonts w:cs="Arial"/>
          <w:sz w:val="20"/>
          <w:szCs w:val="20"/>
        </w:rPr>
        <w:t xml:space="preserve">, en el campo </w:t>
      </w:r>
      <w:r w:rsidR="0029082D" w:rsidRPr="00EE095C">
        <w:rPr>
          <w:rFonts w:cs="Arial"/>
          <w:sz w:val="20"/>
          <w:szCs w:val="20"/>
        </w:rPr>
        <w:t xml:space="preserve">correspondiente al dato </w:t>
      </w:r>
      <w:r w:rsidR="004C5AE8" w:rsidRPr="00EE095C">
        <w:rPr>
          <w:rFonts w:cs="Arial"/>
          <w:sz w:val="20"/>
          <w:szCs w:val="20"/>
        </w:rPr>
        <w:t>que no se haya proporcionado correctamente</w:t>
      </w:r>
    </w:p>
    <w:p w:rsidR="009B69CC" w:rsidRPr="00EE095C" w:rsidRDefault="009B69CC" w:rsidP="009B69CC">
      <w:pPr>
        <w:pStyle w:val="Prrafodelista"/>
        <w:numPr>
          <w:ilvl w:val="1"/>
          <w:numId w:val="28"/>
        </w:numPr>
        <w:ind w:left="993"/>
        <w:rPr>
          <w:rFonts w:cs="Arial"/>
          <w:sz w:val="20"/>
          <w:szCs w:val="20"/>
        </w:rPr>
      </w:pPr>
      <w:bookmarkStart w:id="63" w:name="_Toc52616592"/>
      <w:bookmarkStart w:id="64" w:name="_Toc182735736"/>
      <w:r w:rsidRPr="00EE095C">
        <w:rPr>
          <w:rFonts w:cs="Arial"/>
          <w:sz w:val="20"/>
          <w:szCs w:val="20"/>
        </w:rPr>
        <w:t xml:space="preserve">Si &lt;el actor proporciona un </w:t>
      </w:r>
      <w:r w:rsidR="00207847">
        <w:rPr>
          <w:rFonts w:cs="Arial"/>
          <w:sz w:val="20"/>
          <w:szCs w:val="20"/>
        </w:rPr>
        <w:t>número negativo para el consumo de algún material</w:t>
      </w:r>
      <w:r w:rsidRPr="00EE095C">
        <w:rPr>
          <w:rFonts w:cs="Arial"/>
          <w:sz w:val="20"/>
          <w:szCs w:val="20"/>
        </w:rPr>
        <w:t xml:space="preserve">&gt;, el sistema presenta el mensaje </w:t>
      </w:r>
      <w:hyperlink r:id="rId38" w:anchor="MI0045" w:history="1">
        <w:r w:rsidRPr="00EE095C">
          <w:rPr>
            <w:rStyle w:val="Hipervnculo"/>
            <w:b/>
            <w:sz w:val="20"/>
            <w:szCs w:val="20"/>
          </w:rPr>
          <w:t>MI00</w:t>
        </w:r>
        <w:r w:rsidR="00207847">
          <w:rPr>
            <w:rStyle w:val="Hipervnculo"/>
            <w:b/>
            <w:sz w:val="20"/>
            <w:szCs w:val="20"/>
          </w:rPr>
          <w:t>45</w:t>
        </w:r>
        <w:r w:rsidRPr="00EE095C">
          <w:rPr>
            <w:rStyle w:val="Hipervnculo"/>
            <w:b/>
            <w:sz w:val="20"/>
            <w:szCs w:val="20"/>
          </w:rPr>
          <w:t xml:space="preserve"> &lt;</w:t>
        </w:r>
        <w:r w:rsidR="00207847">
          <w:rPr>
            <w:rStyle w:val="Hipervnculo"/>
            <w:b/>
            <w:sz w:val="20"/>
            <w:szCs w:val="20"/>
          </w:rPr>
          <w:t>Consumo Inválido</w:t>
        </w:r>
        <w:r w:rsidRPr="00EE095C">
          <w:rPr>
            <w:rStyle w:val="Hipervnculo"/>
            <w:b/>
            <w:sz w:val="20"/>
            <w:szCs w:val="20"/>
          </w:rPr>
          <w:t>&gt;</w:t>
        </w:r>
      </w:hyperlink>
    </w:p>
    <w:p w:rsidR="009B69CC" w:rsidRPr="00EE095C" w:rsidRDefault="009B69CC" w:rsidP="009B69CC">
      <w:pPr>
        <w:pStyle w:val="Prrafodelista"/>
        <w:numPr>
          <w:ilvl w:val="2"/>
          <w:numId w:val="28"/>
        </w:numPr>
        <w:ind w:left="1560" w:hanging="567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actor selecciona la opción </w:t>
      </w:r>
      <w:r w:rsidRPr="00EE095C">
        <w:rPr>
          <w:rFonts w:cs="Arial"/>
          <w:b/>
          <w:sz w:val="20"/>
          <w:szCs w:val="20"/>
        </w:rPr>
        <w:t>Aceptar</w:t>
      </w:r>
      <w:r w:rsidRPr="00EE095C">
        <w:rPr>
          <w:rFonts w:cs="Arial"/>
          <w:sz w:val="20"/>
          <w:szCs w:val="20"/>
        </w:rPr>
        <w:t xml:space="preserve"> </w:t>
      </w:r>
    </w:p>
    <w:p w:rsidR="009B69CC" w:rsidRPr="009B69CC" w:rsidRDefault="009B69CC" w:rsidP="009B69CC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continúa en el </w:t>
      </w:r>
      <w:hyperlink w:anchor="paso11" w:history="1">
        <w:r w:rsidRPr="00EE095C">
          <w:rPr>
            <w:rStyle w:val="Hipervnculo"/>
            <w:rFonts w:cs="Arial"/>
            <w:b/>
            <w:sz w:val="20"/>
            <w:szCs w:val="20"/>
          </w:rPr>
          <w:t>paso 1</w:t>
        </w:r>
        <w:r w:rsidR="00CC22D3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Pr="00EE095C">
        <w:rPr>
          <w:rFonts w:cs="Arial"/>
          <w:sz w:val="20"/>
          <w:szCs w:val="20"/>
        </w:rPr>
        <w:t xml:space="preserve"> del flujo básico, en el campo correspondiente al dato que no se haya proporcionado correctamente</w:t>
      </w:r>
    </w:p>
    <w:p w:rsidR="00BE24C4" w:rsidRPr="00EE095C" w:rsidRDefault="00BE24C4" w:rsidP="00CE72FF">
      <w:pPr>
        <w:pStyle w:val="Prrafodelista"/>
        <w:numPr>
          <w:ilvl w:val="1"/>
          <w:numId w:val="28"/>
        </w:numPr>
        <w:ind w:left="993"/>
        <w:rPr>
          <w:sz w:val="20"/>
          <w:szCs w:val="20"/>
          <w:lang w:eastAsia="en-US"/>
        </w:rPr>
      </w:pPr>
      <w:r w:rsidRPr="00EE095C">
        <w:rPr>
          <w:sz w:val="20"/>
          <w:szCs w:val="20"/>
          <w:lang w:eastAsia="en-US"/>
        </w:rPr>
        <w:t xml:space="preserve">El sistema continúa en el </w:t>
      </w:r>
      <w:hyperlink w:anchor="paso15" w:history="1">
        <w:r w:rsidRPr="00EE095C">
          <w:rPr>
            <w:rStyle w:val="Hipervnculo"/>
            <w:b/>
            <w:sz w:val="20"/>
            <w:szCs w:val="20"/>
            <w:lang w:eastAsia="en-US"/>
          </w:rPr>
          <w:t>paso</w:t>
        </w:r>
        <w:r w:rsidR="003A63AE" w:rsidRPr="00EE095C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CC22D3">
          <w:rPr>
            <w:rStyle w:val="Hipervnculo"/>
            <w:b/>
            <w:sz w:val="20"/>
            <w:szCs w:val="20"/>
            <w:lang w:eastAsia="en-US"/>
          </w:rPr>
          <w:t>20</w:t>
        </w:r>
      </w:hyperlink>
      <w:r w:rsidRPr="00EE095C">
        <w:rPr>
          <w:sz w:val="20"/>
          <w:szCs w:val="20"/>
          <w:lang w:eastAsia="en-US"/>
        </w:rPr>
        <w:t xml:space="preserve"> del flujo básico</w:t>
      </w:r>
    </w:p>
    <w:p w:rsidR="00845489" w:rsidRPr="00EE095C" w:rsidRDefault="00845489" w:rsidP="00845489">
      <w:pPr>
        <w:pStyle w:val="Prrafodelista"/>
        <w:ind w:left="993"/>
        <w:rPr>
          <w:sz w:val="20"/>
          <w:szCs w:val="20"/>
          <w:lang w:eastAsia="en-US"/>
        </w:rPr>
      </w:pPr>
    </w:p>
    <w:p w:rsidR="00A122E3" w:rsidRPr="00EE095C" w:rsidRDefault="009B25EE" w:rsidP="00CE72FF">
      <w:pPr>
        <w:pStyle w:val="Prrafodelista"/>
        <w:numPr>
          <w:ilvl w:val="0"/>
          <w:numId w:val="28"/>
        </w:numPr>
        <w:rPr>
          <w:sz w:val="20"/>
          <w:szCs w:val="20"/>
          <w:lang w:eastAsia="en-US"/>
        </w:rPr>
      </w:pPr>
      <w:bookmarkStart w:id="65" w:name="VA01_2"/>
      <w:r w:rsidRPr="009B25EE">
        <w:rPr>
          <w:sz w:val="20"/>
          <w:szCs w:val="20"/>
          <w:highlight w:val="magenta"/>
          <w:lang w:eastAsia="en-US"/>
        </w:rPr>
        <w:t>Para cada material,</w:t>
      </w:r>
      <w:r>
        <w:rPr>
          <w:sz w:val="20"/>
          <w:szCs w:val="20"/>
          <w:lang w:eastAsia="en-US"/>
        </w:rPr>
        <w:t xml:space="preserve">  e</w:t>
      </w:r>
      <w:r w:rsidR="00A122E3" w:rsidRPr="00EE095C">
        <w:rPr>
          <w:sz w:val="20"/>
          <w:szCs w:val="20"/>
          <w:lang w:eastAsia="en-US"/>
        </w:rPr>
        <w:t>l sistema valida que el actor haya proporcionado el motivo de material</w:t>
      </w:r>
      <w:r w:rsidR="006178F3" w:rsidRPr="00EE095C">
        <w:rPr>
          <w:sz w:val="20"/>
          <w:szCs w:val="20"/>
          <w:lang w:eastAsia="en-US"/>
        </w:rPr>
        <w:t xml:space="preserve"> no utilizado</w:t>
      </w:r>
      <w:r w:rsidR="00A122E3" w:rsidRPr="00EE095C">
        <w:rPr>
          <w:sz w:val="20"/>
          <w:szCs w:val="20"/>
          <w:lang w:eastAsia="en-US"/>
        </w:rPr>
        <w:t>:</w:t>
      </w:r>
    </w:p>
    <w:bookmarkEnd w:id="65"/>
    <w:p w:rsidR="00A122E3" w:rsidRPr="00EE095C" w:rsidRDefault="00A122E3" w:rsidP="00CE72FF">
      <w:pPr>
        <w:pStyle w:val="Prrafodelista"/>
        <w:numPr>
          <w:ilvl w:val="1"/>
          <w:numId w:val="28"/>
        </w:numPr>
        <w:ind w:left="993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Si &lt;el actor </w:t>
      </w:r>
      <w:r w:rsidR="003D6A1E" w:rsidRPr="00EE095C">
        <w:rPr>
          <w:rFonts w:cs="Arial"/>
          <w:sz w:val="20"/>
          <w:szCs w:val="20"/>
        </w:rPr>
        <w:t xml:space="preserve">no </w:t>
      </w:r>
      <w:r w:rsidRPr="00EE095C">
        <w:rPr>
          <w:rFonts w:cs="Arial"/>
          <w:sz w:val="20"/>
          <w:szCs w:val="20"/>
        </w:rPr>
        <w:t xml:space="preserve">proporciona </w:t>
      </w:r>
      <w:r w:rsidR="003D6A1E" w:rsidRPr="00EE095C">
        <w:rPr>
          <w:rFonts w:cs="Arial"/>
          <w:sz w:val="20"/>
          <w:szCs w:val="20"/>
        </w:rPr>
        <w:t xml:space="preserve">el motivo </w:t>
      </w:r>
      <w:r w:rsidR="00B06E26" w:rsidRPr="00EE095C">
        <w:rPr>
          <w:rFonts w:cs="Arial"/>
          <w:sz w:val="20"/>
          <w:szCs w:val="20"/>
        </w:rPr>
        <w:t>de</w:t>
      </w:r>
      <w:r w:rsidR="003D6A1E" w:rsidRPr="00EE095C">
        <w:rPr>
          <w:rFonts w:cs="Arial"/>
          <w:sz w:val="20"/>
          <w:szCs w:val="20"/>
        </w:rPr>
        <w:t xml:space="preserve"> material</w:t>
      </w:r>
      <w:r w:rsidR="00B06E26" w:rsidRPr="00EE095C">
        <w:rPr>
          <w:rFonts w:cs="Arial"/>
          <w:sz w:val="20"/>
          <w:szCs w:val="20"/>
        </w:rPr>
        <w:t xml:space="preserve"> no utilizado</w:t>
      </w:r>
      <w:r w:rsidRPr="00EE095C">
        <w:rPr>
          <w:rFonts w:cs="Arial"/>
          <w:sz w:val="20"/>
          <w:szCs w:val="20"/>
        </w:rPr>
        <w:t xml:space="preserve">&gt;, el sistema presenta el mensaje </w:t>
      </w:r>
      <w:hyperlink r:id="rId39" w:anchor="MI0001" w:history="1">
        <w:r w:rsidR="003D6A1E" w:rsidRPr="00EE095C">
          <w:rPr>
            <w:rStyle w:val="Hipervnculo"/>
            <w:b/>
            <w:sz w:val="20"/>
            <w:szCs w:val="20"/>
          </w:rPr>
          <w:t>MI0001 &lt;Campo Requerido&gt;</w:t>
        </w:r>
      </w:hyperlink>
    </w:p>
    <w:p w:rsidR="00A122E3" w:rsidRPr="007C7582" w:rsidRDefault="00A122E3" w:rsidP="00CE72FF">
      <w:pPr>
        <w:pStyle w:val="Prrafodelista"/>
        <w:numPr>
          <w:ilvl w:val="2"/>
          <w:numId w:val="28"/>
        </w:numPr>
        <w:ind w:left="1560" w:hanging="567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</w:t>
      </w:r>
      <w:r w:rsidRPr="007C7582">
        <w:rPr>
          <w:rFonts w:cs="Arial"/>
          <w:sz w:val="20"/>
          <w:szCs w:val="20"/>
        </w:rPr>
        <w:t xml:space="preserve">actor selecciona la opción </w:t>
      </w:r>
      <w:r w:rsidRPr="007C7582">
        <w:rPr>
          <w:rFonts w:cs="Arial"/>
          <w:b/>
          <w:sz w:val="20"/>
          <w:szCs w:val="20"/>
        </w:rPr>
        <w:t>Aceptar</w:t>
      </w:r>
      <w:r w:rsidRPr="007C7582">
        <w:rPr>
          <w:rFonts w:cs="Arial"/>
          <w:sz w:val="20"/>
          <w:szCs w:val="20"/>
        </w:rPr>
        <w:t xml:space="preserve"> </w:t>
      </w:r>
    </w:p>
    <w:p w:rsidR="00A122E3" w:rsidRPr="007C7582" w:rsidRDefault="00A122E3" w:rsidP="007C7582">
      <w:pPr>
        <w:pStyle w:val="Prrafodelista"/>
        <w:numPr>
          <w:ilvl w:val="3"/>
          <w:numId w:val="28"/>
        </w:numPr>
        <w:ind w:left="2410"/>
        <w:rPr>
          <w:rFonts w:cs="Arial"/>
          <w:b/>
          <w:sz w:val="20"/>
          <w:szCs w:val="20"/>
        </w:rPr>
      </w:pPr>
      <w:r w:rsidRPr="007C7582">
        <w:rPr>
          <w:rFonts w:cs="Arial"/>
          <w:sz w:val="20"/>
          <w:szCs w:val="20"/>
        </w:rPr>
        <w:t>El sistema continúa en el</w:t>
      </w:r>
      <w:r w:rsidR="000237E6" w:rsidRPr="007C7582">
        <w:rPr>
          <w:rFonts w:cs="Arial"/>
          <w:sz w:val="20"/>
          <w:szCs w:val="20"/>
        </w:rPr>
        <w:t xml:space="preserve"> </w:t>
      </w:r>
      <w:hyperlink w:anchor="paso1_1_3_4_VA03" w:history="1">
        <w:r w:rsidR="000237E6" w:rsidRPr="007C7582">
          <w:rPr>
            <w:rStyle w:val="Hipervnculo"/>
            <w:rFonts w:cs="Arial"/>
            <w:b/>
            <w:sz w:val="20"/>
            <w:szCs w:val="20"/>
          </w:rPr>
          <w:t>paso 1.1.</w:t>
        </w:r>
        <w:r w:rsidR="00E05DB2" w:rsidRPr="007C7582">
          <w:rPr>
            <w:rStyle w:val="Hipervnculo"/>
            <w:rFonts w:cs="Arial"/>
            <w:b/>
            <w:sz w:val="20"/>
            <w:szCs w:val="20"/>
          </w:rPr>
          <w:t>3.</w:t>
        </w:r>
        <w:r w:rsidR="00F55B3E" w:rsidRPr="007C7582"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="000237E6" w:rsidRPr="007C7582">
        <w:rPr>
          <w:rFonts w:cs="Arial"/>
          <w:sz w:val="20"/>
          <w:szCs w:val="20"/>
        </w:rPr>
        <w:t xml:space="preserve"> del flujo de validación </w:t>
      </w:r>
      <w:hyperlink w:anchor="VA03" w:history="1">
        <w:r w:rsidR="000237E6" w:rsidRPr="007C7582">
          <w:rPr>
            <w:rStyle w:val="Hipervnculo"/>
            <w:rFonts w:cs="Arial"/>
            <w:b/>
            <w:sz w:val="20"/>
            <w:szCs w:val="20"/>
          </w:rPr>
          <w:t>VA03 Validar Consumo de Material</w:t>
        </w:r>
      </w:hyperlink>
      <w:r w:rsidRPr="007C7582">
        <w:rPr>
          <w:rFonts w:cs="Arial"/>
          <w:b/>
          <w:sz w:val="20"/>
          <w:szCs w:val="20"/>
        </w:rPr>
        <w:t xml:space="preserve"> </w:t>
      </w:r>
    </w:p>
    <w:p w:rsidR="00A122E3" w:rsidRPr="00EE095C" w:rsidRDefault="000237E6" w:rsidP="00CE72FF">
      <w:pPr>
        <w:pStyle w:val="Prrafodelista"/>
        <w:numPr>
          <w:ilvl w:val="1"/>
          <w:numId w:val="28"/>
        </w:numPr>
        <w:ind w:left="993"/>
        <w:rPr>
          <w:rFonts w:cs="Arial"/>
          <w:b/>
          <w:sz w:val="20"/>
          <w:szCs w:val="20"/>
        </w:rPr>
      </w:pPr>
      <w:r w:rsidRPr="007C7582">
        <w:rPr>
          <w:sz w:val="20"/>
          <w:szCs w:val="20"/>
          <w:lang w:eastAsia="en-US"/>
        </w:rPr>
        <w:t xml:space="preserve">El sistema continúa en el </w:t>
      </w:r>
      <w:hyperlink w:anchor="paso1_1_5_VA03" w:history="1">
        <w:r w:rsidR="009B25EE" w:rsidRPr="00EE095C">
          <w:rPr>
            <w:rStyle w:val="Hipervnculo"/>
            <w:b/>
            <w:sz w:val="20"/>
            <w:szCs w:val="20"/>
            <w:lang w:eastAsia="en-US"/>
          </w:rPr>
          <w:t>paso 1.1.</w:t>
        </w:r>
        <w:r w:rsidR="009B25EE">
          <w:rPr>
            <w:rStyle w:val="Hipervnculo"/>
            <w:b/>
            <w:sz w:val="20"/>
            <w:szCs w:val="20"/>
            <w:lang w:eastAsia="en-US"/>
          </w:rPr>
          <w:t>5.2</w:t>
        </w:r>
      </w:hyperlink>
      <w:r w:rsidRPr="007C7582">
        <w:rPr>
          <w:b/>
          <w:sz w:val="20"/>
          <w:szCs w:val="20"/>
          <w:lang w:eastAsia="en-US"/>
        </w:rPr>
        <w:t xml:space="preserve"> </w:t>
      </w:r>
      <w:r w:rsidRPr="007C7582">
        <w:rPr>
          <w:rFonts w:cs="Arial"/>
          <w:sz w:val="20"/>
          <w:szCs w:val="20"/>
        </w:rPr>
        <w:t>del</w:t>
      </w:r>
      <w:r w:rsidRPr="00EE095C">
        <w:rPr>
          <w:rFonts w:cs="Arial"/>
          <w:sz w:val="20"/>
          <w:szCs w:val="20"/>
        </w:rPr>
        <w:t xml:space="preserve"> flujo de validación </w:t>
      </w:r>
      <w:hyperlink w:anchor="VA03" w:history="1">
        <w:r w:rsidRPr="00EE095C">
          <w:rPr>
            <w:rStyle w:val="Hipervnculo"/>
            <w:rFonts w:cs="Arial"/>
            <w:b/>
            <w:sz w:val="20"/>
            <w:szCs w:val="20"/>
          </w:rPr>
          <w:t>VA03 Validar Consumo de Material</w:t>
        </w:r>
      </w:hyperlink>
      <w:r w:rsidRPr="00EE095C">
        <w:rPr>
          <w:rFonts w:cs="Arial"/>
          <w:b/>
          <w:sz w:val="20"/>
          <w:szCs w:val="20"/>
        </w:rPr>
        <w:t xml:space="preserve"> </w:t>
      </w:r>
    </w:p>
    <w:p w:rsidR="00920AE0" w:rsidRPr="009B25EE" w:rsidRDefault="00920AE0" w:rsidP="00111DE6">
      <w:pPr>
        <w:pStyle w:val="Ttulo1"/>
        <w:tabs>
          <w:tab w:val="clear" w:pos="720"/>
          <w:tab w:val="num" w:pos="284"/>
        </w:tabs>
        <w:autoSpaceDE/>
        <w:autoSpaceDN/>
        <w:adjustRightInd/>
        <w:rPr>
          <w:lang w:val="es-ES"/>
        </w:rPr>
      </w:pPr>
    </w:p>
    <w:p w:rsidR="00E05DB2" w:rsidRPr="00EE095C" w:rsidRDefault="009B25EE" w:rsidP="00E05DB2">
      <w:pPr>
        <w:pStyle w:val="Prrafodelista"/>
        <w:numPr>
          <w:ilvl w:val="0"/>
          <w:numId w:val="28"/>
        </w:numPr>
        <w:rPr>
          <w:sz w:val="20"/>
          <w:szCs w:val="20"/>
          <w:lang w:eastAsia="en-US"/>
        </w:rPr>
      </w:pPr>
      <w:r w:rsidRPr="009B25EE">
        <w:rPr>
          <w:sz w:val="20"/>
          <w:szCs w:val="20"/>
          <w:highlight w:val="magenta"/>
          <w:lang w:eastAsia="en-US"/>
        </w:rPr>
        <w:t>Para cada material,</w:t>
      </w:r>
      <w:r>
        <w:rPr>
          <w:sz w:val="20"/>
          <w:szCs w:val="20"/>
          <w:lang w:eastAsia="en-US"/>
        </w:rPr>
        <w:t xml:space="preserve">  e</w:t>
      </w:r>
      <w:r w:rsidR="00E05DB2" w:rsidRPr="00EE095C">
        <w:rPr>
          <w:sz w:val="20"/>
          <w:szCs w:val="20"/>
          <w:lang w:eastAsia="en-US"/>
        </w:rPr>
        <w:t>l sistema valida que el actor haya proporcionado el motivo de material excedido:</w:t>
      </w:r>
    </w:p>
    <w:p w:rsidR="006178F3" w:rsidRPr="00EE095C" w:rsidRDefault="006178F3" w:rsidP="006178F3">
      <w:pPr>
        <w:pStyle w:val="Prrafodelista"/>
        <w:numPr>
          <w:ilvl w:val="1"/>
          <w:numId w:val="28"/>
        </w:numPr>
        <w:ind w:left="993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Si &lt;el actor no proporciona el motivo por el cual excedió el consumo de material&gt;, el sistema presenta el mensaje </w:t>
      </w:r>
      <w:hyperlink r:id="rId40" w:anchor="MI0001" w:history="1">
        <w:r w:rsidRPr="00EE095C">
          <w:rPr>
            <w:rStyle w:val="Hipervnculo"/>
            <w:b/>
            <w:sz w:val="20"/>
            <w:szCs w:val="20"/>
          </w:rPr>
          <w:t>MI0001 &lt;Campo Requerido&gt;</w:t>
        </w:r>
      </w:hyperlink>
    </w:p>
    <w:p w:rsidR="006178F3" w:rsidRPr="00EE095C" w:rsidRDefault="006178F3" w:rsidP="006178F3">
      <w:pPr>
        <w:pStyle w:val="Prrafodelista"/>
        <w:numPr>
          <w:ilvl w:val="2"/>
          <w:numId w:val="28"/>
        </w:numPr>
        <w:ind w:left="1560" w:hanging="567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actor selecciona la opción </w:t>
      </w:r>
      <w:r w:rsidRPr="00EE095C">
        <w:rPr>
          <w:rFonts w:cs="Arial"/>
          <w:b/>
          <w:sz w:val="20"/>
          <w:szCs w:val="20"/>
        </w:rPr>
        <w:t>Aceptar</w:t>
      </w:r>
      <w:r w:rsidRPr="00EE095C">
        <w:rPr>
          <w:rFonts w:cs="Arial"/>
          <w:sz w:val="20"/>
          <w:szCs w:val="20"/>
        </w:rPr>
        <w:t xml:space="preserve"> </w:t>
      </w:r>
    </w:p>
    <w:p w:rsidR="006178F3" w:rsidRPr="00EE095C" w:rsidRDefault="006178F3" w:rsidP="006178F3">
      <w:pPr>
        <w:pStyle w:val="Prrafodelista"/>
        <w:numPr>
          <w:ilvl w:val="3"/>
          <w:numId w:val="7"/>
        </w:numPr>
        <w:ind w:left="2410"/>
        <w:rPr>
          <w:rFonts w:cs="Arial"/>
          <w:b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continúa en el </w:t>
      </w:r>
      <w:hyperlink w:anchor="paso1_1_4_3_VA03" w:history="1">
        <w:r w:rsidRPr="00EE095C">
          <w:rPr>
            <w:rStyle w:val="Hipervnculo"/>
            <w:rFonts w:cs="Arial"/>
            <w:b/>
            <w:sz w:val="20"/>
            <w:szCs w:val="20"/>
          </w:rPr>
          <w:t>paso 1.1.</w:t>
        </w:r>
        <w:r w:rsidR="00E05DB2" w:rsidRPr="00EE095C">
          <w:rPr>
            <w:rStyle w:val="Hipervnculo"/>
            <w:rFonts w:cs="Arial"/>
            <w:b/>
            <w:sz w:val="20"/>
            <w:szCs w:val="20"/>
          </w:rPr>
          <w:t>4.</w:t>
        </w:r>
        <w:r w:rsidR="009B25EE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EE095C">
        <w:rPr>
          <w:rFonts w:cs="Arial"/>
          <w:sz w:val="20"/>
          <w:szCs w:val="20"/>
        </w:rPr>
        <w:t xml:space="preserve"> del flujo de validación </w:t>
      </w:r>
      <w:hyperlink w:anchor="VA03" w:history="1">
        <w:r w:rsidRPr="00EE095C">
          <w:rPr>
            <w:rStyle w:val="Hipervnculo"/>
            <w:rFonts w:cs="Arial"/>
            <w:b/>
            <w:sz w:val="20"/>
            <w:szCs w:val="20"/>
          </w:rPr>
          <w:t>VA03 Validar Consumo de Material</w:t>
        </w:r>
      </w:hyperlink>
      <w:r w:rsidRPr="00EE095C">
        <w:rPr>
          <w:rFonts w:cs="Arial"/>
          <w:b/>
          <w:sz w:val="20"/>
          <w:szCs w:val="20"/>
        </w:rPr>
        <w:t xml:space="preserve"> </w:t>
      </w:r>
    </w:p>
    <w:p w:rsidR="006178F3" w:rsidRPr="00EE095C" w:rsidRDefault="006178F3" w:rsidP="006178F3">
      <w:pPr>
        <w:pStyle w:val="Prrafodelista"/>
        <w:numPr>
          <w:ilvl w:val="1"/>
          <w:numId w:val="28"/>
        </w:numPr>
        <w:ind w:left="993"/>
        <w:rPr>
          <w:rFonts w:cs="Arial"/>
          <w:b/>
          <w:sz w:val="20"/>
          <w:szCs w:val="20"/>
        </w:rPr>
      </w:pPr>
      <w:r w:rsidRPr="00EE095C">
        <w:rPr>
          <w:sz w:val="20"/>
          <w:szCs w:val="20"/>
          <w:lang w:eastAsia="en-US"/>
        </w:rPr>
        <w:t xml:space="preserve">El sistema continúa en el </w:t>
      </w:r>
      <w:hyperlink w:anchor="paso1_1_5_VA03" w:history="1">
        <w:r w:rsidR="009B25EE" w:rsidRPr="00EE095C">
          <w:rPr>
            <w:rStyle w:val="Hipervnculo"/>
            <w:b/>
            <w:sz w:val="20"/>
            <w:szCs w:val="20"/>
            <w:lang w:eastAsia="en-US"/>
          </w:rPr>
          <w:t>paso 1.1.</w:t>
        </w:r>
        <w:r w:rsidR="009B25EE">
          <w:rPr>
            <w:rStyle w:val="Hipervnculo"/>
            <w:b/>
            <w:sz w:val="20"/>
            <w:szCs w:val="20"/>
            <w:lang w:eastAsia="en-US"/>
          </w:rPr>
          <w:t>5.2</w:t>
        </w:r>
      </w:hyperlink>
      <w:r w:rsidRPr="00EE095C">
        <w:rPr>
          <w:b/>
          <w:sz w:val="20"/>
          <w:szCs w:val="20"/>
          <w:lang w:eastAsia="en-US"/>
        </w:rPr>
        <w:t xml:space="preserve"> </w:t>
      </w:r>
      <w:r w:rsidRPr="00EE095C">
        <w:rPr>
          <w:rFonts w:cs="Arial"/>
          <w:sz w:val="20"/>
          <w:szCs w:val="20"/>
        </w:rPr>
        <w:t xml:space="preserve">del flujo de validación </w:t>
      </w:r>
      <w:hyperlink w:anchor="VA03" w:history="1">
        <w:r w:rsidRPr="00EE095C">
          <w:rPr>
            <w:rStyle w:val="Hipervnculo"/>
            <w:rFonts w:cs="Arial"/>
            <w:b/>
            <w:sz w:val="20"/>
            <w:szCs w:val="20"/>
          </w:rPr>
          <w:t>VA03 Validar Consumo de Material</w:t>
        </w:r>
      </w:hyperlink>
      <w:r w:rsidRPr="00EE095C">
        <w:rPr>
          <w:rFonts w:cs="Arial"/>
          <w:b/>
          <w:sz w:val="20"/>
          <w:szCs w:val="20"/>
        </w:rPr>
        <w:t xml:space="preserve"> </w:t>
      </w:r>
    </w:p>
    <w:p w:rsidR="006178F3" w:rsidRPr="00EE095C" w:rsidRDefault="006178F3" w:rsidP="006178F3">
      <w:pPr>
        <w:rPr>
          <w:lang w:val="es-MX" w:eastAsia="es-MX"/>
        </w:rPr>
      </w:pPr>
    </w:p>
    <w:p w:rsidR="00BE24C4" w:rsidRPr="00EE095C" w:rsidRDefault="00BE24C4" w:rsidP="00BE24C4">
      <w:pPr>
        <w:rPr>
          <w:lang w:val="es-MX" w:eastAsia="es-MX"/>
        </w:rPr>
      </w:pPr>
    </w:p>
    <w:p w:rsidR="00130300" w:rsidRPr="00EE095C" w:rsidRDefault="00130300" w:rsidP="00130300">
      <w:pPr>
        <w:pStyle w:val="Ttulo4"/>
        <w:tabs>
          <w:tab w:val="left" w:pos="993"/>
          <w:tab w:val="left" w:pos="4536"/>
        </w:tabs>
        <w:jc w:val="left"/>
      </w:pPr>
      <w:r w:rsidRPr="00EE095C">
        <w:t>5.2.5.2</w:t>
      </w:r>
      <w:r w:rsidRPr="00EE095C">
        <w:rPr>
          <w:b w:val="0"/>
        </w:rPr>
        <w:tab/>
      </w:r>
      <w:bookmarkStart w:id="66" w:name="VA02"/>
      <w:r w:rsidR="00CD331A" w:rsidRPr="00EE095C">
        <w:rPr>
          <w:rStyle w:val="Hipervnculo"/>
        </w:rPr>
        <w:fldChar w:fldCharType="begin"/>
      </w:r>
      <w:r w:rsidR="00AC4101" w:rsidRPr="00EE095C">
        <w:rPr>
          <w:rStyle w:val="Hipervnculo"/>
        </w:rPr>
        <w:instrText>HYPERLINK  \l "VA02r"</w:instrText>
      </w:r>
      <w:r w:rsidR="00CD331A" w:rsidRPr="00EE095C">
        <w:rPr>
          <w:rStyle w:val="Hipervnculo"/>
        </w:rPr>
        <w:fldChar w:fldCharType="separate"/>
      </w:r>
      <w:r w:rsidRPr="00EE095C">
        <w:rPr>
          <w:rStyle w:val="Hipervnculo"/>
        </w:rPr>
        <w:t xml:space="preserve">VA02 Validar Serie </w:t>
      </w:r>
      <w:r w:rsidR="002E34CF" w:rsidRPr="00EE095C">
        <w:rPr>
          <w:rStyle w:val="Hipervnculo"/>
        </w:rPr>
        <w:t>Final del Carrete</w:t>
      </w:r>
      <w:r w:rsidRPr="00EE095C">
        <w:rPr>
          <w:rStyle w:val="Hipervnculo"/>
        </w:rPr>
        <w:t xml:space="preserve"> </w:t>
      </w:r>
      <w:r w:rsidR="00CD331A" w:rsidRPr="00EE095C">
        <w:rPr>
          <w:rStyle w:val="Hipervnculo"/>
        </w:rPr>
        <w:fldChar w:fldCharType="end"/>
      </w:r>
      <w:r w:rsidR="002E34CF" w:rsidRPr="00EE095C">
        <w:t xml:space="preserve"> </w:t>
      </w:r>
      <w:bookmarkEnd w:id="66"/>
    </w:p>
    <w:p w:rsidR="00130300" w:rsidRPr="00EE095C" w:rsidRDefault="00130300" w:rsidP="00130300"/>
    <w:p w:rsidR="00130300" w:rsidRPr="00EE095C" w:rsidRDefault="00130300" w:rsidP="00130300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valida la serie </w:t>
      </w:r>
      <w:r w:rsidR="00CE2DCF" w:rsidRPr="00EE095C">
        <w:rPr>
          <w:rFonts w:cs="Arial"/>
          <w:sz w:val="20"/>
          <w:szCs w:val="20"/>
        </w:rPr>
        <w:t>fin</w:t>
      </w:r>
      <w:r w:rsidR="00C31DC7" w:rsidRPr="00EE095C">
        <w:rPr>
          <w:rFonts w:cs="Arial"/>
          <w:sz w:val="20"/>
          <w:szCs w:val="20"/>
        </w:rPr>
        <w:t>al</w:t>
      </w:r>
      <w:r w:rsidR="00120387" w:rsidRPr="00EE095C">
        <w:rPr>
          <w:rFonts w:cs="Arial"/>
          <w:sz w:val="20"/>
          <w:szCs w:val="20"/>
        </w:rPr>
        <w:t xml:space="preserve"> </w:t>
      </w:r>
      <w:r w:rsidRPr="00EE095C">
        <w:rPr>
          <w:rFonts w:cs="Arial"/>
          <w:sz w:val="20"/>
          <w:szCs w:val="20"/>
        </w:rPr>
        <w:t xml:space="preserve">del </w:t>
      </w:r>
      <w:r w:rsidR="00C31DC7" w:rsidRPr="00EE095C">
        <w:rPr>
          <w:rFonts w:cs="Arial"/>
          <w:sz w:val="20"/>
          <w:szCs w:val="20"/>
        </w:rPr>
        <w:t xml:space="preserve">tramo de </w:t>
      </w:r>
      <w:r w:rsidR="00CE2DCF" w:rsidRPr="00EE095C">
        <w:rPr>
          <w:rFonts w:cs="Arial"/>
          <w:sz w:val="20"/>
          <w:szCs w:val="20"/>
        </w:rPr>
        <w:t>cable utilizado</w:t>
      </w:r>
      <w:r w:rsidRPr="00EE095C">
        <w:rPr>
          <w:rFonts w:cs="Arial"/>
          <w:sz w:val="20"/>
          <w:szCs w:val="20"/>
        </w:rPr>
        <w:t>:</w:t>
      </w:r>
    </w:p>
    <w:p w:rsidR="00515DE1" w:rsidRPr="00EE095C" w:rsidRDefault="00515DE1" w:rsidP="00515DE1">
      <w:pPr>
        <w:pStyle w:val="Prrafodelista"/>
        <w:numPr>
          <w:ilvl w:val="1"/>
          <w:numId w:val="23"/>
        </w:numPr>
        <w:ind w:left="993"/>
        <w:rPr>
          <w:b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Si &lt;el actor no proporciona la serie final del cable y este es un material requerido&gt;, el sistema presenta el mensaje </w:t>
      </w:r>
      <w:hyperlink r:id="rId41" w:anchor="MI0017" w:history="1">
        <w:r w:rsidRPr="00EE095C">
          <w:rPr>
            <w:rStyle w:val="Hipervnculo"/>
            <w:b/>
            <w:sz w:val="20"/>
            <w:szCs w:val="20"/>
          </w:rPr>
          <w:t>MI0017 &lt;Material Requerido&gt;</w:t>
        </w:r>
      </w:hyperlink>
    </w:p>
    <w:p w:rsidR="00515DE1" w:rsidRPr="00EE095C" w:rsidRDefault="00515DE1" w:rsidP="00515DE1">
      <w:pPr>
        <w:pStyle w:val="Prrafodelista"/>
        <w:numPr>
          <w:ilvl w:val="2"/>
          <w:numId w:val="23"/>
        </w:numPr>
        <w:ind w:left="1560" w:hanging="567"/>
        <w:rPr>
          <w:sz w:val="20"/>
          <w:szCs w:val="20"/>
        </w:rPr>
      </w:pPr>
      <w:r w:rsidRPr="00EE095C">
        <w:rPr>
          <w:sz w:val="20"/>
          <w:szCs w:val="20"/>
        </w:rPr>
        <w:t xml:space="preserve">El actor selecciona la opción </w:t>
      </w:r>
      <w:r w:rsidRPr="00EE095C">
        <w:rPr>
          <w:b/>
          <w:sz w:val="20"/>
          <w:szCs w:val="20"/>
        </w:rPr>
        <w:t>Aceptar</w:t>
      </w:r>
    </w:p>
    <w:p w:rsidR="00515DE1" w:rsidRPr="00EE095C" w:rsidRDefault="00515DE1" w:rsidP="00515DE1">
      <w:pPr>
        <w:pStyle w:val="Prrafodelista"/>
        <w:numPr>
          <w:ilvl w:val="3"/>
          <w:numId w:val="23"/>
        </w:numPr>
        <w:ind w:left="2410" w:hanging="850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continúa en el </w:t>
      </w:r>
      <w:hyperlink w:anchor="paso4_1_3_AO01" w:history="1">
        <w:r w:rsidRPr="00EE095C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736FEB" w:rsidRPr="00EE095C">
          <w:rPr>
            <w:rStyle w:val="Hipervnculo"/>
            <w:rFonts w:cs="Arial"/>
            <w:b/>
            <w:sz w:val="20"/>
            <w:szCs w:val="20"/>
          </w:rPr>
          <w:t>4.1.</w:t>
        </w:r>
        <w:r w:rsidR="007F0DAB"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="00736FEB" w:rsidRPr="00EE095C">
        <w:rPr>
          <w:rFonts w:cs="Arial"/>
          <w:sz w:val="20"/>
          <w:szCs w:val="20"/>
        </w:rPr>
        <w:t xml:space="preserve"> del flujo alterno opcional </w:t>
      </w:r>
      <w:hyperlink w:anchor="AO01" w:history="1">
        <w:r w:rsidR="00736FEB" w:rsidRPr="00EE095C">
          <w:rPr>
            <w:rStyle w:val="Hipervnculo"/>
            <w:rFonts w:cs="Arial"/>
            <w:b/>
            <w:sz w:val="20"/>
            <w:szCs w:val="20"/>
          </w:rPr>
          <w:t>AO01 Capturar Consumo de Cable</w:t>
        </w:r>
      </w:hyperlink>
    </w:p>
    <w:p w:rsidR="00130300" w:rsidRPr="00EE095C" w:rsidRDefault="00130300" w:rsidP="00130300">
      <w:pPr>
        <w:pStyle w:val="Prrafodelista"/>
        <w:numPr>
          <w:ilvl w:val="1"/>
          <w:numId w:val="23"/>
        </w:numPr>
        <w:ind w:left="993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Si &lt;</w:t>
      </w:r>
      <w:r w:rsidR="008A7EE6" w:rsidRPr="00EE095C">
        <w:rPr>
          <w:rFonts w:cs="Arial"/>
          <w:sz w:val="20"/>
          <w:szCs w:val="20"/>
        </w:rPr>
        <w:t xml:space="preserve">la longitud de la serie </w:t>
      </w:r>
      <w:r w:rsidR="0070623A" w:rsidRPr="00EE095C">
        <w:rPr>
          <w:rFonts w:cs="Arial"/>
          <w:sz w:val="20"/>
          <w:szCs w:val="20"/>
        </w:rPr>
        <w:t xml:space="preserve">final </w:t>
      </w:r>
      <w:r w:rsidR="008A7EE6" w:rsidRPr="00EE095C">
        <w:rPr>
          <w:rFonts w:cs="Arial"/>
          <w:sz w:val="20"/>
          <w:szCs w:val="20"/>
        </w:rPr>
        <w:t>es diferente a 8 caracteres</w:t>
      </w:r>
      <w:r w:rsidRPr="00EE095C">
        <w:rPr>
          <w:rFonts w:cs="Arial"/>
          <w:sz w:val="20"/>
          <w:szCs w:val="20"/>
        </w:rPr>
        <w:t xml:space="preserve">&gt;, el sistema presenta el mensaje </w:t>
      </w:r>
      <w:hyperlink r:id="rId42" w:anchor="MI0015" w:history="1">
        <w:r w:rsidRPr="00EE095C">
          <w:rPr>
            <w:rStyle w:val="Hipervnculo"/>
            <w:rFonts w:cs="Arial"/>
            <w:b/>
            <w:sz w:val="20"/>
            <w:szCs w:val="20"/>
          </w:rPr>
          <w:t>MI00</w:t>
        </w:r>
        <w:r w:rsidR="00E517C0" w:rsidRPr="00EE095C">
          <w:rPr>
            <w:rStyle w:val="Hipervnculo"/>
            <w:rFonts w:cs="Arial"/>
            <w:b/>
            <w:sz w:val="20"/>
            <w:szCs w:val="20"/>
          </w:rPr>
          <w:t>15</w:t>
        </w:r>
        <w:r w:rsidRPr="00EE095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E517C0" w:rsidRPr="00EE095C">
          <w:rPr>
            <w:rStyle w:val="Hipervnculo"/>
            <w:rFonts w:cs="Arial"/>
            <w:b/>
            <w:sz w:val="20"/>
            <w:szCs w:val="20"/>
          </w:rPr>
          <w:t>Longitud Inválida</w:t>
        </w:r>
        <w:r w:rsidRPr="00EE095C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130300" w:rsidRPr="00EE095C" w:rsidRDefault="00130300" w:rsidP="00130300">
      <w:pPr>
        <w:pStyle w:val="Prrafodelista"/>
        <w:numPr>
          <w:ilvl w:val="2"/>
          <w:numId w:val="23"/>
        </w:numPr>
        <w:ind w:left="1560" w:hanging="567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actor selecciona la opción </w:t>
      </w:r>
      <w:r w:rsidRPr="00EE095C">
        <w:rPr>
          <w:rFonts w:cs="Arial"/>
          <w:b/>
          <w:sz w:val="20"/>
          <w:szCs w:val="20"/>
        </w:rPr>
        <w:t>Aceptar</w:t>
      </w:r>
      <w:r w:rsidRPr="00EE095C">
        <w:rPr>
          <w:rFonts w:cs="Arial"/>
          <w:sz w:val="20"/>
          <w:szCs w:val="20"/>
        </w:rPr>
        <w:t xml:space="preserve"> </w:t>
      </w:r>
    </w:p>
    <w:p w:rsidR="009902BE" w:rsidRPr="00EE095C" w:rsidRDefault="009902BE" w:rsidP="009902BE">
      <w:pPr>
        <w:pStyle w:val="Prrafodelista"/>
        <w:numPr>
          <w:ilvl w:val="3"/>
          <w:numId w:val="23"/>
        </w:numPr>
        <w:ind w:left="2410" w:hanging="850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continúa en el </w:t>
      </w:r>
      <w:hyperlink w:anchor="paso4_1_3_AO01" w:history="1">
        <w:r w:rsidR="007F0DAB" w:rsidRPr="00EE095C">
          <w:rPr>
            <w:rStyle w:val="Hipervnculo"/>
            <w:rFonts w:cs="Arial"/>
            <w:b/>
            <w:sz w:val="20"/>
            <w:szCs w:val="20"/>
          </w:rPr>
          <w:t>paso 4.1.</w:t>
        </w:r>
        <w:r w:rsidR="007F0DAB"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Pr="00EE095C">
        <w:rPr>
          <w:rFonts w:cs="Arial"/>
          <w:sz w:val="20"/>
          <w:szCs w:val="20"/>
        </w:rPr>
        <w:t xml:space="preserve"> del flujo alterno opcional </w:t>
      </w:r>
      <w:hyperlink w:anchor="AO01" w:history="1">
        <w:r w:rsidRPr="00EE095C">
          <w:rPr>
            <w:rStyle w:val="Hipervnculo"/>
            <w:rFonts w:cs="Arial"/>
            <w:b/>
            <w:sz w:val="20"/>
            <w:szCs w:val="20"/>
          </w:rPr>
          <w:t>AO01 Capturar Consumo de Cable</w:t>
        </w:r>
      </w:hyperlink>
    </w:p>
    <w:p w:rsidR="00130300" w:rsidRPr="00EE095C" w:rsidRDefault="00130300" w:rsidP="00130300">
      <w:pPr>
        <w:pStyle w:val="Prrafodelista"/>
        <w:numPr>
          <w:ilvl w:val="1"/>
          <w:numId w:val="23"/>
        </w:numPr>
        <w:ind w:left="993"/>
        <w:rPr>
          <w:b/>
          <w:sz w:val="20"/>
          <w:szCs w:val="20"/>
        </w:rPr>
      </w:pPr>
      <w:r w:rsidRPr="00EE095C">
        <w:rPr>
          <w:rFonts w:cs="Arial"/>
          <w:sz w:val="20"/>
          <w:szCs w:val="20"/>
        </w:rPr>
        <w:lastRenderedPageBreak/>
        <w:t xml:space="preserve">Si &lt;la serie </w:t>
      </w:r>
      <w:r w:rsidR="0070623A" w:rsidRPr="00EE095C">
        <w:rPr>
          <w:rFonts w:cs="Arial"/>
          <w:sz w:val="20"/>
          <w:szCs w:val="20"/>
        </w:rPr>
        <w:t xml:space="preserve">final </w:t>
      </w:r>
      <w:r w:rsidRPr="00EE095C">
        <w:rPr>
          <w:rFonts w:cs="Arial"/>
          <w:sz w:val="20"/>
          <w:szCs w:val="20"/>
        </w:rPr>
        <w:t xml:space="preserve">contiene un caracter que no sea numérico&gt;, el sistema presenta el mensaje </w:t>
      </w:r>
      <w:hyperlink r:id="rId43" w:anchor="MI0013" w:history="1">
        <w:r w:rsidRPr="00EE095C">
          <w:rPr>
            <w:rStyle w:val="Hipervnculo"/>
            <w:b/>
            <w:sz w:val="20"/>
            <w:szCs w:val="20"/>
          </w:rPr>
          <w:t>MI0013 &lt;Campo Numérico&gt;</w:t>
        </w:r>
      </w:hyperlink>
    </w:p>
    <w:p w:rsidR="00130300" w:rsidRPr="00EE095C" w:rsidRDefault="00130300" w:rsidP="00130300">
      <w:pPr>
        <w:pStyle w:val="Prrafodelista"/>
        <w:numPr>
          <w:ilvl w:val="2"/>
          <w:numId w:val="23"/>
        </w:numPr>
        <w:ind w:left="1560" w:hanging="567"/>
        <w:rPr>
          <w:sz w:val="20"/>
          <w:szCs w:val="20"/>
        </w:rPr>
      </w:pPr>
      <w:r w:rsidRPr="00EE095C">
        <w:rPr>
          <w:sz w:val="20"/>
          <w:szCs w:val="20"/>
        </w:rPr>
        <w:t xml:space="preserve">El actor selecciona la opción </w:t>
      </w:r>
      <w:r w:rsidRPr="00EE095C">
        <w:rPr>
          <w:b/>
          <w:sz w:val="20"/>
          <w:szCs w:val="20"/>
        </w:rPr>
        <w:t>Aceptar</w:t>
      </w:r>
    </w:p>
    <w:p w:rsidR="009902BE" w:rsidRPr="00495ACF" w:rsidRDefault="009902BE" w:rsidP="009902BE">
      <w:pPr>
        <w:pStyle w:val="Prrafodelista"/>
        <w:numPr>
          <w:ilvl w:val="3"/>
          <w:numId w:val="23"/>
        </w:numPr>
        <w:ind w:left="2410" w:hanging="850"/>
        <w:rPr>
          <w:rStyle w:val="Hipervnculo"/>
          <w:rFonts w:cs="Arial"/>
          <w:color w:val="auto"/>
          <w:sz w:val="20"/>
          <w:szCs w:val="20"/>
          <w:u w:val="none"/>
        </w:rPr>
      </w:pPr>
      <w:r w:rsidRPr="00EE095C">
        <w:rPr>
          <w:rFonts w:cs="Arial"/>
          <w:sz w:val="20"/>
          <w:szCs w:val="20"/>
        </w:rPr>
        <w:t xml:space="preserve">El sistema continúa en el </w:t>
      </w:r>
      <w:hyperlink w:anchor="paso4_1_3_AO01" w:history="1">
        <w:r w:rsidR="007F0DAB" w:rsidRPr="00EE095C">
          <w:rPr>
            <w:rStyle w:val="Hipervnculo"/>
            <w:rFonts w:cs="Arial"/>
            <w:b/>
            <w:sz w:val="20"/>
            <w:szCs w:val="20"/>
          </w:rPr>
          <w:t>paso 4.1.</w:t>
        </w:r>
        <w:r w:rsidR="007F0DAB"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Pr="00EE095C">
        <w:rPr>
          <w:rFonts w:cs="Arial"/>
          <w:sz w:val="20"/>
          <w:szCs w:val="20"/>
        </w:rPr>
        <w:t xml:space="preserve"> del flujo alterno opcional </w:t>
      </w:r>
      <w:hyperlink w:anchor="AO01" w:history="1">
        <w:r w:rsidRPr="00EE095C">
          <w:rPr>
            <w:rStyle w:val="Hipervnculo"/>
            <w:rFonts w:cs="Arial"/>
            <w:b/>
            <w:sz w:val="20"/>
            <w:szCs w:val="20"/>
          </w:rPr>
          <w:t>AO01 Capturar Consumo de Cable</w:t>
        </w:r>
      </w:hyperlink>
    </w:p>
    <w:p w:rsidR="00495ACF" w:rsidRDefault="00495ACF" w:rsidP="00495ACF">
      <w:pPr>
        <w:pStyle w:val="Prrafodelista"/>
        <w:ind w:left="2410"/>
        <w:rPr>
          <w:rFonts w:cs="Arial"/>
          <w:sz w:val="20"/>
          <w:szCs w:val="20"/>
        </w:rPr>
      </w:pPr>
    </w:p>
    <w:p w:rsidR="00A54AD2" w:rsidRPr="007241E5" w:rsidRDefault="00A54AD2" w:rsidP="00A54AD2">
      <w:pPr>
        <w:pStyle w:val="Prrafodelista"/>
        <w:numPr>
          <w:ilvl w:val="1"/>
          <w:numId w:val="23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7241E5">
        <w:rPr>
          <w:rFonts w:cs="Arial"/>
          <w:sz w:val="20"/>
          <w:szCs w:val="20"/>
        </w:rPr>
        <w:t xml:space="preserve">Si &lt;la serie final proporcionada por el actor se repite para un mismo tipo de cable&gt;, el sistema presenta el mensaje </w:t>
      </w:r>
      <w:hyperlink r:id="rId44" w:anchor="ME0018" w:history="1">
        <w:r w:rsidRPr="007241E5">
          <w:rPr>
            <w:rStyle w:val="Hipervnculo"/>
            <w:b/>
            <w:sz w:val="20"/>
            <w:szCs w:val="20"/>
          </w:rPr>
          <w:t>ME0018 &lt;Carrete Traslapado&gt;</w:t>
        </w:r>
      </w:hyperlink>
    </w:p>
    <w:p w:rsidR="00A54AD2" w:rsidRPr="007241E5" w:rsidRDefault="00A54AD2" w:rsidP="00A54AD2">
      <w:pPr>
        <w:pStyle w:val="Prrafodelista"/>
        <w:numPr>
          <w:ilvl w:val="2"/>
          <w:numId w:val="23"/>
        </w:numPr>
        <w:ind w:left="1560" w:hanging="567"/>
        <w:rPr>
          <w:sz w:val="20"/>
          <w:szCs w:val="20"/>
        </w:rPr>
      </w:pPr>
      <w:r w:rsidRPr="007241E5">
        <w:rPr>
          <w:sz w:val="20"/>
          <w:szCs w:val="20"/>
        </w:rPr>
        <w:t xml:space="preserve">El actor selecciona la opción </w:t>
      </w:r>
      <w:r w:rsidRPr="007241E5">
        <w:rPr>
          <w:b/>
          <w:sz w:val="20"/>
          <w:szCs w:val="20"/>
        </w:rPr>
        <w:t>Aceptar</w:t>
      </w:r>
    </w:p>
    <w:p w:rsidR="00A54AD2" w:rsidRPr="007241E5" w:rsidRDefault="00A54AD2" w:rsidP="00A54AD2">
      <w:pPr>
        <w:pStyle w:val="Prrafodelista"/>
        <w:numPr>
          <w:ilvl w:val="3"/>
          <w:numId w:val="23"/>
        </w:numPr>
        <w:ind w:left="2410" w:hanging="850"/>
        <w:rPr>
          <w:rFonts w:cs="Arial"/>
          <w:sz w:val="20"/>
          <w:szCs w:val="20"/>
        </w:rPr>
      </w:pPr>
      <w:r w:rsidRPr="007241E5">
        <w:rPr>
          <w:rFonts w:cs="Arial"/>
          <w:sz w:val="20"/>
          <w:szCs w:val="20"/>
        </w:rPr>
        <w:t xml:space="preserve">El sistema continúa en el </w:t>
      </w:r>
      <w:hyperlink w:anchor="paso4_1_3_AO01" w:history="1">
        <w:r w:rsidRPr="007241E5">
          <w:rPr>
            <w:rStyle w:val="Hipervnculo"/>
            <w:rFonts w:cs="Arial"/>
            <w:b/>
            <w:sz w:val="20"/>
            <w:szCs w:val="20"/>
          </w:rPr>
          <w:t>paso 4.1.3</w:t>
        </w:r>
      </w:hyperlink>
      <w:r w:rsidRPr="007241E5">
        <w:rPr>
          <w:rFonts w:cs="Arial"/>
          <w:sz w:val="20"/>
          <w:szCs w:val="20"/>
        </w:rPr>
        <w:t xml:space="preserve"> del flujo alterno opcional </w:t>
      </w:r>
      <w:hyperlink w:anchor="AO01" w:history="1">
        <w:r w:rsidRPr="007241E5">
          <w:rPr>
            <w:rStyle w:val="Hipervnculo"/>
            <w:rFonts w:cs="Arial"/>
            <w:b/>
            <w:sz w:val="20"/>
            <w:szCs w:val="20"/>
          </w:rPr>
          <w:t>AO01 Capturar Consumo de Cable</w:t>
        </w:r>
      </w:hyperlink>
    </w:p>
    <w:p w:rsidR="00BC7B2D" w:rsidRPr="00EE095C" w:rsidRDefault="00BC7B2D" w:rsidP="00BC7B2D">
      <w:pPr>
        <w:pStyle w:val="Prrafodelista"/>
        <w:numPr>
          <w:ilvl w:val="1"/>
          <w:numId w:val="23"/>
        </w:numPr>
        <w:ind w:left="993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continúa en el </w:t>
      </w:r>
      <w:hyperlink w:anchor="paso4_3_AO01" w:history="1">
        <w:r w:rsidRPr="00EE095C">
          <w:rPr>
            <w:rStyle w:val="Hipervnculo"/>
            <w:rFonts w:cs="Arial"/>
            <w:b/>
            <w:sz w:val="20"/>
            <w:szCs w:val="20"/>
          </w:rPr>
          <w:t>paso 4.3</w:t>
        </w:r>
      </w:hyperlink>
      <w:r w:rsidRPr="00EE095C">
        <w:rPr>
          <w:rFonts w:cs="Arial"/>
          <w:sz w:val="20"/>
          <w:szCs w:val="20"/>
        </w:rPr>
        <w:t xml:space="preserve"> del flujo alterno opcional </w:t>
      </w:r>
      <w:hyperlink w:anchor="AO01" w:history="1">
        <w:r w:rsidRPr="00EE095C">
          <w:rPr>
            <w:rStyle w:val="Hipervnculo"/>
            <w:rFonts w:cs="Arial"/>
            <w:b/>
            <w:sz w:val="20"/>
            <w:szCs w:val="20"/>
          </w:rPr>
          <w:t>AO01 Capturar Consumo de Cable</w:t>
        </w:r>
      </w:hyperlink>
    </w:p>
    <w:p w:rsidR="00130300" w:rsidRPr="00EE095C" w:rsidRDefault="00130300" w:rsidP="00130300">
      <w:pPr>
        <w:rPr>
          <w:lang w:val="es-MX" w:eastAsia="es-MX"/>
        </w:rPr>
      </w:pPr>
    </w:p>
    <w:p w:rsidR="000237E6" w:rsidRPr="00EE095C" w:rsidRDefault="000237E6" w:rsidP="00130300">
      <w:pPr>
        <w:rPr>
          <w:lang w:val="es-MX" w:eastAsia="es-MX"/>
        </w:rPr>
      </w:pPr>
    </w:p>
    <w:p w:rsidR="00BC7B2D" w:rsidRPr="00EE095C" w:rsidRDefault="00BC7B2D" w:rsidP="00BC7B2D">
      <w:pPr>
        <w:pStyle w:val="Ttulo4"/>
        <w:tabs>
          <w:tab w:val="left" w:pos="993"/>
          <w:tab w:val="left" w:pos="4536"/>
        </w:tabs>
        <w:jc w:val="left"/>
      </w:pPr>
      <w:r w:rsidRPr="00EE095C">
        <w:t>5.2.5.3</w:t>
      </w:r>
      <w:r w:rsidRPr="00EE095C">
        <w:rPr>
          <w:b w:val="0"/>
        </w:rPr>
        <w:tab/>
      </w:r>
      <w:bookmarkStart w:id="67" w:name="VA03"/>
      <w:r w:rsidR="00F37513" w:rsidRPr="00EE095C">
        <w:fldChar w:fldCharType="begin"/>
      </w:r>
      <w:r w:rsidR="00AC4101" w:rsidRPr="00EE095C">
        <w:instrText>HYPERLINK  \l "VA03r"</w:instrText>
      </w:r>
      <w:r w:rsidR="00F37513" w:rsidRPr="00EE095C">
        <w:fldChar w:fldCharType="separate"/>
      </w:r>
      <w:r w:rsidRPr="00EE095C">
        <w:rPr>
          <w:rStyle w:val="Hipervnculo"/>
        </w:rPr>
        <w:t xml:space="preserve">VA03 Validar </w:t>
      </w:r>
      <w:r w:rsidR="0081174F" w:rsidRPr="00EE095C">
        <w:rPr>
          <w:rStyle w:val="Hipervnculo"/>
        </w:rPr>
        <w:t xml:space="preserve">Consumo de Material </w:t>
      </w:r>
      <w:r w:rsidR="00F37513" w:rsidRPr="00EE095C">
        <w:rPr>
          <w:rStyle w:val="Hipervnculo"/>
        </w:rPr>
        <w:fldChar w:fldCharType="end"/>
      </w:r>
      <w:r w:rsidRPr="00EE095C">
        <w:t xml:space="preserve"> </w:t>
      </w:r>
      <w:bookmarkEnd w:id="67"/>
    </w:p>
    <w:p w:rsidR="00BC7B2D" w:rsidRPr="00EE095C" w:rsidRDefault="00BC7B2D" w:rsidP="00BC7B2D"/>
    <w:p w:rsidR="00BC7B2D" w:rsidRPr="00EE095C" w:rsidRDefault="00BC7B2D" w:rsidP="0056640D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 xml:space="preserve">El sistema valida la cantidad </w:t>
      </w:r>
      <w:r w:rsidR="000C3D1E" w:rsidRPr="00EE095C">
        <w:rPr>
          <w:rFonts w:cs="Arial"/>
          <w:sz w:val="20"/>
          <w:szCs w:val="20"/>
        </w:rPr>
        <w:t>consumida</w:t>
      </w:r>
      <w:r w:rsidR="006019ED">
        <w:rPr>
          <w:rFonts w:cs="Arial"/>
          <w:sz w:val="20"/>
          <w:szCs w:val="20"/>
        </w:rPr>
        <w:t xml:space="preserve"> </w:t>
      </w:r>
      <w:r w:rsidR="006019ED" w:rsidRPr="00EE095C">
        <w:rPr>
          <w:rFonts w:cs="Arial"/>
          <w:sz w:val="20"/>
          <w:szCs w:val="20"/>
        </w:rPr>
        <w:t>de material</w:t>
      </w:r>
      <w:r w:rsidRPr="00EE095C">
        <w:rPr>
          <w:rFonts w:cs="Arial"/>
          <w:sz w:val="20"/>
          <w:szCs w:val="20"/>
        </w:rPr>
        <w:t>:</w:t>
      </w:r>
    </w:p>
    <w:p w:rsidR="00AB66A5" w:rsidRPr="00AB66A5" w:rsidRDefault="00BC7B2D" w:rsidP="0056640D">
      <w:pPr>
        <w:pStyle w:val="Prrafodelista"/>
        <w:numPr>
          <w:ilvl w:val="1"/>
          <w:numId w:val="25"/>
        </w:numPr>
        <w:ind w:left="993"/>
        <w:rPr>
          <w:b/>
          <w:sz w:val="20"/>
          <w:szCs w:val="20"/>
          <w:highlight w:val="magenta"/>
        </w:rPr>
      </w:pPr>
      <w:r w:rsidRPr="00AB66A5">
        <w:rPr>
          <w:rFonts w:cs="Arial"/>
          <w:sz w:val="20"/>
          <w:szCs w:val="20"/>
          <w:highlight w:val="magenta"/>
        </w:rPr>
        <w:t>Si &lt;</w:t>
      </w:r>
      <w:r w:rsidR="00AB66A5" w:rsidRPr="00AB66A5">
        <w:rPr>
          <w:rFonts w:cs="Arial"/>
          <w:sz w:val="20"/>
          <w:szCs w:val="20"/>
          <w:highlight w:val="magenta"/>
        </w:rPr>
        <w:t>existe por lo menos un</w:t>
      </w:r>
      <w:r w:rsidR="002E6924" w:rsidRPr="00AB66A5">
        <w:rPr>
          <w:rFonts w:cs="Arial"/>
          <w:sz w:val="20"/>
          <w:szCs w:val="20"/>
          <w:highlight w:val="magenta"/>
        </w:rPr>
        <w:t xml:space="preserve"> material</w:t>
      </w:r>
      <w:r w:rsidR="008603B7" w:rsidRPr="00AB66A5">
        <w:rPr>
          <w:rFonts w:cs="Arial"/>
          <w:sz w:val="20"/>
          <w:szCs w:val="20"/>
          <w:highlight w:val="magenta"/>
        </w:rPr>
        <w:t xml:space="preserve"> </w:t>
      </w:r>
      <w:r w:rsidR="00AB66A5" w:rsidRPr="00AB66A5">
        <w:rPr>
          <w:rFonts w:cs="Arial"/>
          <w:sz w:val="20"/>
          <w:szCs w:val="20"/>
          <w:highlight w:val="magenta"/>
        </w:rPr>
        <w:t xml:space="preserve">que </w:t>
      </w:r>
      <w:r w:rsidR="002E6924" w:rsidRPr="00AB66A5">
        <w:rPr>
          <w:rFonts w:cs="Arial"/>
          <w:sz w:val="20"/>
          <w:szCs w:val="20"/>
          <w:highlight w:val="magenta"/>
        </w:rPr>
        <w:t xml:space="preserve">es requerido y </w:t>
      </w:r>
      <w:r w:rsidR="007624F1" w:rsidRPr="00AB66A5">
        <w:rPr>
          <w:rFonts w:cs="Arial"/>
          <w:sz w:val="20"/>
          <w:szCs w:val="20"/>
          <w:highlight w:val="magenta"/>
        </w:rPr>
        <w:t xml:space="preserve">la cantidad de material </w:t>
      </w:r>
      <w:r w:rsidR="00524B9D" w:rsidRPr="00AB66A5">
        <w:rPr>
          <w:rFonts w:cs="Arial"/>
          <w:sz w:val="20"/>
          <w:szCs w:val="20"/>
          <w:highlight w:val="magenta"/>
        </w:rPr>
        <w:t>utilizada</w:t>
      </w:r>
      <w:r w:rsidR="007624F1" w:rsidRPr="00AB66A5">
        <w:rPr>
          <w:rFonts w:cs="Arial"/>
          <w:sz w:val="20"/>
          <w:szCs w:val="20"/>
          <w:highlight w:val="magenta"/>
        </w:rPr>
        <w:t xml:space="preserve"> en la orden de trabajo es igual a cero</w:t>
      </w:r>
      <w:r w:rsidRPr="00AB66A5">
        <w:rPr>
          <w:rFonts w:cs="Arial"/>
          <w:sz w:val="20"/>
          <w:szCs w:val="20"/>
          <w:highlight w:val="magenta"/>
        </w:rPr>
        <w:t>&gt;</w:t>
      </w:r>
      <w:r w:rsidR="007624F1" w:rsidRPr="00AB66A5">
        <w:rPr>
          <w:rFonts w:cs="Arial"/>
          <w:sz w:val="20"/>
          <w:szCs w:val="20"/>
          <w:highlight w:val="magenta"/>
        </w:rPr>
        <w:t xml:space="preserve"> o si &lt;la cantidad</w:t>
      </w:r>
      <w:r w:rsidR="00DE463F" w:rsidRPr="00AB66A5">
        <w:rPr>
          <w:rFonts w:cs="Arial"/>
          <w:sz w:val="20"/>
          <w:szCs w:val="20"/>
          <w:highlight w:val="magenta"/>
        </w:rPr>
        <w:t xml:space="preserve"> de</w:t>
      </w:r>
      <w:r w:rsidR="00AB66A5" w:rsidRPr="00AB66A5">
        <w:rPr>
          <w:rFonts w:cs="Arial"/>
          <w:sz w:val="20"/>
          <w:szCs w:val="20"/>
          <w:highlight w:val="magenta"/>
        </w:rPr>
        <w:t xml:space="preserve"> por lo menos uno de los </w:t>
      </w:r>
      <w:r w:rsidR="00DE463F" w:rsidRPr="00AB66A5">
        <w:rPr>
          <w:rFonts w:cs="Arial"/>
          <w:sz w:val="20"/>
          <w:szCs w:val="20"/>
          <w:highlight w:val="magenta"/>
        </w:rPr>
        <w:t xml:space="preserve"> material</w:t>
      </w:r>
      <w:r w:rsidR="00AB66A5" w:rsidRPr="00AB66A5">
        <w:rPr>
          <w:rFonts w:cs="Arial"/>
          <w:sz w:val="20"/>
          <w:szCs w:val="20"/>
          <w:highlight w:val="magenta"/>
        </w:rPr>
        <w:t>es</w:t>
      </w:r>
      <w:r w:rsidR="007624F1" w:rsidRPr="00AB66A5">
        <w:rPr>
          <w:rFonts w:cs="Arial"/>
          <w:sz w:val="20"/>
          <w:szCs w:val="20"/>
          <w:highlight w:val="magenta"/>
        </w:rPr>
        <w:t xml:space="preserve"> </w:t>
      </w:r>
      <w:r w:rsidR="008603B7" w:rsidRPr="00AB66A5">
        <w:rPr>
          <w:rFonts w:cs="Arial"/>
          <w:sz w:val="20"/>
          <w:szCs w:val="20"/>
          <w:highlight w:val="magenta"/>
        </w:rPr>
        <w:t>utilizad</w:t>
      </w:r>
      <w:r w:rsidR="00AB66A5" w:rsidRPr="00AB66A5">
        <w:rPr>
          <w:rFonts w:cs="Arial"/>
          <w:sz w:val="20"/>
          <w:szCs w:val="20"/>
          <w:highlight w:val="magenta"/>
        </w:rPr>
        <w:t>os</w:t>
      </w:r>
      <w:r w:rsidR="007624F1" w:rsidRPr="00AB66A5">
        <w:rPr>
          <w:rFonts w:cs="Arial"/>
          <w:sz w:val="20"/>
          <w:szCs w:val="20"/>
          <w:highlight w:val="magenta"/>
        </w:rPr>
        <w:t xml:space="preserve"> en la orden de trabajo es mayor a la </w:t>
      </w:r>
      <w:r w:rsidR="007C25E8" w:rsidRPr="00AB66A5">
        <w:rPr>
          <w:rFonts w:cs="Arial"/>
          <w:sz w:val="20"/>
          <w:szCs w:val="20"/>
          <w:highlight w:val="magenta"/>
        </w:rPr>
        <w:t xml:space="preserve">cantidad máxima </w:t>
      </w:r>
      <w:r w:rsidR="000C3D1E" w:rsidRPr="00AB66A5">
        <w:rPr>
          <w:rFonts w:cs="Arial"/>
          <w:sz w:val="20"/>
          <w:szCs w:val="20"/>
          <w:highlight w:val="magenta"/>
        </w:rPr>
        <w:t>predefinida</w:t>
      </w:r>
      <w:r w:rsidR="007C25E8" w:rsidRPr="00AB66A5">
        <w:rPr>
          <w:rFonts w:cs="Arial"/>
          <w:sz w:val="20"/>
          <w:szCs w:val="20"/>
          <w:highlight w:val="magenta"/>
        </w:rPr>
        <w:t xml:space="preserve"> para el material&gt;</w:t>
      </w:r>
      <w:r w:rsidR="000C3D1E" w:rsidRPr="00AB66A5">
        <w:rPr>
          <w:rFonts w:cs="Arial"/>
          <w:sz w:val="20"/>
          <w:szCs w:val="20"/>
          <w:highlight w:val="magenta"/>
        </w:rPr>
        <w:t>:</w:t>
      </w:r>
    </w:p>
    <w:p w:rsidR="00AB66A5" w:rsidRPr="00EE095C" w:rsidRDefault="00AB66A5" w:rsidP="00AB66A5">
      <w:pPr>
        <w:pStyle w:val="Prrafodelista"/>
        <w:numPr>
          <w:ilvl w:val="2"/>
          <w:numId w:val="25"/>
        </w:numPr>
        <w:ind w:left="1560" w:hanging="567"/>
        <w:rPr>
          <w:sz w:val="20"/>
          <w:szCs w:val="20"/>
        </w:rPr>
      </w:pPr>
      <w:r w:rsidRPr="00EE095C">
        <w:rPr>
          <w:rFonts w:cs="Arial"/>
          <w:sz w:val="20"/>
          <w:szCs w:val="20"/>
        </w:rPr>
        <w:t>El sistema presenta la siguiente información en el encabezado de la pantalla:</w:t>
      </w:r>
    </w:p>
    <w:p w:rsidR="00AB66A5" w:rsidRPr="00EE095C" w:rsidRDefault="00AB66A5" w:rsidP="00AB66A5">
      <w:pPr>
        <w:pStyle w:val="Prrafodelista"/>
        <w:numPr>
          <w:ilvl w:val="3"/>
          <w:numId w:val="25"/>
        </w:numPr>
        <w:ind w:left="2410" w:hanging="850"/>
        <w:rPr>
          <w:b/>
          <w:bCs/>
          <w:sz w:val="20"/>
          <w:szCs w:val="20"/>
          <w:lang w:eastAsia="en-US"/>
        </w:rPr>
      </w:pPr>
      <w:r w:rsidRPr="00EE095C">
        <w:rPr>
          <w:rFonts w:cs="Arial"/>
          <w:sz w:val="20"/>
          <w:szCs w:val="20"/>
        </w:rPr>
        <w:t xml:space="preserve">Fecha de acuerdo con la regla de negocio </w:t>
      </w:r>
      <w:hyperlink r:id="rId45" w:anchor="RN16" w:history="1">
        <w:r w:rsidRPr="00EE095C">
          <w:rPr>
            <w:rStyle w:val="Hipervnculo"/>
            <w:b/>
            <w:sz w:val="20"/>
            <w:szCs w:val="20"/>
            <w:lang w:eastAsia="en-US"/>
          </w:rPr>
          <w:t>RN16 Valor por Defecto Fecha Actual</w:t>
        </w:r>
      </w:hyperlink>
    </w:p>
    <w:p w:rsidR="00AB66A5" w:rsidRPr="00EE095C" w:rsidRDefault="00AB66A5" w:rsidP="00AB66A5">
      <w:pPr>
        <w:pStyle w:val="Prrafodelista"/>
        <w:numPr>
          <w:ilvl w:val="3"/>
          <w:numId w:val="25"/>
        </w:numPr>
        <w:ind w:left="2410" w:hanging="850"/>
        <w:rPr>
          <w:bCs/>
          <w:sz w:val="20"/>
          <w:szCs w:val="20"/>
          <w:lang w:eastAsia="en-US"/>
        </w:rPr>
      </w:pPr>
      <w:r w:rsidRPr="00EE095C">
        <w:rPr>
          <w:rFonts w:cs="Arial"/>
          <w:sz w:val="20"/>
          <w:szCs w:val="20"/>
        </w:rPr>
        <w:t xml:space="preserve">Hora de acuerdo con la regla de negocio </w:t>
      </w:r>
      <w:hyperlink r:id="rId46" w:anchor="RN39" w:history="1">
        <w:r w:rsidRPr="00EE095C">
          <w:rPr>
            <w:rStyle w:val="Hipervnculo"/>
            <w:b/>
            <w:sz w:val="20"/>
            <w:szCs w:val="20"/>
            <w:lang w:eastAsia="en-US"/>
          </w:rPr>
          <w:t>RN39 Valor por Defecto Hora Actual</w:t>
        </w:r>
      </w:hyperlink>
    </w:p>
    <w:p w:rsidR="00AB66A5" w:rsidRPr="00EE095C" w:rsidRDefault="00AB66A5" w:rsidP="00AB66A5">
      <w:pPr>
        <w:pStyle w:val="Prrafodelista"/>
        <w:numPr>
          <w:ilvl w:val="3"/>
          <w:numId w:val="25"/>
        </w:numPr>
        <w:ind w:left="2410" w:hanging="850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Porcentaje restante de batería</w:t>
      </w:r>
    </w:p>
    <w:p w:rsidR="000C3D1E" w:rsidRPr="00EE095C" w:rsidRDefault="000C3D1E" w:rsidP="000C3D1E">
      <w:pPr>
        <w:pStyle w:val="Prrafodelista"/>
        <w:numPr>
          <w:ilvl w:val="2"/>
          <w:numId w:val="25"/>
        </w:numPr>
        <w:ind w:left="1560" w:hanging="567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El sistema presenta la descripción del trabajo realizado</w:t>
      </w:r>
    </w:p>
    <w:p w:rsidR="002E6924" w:rsidRPr="00DF579B" w:rsidRDefault="002E6924" w:rsidP="000C3D1E">
      <w:pPr>
        <w:pStyle w:val="Prrafodelista"/>
        <w:numPr>
          <w:ilvl w:val="2"/>
          <w:numId w:val="25"/>
        </w:numPr>
        <w:ind w:left="1560" w:hanging="567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>Si &lt;el material es requerido y la cantidad de material utilizada en la orden de trabajo es igual a cero&gt;</w:t>
      </w:r>
    </w:p>
    <w:p w:rsidR="00AB66A5" w:rsidRPr="00DF579B" w:rsidRDefault="00AB66A5" w:rsidP="002E6924">
      <w:pPr>
        <w:pStyle w:val="Prrafodelista"/>
        <w:numPr>
          <w:ilvl w:val="3"/>
          <w:numId w:val="25"/>
        </w:numPr>
        <w:ind w:left="2410" w:hanging="850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>El sistema presenta información del encabezado:</w:t>
      </w:r>
    </w:p>
    <w:p w:rsidR="00AB66A5" w:rsidRPr="00DF579B" w:rsidRDefault="00AB66A5" w:rsidP="00AB66A5">
      <w:pPr>
        <w:pStyle w:val="Prrafodelista"/>
        <w:numPr>
          <w:ilvl w:val="4"/>
          <w:numId w:val="25"/>
        </w:numPr>
        <w:ind w:firstLine="1402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>Código</w:t>
      </w:r>
    </w:p>
    <w:p w:rsidR="00AB66A5" w:rsidRPr="00DF579B" w:rsidRDefault="00AB66A5" w:rsidP="00AB66A5">
      <w:pPr>
        <w:pStyle w:val="Prrafodelista"/>
        <w:numPr>
          <w:ilvl w:val="4"/>
          <w:numId w:val="25"/>
        </w:numPr>
        <w:ind w:firstLine="1402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>Descripción No Utilizado</w:t>
      </w:r>
    </w:p>
    <w:p w:rsidR="00AB66A5" w:rsidRDefault="00AB66A5" w:rsidP="00AB66A5">
      <w:pPr>
        <w:pStyle w:val="Prrafodelista"/>
        <w:numPr>
          <w:ilvl w:val="4"/>
          <w:numId w:val="25"/>
        </w:numPr>
        <w:ind w:firstLine="1402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>Motivo</w:t>
      </w:r>
    </w:p>
    <w:p w:rsidR="005427E6" w:rsidRPr="00DF579B" w:rsidRDefault="005427E6" w:rsidP="005427E6">
      <w:pPr>
        <w:pStyle w:val="Prrafodelista"/>
        <w:numPr>
          <w:ilvl w:val="3"/>
          <w:numId w:val="25"/>
        </w:numPr>
        <w:ind w:left="2410" w:hanging="850"/>
        <w:rPr>
          <w:rStyle w:val="Hipervnculo"/>
          <w:rFonts w:cs="Arial"/>
          <w:b/>
          <w:bCs/>
          <w:sz w:val="20"/>
          <w:szCs w:val="20"/>
          <w:highlight w:val="magenta"/>
          <w:lang w:eastAsia="es-MX"/>
        </w:rPr>
      </w:pPr>
      <w:r w:rsidRPr="00DF579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El sistema obtiene los motivos de material no utilizado de acuerdo con la regla de negocio </w:t>
      </w:r>
      <w:hyperlink r:id="rId47" w:anchor="RN107" w:history="1">
        <w:r w:rsidRPr="00DF579B">
          <w:rPr>
            <w:rStyle w:val="Hipervnculo"/>
            <w:rFonts w:cs="Arial"/>
            <w:b/>
            <w:bCs/>
            <w:sz w:val="20"/>
            <w:szCs w:val="20"/>
            <w:highlight w:val="magenta"/>
            <w:lang w:eastAsia="es-MX"/>
          </w:rPr>
          <w:t>RN107 Motivos de Material No Utilizado</w:t>
        </w:r>
      </w:hyperlink>
    </w:p>
    <w:p w:rsidR="005427E6" w:rsidRPr="00DF579B" w:rsidRDefault="005427E6" w:rsidP="005427E6">
      <w:pPr>
        <w:pStyle w:val="Prrafodelista"/>
        <w:numPr>
          <w:ilvl w:val="4"/>
          <w:numId w:val="25"/>
        </w:numPr>
        <w:tabs>
          <w:tab w:val="left" w:pos="3544"/>
        </w:tabs>
        <w:ind w:firstLine="1402"/>
        <w:rPr>
          <w:rFonts w:cs="Arial"/>
          <w:sz w:val="20"/>
          <w:szCs w:val="20"/>
          <w:highlight w:val="magenta"/>
        </w:rPr>
      </w:pPr>
      <w:proofErr w:type="spellStart"/>
      <w:r w:rsidRPr="00DF579B">
        <w:rPr>
          <w:rFonts w:cs="Arial"/>
          <w:sz w:val="20"/>
          <w:szCs w:val="20"/>
          <w:highlight w:val="magenta"/>
        </w:rPr>
        <w:t>ValorReferencia</w:t>
      </w:r>
      <w:proofErr w:type="spellEnd"/>
    </w:p>
    <w:p w:rsidR="005427E6" w:rsidRPr="00DF579B" w:rsidRDefault="005427E6" w:rsidP="005427E6">
      <w:pPr>
        <w:pStyle w:val="Prrafodelista"/>
        <w:numPr>
          <w:ilvl w:val="4"/>
          <w:numId w:val="25"/>
        </w:numPr>
        <w:tabs>
          <w:tab w:val="left" w:pos="3544"/>
        </w:tabs>
        <w:ind w:firstLine="1402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>Valor</w:t>
      </w:r>
    </w:p>
    <w:p w:rsidR="005427E6" w:rsidRPr="00DF579B" w:rsidRDefault="005427E6" w:rsidP="005427E6">
      <w:pPr>
        <w:pStyle w:val="Prrafodelista"/>
        <w:numPr>
          <w:ilvl w:val="4"/>
          <w:numId w:val="25"/>
        </w:numPr>
        <w:tabs>
          <w:tab w:val="left" w:pos="3544"/>
        </w:tabs>
        <w:ind w:firstLine="1402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>Clave</w:t>
      </w:r>
    </w:p>
    <w:p w:rsidR="005427E6" w:rsidRPr="00DF579B" w:rsidRDefault="005427E6" w:rsidP="005427E6">
      <w:pPr>
        <w:pStyle w:val="Prrafodelista"/>
        <w:numPr>
          <w:ilvl w:val="4"/>
          <w:numId w:val="25"/>
        </w:numPr>
        <w:tabs>
          <w:tab w:val="left" w:pos="3544"/>
        </w:tabs>
        <w:ind w:firstLine="1402"/>
        <w:rPr>
          <w:rFonts w:cs="Arial"/>
          <w:sz w:val="20"/>
          <w:szCs w:val="20"/>
          <w:highlight w:val="magenta"/>
        </w:rPr>
      </w:pPr>
      <w:proofErr w:type="spellStart"/>
      <w:r w:rsidRPr="00DF579B">
        <w:rPr>
          <w:rFonts w:cs="Arial"/>
          <w:sz w:val="20"/>
          <w:szCs w:val="20"/>
          <w:highlight w:val="magenta"/>
        </w:rPr>
        <w:t>Descripcion</w:t>
      </w:r>
      <w:proofErr w:type="spellEnd"/>
    </w:p>
    <w:p w:rsidR="005427E6" w:rsidRPr="00DF579B" w:rsidRDefault="005427E6" w:rsidP="005427E6">
      <w:pPr>
        <w:pStyle w:val="Prrafodelista"/>
        <w:numPr>
          <w:ilvl w:val="4"/>
          <w:numId w:val="25"/>
        </w:numPr>
        <w:tabs>
          <w:tab w:val="left" w:pos="3544"/>
        </w:tabs>
        <w:ind w:firstLine="1402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>Grupo</w:t>
      </w:r>
    </w:p>
    <w:p w:rsidR="005427E6" w:rsidRPr="00DF579B" w:rsidRDefault="005427E6" w:rsidP="005427E6">
      <w:pPr>
        <w:pStyle w:val="Prrafodelista"/>
        <w:numPr>
          <w:ilvl w:val="4"/>
          <w:numId w:val="25"/>
        </w:numPr>
        <w:tabs>
          <w:tab w:val="left" w:pos="3544"/>
        </w:tabs>
        <w:ind w:firstLine="1402"/>
        <w:rPr>
          <w:rFonts w:cs="Arial"/>
          <w:sz w:val="20"/>
          <w:szCs w:val="20"/>
          <w:highlight w:val="magenta"/>
        </w:rPr>
      </w:pPr>
      <w:proofErr w:type="spellStart"/>
      <w:r w:rsidRPr="00DF579B">
        <w:rPr>
          <w:rFonts w:cs="Arial"/>
          <w:sz w:val="20"/>
          <w:szCs w:val="20"/>
          <w:highlight w:val="magenta"/>
        </w:rPr>
        <w:t>ValorCliente</w:t>
      </w:r>
      <w:proofErr w:type="spellEnd"/>
    </w:p>
    <w:p w:rsidR="005427E6" w:rsidRPr="00DF579B" w:rsidRDefault="005427E6" w:rsidP="005427E6">
      <w:pPr>
        <w:pStyle w:val="Prrafodelista"/>
        <w:numPr>
          <w:ilvl w:val="4"/>
          <w:numId w:val="25"/>
        </w:numPr>
        <w:tabs>
          <w:tab w:val="left" w:pos="3544"/>
        </w:tabs>
        <w:ind w:firstLine="1402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>Estado</w:t>
      </w:r>
    </w:p>
    <w:p w:rsidR="000C3D1E" w:rsidRPr="00DF579B" w:rsidRDefault="00AB66A5" w:rsidP="002E6924">
      <w:pPr>
        <w:pStyle w:val="Prrafodelista"/>
        <w:numPr>
          <w:ilvl w:val="3"/>
          <w:numId w:val="25"/>
        </w:numPr>
        <w:ind w:left="2410" w:hanging="850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>Para cada material, e</w:t>
      </w:r>
      <w:r w:rsidR="000C3D1E" w:rsidRPr="00DF579B">
        <w:rPr>
          <w:rFonts w:cs="Arial"/>
          <w:sz w:val="20"/>
          <w:szCs w:val="20"/>
          <w:highlight w:val="magenta"/>
        </w:rPr>
        <w:t>l sistema presenta</w:t>
      </w:r>
      <w:r w:rsidR="00D05442">
        <w:rPr>
          <w:rFonts w:cs="Arial"/>
          <w:sz w:val="20"/>
          <w:szCs w:val="20"/>
          <w:highlight w:val="magenta"/>
        </w:rPr>
        <w:t xml:space="preserve"> en una lista </w:t>
      </w:r>
      <w:r w:rsidR="000C3D1E" w:rsidRPr="00DF579B">
        <w:rPr>
          <w:rFonts w:cs="Arial"/>
          <w:sz w:val="20"/>
          <w:szCs w:val="20"/>
          <w:highlight w:val="magenta"/>
        </w:rPr>
        <w:t xml:space="preserve"> la siguiente información</w:t>
      </w:r>
      <w:r w:rsidR="00135A83" w:rsidRPr="00DF579B">
        <w:rPr>
          <w:rFonts w:cs="Arial"/>
          <w:sz w:val="20"/>
          <w:szCs w:val="20"/>
          <w:highlight w:val="magenta"/>
        </w:rPr>
        <w:t>:</w:t>
      </w:r>
    </w:p>
    <w:p w:rsidR="00AB66A5" w:rsidRPr="00DF579B" w:rsidRDefault="00AB66A5" w:rsidP="00AB66A5">
      <w:pPr>
        <w:pStyle w:val="Prrafodelista"/>
        <w:numPr>
          <w:ilvl w:val="4"/>
          <w:numId w:val="25"/>
        </w:numPr>
        <w:ind w:firstLine="1402"/>
        <w:rPr>
          <w:rFonts w:cs="Arial"/>
          <w:sz w:val="20"/>
          <w:szCs w:val="20"/>
          <w:highlight w:val="magenta"/>
        </w:rPr>
      </w:pPr>
      <w:proofErr w:type="spellStart"/>
      <w:r w:rsidRPr="00DF579B">
        <w:rPr>
          <w:rFonts w:cs="Arial"/>
          <w:sz w:val="20"/>
          <w:szCs w:val="20"/>
          <w:highlight w:val="magenta"/>
        </w:rPr>
        <w:t>ClaveMaterial</w:t>
      </w:r>
      <w:proofErr w:type="spellEnd"/>
    </w:p>
    <w:p w:rsidR="00AB66A5" w:rsidRPr="00DF579B" w:rsidRDefault="00AB66A5" w:rsidP="00AB66A5">
      <w:pPr>
        <w:pStyle w:val="Prrafodelista"/>
        <w:numPr>
          <w:ilvl w:val="4"/>
          <w:numId w:val="25"/>
        </w:numPr>
        <w:ind w:firstLine="1402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>Descripción</w:t>
      </w:r>
    </w:p>
    <w:p w:rsidR="00F37513" w:rsidRPr="00DF579B" w:rsidRDefault="00F37513" w:rsidP="00AB66A5">
      <w:pPr>
        <w:pStyle w:val="Prrafodelista"/>
        <w:numPr>
          <w:ilvl w:val="4"/>
          <w:numId w:val="25"/>
        </w:numPr>
        <w:ind w:left="3544" w:hanging="1134"/>
        <w:rPr>
          <w:sz w:val="20"/>
          <w:szCs w:val="20"/>
          <w:highlight w:val="magenta"/>
        </w:rPr>
      </w:pPr>
      <w:bookmarkStart w:id="68" w:name="paso1_1_3_4_VA03"/>
      <w:r w:rsidRPr="00DF579B">
        <w:rPr>
          <w:sz w:val="20"/>
          <w:szCs w:val="20"/>
          <w:highlight w:val="magenta"/>
        </w:rPr>
        <w:t xml:space="preserve">El sistema </w:t>
      </w:r>
      <w:r w:rsidR="00E2389A" w:rsidRPr="00DF579B">
        <w:rPr>
          <w:sz w:val="20"/>
          <w:szCs w:val="20"/>
          <w:highlight w:val="magenta"/>
        </w:rPr>
        <w:t xml:space="preserve">presenta y </w:t>
      </w:r>
      <w:r w:rsidRPr="00DF579B">
        <w:rPr>
          <w:sz w:val="20"/>
          <w:szCs w:val="20"/>
          <w:highlight w:val="magenta"/>
        </w:rPr>
        <w:t xml:space="preserve">solicita </w:t>
      </w:r>
      <w:r w:rsidR="00E2389A" w:rsidRPr="00DF579B">
        <w:rPr>
          <w:sz w:val="20"/>
          <w:szCs w:val="20"/>
          <w:highlight w:val="magenta"/>
        </w:rPr>
        <w:t xml:space="preserve">el motivo por el cual </w:t>
      </w:r>
      <w:r w:rsidR="006178F3" w:rsidRPr="00DF579B">
        <w:rPr>
          <w:sz w:val="20"/>
          <w:szCs w:val="20"/>
          <w:highlight w:val="magenta"/>
        </w:rPr>
        <w:t>no se utilizó el</w:t>
      </w:r>
      <w:r w:rsidR="00E2389A" w:rsidRPr="00DF579B">
        <w:rPr>
          <w:sz w:val="20"/>
          <w:szCs w:val="20"/>
          <w:highlight w:val="magenta"/>
        </w:rPr>
        <w:t xml:space="preserve"> material:</w:t>
      </w:r>
    </w:p>
    <w:bookmarkEnd w:id="68"/>
    <w:p w:rsidR="00E2389A" w:rsidRPr="00DF579B" w:rsidRDefault="00E2389A" w:rsidP="00AB66A5">
      <w:pPr>
        <w:pStyle w:val="Prrafodelista"/>
        <w:numPr>
          <w:ilvl w:val="5"/>
          <w:numId w:val="25"/>
        </w:numPr>
        <w:tabs>
          <w:tab w:val="left" w:pos="4678"/>
        </w:tabs>
        <w:ind w:firstLine="2392"/>
        <w:rPr>
          <w:sz w:val="20"/>
          <w:szCs w:val="20"/>
          <w:highlight w:val="magenta"/>
        </w:rPr>
      </w:pPr>
      <w:r w:rsidRPr="00DF579B">
        <w:rPr>
          <w:sz w:val="20"/>
          <w:szCs w:val="20"/>
          <w:highlight w:val="magenta"/>
        </w:rPr>
        <w:t>Motivo (*) (</w:t>
      </w:r>
      <w:r w:rsidRPr="00DF579B">
        <w:rPr>
          <w:sz w:val="20"/>
          <w:szCs w:val="20"/>
          <w:highlight w:val="magenta"/>
          <w:vertAlign w:val="superscript"/>
        </w:rPr>
        <w:t>c</w:t>
      </w:r>
      <w:r w:rsidRPr="00DF579B">
        <w:rPr>
          <w:sz w:val="20"/>
          <w:szCs w:val="20"/>
          <w:highlight w:val="magenta"/>
        </w:rPr>
        <w:t>)</w:t>
      </w:r>
    </w:p>
    <w:p w:rsidR="00CE4740" w:rsidRPr="00DF579B" w:rsidRDefault="00CE4740" w:rsidP="00C368EC">
      <w:pPr>
        <w:pStyle w:val="Prrafodelista"/>
        <w:numPr>
          <w:ilvl w:val="4"/>
          <w:numId w:val="25"/>
        </w:numPr>
        <w:ind w:left="3544" w:hanging="1134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r w:rsidRPr="00DF579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El actor proporciona el motivo </w:t>
      </w:r>
    </w:p>
    <w:p w:rsidR="00CE4740" w:rsidRPr="00DF579B" w:rsidRDefault="00CE4740" w:rsidP="00C368EC">
      <w:pPr>
        <w:pStyle w:val="Prrafodelista"/>
        <w:numPr>
          <w:ilvl w:val="5"/>
          <w:numId w:val="25"/>
        </w:numPr>
        <w:tabs>
          <w:tab w:val="left" w:pos="4678"/>
        </w:tabs>
        <w:ind w:firstLine="2392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r w:rsidRPr="00DF579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Motivo (*) (</w:t>
      </w:r>
      <w:r w:rsidRPr="00DF579B">
        <w:rPr>
          <w:rStyle w:val="Hipervnculo"/>
          <w:rFonts w:cs="Arial"/>
          <w:color w:val="auto"/>
          <w:sz w:val="20"/>
          <w:szCs w:val="20"/>
          <w:highlight w:val="magenta"/>
          <w:u w:val="none"/>
          <w:vertAlign w:val="superscript"/>
        </w:rPr>
        <w:t>c</w:t>
      </w:r>
      <w:r w:rsidRPr="00DF579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)</w:t>
      </w:r>
    </w:p>
    <w:p w:rsidR="002762EF" w:rsidRPr="00EE095C" w:rsidRDefault="002762EF" w:rsidP="002762EF">
      <w:pPr>
        <w:pStyle w:val="Prrafodelista"/>
        <w:numPr>
          <w:ilvl w:val="3"/>
          <w:numId w:val="25"/>
        </w:numPr>
        <w:ind w:left="2410" w:hanging="850"/>
        <w:rPr>
          <w:sz w:val="20"/>
          <w:szCs w:val="20"/>
        </w:rPr>
      </w:pPr>
      <w:del w:id="69" w:author="lpasindo" w:date="2012-03-12T22:59:00Z">
        <w:r w:rsidRPr="00EE095C" w:rsidDel="00DF579B">
          <w:rPr>
            <w:sz w:val="20"/>
            <w:szCs w:val="20"/>
          </w:rPr>
          <w:delText xml:space="preserve">El actor selecciona la opción </w:delText>
        </w:r>
        <w:r w:rsidRPr="00EE095C" w:rsidDel="00DF579B">
          <w:rPr>
            <w:b/>
            <w:sz w:val="20"/>
            <w:szCs w:val="20"/>
          </w:rPr>
          <w:delText>Aceptar</w:delText>
        </w:r>
      </w:del>
    </w:p>
    <w:p w:rsidR="002762EF" w:rsidRPr="00EE095C" w:rsidRDefault="002762EF" w:rsidP="002762EF">
      <w:pPr>
        <w:pStyle w:val="Prrafodelista"/>
        <w:numPr>
          <w:ilvl w:val="3"/>
          <w:numId w:val="25"/>
        </w:numPr>
        <w:ind w:left="2410" w:hanging="850"/>
        <w:rPr>
          <w:b/>
          <w:sz w:val="20"/>
          <w:szCs w:val="20"/>
        </w:rPr>
      </w:pPr>
      <w:del w:id="70" w:author="lpasindo" w:date="2012-03-12T23:00:00Z">
        <w:r w:rsidRPr="00EE095C" w:rsidDel="00DF579B">
          <w:rPr>
            <w:sz w:val="20"/>
            <w:szCs w:val="20"/>
          </w:rPr>
          <w:delText xml:space="preserve">El sistema valida la información proporcionada de acuerdo con la validación </w:delText>
        </w:r>
        <w:r w:rsidR="00AB66A5" w:rsidDel="00DF579B">
          <w:fldChar w:fldCharType="begin"/>
        </w:r>
        <w:r w:rsidR="00AB66A5" w:rsidDel="00DF579B">
          <w:delInstrText xml:space="preserve"> HYPERLINK \l "VA01_2" </w:delInstrText>
        </w:r>
        <w:r w:rsidR="00AB66A5" w:rsidDel="00DF579B">
          <w:fldChar w:fldCharType="separate"/>
        </w:r>
        <w:r w:rsidRPr="00EE095C" w:rsidDel="00DF579B">
          <w:rPr>
            <w:rStyle w:val="Hipervnculo"/>
            <w:b/>
            <w:sz w:val="20"/>
            <w:szCs w:val="20"/>
          </w:rPr>
          <w:delText>VA01 Validar Datos Proporcionados</w:delText>
        </w:r>
        <w:r w:rsidR="00AB66A5" w:rsidDel="00DF579B">
          <w:rPr>
            <w:rStyle w:val="Hipervnculo"/>
            <w:b/>
            <w:sz w:val="20"/>
            <w:szCs w:val="20"/>
          </w:rPr>
          <w:fldChar w:fldCharType="end"/>
        </w:r>
      </w:del>
    </w:p>
    <w:p w:rsidR="00130BCF" w:rsidRPr="00EE095C" w:rsidRDefault="00130BCF" w:rsidP="00130BCF">
      <w:pPr>
        <w:pStyle w:val="Prrafodelista"/>
        <w:numPr>
          <w:ilvl w:val="3"/>
          <w:numId w:val="25"/>
        </w:numPr>
        <w:ind w:left="2410" w:hanging="850"/>
        <w:rPr>
          <w:sz w:val="20"/>
          <w:szCs w:val="20"/>
          <w:lang w:val="es-MX" w:eastAsia="es-MX"/>
        </w:rPr>
      </w:pPr>
      <w:bookmarkStart w:id="71" w:name="paso1_1_3_7_VA03"/>
      <w:del w:id="72" w:author="lpasindo" w:date="2012-03-12T23:00:00Z">
        <w:r w:rsidRPr="00EE095C" w:rsidDel="00DF579B">
          <w:rPr>
            <w:sz w:val="20"/>
            <w:szCs w:val="20"/>
            <w:lang w:val="es-MX" w:eastAsia="es-MX"/>
          </w:rPr>
          <w:delText>Si &lt;el material no utilizado no es de tipo cable&gt;</w:delText>
        </w:r>
      </w:del>
    </w:p>
    <w:bookmarkEnd w:id="71"/>
    <w:p w:rsidR="00130BCF" w:rsidRPr="00EE095C" w:rsidRDefault="00130BCF" w:rsidP="00130BCF">
      <w:pPr>
        <w:pStyle w:val="Prrafodelista"/>
        <w:numPr>
          <w:ilvl w:val="3"/>
          <w:numId w:val="32"/>
        </w:numPr>
        <w:ind w:left="3261"/>
        <w:jc w:val="both"/>
        <w:rPr>
          <w:sz w:val="20"/>
          <w:szCs w:val="20"/>
          <w:lang w:val="es-MX" w:eastAsia="es-MX"/>
        </w:rPr>
      </w:pPr>
      <w:del w:id="73" w:author="lpasindo" w:date="2012-03-12T23:00:00Z">
        <w:r w:rsidRPr="00EE095C" w:rsidDel="00DF579B">
          <w:rPr>
            <w:sz w:val="20"/>
            <w:szCs w:val="20"/>
            <w:lang w:val="es-MX" w:eastAsia="es-MX"/>
          </w:rPr>
          <w:delText>El sistema actualiza la siguiente información:</w:delText>
        </w:r>
      </w:del>
    </w:p>
    <w:p w:rsidR="00130BCF" w:rsidRPr="00EE095C" w:rsidRDefault="00130BCF" w:rsidP="00130BCF">
      <w:pPr>
        <w:pStyle w:val="Prrafodelista"/>
        <w:numPr>
          <w:ilvl w:val="4"/>
          <w:numId w:val="32"/>
        </w:numPr>
        <w:ind w:left="4253"/>
        <w:jc w:val="both"/>
        <w:rPr>
          <w:sz w:val="20"/>
          <w:szCs w:val="20"/>
          <w:lang w:val="es-MX" w:eastAsia="es-MX"/>
        </w:rPr>
      </w:pPr>
      <w:del w:id="74" w:author="lpasindo" w:date="2012-03-12T23:00:00Z">
        <w:r w:rsidRPr="00EE095C" w:rsidDel="00DF579B">
          <w:rPr>
            <w:sz w:val="20"/>
            <w:szCs w:val="20"/>
            <w:lang w:val="es-MX" w:eastAsia="es-MX"/>
          </w:rPr>
          <w:delText>ConsumoTrabajo</w:delText>
        </w:r>
      </w:del>
    </w:p>
    <w:p w:rsidR="00130BCF" w:rsidRPr="00EE095C" w:rsidRDefault="00130BCF" w:rsidP="00130BCF">
      <w:pPr>
        <w:pStyle w:val="Prrafodelista"/>
        <w:numPr>
          <w:ilvl w:val="5"/>
          <w:numId w:val="32"/>
        </w:numPr>
        <w:ind w:left="5387"/>
        <w:jc w:val="both"/>
        <w:rPr>
          <w:sz w:val="20"/>
          <w:szCs w:val="20"/>
          <w:lang w:val="es-MX" w:eastAsia="es-MX"/>
        </w:rPr>
      </w:pPr>
      <w:del w:id="75" w:author="lpasindo" w:date="2012-03-12T23:00:00Z">
        <w:r w:rsidRPr="00EE095C" w:rsidDel="00DF579B">
          <w:rPr>
            <w:sz w:val="20"/>
            <w:szCs w:val="20"/>
            <w:lang w:val="es-MX" w:eastAsia="es-MX"/>
          </w:rPr>
          <w:delText>Motivo</w:delText>
        </w:r>
      </w:del>
    </w:p>
    <w:p w:rsidR="00130BCF" w:rsidRPr="00EE095C" w:rsidRDefault="00130BCF" w:rsidP="00130BCF">
      <w:pPr>
        <w:pStyle w:val="Prrafodelista"/>
        <w:numPr>
          <w:ilvl w:val="3"/>
          <w:numId w:val="25"/>
        </w:numPr>
        <w:ind w:left="2410" w:hanging="850"/>
        <w:rPr>
          <w:sz w:val="20"/>
          <w:szCs w:val="20"/>
          <w:lang w:val="es-MX" w:eastAsia="es-MX"/>
        </w:rPr>
      </w:pPr>
      <w:del w:id="76" w:author="lpasindo" w:date="2012-03-12T23:00:00Z">
        <w:r w:rsidRPr="00EE095C" w:rsidDel="00DF579B">
          <w:rPr>
            <w:sz w:val="20"/>
            <w:szCs w:val="20"/>
            <w:lang w:val="es-MX" w:eastAsia="es-MX"/>
          </w:rPr>
          <w:delText>Si &lt;el material no utilizado es de tipo cable&gt;</w:delText>
        </w:r>
      </w:del>
    </w:p>
    <w:p w:rsidR="00130BCF" w:rsidRPr="00EE095C" w:rsidRDefault="00130BCF" w:rsidP="00130BCF">
      <w:pPr>
        <w:pStyle w:val="Prrafodelista"/>
        <w:numPr>
          <w:ilvl w:val="3"/>
          <w:numId w:val="32"/>
        </w:numPr>
        <w:ind w:left="3261"/>
        <w:jc w:val="both"/>
        <w:rPr>
          <w:sz w:val="20"/>
          <w:szCs w:val="20"/>
          <w:lang w:val="es-MX" w:eastAsia="es-MX"/>
        </w:rPr>
      </w:pPr>
      <w:del w:id="77" w:author="lpasindo" w:date="2012-03-12T23:00:00Z">
        <w:r w:rsidRPr="00EE095C" w:rsidDel="00DF579B">
          <w:rPr>
            <w:sz w:val="20"/>
            <w:szCs w:val="20"/>
            <w:lang w:val="es-MX" w:eastAsia="es-MX"/>
          </w:rPr>
          <w:lastRenderedPageBreak/>
          <w:delText>El sistema actualiza la siguiente información:</w:delText>
        </w:r>
      </w:del>
    </w:p>
    <w:p w:rsidR="00130BCF" w:rsidRPr="00EE095C" w:rsidRDefault="00130BCF" w:rsidP="00130BCF">
      <w:pPr>
        <w:pStyle w:val="Prrafodelista"/>
        <w:numPr>
          <w:ilvl w:val="4"/>
          <w:numId w:val="32"/>
        </w:numPr>
        <w:ind w:left="4253"/>
        <w:jc w:val="both"/>
        <w:rPr>
          <w:sz w:val="20"/>
          <w:szCs w:val="20"/>
          <w:lang w:val="es-MX" w:eastAsia="es-MX"/>
        </w:rPr>
      </w:pPr>
      <w:del w:id="78" w:author="lpasindo" w:date="2012-03-12T23:00:00Z">
        <w:r w:rsidRPr="00EE095C" w:rsidDel="00DF579B">
          <w:rPr>
            <w:sz w:val="20"/>
            <w:szCs w:val="20"/>
            <w:lang w:val="es-MX" w:eastAsia="es-MX"/>
          </w:rPr>
          <w:delText>ConsumoCableTrabajo</w:delText>
        </w:r>
      </w:del>
    </w:p>
    <w:p w:rsidR="00D8522A" w:rsidRPr="00EE095C" w:rsidRDefault="00130BCF" w:rsidP="00130BCF">
      <w:pPr>
        <w:pStyle w:val="Prrafodelista"/>
        <w:numPr>
          <w:ilvl w:val="5"/>
          <w:numId w:val="32"/>
        </w:numPr>
        <w:ind w:left="5387"/>
        <w:jc w:val="both"/>
        <w:rPr>
          <w:sz w:val="20"/>
          <w:szCs w:val="20"/>
          <w:lang w:val="es-MX" w:eastAsia="es-MX"/>
        </w:rPr>
      </w:pPr>
      <w:del w:id="79" w:author="lpasindo" w:date="2012-03-12T23:00:00Z">
        <w:r w:rsidRPr="00EE095C" w:rsidDel="00DF579B">
          <w:rPr>
            <w:sz w:val="20"/>
            <w:szCs w:val="20"/>
            <w:lang w:val="es-MX" w:eastAsia="es-MX"/>
          </w:rPr>
          <w:delText>Motivo</w:delText>
        </w:r>
      </w:del>
    </w:p>
    <w:p w:rsidR="006178F3" w:rsidRPr="00EE095C" w:rsidRDefault="00B06E26" w:rsidP="00B06E26">
      <w:pPr>
        <w:pStyle w:val="Prrafodelista"/>
        <w:numPr>
          <w:ilvl w:val="2"/>
          <w:numId w:val="25"/>
        </w:numPr>
        <w:ind w:left="1560" w:hanging="567"/>
        <w:rPr>
          <w:sz w:val="20"/>
          <w:szCs w:val="20"/>
        </w:rPr>
      </w:pPr>
      <w:r w:rsidRPr="00EE095C">
        <w:rPr>
          <w:rFonts w:cs="Arial"/>
          <w:sz w:val="20"/>
          <w:szCs w:val="20"/>
        </w:rPr>
        <w:t>Si &lt;la cantidad del material utilizado en la orden de trabajo es mayor a la cantidad máxima predefinida para el material&gt;</w:t>
      </w:r>
    </w:p>
    <w:p w:rsidR="00B06E26" w:rsidRPr="00EE095C" w:rsidRDefault="00B06E26" w:rsidP="00B06E26">
      <w:pPr>
        <w:pStyle w:val="Prrafodelista"/>
        <w:numPr>
          <w:ilvl w:val="3"/>
          <w:numId w:val="25"/>
        </w:numPr>
        <w:ind w:left="2410" w:hanging="850"/>
        <w:rPr>
          <w:rFonts w:cs="Arial"/>
          <w:sz w:val="20"/>
          <w:szCs w:val="20"/>
        </w:rPr>
      </w:pPr>
      <w:del w:id="80" w:author="lpasindo" w:date="2012-03-12T23:01:00Z">
        <w:r w:rsidRPr="00EE095C" w:rsidDel="00DF579B">
          <w:rPr>
            <w:rFonts w:cs="Arial"/>
            <w:sz w:val="20"/>
            <w:szCs w:val="20"/>
          </w:rPr>
          <w:delText>El sistema presenta la siguiente información:</w:delText>
        </w:r>
      </w:del>
    </w:p>
    <w:p w:rsidR="00B06E26" w:rsidRPr="00EE095C" w:rsidRDefault="00B06E26" w:rsidP="00B06E26">
      <w:pPr>
        <w:pStyle w:val="Prrafodelista"/>
        <w:numPr>
          <w:ilvl w:val="3"/>
          <w:numId w:val="32"/>
        </w:numPr>
        <w:ind w:left="3261"/>
        <w:jc w:val="both"/>
        <w:rPr>
          <w:rFonts w:cs="Arial"/>
          <w:sz w:val="20"/>
          <w:szCs w:val="20"/>
        </w:rPr>
      </w:pPr>
      <w:del w:id="81" w:author="lpasindo" w:date="2012-03-12T23:01:00Z">
        <w:r w:rsidRPr="00EE095C" w:rsidDel="00DF579B">
          <w:rPr>
            <w:rFonts w:cs="Arial"/>
            <w:sz w:val="20"/>
            <w:szCs w:val="20"/>
          </w:rPr>
          <w:delText xml:space="preserve">Ha excedido la cantidad máxima permitida del siguiente material: &lt;material&gt;. Indique el motivo: de acuerdo con la regla de negocio </w:delText>
        </w:r>
        <w:r w:rsidR="00AB66A5" w:rsidDel="00DF579B">
          <w:fldChar w:fldCharType="begin"/>
        </w:r>
        <w:r w:rsidR="00AB66A5" w:rsidDel="00DF579B">
          <w:delInstrText xml:space="preserve"> HYPERLINK "../General/MEG_Reglas_de_Negocio.docx" \l "RN108" </w:delInstrText>
        </w:r>
        <w:r w:rsidR="00AB66A5" w:rsidDel="00DF579B">
          <w:fldChar w:fldCharType="separate"/>
        </w:r>
        <w:r w:rsidRPr="00EE095C" w:rsidDel="00DF579B">
          <w:rPr>
            <w:rStyle w:val="Hipervnculo"/>
            <w:rFonts w:cs="Arial"/>
            <w:b/>
            <w:sz w:val="20"/>
            <w:szCs w:val="20"/>
          </w:rPr>
          <w:delText>RN108 Material Excedido</w:delText>
        </w:r>
        <w:r w:rsidR="00AB66A5" w:rsidDel="00DF579B">
          <w:rPr>
            <w:rStyle w:val="Hipervnculo"/>
            <w:rFonts w:cs="Arial"/>
            <w:b/>
            <w:sz w:val="20"/>
            <w:szCs w:val="20"/>
          </w:rPr>
          <w:fldChar w:fldCharType="end"/>
        </w:r>
      </w:del>
    </w:p>
    <w:p w:rsidR="00DF579B" w:rsidRPr="00DF579B" w:rsidRDefault="00DF579B" w:rsidP="00DF579B">
      <w:pPr>
        <w:pStyle w:val="Prrafodelista"/>
        <w:numPr>
          <w:ilvl w:val="3"/>
          <w:numId w:val="25"/>
        </w:numPr>
        <w:ind w:left="2410" w:hanging="850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>El sistema presenta información del encabezado:</w:t>
      </w:r>
    </w:p>
    <w:p w:rsidR="00DF579B" w:rsidRPr="00DF579B" w:rsidRDefault="00DF579B" w:rsidP="00DF579B">
      <w:pPr>
        <w:pStyle w:val="Prrafodelista"/>
        <w:numPr>
          <w:ilvl w:val="4"/>
          <w:numId w:val="25"/>
        </w:numPr>
        <w:ind w:firstLine="1402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>Código</w:t>
      </w:r>
    </w:p>
    <w:p w:rsidR="00DF579B" w:rsidRPr="00DF579B" w:rsidRDefault="00DF579B" w:rsidP="00DF579B">
      <w:pPr>
        <w:pStyle w:val="Prrafodelista"/>
        <w:numPr>
          <w:ilvl w:val="4"/>
          <w:numId w:val="25"/>
        </w:numPr>
        <w:ind w:firstLine="1402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 xml:space="preserve">Descripción </w:t>
      </w:r>
      <w:r w:rsidR="006473EA">
        <w:rPr>
          <w:rFonts w:cs="Arial"/>
          <w:sz w:val="20"/>
          <w:szCs w:val="20"/>
          <w:highlight w:val="magenta"/>
        </w:rPr>
        <w:t>Excedido</w:t>
      </w:r>
    </w:p>
    <w:p w:rsidR="00DF579B" w:rsidRDefault="00DF579B" w:rsidP="00DF579B">
      <w:pPr>
        <w:pStyle w:val="Prrafodelista"/>
        <w:numPr>
          <w:ilvl w:val="4"/>
          <w:numId w:val="25"/>
        </w:numPr>
        <w:ind w:firstLine="1402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>Motivo</w:t>
      </w:r>
    </w:p>
    <w:p w:rsidR="005427E6" w:rsidRPr="006473EA" w:rsidRDefault="005427E6" w:rsidP="005427E6">
      <w:pPr>
        <w:pStyle w:val="Prrafodelista"/>
        <w:numPr>
          <w:ilvl w:val="3"/>
          <w:numId w:val="25"/>
        </w:numPr>
        <w:ind w:left="2410" w:hanging="850"/>
        <w:rPr>
          <w:rStyle w:val="Hipervnculo"/>
          <w:rFonts w:cs="Arial"/>
          <w:b/>
          <w:bCs/>
          <w:sz w:val="20"/>
          <w:szCs w:val="20"/>
          <w:highlight w:val="magenta"/>
          <w:lang w:eastAsia="es-MX"/>
        </w:rPr>
      </w:pPr>
      <w:r w:rsidRPr="006473EA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El sistema obtiene los motivos de material excedido de acuerdo con la regla de negocio </w:t>
      </w:r>
      <w:hyperlink r:id="rId48" w:anchor="RN165" w:history="1">
        <w:r w:rsidRPr="006473EA">
          <w:rPr>
            <w:rStyle w:val="Hipervnculo"/>
            <w:rFonts w:cs="Arial"/>
            <w:b/>
            <w:bCs/>
            <w:sz w:val="20"/>
            <w:szCs w:val="20"/>
            <w:highlight w:val="magenta"/>
            <w:lang w:eastAsia="es-MX"/>
          </w:rPr>
          <w:t>RN165 Motivos de Exceso de Material Utilizado</w:t>
        </w:r>
      </w:hyperlink>
    </w:p>
    <w:p w:rsidR="005427E6" w:rsidRPr="006473EA" w:rsidRDefault="005427E6" w:rsidP="006473EA">
      <w:pPr>
        <w:pStyle w:val="Prrafodelista"/>
        <w:numPr>
          <w:ilvl w:val="4"/>
          <w:numId w:val="25"/>
        </w:numPr>
        <w:ind w:firstLine="1402"/>
        <w:rPr>
          <w:rFonts w:cs="Arial"/>
          <w:sz w:val="20"/>
          <w:szCs w:val="20"/>
          <w:highlight w:val="magenta"/>
        </w:rPr>
      </w:pPr>
      <w:proofErr w:type="spellStart"/>
      <w:r w:rsidRPr="006473EA">
        <w:rPr>
          <w:rFonts w:cs="Arial"/>
          <w:sz w:val="20"/>
          <w:szCs w:val="20"/>
          <w:highlight w:val="magenta"/>
        </w:rPr>
        <w:t>ValorReferencia</w:t>
      </w:r>
      <w:proofErr w:type="spellEnd"/>
    </w:p>
    <w:p w:rsidR="006473EA" w:rsidRPr="006473EA" w:rsidRDefault="006473EA" w:rsidP="006473EA">
      <w:pPr>
        <w:pStyle w:val="Prrafodelista"/>
        <w:numPr>
          <w:ilvl w:val="5"/>
          <w:numId w:val="25"/>
        </w:numPr>
        <w:tabs>
          <w:tab w:val="left" w:pos="4678"/>
        </w:tabs>
        <w:ind w:firstLine="2392"/>
        <w:rPr>
          <w:rFonts w:cs="Arial"/>
          <w:sz w:val="20"/>
          <w:szCs w:val="20"/>
          <w:highlight w:val="magenta"/>
        </w:rPr>
      </w:pPr>
      <w:r w:rsidRPr="006473EA">
        <w:rPr>
          <w:sz w:val="20"/>
          <w:szCs w:val="20"/>
          <w:highlight w:val="magenta"/>
          <w:lang w:val="es-MX" w:eastAsia="es-MX"/>
        </w:rPr>
        <w:t>Valor</w:t>
      </w:r>
    </w:p>
    <w:p w:rsidR="005427E6" w:rsidRPr="006473EA" w:rsidRDefault="005427E6" w:rsidP="006473EA">
      <w:pPr>
        <w:pStyle w:val="Prrafodelista"/>
        <w:numPr>
          <w:ilvl w:val="5"/>
          <w:numId w:val="25"/>
        </w:numPr>
        <w:tabs>
          <w:tab w:val="left" w:pos="4678"/>
        </w:tabs>
        <w:ind w:firstLine="2392"/>
        <w:rPr>
          <w:sz w:val="20"/>
          <w:szCs w:val="20"/>
          <w:highlight w:val="magenta"/>
          <w:lang w:val="es-MX" w:eastAsia="es-MX"/>
        </w:rPr>
      </w:pPr>
      <w:r w:rsidRPr="006473EA">
        <w:rPr>
          <w:sz w:val="20"/>
          <w:szCs w:val="20"/>
          <w:highlight w:val="magenta"/>
          <w:lang w:val="es-MX" w:eastAsia="es-MX"/>
        </w:rPr>
        <w:t>Clave</w:t>
      </w:r>
    </w:p>
    <w:p w:rsidR="005427E6" w:rsidRPr="006473EA" w:rsidRDefault="005427E6" w:rsidP="006473EA">
      <w:pPr>
        <w:pStyle w:val="Prrafodelista"/>
        <w:numPr>
          <w:ilvl w:val="5"/>
          <w:numId w:val="25"/>
        </w:numPr>
        <w:tabs>
          <w:tab w:val="left" w:pos="4678"/>
        </w:tabs>
        <w:ind w:firstLine="2392"/>
        <w:rPr>
          <w:sz w:val="20"/>
          <w:szCs w:val="20"/>
          <w:highlight w:val="magenta"/>
          <w:lang w:val="es-MX" w:eastAsia="es-MX"/>
        </w:rPr>
      </w:pPr>
      <w:proofErr w:type="spellStart"/>
      <w:r w:rsidRPr="006473EA">
        <w:rPr>
          <w:sz w:val="20"/>
          <w:szCs w:val="20"/>
          <w:highlight w:val="magenta"/>
          <w:lang w:val="es-MX" w:eastAsia="es-MX"/>
        </w:rPr>
        <w:t>Descripcion</w:t>
      </w:r>
      <w:proofErr w:type="spellEnd"/>
    </w:p>
    <w:p w:rsidR="005427E6" w:rsidRPr="006473EA" w:rsidRDefault="005427E6" w:rsidP="006473EA">
      <w:pPr>
        <w:pStyle w:val="Prrafodelista"/>
        <w:numPr>
          <w:ilvl w:val="5"/>
          <w:numId w:val="25"/>
        </w:numPr>
        <w:tabs>
          <w:tab w:val="left" w:pos="4678"/>
        </w:tabs>
        <w:ind w:firstLine="2392"/>
        <w:rPr>
          <w:sz w:val="20"/>
          <w:szCs w:val="20"/>
          <w:highlight w:val="magenta"/>
          <w:lang w:val="es-MX" w:eastAsia="es-MX"/>
        </w:rPr>
      </w:pPr>
      <w:r w:rsidRPr="006473EA">
        <w:rPr>
          <w:sz w:val="20"/>
          <w:szCs w:val="20"/>
          <w:highlight w:val="magenta"/>
          <w:lang w:val="es-MX" w:eastAsia="es-MX"/>
        </w:rPr>
        <w:t>Grupo</w:t>
      </w:r>
    </w:p>
    <w:p w:rsidR="005427E6" w:rsidRPr="006473EA" w:rsidRDefault="005427E6" w:rsidP="006473EA">
      <w:pPr>
        <w:pStyle w:val="Prrafodelista"/>
        <w:numPr>
          <w:ilvl w:val="5"/>
          <w:numId w:val="25"/>
        </w:numPr>
        <w:tabs>
          <w:tab w:val="left" w:pos="4678"/>
        </w:tabs>
        <w:ind w:firstLine="2392"/>
        <w:rPr>
          <w:sz w:val="20"/>
          <w:szCs w:val="20"/>
          <w:highlight w:val="magenta"/>
          <w:lang w:val="es-MX" w:eastAsia="es-MX"/>
        </w:rPr>
      </w:pPr>
      <w:proofErr w:type="spellStart"/>
      <w:r w:rsidRPr="006473EA">
        <w:rPr>
          <w:sz w:val="20"/>
          <w:szCs w:val="20"/>
          <w:highlight w:val="magenta"/>
          <w:lang w:val="es-MX" w:eastAsia="es-MX"/>
        </w:rPr>
        <w:t>ValorCliente</w:t>
      </w:r>
      <w:proofErr w:type="spellEnd"/>
    </w:p>
    <w:p w:rsidR="005427E6" w:rsidRPr="006473EA" w:rsidRDefault="005427E6" w:rsidP="006473EA">
      <w:pPr>
        <w:pStyle w:val="Prrafodelista"/>
        <w:numPr>
          <w:ilvl w:val="5"/>
          <w:numId w:val="25"/>
        </w:numPr>
        <w:tabs>
          <w:tab w:val="left" w:pos="4678"/>
        </w:tabs>
        <w:ind w:firstLine="2392"/>
        <w:rPr>
          <w:sz w:val="20"/>
          <w:szCs w:val="20"/>
          <w:highlight w:val="magenta"/>
          <w:lang w:val="es-MX" w:eastAsia="es-MX"/>
        </w:rPr>
      </w:pPr>
      <w:r w:rsidRPr="006473EA">
        <w:rPr>
          <w:sz w:val="20"/>
          <w:szCs w:val="20"/>
          <w:highlight w:val="magenta"/>
          <w:lang w:val="es-MX" w:eastAsia="es-MX"/>
        </w:rPr>
        <w:t>Estado</w:t>
      </w:r>
    </w:p>
    <w:p w:rsidR="00DF579B" w:rsidRPr="00DF579B" w:rsidRDefault="00DF579B" w:rsidP="00DF579B">
      <w:pPr>
        <w:pStyle w:val="Prrafodelista"/>
        <w:numPr>
          <w:ilvl w:val="3"/>
          <w:numId w:val="25"/>
        </w:numPr>
        <w:ind w:left="2410" w:hanging="850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>Para cada material, el sistema presenta la siguiente información:</w:t>
      </w:r>
    </w:p>
    <w:p w:rsidR="00DF579B" w:rsidRPr="00DF579B" w:rsidRDefault="00DF579B" w:rsidP="00DF579B">
      <w:pPr>
        <w:pStyle w:val="Prrafodelista"/>
        <w:numPr>
          <w:ilvl w:val="4"/>
          <w:numId w:val="25"/>
        </w:numPr>
        <w:ind w:firstLine="1402"/>
        <w:rPr>
          <w:rFonts w:cs="Arial"/>
          <w:sz w:val="20"/>
          <w:szCs w:val="20"/>
          <w:highlight w:val="magenta"/>
        </w:rPr>
      </w:pPr>
      <w:proofErr w:type="spellStart"/>
      <w:r w:rsidRPr="00DF579B">
        <w:rPr>
          <w:rFonts w:cs="Arial"/>
          <w:sz w:val="20"/>
          <w:szCs w:val="20"/>
          <w:highlight w:val="magenta"/>
        </w:rPr>
        <w:t>ClaveMaterial</w:t>
      </w:r>
      <w:proofErr w:type="spellEnd"/>
    </w:p>
    <w:p w:rsidR="00DF579B" w:rsidRPr="00DF579B" w:rsidRDefault="00DF579B" w:rsidP="00DF579B">
      <w:pPr>
        <w:pStyle w:val="Prrafodelista"/>
        <w:numPr>
          <w:ilvl w:val="4"/>
          <w:numId w:val="25"/>
        </w:numPr>
        <w:ind w:firstLine="1402"/>
        <w:rPr>
          <w:rFonts w:cs="Arial"/>
          <w:sz w:val="20"/>
          <w:szCs w:val="20"/>
          <w:highlight w:val="magenta"/>
        </w:rPr>
      </w:pPr>
      <w:r w:rsidRPr="00DF579B">
        <w:rPr>
          <w:rFonts w:cs="Arial"/>
          <w:sz w:val="20"/>
          <w:szCs w:val="20"/>
          <w:highlight w:val="magenta"/>
        </w:rPr>
        <w:t>Descripción</w:t>
      </w:r>
    </w:p>
    <w:p w:rsidR="00B06E26" w:rsidRPr="00EE095C" w:rsidRDefault="00B06E26" w:rsidP="00B06E26">
      <w:pPr>
        <w:pStyle w:val="Prrafodelista"/>
        <w:numPr>
          <w:ilvl w:val="3"/>
          <w:numId w:val="25"/>
        </w:numPr>
        <w:ind w:left="2410" w:hanging="850"/>
        <w:rPr>
          <w:sz w:val="20"/>
          <w:szCs w:val="20"/>
        </w:rPr>
      </w:pPr>
      <w:bookmarkStart w:id="82" w:name="paso1_1_4_3_VA03"/>
      <w:r w:rsidRPr="00EE095C">
        <w:rPr>
          <w:sz w:val="20"/>
          <w:szCs w:val="20"/>
        </w:rPr>
        <w:t xml:space="preserve">El sistema presenta y solicita el motivo por el cual </w:t>
      </w:r>
      <w:r w:rsidR="00E05DB2" w:rsidRPr="00EE095C">
        <w:rPr>
          <w:sz w:val="20"/>
          <w:szCs w:val="20"/>
        </w:rPr>
        <w:t>se excedió el</w:t>
      </w:r>
      <w:r w:rsidRPr="00EE095C">
        <w:rPr>
          <w:sz w:val="20"/>
          <w:szCs w:val="20"/>
        </w:rPr>
        <w:t xml:space="preserve"> material:</w:t>
      </w:r>
    </w:p>
    <w:bookmarkEnd w:id="82"/>
    <w:p w:rsidR="00B06E26" w:rsidRPr="00EE095C" w:rsidRDefault="00B06E26" w:rsidP="00B06E26">
      <w:pPr>
        <w:pStyle w:val="Prrafodelista"/>
        <w:numPr>
          <w:ilvl w:val="3"/>
          <w:numId w:val="32"/>
        </w:numPr>
        <w:ind w:left="3261"/>
        <w:jc w:val="both"/>
        <w:rPr>
          <w:sz w:val="20"/>
          <w:szCs w:val="20"/>
        </w:rPr>
      </w:pPr>
      <w:r w:rsidRPr="00EE095C">
        <w:rPr>
          <w:sz w:val="20"/>
          <w:szCs w:val="20"/>
        </w:rPr>
        <w:t>Motivo (*) (</w:t>
      </w:r>
      <w:r w:rsidRPr="00EE095C">
        <w:rPr>
          <w:sz w:val="20"/>
          <w:szCs w:val="20"/>
          <w:vertAlign w:val="superscript"/>
        </w:rPr>
        <w:t>c</w:t>
      </w:r>
      <w:r w:rsidRPr="00EE095C">
        <w:rPr>
          <w:sz w:val="20"/>
          <w:szCs w:val="20"/>
        </w:rPr>
        <w:t>)</w:t>
      </w:r>
    </w:p>
    <w:p w:rsidR="00B06E26" w:rsidRPr="00EE095C" w:rsidRDefault="00B06E26" w:rsidP="00B06E26">
      <w:pPr>
        <w:pStyle w:val="Prrafodelista"/>
        <w:numPr>
          <w:ilvl w:val="3"/>
          <w:numId w:val="25"/>
        </w:numPr>
        <w:ind w:left="2410" w:hanging="850"/>
        <w:rPr>
          <w:rStyle w:val="Hipervnculo"/>
          <w:rFonts w:cs="Arial"/>
          <w:color w:val="auto"/>
          <w:sz w:val="20"/>
          <w:szCs w:val="20"/>
          <w:u w:val="none"/>
        </w:rPr>
      </w:pPr>
      <w:r w:rsidRPr="00EE095C">
        <w:rPr>
          <w:rStyle w:val="Hipervnculo"/>
          <w:rFonts w:cs="Arial"/>
          <w:color w:val="auto"/>
          <w:sz w:val="20"/>
          <w:szCs w:val="20"/>
          <w:u w:val="none"/>
        </w:rPr>
        <w:t xml:space="preserve">El actor proporciona el motivo </w:t>
      </w:r>
    </w:p>
    <w:p w:rsidR="00B06E26" w:rsidRPr="00EE095C" w:rsidRDefault="00B06E26" w:rsidP="00B06E26">
      <w:pPr>
        <w:pStyle w:val="Prrafodelista"/>
        <w:numPr>
          <w:ilvl w:val="3"/>
          <w:numId w:val="32"/>
        </w:numPr>
        <w:ind w:left="326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EE095C">
        <w:rPr>
          <w:rStyle w:val="Hipervnculo"/>
          <w:rFonts w:cs="Arial"/>
          <w:color w:val="auto"/>
          <w:sz w:val="20"/>
          <w:szCs w:val="20"/>
          <w:u w:val="none"/>
        </w:rPr>
        <w:t>Motivo (*) (</w:t>
      </w:r>
      <w:r w:rsidRPr="00EE095C">
        <w:rPr>
          <w:rStyle w:val="Hipervnculo"/>
          <w:rFonts w:cs="Arial"/>
          <w:color w:val="auto"/>
          <w:sz w:val="20"/>
          <w:szCs w:val="20"/>
          <w:u w:val="none"/>
          <w:vertAlign w:val="superscript"/>
        </w:rPr>
        <w:t>c</w:t>
      </w:r>
      <w:r w:rsidRPr="00EE095C">
        <w:rPr>
          <w:rStyle w:val="Hipervnculo"/>
          <w:rFonts w:cs="Arial"/>
          <w:color w:val="auto"/>
          <w:sz w:val="20"/>
          <w:szCs w:val="20"/>
          <w:u w:val="none"/>
        </w:rPr>
        <w:t>)</w:t>
      </w:r>
    </w:p>
    <w:p w:rsidR="002762EF" w:rsidRPr="00EE095C" w:rsidRDefault="002762EF" w:rsidP="007D7AC8">
      <w:pPr>
        <w:pStyle w:val="Prrafodelista"/>
        <w:numPr>
          <w:ilvl w:val="2"/>
          <w:numId w:val="25"/>
        </w:numPr>
        <w:ind w:left="1560" w:hanging="567"/>
        <w:rPr>
          <w:sz w:val="20"/>
          <w:szCs w:val="20"/>
        </w:rPr>
      </w:pPr>
      <w:r w:rsidRPr="00EE095C">
        <w:rPr>
          <w:sz w:val="20"/>
          <w:szCs w:val="20"/>
        </w:rPr>
        <w:t xml:space="preserve">El actor selecciona la opción </w:t>
      </w:r>
      <w:r w:rsidRPr="00EE095C">
        <w:rPr>
          <w:b/>
          <w:sz w:val="20"/>
          <w:szCs w:val="20"/>
        </w:rPr>
        <w:t>Aceptar</w:t>
      </w:r>
    </w:p>
    <w:p w:rsidR="002762EF" w:rsidRPr="00EE095C" w:rsidRDefault="002762EF" w:rsidP="009B25EE">
      <w:pPr>
        <w:pStyle w:val="Prrafodelista"/>
        <w:numPr>
          <w:ilvl w:val="3"/>
          <w:numId w:val="25"/>
        </w:numPr>
        <w:ind w:left="2410" w:hanging="850"/>
        <w:rPr>
          <w:b/>
          <w:sz w:val="20"/>
          <w:szCs w:val="20"/>
        </w:rPr>
      </w:pPr>
      <w:r w:rsidRPr="00EE095C">
        <w:rPr>
          <w:sz w:val="20"/>
          <w:szCs w:val="20"/>
        </w:rPr>
        <w:t xml:space="preserve">El sistema valida la información proporcionada de acuerdo con la validación </w:t>
      </w:r>
      <w:hyperlink w:anchor="VA01_2" w:history="1">
        <w:r w:rsidRPr="00EE095C">
          <w:rPr>
            <w:rStyle w:val="Hipervnculo"/>
            <w:b/>
            <w:sz w:val="20"/>
            <w:szCs w:val="20"/>
          </w:rPr>
          <w:t>VA01 Validar Datos Proporcionados</w:t>
        </w:r>
      </w:hyperlink>
    </w:p>
    <w:p w:rsidR="00142038" w:rsidRPr="00EE095C" w:rsidRDefault="00142038" w:rsidP="00130BCF">
      <w:pPr>
        <w:pStyle w:val="Prrafodelista"/>
        <w:numPr>
          <w:ilvl w:val="3"/>
          <w:numId w:val="25"/>
        </w:numPr>
        <w:ind w:left="2410" w:hanging="850"/>
        <w:rPr>
          <w:sz w:val="20"/>
          <w:szCs w:val="20"/>
          <w:lang w:val="es-MX" w:eastAsia="es-MX"/>
        </w:rPr>
      </w:pPr>
      <w:bookmarkStart w:id="83" w:name="paso1_1_9_VA03"/>
      <w:bookmarkStart w:id="84" w:name="paso1_1_5_VA03"/>
      <w:r w:rsidRPr="00EE095C">
        <w:rPr>
          <w:sz w:val="20"/>
          <w:szCs w:val="20"/>
          <w:lang w:val="es-MX" w:eastAsia="es-MX"/>
        </w:rPr>
        <w:t>Si &lt;el material excedido no es de tipo cable&gt;</w:t>
      </w:r>
    </w:p>
    <w:bookmarkEnd w:id="83"/>
    <w:bookmarkEnd w:id="84"/>
    <w:p w:rsidR="00BC7B2D" w:rsidRPr="00EE095C" w:rsidRDefault="00402A18" w:rsidP="00130BCF">
      <w:pPr>
        <w:pStyle w:val="Prrafodelista"/>
        <w:numPr>
          <w:ilvl w:val="3"/>
          <w:numId w:val="32"/>
        </w:numPr>
        <w:ind w:left="3261"/>
        <w:jc w:val="both"/>
        <w:rPr>
          <w:sz w:val="20"/>
          <w:szCs w:val="20"/>
          <w:lang w:val="es-MX" w:eastAsia="es-MX"/>
        </w:rPr>
      </w:pPr>
      <w:r w:rsidRPr="00EE095C">
        <w:rPr>
          <w:sz w:val="20"/>
          <w:szCs w:val="20"/>
          <w:lang w:val="es-MX" w:eastAsia="es-MX"/>
        </w:rPr>
        <w:t>El sistema actualiza la siguiente información</w:t>
      </w:r>
      <w:r w:rsidR="00142038" w:rsidRPr="00EE095C">
        <w:rPr>
          <w:sz w:val="20"/>
          <w:szCs w:val="20"/>
          <w:lang w:val="es-MX" w:eastAsia="es-MX"/>
        </w:rPr>
        <w:t>:</w:t>
      </w:r>
    </w:p>
    <w:p w:rsidR="00402A18" w:rsidRPr="00EE095C" w:rsidRDefault="00402A18" w:rsidP="00130BCF">
      <w:pPr>
        <w:pStyle w:val="Prrafodelista"/>
        <w:numPr>
          <w:ilvl w:val="4"/>
          <w:numId w:val="32"/>
        </w:numPr>
        <w:ind w:left="4253"/>
        <w:jc w:val="both"/>
        <w:rPr>
          <w:sz w:val="20"/>
          <w:szCs w:val="20"/>
          <w:lang w:val="es-MX" w:eastAsia="es-MX"/>
        </w:rPr>
      </w:pPr>
      <w:proofErr w:type="spellStart"/>
      <w:r w:rsidRPr="00EE095C">
        <w:rPr>
          <w:sz w:val="20"/>
          <w:szCs w:val="20"/>
          <w:lang w:val="es-MX" w:eastAsia="es-MX"/>
        </w:rPr>
        <w:t>ConsumoTrabajo</w:t>
      </w:r>
      <w:proofErr w:type="spellEnd"/>
    </w:p>
    <w:p w:rsidR="00A122E3" w:rsidRPr="00EE095C" w:rsidRDefault="00402A18" w:rsidP="00130BCF">
      <w:pPr>
        <w:pStyle w:val="Prrafodelista"/>
        <w:numPr>
          <w:ilvl w:val="5"/>
          <w:numId w:val="32"/>
        </w:numPr>
        <w:ind w:left="5387"/>
        <w:jc w:val="both"/>
        <w:rPr>
          <w:sz w:val="20"/>
          <w:szCs w:val="20"/>
          <w:lang w:val="es-MX" w:eastAsia="es-MX"/>
        </w:rPr>
      </w:pPr>
      <w:r w:rsidRPr="00EE095C">
        <w:rPr>
          <w:sz w:val="20"/>
          <w:szCs w:val="20"/>
          <w:lang w:val="es-MX" w:eastAsia="es-MX"/>
        </w:rPr>
        <w:t>Motivo</w:t>
      </w:r>
    </w:p>
    <w:p w:rsidR="00142038" w:rsidRDefault="00142038" w:rsidP="00130BCF">
      <w:pPr>
        <w:pStyle w:val="Prrafodelista"/>
        <w:numPr>
          <w:ilvl w:val="3"/>
          <w:numId w:val="25"/>
        </w:numPr>
        <w:ind w:left="2410" w:hanging="850"/>
        <w:rPr>
          <w:sz w:val="20"/>
          <w:szCs w:val="20"/>
          <w:lang w:val="es-MX" w:eastAsia="es-MX"/>
        </w:rPr>
      </w:pPr>
      <w:r w:rsidRPr="00EE095C">
        <w:rPr>
          <w:sz w:val="20"/>
          <w:szCs w:val="20"/>
          <w:lang w:eastAsia="en-US"/>
        </w:rPr>
        <w:t xml:space="preserve"> </w:t>
      </w:r>
      <w:r w:rsidRPr="00EE095C">
        <w:rPr>
          <w:sz w:val="20"/>
          <w:szCs w:val="20"/>
          <w:lang w:val="es-MX" w:eastAsia="es-MX"/>
        </w:rPr>
        <w:t>Si &lt;el material excedido es de tipo cable&gt;</w:t>
      </w:r>
    </w:p>
    <w:p w:rsidR="00726E93" w:rsidRPr="00EE095C" w:rsidRDefault="00726E93" w:rsidP="00726E93">
      <w:pPr>
        <w:pStyle w:val="Prrafodelista"/>
        <w:numPr>
          <w:ilvl w:val="4"/>
          <w:numId w:val="25"/>
        </w:numPr>
        <w:tabs>
          <w:tab w:val="left" w:pos="3261"/>
        </w:tabs>
        <w:ind w:left="3261" w:hanging="851"/>
        <w:rPr>
          <w:sz w:val="20"/>
          <w:szCs w:val="20"/>
          <w:lang w:val="es-MX" w:eastAsia="es-MX"/>
        </w:rPr>
      </w:pPr>
      <w:r w:rsidRPr="00EE095C">
        <w:rPr>
          <w:sz w:val="20"/>
          <w:szCs w:val="20"/>
          <w:lang w:val="es-MX" w:eastAsia="es-MX"/>
        </w:rPr>
        <w:t>El sistema solicita la fotografía de la serie inicial del tramo de cable utilizado</w:t>
      </w:r>
    </w:p>
    <w:p w:rsidR="00142038" w:rsidRPr="00EE095C" w:rsidRDefault="00142038" w:rsidP="00726E93">
      <w:pPr>
        <w:pStyle w:val="Prrafodelista"/>
        <w:numPr>
          <w:ilvl w:val="4"/>
          <w:numId w:val="25"/>
        </w:numPr>
        <w:tabs>
          <w:tab w:val="left" w:pos="3261"/>
        </w:tabs>
        <w:ind w:left="3261" w:hanging="851"/>
        <w:rPr>
          <w:sz w:val="20"/>
          <w:szCs w:val="20"/>
          <w:lang w:val="es-MX" w:eastAsia="es-MX"/>
        </w:rPr>
      </w:pPr>
      <w:bookmarkStart w:id="85" w:name="paso1_1_1_13_VA03"/>
      <w:r w:rsidRPr="00EE095C">
        <w:rPr>
          <w:sz w:val="20"/>
          <w:szCs w:val="20"/>
          <w:lang w:val="es-MX" w:eastAsia="es-MX"/>
        </w:rPr>
        <w:t xml:space="preserve">El sistema solicita la fotografía de la serie inicial del </w:t>
      </w:r>
      <w:r w:rsidR="002D0F41" w:rsidRPr="00EE095C">
        <w:rPr>
          <w:sz w:val="20"/>
          <w:szCs w:val="20"/>
          <w:lang w:val="es-MX" w:eastAsia="es-MX"/>
        </w:rPr>
        <w:t xml:space="preserve">tramo de </w:t>
      </w:r>
      <w:r w:rsidRPr="00EE095C">
        <w:rPr>
          <w:sz w:val="20"/>
          <w:szCs w:val="20"/>
          <w:lang w:val="es-MX" w:eastAsia="es-MX"/>
        </w:rPr>
        <w:t>cable</w:t>
      </w:r>
      <w:r w:rsidR="002D0F41" w:rsidRPr="00EE095C">
        <w:rPr>
          <w:sz w:val="20"/>
          <w:szCs w:val="20"/>
          <w:lang w:val="es-MX" w:eastAsia="es-MX"/>
        </w:rPr>
        <w:t xml:space="preserve"> utilizado</w:t>
      </w:r>
    </w:p>
    <w:bookmarkEnd w:id="85"/>
    <w:p w:rsidR="00142038" w:rsidRPr="00EE095C" w:rsidRDefault="00142038" w:rsidP="00726E93">
      <w:pPr>
        <w:pStyle w:val="Prrafodelista"/>
        <w:numPr>
          <w:ilvl w:val="4"/>
          <w:numId w:val="25"/>
        </w:numPr>
        <w:tabs>
          <w:tab w:val="left" w:pos="3261"/>
        </w:tabs>
        <w:ind w:left="3261" w:hanging="851"/>
        <w:rPr>
          <w:sz w:val="20"/>
          <w:szCs w:val="20"/>
          <w:lang w:val="es-MX" w:eastAsia="es-MX"/>
        </w:rPr>
      </w:pPr>
      <w:r w:rsidRPr="00EE095C">
        <w:rPr>
          <w:sz w:val="20"/>
          <w:szCs w:val="20"/>
          <w:lang w:val="es-MX" w:eastAsia="es-MX"/>
        </w:rPr>
        <w:t>El actor proporciona la fotografía</w:t>
      </w:r>
    </w:p>
    <w:p w:rsidR="00142038" w:rsidRPr="00EE095C" w:rsidRDefault="00142038" w:rsidP="00726E93">
      <w:pPr>
        <w:pStyle w:val="Prrafodelista"/>
        <w:numPr>
          <w:ilvl w:val="4"/>
          <w:numId w:val="25"/>
        </w:numPr>
        <w:tabs>
          <w:tab w:val="left" w:pos="3261"/>
        </w:tabs>
        <w:ind w:left="3261" w:hanging="851"/>
        <w:rPr>
          <w:sz w:val="20"/>
          <w:szCs w:val="20"/>
          <w:lang w:val="es-MX" w:eastAsia="es-MX"/>
        </w:rPr>
      </w:pPr>
      <w:r w:rsidRPr="00EE095C">
        <w:rPr>
          <w:sz w:val="20"/>
          <w:szCs w:val="20"/>
          <w:lang w:val="es-MX" w:eastAsia="es-MX"/>
        </w:rPr>
        <w:t>El actor selecciona la opción Aceptar</w:t>
      </w:r>
    </w:p>
    <w:p w:rsidR="00E93CC7" w:rsidRPr="00EE095C" w:rsidRDefault="00E93CC7" w:rsidP="00726E93">
      <w:pPr>
        <w:pStyle w:val="Prrafodelista"/>
        <w:numPr>
          <w:ilvl w:val="4"/>
          <w:numId w:val="25"/>
        </w:numPr>
        <w:tabs>
          <w:tab w:val="left" w:pos="3261"/>
        </w:tabs>
        <w:ind w:left="3261" w:hanging="851"/>
        <w:rPr>
          <w:b/>
          <w:sz w:val="20"/>
          <w:szCs w:val="20"/>
        </w:rPr>
      </w:pPr>
      <w:r w:rsidRPr="00EE095C">
        <w:rPr>
          <w:sz w:val="20"/>
          <w:szCs w:val="20"/>
        </w:rPr>
        <w:t xml:space="preserve">El sistema valida la imagen proporcionada de acuerdo con la validación </w:t>
      </w:r>
      <w:bookmarkStart w:id="86" w:name="VA04r"/>
      <w:r w:rsidR="002A7DD8" w:rsidRPr="00EE095C">
        <w:rPr>
          <w:b/>
          <w:sz w:val="20"/>
          <w:szCs w:val="20"/>
        </w:rPr>
        <w:fldChar w:fldCharType="begin"/>
      </w:r>
      <w:r w:rsidR="002A7DD8" w:rsidRPr="00EE095C">
        <w:rPr>
          <w:b/>
          <w:sz w:val="20"/>
          <w:szCs w:val="20"/>
        </w:rPr>
        <w:instrText xml:space="preserve"> HYPERLINK  \l "VA04" </w:instrText>
      </w:r>
      <w:r w:rsidR="002A7DD8" w:rsidRPr="00EE095C">
        <w:rPr>
          <w:b/>
          <w:sz w:val="20"/>
          <w:szCs w:val="20"/>
        </w:rPr>
        <w:fldChar w:fldCharType="separate"/>
      </w:r>
      <w:r w:rsidRPr="00EE095C">
        <w:rPr>
          <w:rStyle w:val="Hipervnculo"/>
          <w:b/>
          <w:sz w:val="20"/>
          <w:szCs w:val="20"/>
        </w:rPr>
        <w:t>VA</w:t>
      </w:r>
      <w:r w:rsidR="002A7DD8" w:rsidRPr="00EE095C">
        <w:rPr>
          <w:rStyle w:val="Hipervnculo"/>
          <w:b/>
          <w:sz w:val="20"/>
          <w:szCs w:val="20"/>
        </w:rPr>
        <w:t>04</w:t>
      </w:r>
      <w:r w:rsidRPr="00EE095C">
        <w:rPr>
          <w:rStyle w:val="Hipervnculo"/>
          <w:b/>
          <w:sz w:val="20"/>
          <w:szCs w:val="20"/>
        </w:rPr>
        <w:t xml:space="preserve"> Validar </w:t>
      </w:r>
      <w:r w:rsidR="002A7DD8" w:rsidRPr="00EE095C">
        <w:rPr>
          <w:rStyle w:val="Hipervnculo"/>
          <w:b/>
          <w:sz w:val="20"/>
          <w:szCs w:val="20"/>
        </w:rPr>
        <w:t>Imagen</w:t>
      </w:r>
      <w:r w:rsidRPr="00EE095C">
        <w:rPr>
          <w:rStyle w:val="Hipervnculo"/>
          <w:b/>
          <w:sz w:val="20"/>
          <w:szCs w:val="20"/>
        </w:rPr>
        <w:t xml:space="preserve"> P</w:t>
      </w:r>
      <w:r w:rsidR="002A7DD8" w:rsidRPr="00EE095C">
        <w:rPr>
          <w:rStyle w:val="Hipervnculo"/>
          <w:b/>
          <w:sz w:val="20"/>
          <w:szCs w:val="20"/>
        </w:rPr>
        <w:t>roporcionada</w:t>
      </w:r>
      <w:r w:rsidR="002A7DD8" w:rsidRPr="00EE095C">
        <w:rPr>
          <w:b/>
          <w:sz w:val="20"/>
          <w:szCs w:val="20"/>
        </w:rPr>
        <w:fldChar w:fldCharType="end"/>
      </w:r>
      <w:bookmarkEnd w:id="86"/>
    </w:p>
    <w:p w:rsidR="00142038" w:rsidRPr="00EE095C" w:rsidRDefault="00142038" w:rsidP="00726E93">
      <w:pPr>
        <w:pStyle w:val="Prrafodelista"/>
        <w:numPr>
          <w:ilvl w:val="4"/>
          <w:numId w:val="25"/>
        </w:numPr>
        <w:tabs>
          <w:tab w:val="left" w:pos="3261"/>
        </w:tabs>
        <w:ind w:left="3261" w:hanging="851"/>
        <w:rPr>
          <w:sz w:val="20"/>
          <w:szCs w:val="20"/>
        </w:rPr>
      </w:pPr>
      <w:bookmarkStart w:id="87" w:name="paso1_1_10_5_VA03"/>
      <w:bookmarkStart w:id="88" w:name="paso1_1_1_17_VA03"/>
      <w:r w:rsidRPr="00EE095C">
        <w:rPr>
          <w:sz w:val="20"/>
          <w:szCs w:val="20"/>
        </w:rPr>
        <w:t xml:space="preserve">El sistema solicita la fotografía de la serie final del </w:t>
      </w:r>
      <w:r w:rsidR="002D0F41" w:rsidRPr="00EE095C">
        <w:rPr>
          <w:sz w:val="20"/>
          <w:szCs w:val="20"/>
        </w:rPr>
        <w:t xml:space="preserve">tramo de </w:t>
      </w:r>
      <w:r w:rsidRPr="00EE095C">
        <w:rPr>
          <w:sz w:val="20"/>
          <w:szCs w:val="20"/>
        </w:rPr>
        <w:t>cable</w:t>
      </w:r>
      <w:r w:rsidR="002D0F41" w:rsidRPr="00EE095C">
        <w:rPr>
          <w:sz w:val="20"/>
          <w:szCs w:val="20"/>
        </w:rPr>
        <w:t xml:space="preserve"> utilizado</w:t>
      </w:r>
    </w:p>
    <w:bookmarkEnd w:id="87"/>
    <w:bookmarkEnd w:id="88"/>
    <w:p w:rsidR="00142038" w:rsidRPr="00EE095C" w:rsidRDefault="00142038" w:rsidP="00726E93">
      <w:pPr>
        <w:pStyle w:val="Prrafodelista"/>
        <w:numPr>
          <w:ilvl w:val="4"/>
          <w:numId w:val="25"/>
        </w:numPr>
        <w:tabs>
          <w:tab w:val="left" w:pos="3261"/>
        </w:tabs>
        <w:ind w:left="3261" w:hanging="851"/>
        <w:rPr>
          <w:sz w:val="20"/>
          <w:szCs w:val="20"/>
        </w:rPr>
      </w:pPr>
      <w:r w:rsidRPr="00EE095C">
        <w:rPr>
          <w:sz w:val="20"/>
          <w:szCs w:val="20"/>
        </w:rPr>
        <w:t>El actor proporciona la fotografía</w:t>
      </w:r>
    </w:p>
    <w:p w:rsidR="00142038" w:rsidRPr="00EE095C" w:rsidRDefault="00142038" w:rsidP="00726E93">
      <w:pPr>
        <w:pStyle w:val="Prrafodelista"/>
        <w:numPr>
          <w:ilvl w:val="4"/>
          <w:numId w:val="25"/>
        </w:numPr>
        <w:tabs>
          <w:tab w:val="left" w:pos="3261"/>
        </w:tabs>
        <w:ind w:left="3261" w:hanging="851"/>
        <w:rPr>
          <w:sz w:val="20"/>
          <w:szCs w:val="20"/>
          <w:lang w:val="es-MX" w:eastAsia="es-MX"/>
        </w:rPr>
      </w:pPr>
      <w:r w:rsidRPr="00EE095C">
        <w:rPr>
          <w:sz w:val="20"/>
          <w:szCs w:val="20"/>
          <w:lang w:val="es-MX" w:eastAsia="es-MX"/>
        </w:rPr>
        <w:t xml:space="preserve">El actor selecciona la opción </w:t>
      </w:r>
      <w:r w:rsidRPr="00EE095C">
        <w:rPr>
          <w:b/>
          <w:sz w:val="20"/>
          <w:szCs w:val="20"/>
          <w:lang w:val="es-MX" w:eastAsia="es-MX"/>
        </w:rPr>
        <w:t>Aceptar</w:t>
      </w:r>
    </w:p>
    <w:p w:rsidR="002A7DD8" w:rsidRPr="00EE095C" w:rsidRDefault="00E93CC7" w:rsidP="00726E93">
      <w:pPr>
        <w:pStyle w:val="Prrafodelista"/>
        <w:numPr>
          <w:ilvl w:val="4"/>
          <w:numId w:val="25"/>
        </w:numPr>
        <w:tabs>
          <w:tab w:val="left" w:pos="3261"/>
        </w:tabs>
        <w:ind w:left="3261" w:hanging="851"/>
        <w:rPr>
          <w:b/>
          <w:sz w:val="20"/>
          <w:szCs w:val="20"/>
        </w:rPr>
      </w:pPr>
      <w:r w:rsidRPr="00EE095C">
        <w:rPr>
          <w:sz w:val="20"/>
          <w:szCs w:val="20"/>
        </w:rPr>
        <w:t xml:space="preserve">El sistema valida la imagen proporcionada de acuerdo con la </w:t>
      </w:r>
      <w:bookmarkStart w:id="89" w:name="paso1_1_10_9_VA03"/>
      <w:r w:rsidR="002A7DD8" w:rsidRPr="00EE095C">
        <w:rPr>
          <w:sz w:val="20"/>
          <w:szCs w:val="20"/>
        </w:rPr>
        <w:t xml:space="preserve">validación </w:t>
      </w:r>
      <w:hyperlink w:anchor="VA04" w:history="1">
        <w:r w:rsidR="002A7DD8" w:rsidRPr="00EE095C">
          <w:rPr>
            <w:rStyle w:val="Hipervnculo"/>
            <w:b/>
            <w:sz w:val="20"/>
            <w:szCs w:val="20"/>
          </w:rPr>
          <w:t>VA04 Validar Imagen Proporcionada</w:t>
        </w:r>
      </w:hyperlink>
    </w:p>
    <w:p w:rsidR="00DA0D55" w:rsidRPr="00EE095C" w:rsidRDefault="00DA0D55" w:rsidP="00726E93">
      <w:pPr>
        <w:pStyle w:val="Prrafodelista"/>
        <w:numPr>
          <w:ilvl w:val="4"/>
          <w:numId w:val="25"/>
        </w:numPr>
        <w:tabs>
          <w:tab w:val="left" w:pos="3261"/>
        </w:tabs>
        <w:ind w:left="3261" w:hanging="851"/>
        <w:rPr>
          <w:sz w:val="20"/>
          <w:szCs w:val="20"/>
          <w:lang w:val="es-MX" w:eastAsia="es-MX"/>
        </w:rPr>
      </w:pPr>
      <w:bookmarkStart w:id="90" w:name="paso1_1_1_21_VA03"/>
      <w:r w:rsidRPr="00EE095C">
        <w:rPr>
          <w:sz w:val="20"/>
          <w:szCs w:val="20"/>
          <w:lang w:val="es-MX" w:eastAsia="es-MX"/>
        </w:rPr>
        <w:t>Para cada carrete del material</w:t>
      </w:r>
      <w:r w:rsidR="00750D6D" w:rsidRPr="00EE095C">
        <w:rPr>
          <w:sz w:val="20"/>
          <w:szCs w:val="20"/>
          <w:lang w:val="es-MX" w:eastAsia="es-MX"/>
        </w:rPr>
        <w:t xml:space="preserve"> que haya tenido un consumo:</w:t>
      </w:r>
    </w:p>
    <w:bookmarkEnd w:id="90"/>
    <w:p w:rsidR="00142038" w:rsidRPr="00EE095C" w:rsidRDefault="00142038" w:rsidP="00130BCF">
      <w:pPr>
        <w:pStyle w:val="Prrafodelista"/>
        <w:numPr>
          <w:ilvl w:val="4"/>
          <w:numId w:val="32"/>
        </w:numPr>
        <w:ind w:left="4253"/>
        <w:jc w:val="both"/>
        <w:rPr>
          <w:sz w:val="20"/>
          <w:szCs w:val="20"/>
          <w:lang w:val="es-MX" w:eastAsia="es-MX"/>
        </w:rPr>
      </w:pPr>
      <w:r w:rsidRPr="00EE095C">
        <w:rPr>
          <w:sz w:val="20"/>
          <w:szCs w:val="20"/>
          <w:lang w:val="es-MX" w:eastAsia="es-MX"/>
        </w:rPr>
        <w:t>El sistema actualiza la siguiente información</w:t>
      </w:r>
      <w:r w:rsidR="002D0F41" w:rsidRPr="00EE095C">
        <w:rPr>
          <w:sz w:val="20"/>
          <w:szCs w:val="20"/>
          <w:lang w:val="es-MX" w:eastAsia="es-MX"/>
        </w:rPr>
        <w:t>:</w:t>
      </w:r>
    </w:p>
    <w:bookmarkEnd w:id="89"/>
    <w:p w:rsidR="00142038" w:rsidRPr="00EE095C" w:rsidRDefault="00142038" w:rsidP="00130BCF">
      <w:pPr>
        <w:pStyle w:val="Prrafodelista"/>
        <w:numPr>
          <w:ilvl w:val="5"/>
          <w:numId w:val="32"/>
        </w:numPr>
        <w:ind w:left="5387"/>
        <w:jc w:val="both"/>
        <w:rPr>
          <w:sz w:val="20"/>
          <w:szCs w:val="20"/>
          <w:lang w:val="es-MX" w:eastAsia="es-MX"/>
        </w:rPr>
      </w:pPr>
      <w:proofErr w:type="spellStart"/>
      <w:r w:rsidRPr="00EE095C">
        <w:rPr>
          <w:sz w:val="20"/>
          <w:szCs w:val="20"/>
          <w:lang w:val="es-MX" w:eastAsia="es-MX"/>
        </w:rPr>
        <w:t>ConsumoCableTrabajo</w:t>
      </w:r>
      <w:proofErr w:type="spellEnd"/>
    </w:p>
    <w:p w:rsidR="00142038" w:rsidRPr="00EE095C" w:rsidRDefault="00142038" w:rsidP="00130BCF">
      <w:pPr>
        <w:pStyle w:val="Prrafodelista"/>
        <w:numPr>
          <w:ilvl w:val="6"/>
          <w:numId w:val="32"/>
        </w:numPr>
        <w:ind w:left="6663"/>
        <w:jc w:val="both"/>
        <w:rPr>
          <w:sz w:val="20"/>
          <w:szCs w:val="20"/>
          <w:lang w:val="es-MX" w:eastAsia="es-MX"/>
        </w:rPr>
      </w:pPr>
      <w:r w:rsidRPr="00EE095C">
        <w:rPr>
          <w:sz w:val="20"/>
          <w:szCs w:val="20"/>
          <w:lang w:val="es-MX" w:eastAsia="es-MX"/>
        </w:rPr>
        <w:t>Motivo</w:t>
      </w:r>
    </w:p>
    <w:p w:rsidR="00142038" w:rsidRPr="00EE095C" w:rsidRDefault="00142038" w:rsidP="00130BCF">
      <w:pPr>
        <w:pStyle w:val="Prrafodelista"/>
        <w:numPr>
          <w:ilvl w:val="6"/>
          <w:numId w:val="32"/>
        </w:numPr>
        <w:ind w:left="6663"/>
        <w:jc w:val="both"/>
        <w:rPr>
          <w:sz w:val="20"/>
          <w:szCs w:val="20"/>
          <w:lang w:val="es-MX" w:eastAsia="es-MX"/>
        </w:rPr>
      </w:pPr>
      <w:proofErr w:type="spellStart"/>
      <w:r w:rsidRPr="00EE095C">
        <w:rPr>
          <w:sz w:val="20"/>
          <w:szCs w:val="20"/>
          <w:lang w:val="es-MX" w:eastAsia="es-MX"/>
        </w:rPr>
        <w:t>IdImagenIni</w:t>
      </w:r>
      <w:proofErr w:type="spellEnd"/>
      <w:r w:rsidRPr="00EE095C">
        <w:rPr>
          <w:sz w:val="20"/>
          <w:szCs w:val="20"/>
          <w:lang w:val="es-MX" w:eastAsia="es-MX"/>
        </w:rPr>
        <w:t xml:space="preserve"> </w:t>
      </w:r>
      <w:r w:rsidRPr="00EE095C">
        <w:rPr>
          <w:sz w:val="20"/>
          <w:szCs w:val="20"/>
          <w:lang w:eastAsia="en-US"/>
        </w:rPr>
        <w:t xml:space="preserve">de acuerdo con la regla de negocio </w:t>
      </w:r>
      <w:hyperlink r:id="rId49" w:anchor="RN013" w:history="1">
        <w:r w:rsidRPr="00EE095C">
          <w:rPr>
            <w:rStyle w:val="Hipervnculo"/>
            <w:rFonts w:cs="Arial"/>
            <w:b/>
            <w:sz w:val="20"/>
            <w:szCs w:val="20"/>
          </w:rPr>
          <w:t>RN13 Nombre de Imágenes Capturadas</w:t>
        </w:r>
      </w:hyperlink>
    </w:p>
    <w:p w:rsidR="00142038" w:rsidRPr="00EE095C" w:rsidRDefault="00142038" w:rsidP="00130BCF">
      <w:pPr>
        <w:pStyle w:val="Prrafodelista"/>
        <w:numPr>
          <w:ilvl w:val="6"/>
          <w:numId w:val="32"/>
        </w:numPr>
        <w:ind w:left="6663"/>
        <w:jc w:val="both"/>
        <w:rPr>
          <w:sz w:val="20"/>
          <w:szCs w:val="20"/>
          <w:lang w:val="es-MX" w:eastAsia="es-MX"/>
        </w:rPr>
      </w:pPr>
      <w:proofErr w:type="spellStart"/>
      <w:r w:rsidRPr="00EE095C">
        <w:rPr>
          <w:sz w:val="20"/>
          <w:szCs w:val="20"/>
          <w:lang w:val="es-MX" w:eastAsia="es-MX"/>
        </w:rPr>
        <w:lastRenderedPageBreak/>
        <w:t>IdImagenFin</w:t>
      </w:r>
      <w:proofErr w:type="spellEnd"/>
      <w:r w:rsidRPr="00EE095C">
        <w:rPr>
          <w:sz w:val="20"/>
          <w:szCs w:val="20"/>
          <w:lang w:val="es-MX" w:eastAsia="es-MX"/>
        </w:rPr>
        <w:t xml:space="preserve"> </w:t>
      </w:r>
      <w:r w:rsidRPr="00EE095C">
        <w:rPr>
          <w:sz w:val="20"/>
          <w:szCs w:val="20"/>
          <w:lang w:eastAsia="en-US"/>
        </w:rPr>
        <w:t xml:space="preserve">de acuerdo con la regla de negocio </w:t>
      </w:r>
      <w:hyperlink r:id="rId50" w:anchor="RN013" w:history="1">
        <w:r w:rsidRPr="00EE095C">
          <w:rPr>
            <w:rStyle w:val="Hipervnculo"/>
            <w:rFonts w:cs="Arial"/>
            <w:b/>
            <w:sz w:val="20"/>
            <w:szCs w:val="20"/>
          </w:rPr>
          <w:t>RN13 Nombre de Imágenes Capturadas</w:t>
        </w:r>
      </w:hyperlink>
    </w:p>
    <w:p w:rsidR="00142038" w:rsidRPr="00EE095C" w:rsidRDefault="00142038" w:rsidP="00130BCF">
      <w:pPr>
        <w:pStyle w:val="Prrafodelista"/>
        <w:numPr>
          <w:ilvl w:val="3"/>
          <w:numId w:val="32"/>
        </w:numPr>
        <w:ind w:left="3261"/>
        <w:jc w:val="both"/>
        <w:rPr>
          <w:rFonts w:cs="Arial"/>
          <w:sz w:val="20"/>
          <w:szCs w:val="20"/>
        </w:rPr>
      </w:pPr>
      <w:r w:rsidRPr="00EE095C">
        <w:rPr>
          <w:rStyle w:val="Hipervnculo"/>
          <w:rFonts w:cs="Arial"/>
          <w:color w:val="auto"/>
          <w:sz w:val="20"/>
          <w:szCs w:val="20"/>
          <w:u w:val="none"/>
        </w:rPr>
        <w:t>El sistema identifica las imágenes de la serie inicial y final del cable de acuerdo con la regla de negocio</w:t>
      </w:r>
      <w:r w:rsidRPr="00EE095C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hyperlink r:id="rId51" w:anchor="RN013" w:history="1">
        <w:r w:rsidRPr="00EE095C">
          <w:rPr>
            <w:rStyle w:val="Hipervnculo"/>
            <w:rFonts w:cs="Arial"/>
            <w:b/>
            <w:sz w:val="20"/>
            <w:szCs w:val="20"/>
          </w:rPr>
          <w:t>RN13 Nombre de Imágenes Capturadas</w:t>
        </w:r>
      </w:hyperlink>
    </w:p>
    <w:p w:rsidR="00142038" w:rsidRPr="00EE095C" w:rsidRDefault="00142038" w:rsidP="00130BCF">
      <w:pPr>
        <w:pStyle w:val="Prrafodelista"/>
        <w:numPr>
          <w:ilvl w:val="3"/>
          <w:numId w:val="32"/>
        </w:numPr>
        <w:ind w:left="3261"/>
        <w:jc w:val="both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EE095C">
        <w:rPr>
          <w:sz w:val="20"/>
          <w:szCs w:val="20"/>
          <w:lang w:eastAsia="en-US"/>
        </w:rPr>
        <w:t xml:space="preserve">El sistema almacena las imágenes de acuerdo con la regla de negocio </w:t>
      </w:r>
      <w:hyperlink r:id="rId52" w:anchor="RN012" w:history="1">
        <w:r w:rsidRPr="00EE095C">
          <w:rPr>
            <w:rStyle w:val="Hipervnculo"/>
            <w:b/>
            <w:sz w:val="20"/>
            <w:szCs w:val="20"/>
            <w:lang w:eastAsia="en-US"/>
          </w:rPr>
          <w:t>RN12 Ruta de Almacenamiento de Imágenes</w:t>
        </w:r>
      </w:hyperlink>
    </w:p>
    <w:p w:rsidR="00AA5B2C" w:rsidRPr="00EE095C" w:rsidRDefault="00AA5B2C" w:rsidP="00130BCF">
      <w:pPr>
        <w:pStyle w:val="Prrafodelista"/>
        <w:numPr>
          <w:ilvl w:val="4"/>
          <w:numId w:val="32"/>
        </w:numPr>
        <w:ind w:left="4253"/>
        <w:jc w:val="both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Si &lt;no es posible almacenar la</w:t>
      </w:r>
      <w:r w:rsidR="003966C6" w:rsidRPr="00EE095C">
        <w:rPr>
          <w:rFonts w:cs="Arial"/>
          <w:sz w:val="20"/>
          <w:szCs w:val="20"/>
        </w:rPr>
        <w:t>s</w:t>
      </w:r>
      <w:r w:rsidRPr="00EE095C">
        <w:rPr>
          <w:rFonts w:cs="Arial"/>
          <w:sz w:val="20"/>
          <w:szCs w:val="20"/>
        </w:rPr>
        <w:t xml:space="preserve"> </w:t>
      </w:r>
      <w:r w:rsidR="003966C6" w:rsidRPr="00EE095C">
        <w:rPr>
          <w:rFonts w:cs="Arial"/>
          <w:sz w:val="20"/>
          <w:szCs w:val="20"/>
        </w:rPr>
        <w:t>imágenes</w:t>
      </w:r>
      <w:r w:rsidRPr="00EE095C">
        <w:rPr>
          <w:rFonts w:cs="Arial"/>
          <w:sz w:val="20"/>
          <w:szCs w:val="20"/>
        </w:rPr>
        <w:t xml:space="preserve"> por falta de espacio en el lugar de destino&gt;, el sistema presenta el mensaje </w:t>
      </w:r>
      <w:hyperlink r:id="rId53" w:anchor="MI0023" w:history="1">
        <w:r w:rsidRPr="00EE095C">
          <w:rPr>
            <w:rStyle w:val="Hipervnculo"/>
            <w:rFonts w:cs="Arial"/>
            <w:b/>
            <w:sz w:val="20"/>
            <w:szCs w:val="20"/>
          </w:rPr>
          <w:t>MI0023 &lt;Imagen No Almacenada&gt;</w:t>
        </w:r>
      </w:hyperlink>
      <w:r w:rsidRPr="00EE095C">
        <w:rPr>
          <w:rFonts w:cs="Arial"/>
          <w:sz w:val="20"/>
          <w:szCs w:val="20"/>
        </w:rPr>
        <w:t xml:space="preserve"> </w:t>
      </w:r>
    </w:p>
    <w:p w:rsidR="00DE463F" w:rsidRPr="007C7582" w:rsidRDefault="00E5500F" w:rsidP="007C7582">
      <w:pPr>
        <w:pStyle w:val="Prrafodelista"/>
        <w:numPr>
          <w:ilvl w:val="1"/>
          <w:numId w:val="25"/>
        </w:numPr>
        <w:ind w:left="993"/>
        <w:rPr>
          <w:sz w:val="20"/>
          <w:szCs w:val="20"/>
          <w:lang w:eastAsia="en-US"/>
        </w:rPr>
      </w:pPr>
      <w:bookmarkStart w:id="91" w:name="paso1_2_VA03"/>
      <w:r>
        <w:rPr>
          <w:sz w:val="20"/>
          <w:szCs w:val="20"/>
          <w:lang w:eastAsia="en-US"/>
        </w:rPr>
        <w:t xml:space="preserve">El sistema continúa en el </w:t>
      </w:r>
      <w:hyperlink w:anchor="paso17_2" w:history="1">
        <w:r w:rsidRPr="00E5500F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3B3581">
          <w:rPr>
            <w:rStyle w:val="Hipervnculo"/>
            <w:b/>
            <w:sz w:val="20"/>
            <w:szCs w:val="20"/>
            <w:lang w:eastAsia="en-US"/>
          </w:rPr>
          <w:t>2</w:t>
        </w:r>
        <w:r w:rsidR="00CC22D3">
          <w:rPr>
            <w:rStyle w:val="Hipervnculo"/>
            <w:b/>
            <w:sz w:val="20"/>
            <w:szCs w:val="20"/>
            <w:lang w:eastAsia="en-US"/>
          </w:rPr>
          <w:t>2</w:t>
        </w:r>
        <w:r w:rsidR="00A70197">
          <w:rPr>
            <w:rStyle w:val="Hipervnculo"/>
            <w:b/>
            <w:sz w:val="20"/>
            <w:szCs w:val="20"/>
            <w:lang w:eastAsia="en-US"/>
          </w:rPr>
          <w:t>.2</w:t>
        </w:r>
      </w:hyperlink>
      <w:r>
        <w:rPr>
          <w:sz w:val="20"/>
          <w:szCs w:val="20"/>
          <w:lang w:eastAsia="en-US"/>
        </w:rPr>
        <w:t xml:space="preserve"> del flujo básico</w:t>
      </w:r>
      <w:bookmarkEnd w:id="91"/>
    </w:p>
    <w:p w:rsidR="002A7DD8" w:rsidRDefault="002A7DD8" w:rsidP="002A7DD8">
      <w:pPr>
        <w:rPr>
          <w:sz w:val="20"/>
          <w:szCs w:val="20"/>
        </w:rPr>
      </w:pPr>
    </w:p>
    <w:p w:rsidR="006019ED" w:rsidRDefault="006019ED" w:rsidP="002A7DD8">
      <w:pPr>
        <w:rPr>
          <w:sz w:val="20"/>
          <w:szCs w:val="20"/>
        </w:rPr>
      </w:pPr>
    </w:p>
    <w:p w:rsidR="002A7DD8" w:rsidRPr="007C1FB6" w:rsidRDefault="002A7DD8" w:rsidP="002A7DD8">
      <w:pPr>
        <w:pStyle w:val="Ttulo4"/>
        <w:tabs>
          <w:tab w:val="left" w:pos="993"/>
          <w:tab w:val="left" w:pos="4536"/>
        </w:tabs>
        <w:jc w:val="left"/>
      </w:pPr>
      <w:r w:rsidRPr="000C224B">
        <w:t>5.2.5.</w:t>
      </w:r>
      <w:r>
        <w:t>4</w:t>
      </w:r>
      <w:r>
        <w:rPr>
          <w:b w:val="0"/>
        </w:rPr>
        <w:tab/>
      </w:r>
      <w:hyperlink w:anchor="VA04r" w:history="1">
        <w:bookmarkStart w:id="92" w:name="VA04"/>
        <w:r>
          <w:rPr>
            <w:rStyle w:val="Hipervnculo"/>
          </w:rPr>
          <w:t>VA04</w:t>
        </w:r>
        <w:r w:rsidRPr="00CD331A">
          <w:rPr>
            <w:rStyle w:val="Hipervnculo"/>
          </w:rPr>
          <w:t xml:space="preserve"> Validar </w:t>
        </w:r>
        <w:r>
          <w:rPr>
            <w:rStyle w:val="Hipervnculo"/>
          </w:rPr>
          <w:t>Imagen Proporcionada</w:t>
        </w:r>
        <w:bookmarkEnd w:id="92"/>
        <w:r>
          <w:rPr>
            <w:rStyle w:val="Hipervnculo"/>
          </w:rPr>
          <w:t xml:space="preserve"> </w:t>
        </w:r>
      </w:hyperlink>
      <w:r>
        <w:t xml:space="preserve"> </w:t>
      </w:r>
    </w:p>
    <w:p w:rsidR="002A7DD8" w:rsidRPr="002A7DD8" w:rsidRDefault="002A7DD8" w:rsidP="002A7DD8">
      <w:pPr>
        <w:rPr>
          <w:sz w:val="20"/>
          <w:szCs w:val="20"/>
        </w:rPr>
      </w:pPr>
    </w:p>
    <w:p w:rsidR="002A7DD8" w:rsidRPr="00E93CC7" w:rsidRDefault="002A7DD8" w:rsidP="009F613C">
      <w:pPr>
        <w:pStyle w:val="Prrafodelista"/>
        <w:numPr>
          <w:ilvl w:val="0"/>
          <w:numId w:val="30"/>
        </w:numPr>
        <w:rPr>
          <w:rStyle w:val="Hipervnculo"/>
          <w:color w:val="auto"/>
          <w:sz w:val="20"/>
          <w:szCs w:val="20"/>
          <w:u w:val="none"/>
          <w:lang w:eastAsia="en-US"/>
        </w:rPr>
      </w:pPr>
      <w:bookmarkStart w:id="93" w:name="VA01_3"/>
      <w:r>
        <w:rPr>
          <w:sz w:val="20"/>
          <w:szCs w:val="20"/>
          <w:lang w:eastAsia="en-US"/>
        </w:rPr>
        <w:t>El sistema valida que el actor haya proporcionado la fotografía del cable:</w:t>
      </w:r>
    </w:p>
    <w:bookmarkEnd w:id="93"/>
    <w:p w:rsidR="002A7DD8" w:rsidRPr="00EC5AF4" w:rsidRDefault="002A7DD8" w:rsidP="009F613C">
      <w:pPr>
        <w:pStyle w:val="Prrafodelista"/>
        <w:numPr>
          <w:ilvl w:val="1"/>
          <w:numId w:val="30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EC5AF4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no proporciona la fotografía de la serie inicial del cable</w:t>
      </w:r>
      <w:r w:rsidRPr="00EC5AF4">
        <w:rPr>
          <w:rStyle w:val="Hipervnculo"/>
          <w:rFonts w:cs="Arial"/>
          <w:color w:val="auto"/>
          <w:sz w:val="20"/>
          <w:szCs w:val="20"/>
          <w:u w:val="none"/>
        </w:rPr>
        <w:t>&gt;, el sistema presenta el mensaje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hyperlink r:id="rId54" w:anchor="MI0024" w:history="1">
        <w:r>
          <w:rPr>
            <w:rStyle w:val="Hipervnculo"/>
            <w:rFonts w:cs="Arial"/>
            <w:b/>
            <w:sz w:val="20"/>
            <w:szCs w:val="20"/>
          </w:rPr>
          <w:t>MI0024 &lt;Ima</w:t>
        </w:r>
        <w:r w:rsidRPr="00EC5AF4">
          <w:rPr>
            <w:rStyle w:val="Hipervnculo"/>
            <w:rFonts w:cs="Arial"/>
            <w:b/>
            <w:sz w:val="20"/>
            <w:szCs w:val="20"/>
          </w:rPr>
          <w:t>gen Requerida&gt;</w:t>
        </w:r>
      </w:hyperlink>
      <w:r w:rsidRPr="00EC5AF4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</w:p>
    <w:p w:rsidR="002A7DD8" w:rsidRDefault="002A7DD8" w:rsidP="009F613C">
      <w:pPr>
        <w:pStyle w:val="Prrafodelista"/>
        <w:numPr>
          <w:ilvl w:val="2"/>
          <w:numId w:val="30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2A7DD8" w:rsidRDefault="002A7DD8" w:rsidP="002A7DD8">
      <w:pPr>
        <w:pStyle w:val="Prrafodelista"/>
        <w:numPr>
          <w:ilvl w:val="3"/>
          <w:numId w:val="7"/>
        </w:numPr>
        <w:ind w:left="2410"/>
        <w:rPr>
          <w:rFonts w:cs="Arial"/>
          <w:sz w:val="20"/>
          <w:szCs w:val="20"/>
        </w:rPr>
      </w:pPr>
      <w:r w:rsidRPr="006C4045">
        <w:rPr>
          <w:rFonts w:cs="Arial"/>
          <w:sz w:val="20"/>
          <w:szCs w:val="20"/>
        </w:rPr>
        <w:t xml:space="preserve">El sistema continúa en el </w:t>
      </w:r>
      <w:hyperlink w:anchor="paso1_1_1_13_VA03" w:history="1">
        <w:r w:rsidRPr="00AC166C">
          <w:rPr>
            <w:rStyle w:val="Hipervnculo"/>
            <w:rFonts w:cs="Arial"/>
            <w:b/>
            <w:sz w:val="20"/>
            <w:szCs w:val="20"/>
          </w:rPr>
          <w:t>paso 1.1.</w:t>
        </w:r>
        <w:r w:rsidR="00AC166C" w:rsidRPr="00AC166C">
          <w:rPr>
            <w:rStyle w:val="Hipervnculo"/>
            <w:rFonts w:cs="Arial"/>
            <w:b/>
            <w:sz w:val="20"/>
            <w:szCs w:val="20"/>
          </w:rPr>
          <w:t>1</w:t>
        </w:r>
        <w:r w:rsidRPr="00AC166C">
          <w:rPr>
            <w:rStyle w:val="Hipervnculo"/>
            <w:rFonts w:cs="Arial"/>
            <w:b/>
            <w:sz w:val="20"/>
            <w:szCs w:val="20"/>
          </w:rPr>
          <w:t>.1</w:t>
        </w:r>
        <w:r w:rsidR="00466AB4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de validación </w:t>
      </w:r>
      <w:hyperlink w:anchor="VA03" w:history="1">
        <w:r w:rsidRPr="000237E6">
          <w:rPr>
            <w:rStyle w:val="Hipervnculo"/>
            <w:rFonts w:cs="Arial"/>
            <w:b/>
            <w:sz w:val="20"/>
            <w:szCs w:val="20"/>
          </w:rPr>
          <w:t>VA03 Validar Consumo de Material</w:t>
        </w:r>
      </w:hyperlink>
    </w:p>
    <w:p w:rsidR="007401F3" w:rsidRDefault="002A7DD8" w:rsidP="007401F3">
      <w:pPr>
        <w:pStyle w:val="Prrafodelista"/>
        <w:numPr>
          <w:ilvl w:val="1"/>
          <w:numId w:val="30"/>
        </w:numPr>
        <w:ind w:left="993"/>
        <w:rPr>
          <w:rFonts w:cs="Arial"/>
          <w:sz w:val="20"/>
          <w:szCs w:val="20"/>
        </w:rPr>
      </w:pPr>
      <w:r w:rsidRPr="007401F3">
        <w:rPr>
          <w:rFonts w:cs="Arial"/>
          <w:sz w:val="20"/>
          <w:szCs w:val="20"/>
        </w:rPr>
        <w:t xml:space="preserve">El sistema continúa en el </w:t>
      </w:r>
      <w:hyperlink w:anchor="paso1_1_1_17_VA03" w:history="1">
        <w:r w:rsidR="00AC166C">
          <w:rPr>
            <w:rStyle w:val="Hipervnculo"/>
            <w:rFonts w:cs="Arial"/>
            <w:b/>
            <w:sz w:val="20"/>
            <w:szCs w:val="20"/>
          </w:rPr>
          <w:t>paso 1.1.1</w:t>
        </w:r>
        <w:r w:rsidRPr="007401F3">
          <w:rPr>
            <w:rStyle w:val="Hipervnculo"/>
            <w:rFonts w:cs="Arial"/>
            <w:b/>
            <w:sz w:val="20"/>
            <w:szCs w:val="20"/>
          </w:rPr>
          <w:t>.</w:t>
        </w:r>
        <w:r w:rsidR="00AC166C">
          <w:rPr>
            <w:rStyle w:val="Hipervnculo"/>
            <w:rFonts w:cs="Arial"/>
            <w:b/>
            <w:sz w:val="20"/>
            <w:szCs w:val="20"/>
          </w:rPr>
          <w:t>1</w:t>
        </w:r>
        <w:r w:rsidR="00466AB4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Pr="007401F3">
        <w:rPr>
          <w:rFonts w:cs="Arial"/>
          <w:sz w:val="20"/>
          <w:szCs w:val="20"/>
        </w:rPr>
        <w:t xml:space="preserve"> </w:t>
      </w:r>
      <w:r w:rsidR="007401F3">
        <w:rPr>
          <w:rFonts w:cs="Arial"/>
          <w:sz w:val="20"/>
          <w:szCs w:val="20"/>
        </w:rPr>
        <w:t xml:space="preserve">del flujo de validación </w:t>
      </w:r>
      <w:hyperlink w:anchor="VA03" w:history="1">
        <w:r w:rsidR="007401F3" w:rsidRPr="000237E6">
          <w:rPr>
            <w:rStyle w:val="Hipervnculo"/>
            <w:rFonts w:cs="Arial"/>
            <w:b/>
            <w:sz w:val="20"/>
            <w:szCs w:val="20"/>
          </w:rPr>
          <w:t>VA03 Validar Consumo de Material</w:t>
        </w:r>
      </w:hyperlink>
    </w:p>
    <w:p w:rsidR="002A7DD8" w:rsidRPr="007401F3" w:rsidRDefault="002A7DD8" w:rsidP="009F613C">
      <w:pPr>
        <w:pStyle w:val="Prrafodelista"/>
        <w:numPr>
          <w:ilvl w:val="1"/>
          <w:numId w:val="30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7401F3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no proporciona la fotografía de la serie final del cable&gt;, el sistema presenta el mensaje </w:t>
      </w:r>
      <w:hyperlink r:id="rId55" w:anchor="MI0024" w:history="1">
        <w:r w:rsidRPr="007401F3">
          <w:rPr>
            <w:rStyle w:val="Hipervnculo"/>
            <w:rFonts w:cs="Arial"/>
            <w:b/>
            <w:sz w:val="20"/>
            <w:szCs w:val="20"/>
          </w:rPr>
          <w:t>MI0024 &lt;Imagen Requerida&gt;</w:t>
        </w:r>
      </w:hyperlink>
      <w:r w:rsidRPr="007401F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</w:p>
    <w:p w:rsidR="002A7DD8" w:rsidRDefault="002A7DD8" w:rsidP="009F613C">
      <w:pPr>
        <w:pStyle w:val="Prrafodelista"/>
        <w:numPr>
          <w:ilvl w:val="2"/>
          <w:numId w:val="30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2A7DD8" w:rsidRDefault="002A7DD8" w:rsidP="002A7DD8">
      <w:pPr>
        <w:pStyle w:val="Prrafodelista"/>
        <w:numPr>
          <w:ilvl w:val="3"/>
          <w:numId w:val="7"/>
        </w:numPr>
        <w:ind w:left="2410"/>
        <w:rPr>
          <w:rFonts w:cs="Arial"/>
          <w:sz w:val="20"/>
          <w:szCs w:val="20"/>
        </w:rPr>
      </w:pPr>
      <w:r w:rsidRPr="006C4045">
        <w:rPr>
          <w:rFonts w:cs="Arial"/>
          <w:sz w:val="20"/>
          <w:szCs w:val="20"/>
        </w:rPr>
        <w:t xml:space="preserve">El sistema continúa en el </w:t>
      </w:r>
      <w:hyperlink w:anchor="paso1_1_1_17_VA03" w:history="1">
        <w:r w:rsidR="00AC166C">
          <w:rPr>
            <w:rStyle w:val="Hipervnculo"/>
            <w:rFonts w:cs="Arial"/>
            <w:b/>
            <w:sz w:val="20"/>
            <w:szCs w:val="20"/>
          </w:rPr>
          <w:t>paso 1.1.1</w:t>
        </w:r>
        <w:r w:rsidR="00AC166C" w:rsidRPr="007401F3">
          <w:rPr>
            <w:rStyle w:val="Hipervnculo"/>
            <w:rFonts w:cs="Arial"/>
            <w:b/>
            <w:sz w:val="20"/>
            <w:szCs w:val="20"/>
          </w:rPr>
          <w:t>.</w:t>
        </w:r>
        <w:r w:rsidR="00AC166C">
          <w:rPr>
            <w:rStyle w:val="Hipervnculo"/>
            <w:rFonts w:cs="Arial"/>
            <w:b/>
            <w:sz w:val="20"/>
            <w:szCs w:val="20"/>
          </w:rPr>
          <w:t>1</w:t>
        </w:r>
        <w:r w:rsidR="00466AB4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de validación </w:t>
      </w:r>
      <w:hyperlink w:anchor="VA03" w:history="1">
        <w:r w:rsidRPr="000237E6">
          <w:rPr>
            <w:rStyle w:val="Hipervnculo"/>
            <w:rFonts w:cs="Arial"/>
            <w:b/>
            <w:sz w:val="20"/>
            <w:szCs w:val="20"/>
          </w:rPr>
          <w:t>VA03 Validar Consumo de Material</w:t>
        </w:r>
      </w:hyperlink>
    </w:p>
    <w:p w:rsidR="002A7DD8" w:rsidRPr="007401F3" w:rsidRDefault="002A7DD8" w:rsidP="007401F3">
      <w:pPr>
        <w:pStyle w:val="Prrafodelista"/>
        <w:numPr>
          <w:ilvl w:val="1"/>
          <w:numId w:val="30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1_1_1_21_VA03" w:history="1">
        <w:r w:rsidR="00AC166C">
          <w:rPr>
            <w:rStyle w:val="Hipervnculo"/>
            <w:rFonts w:cs="Arial"/>
            <w:b/>
            <w:sz w:val="20"/>
            <w:szCs w:val="20"/>
          </w:rPr>
          <w:t>paso 1.1.1</w:t>
        </w:r>
        <w:r w:rsidRPr="00E93CC7">
          <w:rPr>
            <w:rStyle w:val="Hipervnculo"/>
            <w:rFonts w:cs="Arial"/>
            <w:b/>
            <w:sz w:val="20"/>
            <w:szCs w:val="20"/>
          </w:rPr>
          <w:t>.</w:t>
        </w:r>
        <w:r w:rsidR="00AC166C">
          <w:rPr>
            <w:rStyle w:val="Hipervnculo"/>
            <w:rFonts w:cs="Arial"/>
            <w:b/>
            <w:sz w:val="20"/>
            <w:szCs w:val="20"/>
          </w:rPr>
          <w:t>2</w:t>
        </w:r>
        <w:r w:rsidR="00466AB4">
          <w:rPr>
            <w:rStyle w:val="Hipervnculo"/>
            <w:rFonts w:cs="Arial"/>
            <w:b/>
            <w:sz w:val="20"/>
            <w:szCs w:val="20"/>
          </w:rPr>
          <w:t>0</w:t>
        </w:r>
      </w:hyperlink>
      <w:r>
        <w:rPr>
          <w:rFonts w:cs="Arial"/>
          <w:sz w:val="20"/>
          <w:szCs w:val="20"/>
        </w:rPr>
        <w:t xml:space="preserve"> </w:t>
      </w:r>
      <w:r w:rsidR="007401F3">
        <w:rPr>
          <w:rFonts w:cs="Arial"/>
          <w:sz w:val="20"/>
          <w:szCs w:val="20"/>
        </w:rPr>
        <w:t xml:space="preserve">del flujo de validación </w:t>
      </w:r>
      <w:hyperlink w:anchor="VA03" w:history="1">
        <w:r w:rsidR="007401F3" w:rsidRPr="000237E6">
          <w:rPr>
            <w:rStyle w:val="Hipervnculo"/>
            <w:rFonts w:cs="Arial"/>
            <w:b/>
            <w:sz w:val="20"/>
            <w:szCs w:val="20"/>
          </w:rPr>
          <w:t>VA03 Validar Consumo de Material</w:t>
        </w:r>
      </w:hyperlink>
    </w:p>
    <w:p w:rsidR="00130300" w:rsidRDefault="00130300" w:rsidP="00E517C0">
      <w:pPr>
        <w:pStyle w:val="Ttulo1"/>
        <w:tabs>
          <w:tab w:val="clear" w:pos="720"/>
          <w:tab w:val="num" w:pos="284"/>
        </w:tabs>
        <w:autoSpaceDE/>
        <w:autoSpaceDN/>
        <w:adjustRightInd/>
      </w:pPr>
    </w:p>
    <w:p w:rsidR="009F613C" w:rsidRPr="009F613C" w:rsidRDefault="009F613C" w:rsidP="009F613C">
      <w:pPr>
        <w:rPr>
          <w:lang w:val="es-MX" w:eastAsia="es-MX"/>
        </w:rPr>
      </w:pPr>
    </w:p>
    <w:p w:rsidR="00F179E8" w:rsidRPr="007C1FB6" w:rsidRDefault="00F179E8" w:rsidP="00F179E8">
      <w:pPr>
        <w:pStyle w:val="Ttulo4"/>
        <w:tabs>
          <w:tab w:val="left" w:pos="993"/>
          <w:tab w:val="left" w:pos="4536"/>
        </w:tabs>
        <w:jc w:val="left"/>
      </w:pPr>
      <w:r w:rsidRPr="000C224B">
        <w:t>5.2.5.</w:t>
      </w:r>
      <w:r>
        <w:t>5</w:t>
      </w:r>
      <w:r>
        <w:rPr>
          <w:b w:val="0"/>
        </w:rPr>
        <w:tab/>
      </w:r>
      <w:bookmarkStart w:id="94" w:name="VA05"/>
      <w:r>
        <w:fldChar w:fldCharType="begin"/>
      </w:r>
      <w:r w:rsidR="00173535">
        <w:instrText>HYPERLINK  \l "VA05r"</w:instrText>
      </w:r>
      <w:r>
        <w:fldChar w:fldCharType="separate"/>
      </w:r>
      <w:r>
        <w:rPr>
          <w:rStyle w:val="Hipervnculo"/>
        </w:rPr>
        <w:t>VA05</w:t>
      </w:r>
      <w:r w:rsidRPr="00CD331A">
        <w:rPr>
          <w:rStyle w:val="Hipervnculo"/>
        </w:rPr>
        <w:t xml:space="preserve"> Validar </w:t>
      </w:r>
      <w:r w:rsidR="009F613C">
        <w:rPr>
          <w:rStyle w:val="Hipervnculo"/>
        </w:rPr>
        <w:t>Inventario</w:t>
      </w:r>
      <w:r>
        <w:rPr>
          <w:rStyle w:val="Hipervnculo"/>
        </w:rPr>
        <w:t xml:space="preserve"> </w:t>
      </w:r>
      <w:r>
        <w:rPr>
          <w:rStyle w:val="Hipervnculo"/>
        </w:rPr>
        <w:fldChar w:fldCharType="end"/>
      </w:r>
      <w:bookmarkEnd w:id="94"/>
      <w:r>
        <w:t xml:space="preserve"> </w:t>
      </w:r>
    </w:p>
    <w:p w:rsidR="002A7DD8" w:rsidRDefault="002A7DD8" w:rsidP="002A7DD8">
      <w:pPr>
        <w:rPr>
          <w:lang w:val="es-MX" w:eastAsia="es-MX"/>
        </w:rPr>
      </w:pPr>
    </w:p>
    <w:p w:rsidR="009F613C" w:rsidRPr="00E93CC7" w:rsidRDefault="00AB5A12" w:rsidP="00E05DB2">
      <w:pPr>
        <w:pStyle w:val="Prrafodelista"/>
        <w:numPr>
          <w:ilvl w:val="0"/>
          <w:numId w:val="31"/>
        </w:numPr>
        <w:rPr>
          <w:rStyle w:val="Hipervnculo"/>
          <w:color w:val="auto"/>
          <w:sz w:val="20"/>
          <w:szCs w:val="20"/>
          <w:u w:val="none"/>
          <w:lang w:eastAsia="en-US"/>
        </w:rPr>
      </w:pPr>
      <w:r>
        <w:rPr>
          <w:sz w:val="20"/>
          <w:szCs w:val="20"/>
          <w:lang w:eastAsia="en-US"/>
        </w:rPr>
        <w:t>Si se trata del material general, e</w:t>
      </w:r>
      <w:r w:rsidR="009F613C">
        <w:rPr>
          <w:sz w:val="20"/>
          <w:szCs w:val="20"/>
          <w:lang w:eastAsia="en-US"/>
        </w:rPr>
        <w:t>l sistema valida que exista inventario suficiente para realizar el consumo :</w:t>
      </w:r>
    </w:p>
    <w:p w:rsidR="009F613C" w:rsidRPr="00EC5AF4" w:rsidRDefault="009F613C" w:rsidP="00E05DB2">
      <w:pPr>
        <w:pStyle w:val="Prrafodelista"/>
        <w:numPr>
          <w:ilvl w:val="1"/>
          <w:numId w:val="31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EC5AF4">
        <w:rPr>
          <w:rStyle w:val="Hipervnculo"/>
          <w:rFonts w:cs="Arial"/>
          <w:color w:val="auto"/>
          <w:sz w:val="20"/>
          <w:szCs w:val="20"/>
          <w:u w:val="none"/>
        </w:rPr>
        <w:t>Si &lt;</w:t>
      </w:r>
      <w:r w:rsidR="004A7532">
        <w:rPr>
          <w:rStyle w:val="Hipervnculo"/>
          <w:rFonts w:cs="Arial"/>
          <w:color w:val="auto"/>
          <w:sz w:val="20"/>
          <w:szCs w:val="20"/>
          <w:u w:val="none"/>
        </w:rPr>
        <w:t>la cantidad del material en inventario es menor a la del consumo proporcionado</w:t>
      </w:r>
      <w:r w:rsidRPr="00EC5AF4">
        <w:rPr>
          <w:rStyle w:val="Hipervnculo"/>
          <w:rFonts w:cs="Arial"/>
          <w:color w:val="auto"/>
          <w:sz w:val="20"/>
          <w:szCs w:val="20"/>
          <w:u w:val="none"/>
        </w:rPr>
        <w:t>&gt;, el sistema presenta el mensaje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hyperlink r:id="rId56" w:anchor="MI0036" w:history="1">
        <w:r w:rsidR="00F34CA5">
          <w:rPr>
            <w:rStyle w:val="Hipervnculo"/>
            <w:rFonts w:cs="Arial"/>
            <w:b/>
            <w:sz w:val="20"/>
            <w:szCs w:val="20"/>
          </w:rPr>
          <w:t>MI0036</w:t>
        </w:r>
        <w:r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F34CA5">
          <w:rPr>
            <w:rStyle w:val="Hipervnculo"/>
            <w:rFonts w:cs="Arial"/>
            <w:b/>
            <w:sz w:val="20"/>
            <w:szCs w:val="20"/>
          </w:rPr>
          <w:t>Inventario</w:t>
        </w:r>
        <w:r w:rsidRPr="00EC5AF4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34CA5">
          <w:rPr>
            <w:rStyle w:val="Hipervnculo"/>
            <w:rFonts w:cs="Arial"/>
            <w:b/>
            <w:sz w:val="20"/>
            <w:szCs w:val="20"/>
          </w:rPr>
          <w:t>Insuficiente</w:t>
        </w:r>
        <w:r w:rsidRPr="00EC5AF4">
          <w:rPr>
            <w:rStyle w:val="Hipervnculo"/>
            <w:rFonts w:cs="Arial"/>
            <w:b/>
            <w:sz w:val="20"/>
            <w:szCs w:val="20"/>
          </w:rPr>
          <w:t>&gt;</w:t>
        </w:r>
      </w:hyperlink>
      <w:r w:rsidRPr="00EC5AF4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 w:rsidR="004A7532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</w:p>
    <w:p w:rsidR="009F613C" w:rsidRDefault="009F613C" w:rsidP="00E05DB2">
      <w:pPr>
        <w:pStyle w:val="Prrafodelista"/>
        <w:numPr>
          <w:ilvl w:val="2"/>
          <w:numId w:val="31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173535" w:rsidRPr="0029082D" w:rsidRDefault="009F613C" w:rsidP="00E05DB2">
      <w:pPr>
        <w:pStyle w:val="Prrafodelista"/>
        <w:numPr>
          <w:ilvl w:val="3"/>
          <w:numId w:val="7"/>
        </w:numPr>
        <w:ind w:left="2410"/>
        <w:rPr>
          <w:rFonts w:cs="Arial"/>
          <w:sz w:val="20"/>
          <w:szCs w:val="20"/>
        </w:rPr>
      </w:pPr>
      <w:r w:rsidRPr="00173535">
        <w:rPr>
          <w:rFonts w:cs="Arial"/>
          <w:sz w:val="20"/>
          <w:szCs w:val="20"/>
        </w:rPr>
        <w:t xml:space="preserve">El sistema continúa en el </w:t>
      </w:r>
      <w:hyperlink w:anchor="paso11" w:history="1">
        <w:r w:rsidRPr="0017353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73535" w:rsidRPr="00173535">
          <w:rPr>
            <w:rStyle w:val="Hipervnculo"/>
            <w:rFonts w:cs="Arial"/>
            <w:b/>
            <w:sz w:val="20"/>
            <w:szCs w:val="20"/>
          </w:rPr>
          <w:t>1</w:t>
        </w:r>
        <w:r w:rsidR="00CC22D3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Pr="00173535">
        <w:rPr>
          <w:rFonts w:cs="Arial"/>
          <w:sz w:val="20"/>
          <w:szCs w:val="20"/>
        </w:rPr>
        <w:t xml:space="preserve"> del flujo </w:t>
      </w:r>
      <w:r w:rsidR="00173535" w:rsidRPr="00173535">
        <w:rPr>
          <w:rFonts w:cs="Arial"/>
          <w:sz w:val="20"/>
          <w:szCs w:val="20"/>
        </w:rPr>
        <w:t>básico</w:t>
      </w:r>
      <w:r w:rsidR="00173535">
        <w:rPr>
          <w:rFonts w:cs="Arial"/>
          <w:sz w:val="20"/>
          <w:szCs w:val="20"/>
        </w:rPr>
        <w:t xml:space="preserve">, </w:t>
      </w:r>
      <w:r w:rsidR="00173535" w:rsidRPr="006C4045">
        <w:rPr>
          <w:rFonts w:cs="Arial"/>
          <w:sz w:val="20"/>
          <w:szCs w:val="20"/>
        </w:rPr>
        <w:t xml:space="preserve">en el campo </w:t>
      </w:r>
      <w:r w:rsidR="00173535">
        <w:rPr>
          <w:rFonts w:cs="Arial"/>
          <w:sz w:val="20"/>
          <w:szCs w:val="20"/>
        </w:rPr>
        <w:t xml:space="preserve">correspondiente al dato </w:t>
      </w:r>
      <w:r w:rsidR="00173535" w:rsidRPr="006C4045">
        <w:rPr>
          <w:rFonts w:cs="Arial"/>
          <w:sz w:val="20"/>
          <w:szCs w:val="20"/>
        </w:rPr>
        <w:t>que no se haya proporcionado</w:t>
      </w:r>
      <w:r w:rsidR="00173535">
        <w:rPr>
          <w:rFonts w:cs="Arial"/>
          <w:sz w:val="20"/>
          <w:szCs w:val="20"/>
        </w:rPr>
        <w:t xml:space="preserve"> correctamente</w:t>
      </w:r>
    </w:p>
    <w:p w:rsidR="009F613C" w:rsidRPr="00540F7B" w:rsidRDefault="009F613C" w:rsidP="00E05DB2">
      <w:pPr>
        <w:pStyle w:val="Prrafodelista"/>
        <w:numPr>
          <w:ilvl w:val="1"/>
          <w:numId w:val="31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16" w:history="1">
        <w:r w:rsidRPr="00E93CC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C22D3">
          <w:rPr>
            <w:rStyle w:val="Hipervnculo"/>
            <w:rFonts w:cs="Arial"/>
            <w:b/>
            <w:sz w:val="20"/>
            <w:szCs w:val="20"/>
          </w:rPr>
          <w:t>20</w:t>
        </w:r>
        <w:r w:rsidR="00B72383">
          <w:rPr>
            <w:rStyle w:val="Hipervnculo"/>
            <w:rFonts w:cs="Arial"/>
            <w:b/>
            <w:sz w:val="20"/>
            <w:szCs w:val="20"/>
          </w:rPr>
          <w:t>.3</w:t>
        </w:r>
      </w:hyperlink>
      <w:r>
        <w:rPr>
          <w:rFonts w:cs="Arial"/>
          <w:sz w:val="20"/>
          <w:szCs w:val="20"/>
        </w:rPr>
        <w:t xml:space="preserve"> del flujo </w:t>
      </w:r>
      <w:r w:rsidR="00173535">
        <w:rPr>
          <w:rFonts w:cs="Arial"/>
          <w:sz w:val="20"/>
          <w:szCs w:val="20"/>
        </w:rPr>
        <w:t>básico</w:t>
      </w:r>
    </w:p>
    <w:p w:rsidR="009F613C" w:rsidRPr="00CC22D3" w:rsidRDefault="009F613C" w:rsidP="00E05DB2">
      <w:pPr>
        <w:rPr>
          <w:lang w:eastAsia="es-MX"/>
        </w:rPr>
      </w:pPr>
    </w:p>
    <w:p w:rsidR="009E30BE" w:rsidRPr="00E93CC7" w:rsidRDefault="009E30BE" w:rsidP="00E05DB2">
      <w:pPr>
        <w:pStyle w:val="Prrafodelista"/>
        <w:numPr>
          <w:ilvl w:val="0"/>
          <w:numId w:val="31"/>
        </w:numPr>
        <w:rPr>
          <w:rStyle w:val="Hipervnculo"/>
          <w:color w:val="auto"/>
          <w:sz w:val="20"/>
          <w:szCs w:val="20"/>
          <w:u w:val="none"/>
          <w:lang w:eastAsia="en-US"/>
        </w:rPr>
      </w:pPr>
      <w:r>
        <w:rPr>
          <w:sz w:val="20"/>
          <w:szCs w:val="20"/>
          <w:lang w:eastAsia="en-US"/>
        </w:rPr>
        <w:t>Si se trata del material tipo cable, el sistema valida que exista inventario suficiente para realizar el consumo:</w:t>
      </w:r>
    </w:p>
    <w:p w:rsidR="009E30BE" w:rsidRPr="00EC5AF4" w:rsidRDefault="009E30BE" w:rsidP="00E05DB2">
      <w:pPr>
        <w:pStyle w:val="Prrafodelista"/>
        <w:numPr>
          <w:ilvl w:val="1"/>
          <w:numId w:val="31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EC5AF4">
        <w:rPr>
          <w:rStyle w:val="Hipervnculo"/>
          <w:rFonts w:cs="Arial"/>
          <w:color w:val="auto"/>
          <w:sz w:val="20"/>
          <w:szCs w:val="20"/>
          <w:u w:val="none"/>
        </w:rPr>
        <w:t>Si &lt;</w:t>
      </w:r>
      <w:r>
        <w:rPr>
          <w:rStyle w:val="Hipervnculo"/>
          <w:rFonts w:cs="Arial"/>
          <w:color w:val="auto"/>
          <w:sz w:val="20"/>
          <w:szCs w:val="20"/>
          <w:u w:val="none"/>
        </w:rPr>
        <w:t>la cantidad del material en inventario es menor a la del total del cable utilizado</w:t>
      </w:r>
      <w:r w:rsidRPr="00EC5AF4">
        <w:rPr>
          <w:rStyle w:val="Hipervnculo"/>
          <w:rFonts w:cs="Arial"/>
          <w:color w:val="auto"/>
          <w:sz w:val="20"/>
          <w:szCs w:val="20"/>
          <w:u w:val="none"/>
        </w:rPr>
        <w:t>&gt;, el sistema presenta el mensaje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hyperlink r:id="rId57" w:anchor="MI0036" w:history="1">
        <w:r>
          <w:rPr>
            <w:rStyle w:val="Hipervnculo"/>
            <w:rFonts w:cs="Arial"/>
            <w:b/>
            <w:sz w:val="20"/>
            <w:szCs w:val="20"/>
          </w:rPr>
          <w:t>MI0036 &lt;Inventario</w:t>
        </w:r>
        <w:r w:rsidRPr="00EC5AF4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Insuficiente</w:t>
        </w:r>
        <w:r w:rsidRPr="00EC5AF4">
          <w:rPr>
            <w:rStyle w:val="Hipervnculo"/>
            <w:rFonts w:cs="Arial"/>
            <w:b/>
            <w:sz w:val="20"/>
            <w:szCs w:val="20"/>
          </w:rPr>
          <w:t>&gt;</w:t>
        </w:r>
      </w:hyperlink>
      <w:r w:rsidRPr="00EC5AF4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</w:p>
    <w:p w:rsidR="009E30BE" w:rsidRDefault="009E30BE" w:rsidP="00E05DB2">
      <w:pPr>
        <w:pStyle w:val="Prrafodelista"/>
        <w:numPr>
          <w:ilvl w:val="2"/>
          <w:numId w:val="31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9E30BE" w:rsidRPr="0029082D" w:rsidRDefault="009E30BE" w:rsidP="00E05DB2">
      <w:pPr>
        <w:pStyle w:val="Prrafodelista"/>
        <w:numPr>
          <w:ilvl w:val="3"/>
          <w:numId w:val="7"/>
        </w:numPr>
        <w:ind w:left="2410"/>
        <w:rPr>
          <w:rFonts w:cs="Arial"/>
          <w:sz w:val="20"/>
          <w:szCs w:val="20"/>
        </w:rPr>
      </w:pPr>
      <w:r w:rsidRPr="00173535">
        <w:rPr>
          <w:rFonts w:cs="Arial"/>
          <w:sz w:val="20"/>
          <w:szCs w:val="20"/>
        </w:rPr>
        <w:t xml:space="preserve">El sistema continúa en el </w:t>
      </w:r>
      <w:hyperlink w:anchor="paso4_1_3_AO01" w:history="1">
        <w:r w:rsidR="007F0DAB" w:rsidRPr="00EE095C">
          <w:rPr>
            <w:rStyle w:val="Hipervnculo"/>
            <w:rFonts w:cs="Arial"/>
            <w:b/>
            <w:sz w:val="20"/>
            <w:szCs w:val="20"/>
          </w:rPr>
          <w:t>paso 4.1.</w:t>
        </w:r>
        <w:r w:rsidR="007F0DAB"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Pr="00173535">
        <w:rPr>
          <w:rFonts w:cs="Arial"/>
          <w:sz w:val="20"/>
          <w:szCs w:val="20"/>
        </w:rPr>
        <w:t xml:space="preserve"> </w:t>
      </w:r>
      <w:r w:rsidR="007401F3">
        <w:rPr>
          <w:rFonts w:cs="Arial"/>
          <w:sz w:val="20"/>
          <w:szCs w:val="20"/>
        </w:rPr>
        <w:t xml:space="preserve">del flujo alterno opcional </w:t>
      </w:r>
      <w:hyperlink w:anchor="AO01" w:history="1">
        <w:r w:rsidR="007401F3" w:rsidRPr="00736FEB">
          <w:rPr>
            <w:rStyle w:val="Hipervnculo"/>
            <w:rFonts w:cs="Arial"/>
            <w:b/>
            <w:sz w:val="20"/>
            <w:szCs w:val="20"/>
          </w:rPr>
          <w:t>AO01 Capturar Consumo de Cable</w:t>
        </w:r>
      </w:hyperlink>
      <w:r w:rsidR="007401F3" w:rsidRPr="007401F3">
        <w:rPr>
          <w:rStyle w:val="Hipervnculo"/>
          <w:rFonts w:cs="Arial"/>
          <w:color w:val="auto"/>
          <w:sz w:val="20"/>
          <w:szCs w:val="20"/>
          <w:u w:val="none"/>
        </w:rPr>
        <w:t>, en el campo correspondiente a la serie final del carrete que exceda la cantidad del material en inventario</w:t>
      </w:r>
    </w:p>
    <w:p w:rsidR="009E30BE" w:rsidRPr="00540F7B" w:rsidRDefault="009E30BE" w:rsidP="00E05DB2">
      <w:pPr>
        <w:pStyle w:val="Prrafodelista"/>
        <w:numPr>
          <w:ilvl w:val="1"/>
          <w:numId w:val="31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5_AO01" w:history="1">
        <w:r w:rsidRPr="00E93CC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4.5</w:t>
        </w:r>
      </w:hyperlink>
      <w:r>
        <w:rPr>
          <w:rFonts w:cs="Arial"/>
          <w:sz w:val="20"/>
          <w:szCs w:val="20"/>
        </w:rPr>
        <w:t xml:space="preserve"> </w:t>
      </w:r>
      <w:r w:rsidR="007401F3">
        <w:rPr>
          <w:rFonts w:cs="Arial"/>
          <w:sz w:val="20"/>
          <w:szCs w:val="20"/>
        </w:rPr>
        <w:t xml:space="preserve">del flujo alterno opcional </w:t>
      </w:r>
      <w:hyperlink w:anchor="AO01" w:history="1">
        <w:r w:rsidR="007401F3" w:rsidRPr="00736FEB">
          <w:rPr>
            <w:rStyle w:val="Hipervnculo"/>
            <w:rFonts w:cs="Arial"/>
            <w:b/>
            <w:sz w:val="20"/>
            <w:szCs w:val="20"/>
          </w:rPr>
          <w:t>AO01 Capturar Consumo de Cable</w:t>
        </w:r>
      </w:hyperlink>
    </w:p>
    <w:p w:rsidR="009F613C" w:rsidRDefault="009F613C" w:rsidP="002A7DD8">
      <w:pPr>
        <w:rPr>
          <w:lang w:val="es-MX" w:eastAsia="es-MX"/>
        </w:rPr>
      </w:pPr>
    </w:p>
    <w:p w:rsidR="008F1E31" w:rsidRDefault="008F1E31" w:rsidP="002A7DD8">
      <w:pPr>
        <w:rPr>
          <w:lang w:val="es-MX" w:eastAsia="es-MX"/>
        </w:rPr>
      </w:pPr>
    </w:p>
    <w:p w:rsidR="008F1E31" w:rsidRPr="007C1FB6" w:rsidRDefault="008F1E31" w:rsidP="008F1E31">
      <w:pPr>
        <w:pStyle w:val="Ttulo4"/>
        <w:tabs>
          <w:tab w:val="left" w:pos="993"/>
          <w:tab w:val="left" w:pos="4536"/>
        </w:tabs>
        <w:jc w:val="left"/>
      </w:pPr>
      <w:r w:rsidRPr="000C224B">
        <w:t>5.2.5.</w:t>
      </w:r>
      <w:r w:rsidR="007F0DAB">
        <w:t>6</w:t>
      </w:r>
      <w:r>
        <w:rPr>
          <w:b w:val="0"/>
        </w:rPr>
        <w:tab/>
      </w:r>
      <w:hyperlink w:anchor="VA06r" w:history="1">
        <w:bookmarkStart w:id="95" w:name="VA06"/>
        <w:r>
          <w:rPr>
            <w:rStyle w:val="Hipervnculo"/>
          </w:rPr>
          <w:t>VA06</w:t>
        </w:r>
        <w:r w:rsidRPr="00CD331A">
          <w:rPr>
            <w:rStyle w:val="Hipervnculo"/>
          </w:rPr>
          <w:t xml:space="preserve"> Validar </w:t>
        </w:r>
        <w:r>
          <w:rPr>
            <w:rStyle w:val="Hipervnculo"/>
          </w:rPr>
          <w:t>Cable Disponible en el Carrete</w:t>
        </w:r>
        <w:bookmarkEnd w:id="95"/>
        <w:r>
          <w:rPr>
            <w:rStyle w:val="Hipervnculo"/>
          </w:rPr>
          <w:t xml:space="preserve"> </w:t>
        </w:r>
      </w:hyperlink>
      <w:r>
        <w:t xml:space="preserve"> </w:t>
      </w:r>
    </w:p>
    <w:p w:rsidR="008F1E31" w:rsidRDefault="008F1E31" w:rsidP="008F1E31">
      <w:pPr>
        <w:rPr>
          <w:lang w:val="es-MX" w:eastAsia="es-MX"/>
        </w:rPr>
      </w:pPr>
    </w:p>
    <w:p w:rsidR="008F1E31" w:rsidRPr="00E93CC7" w:rsidRDefault="008F1E31" w:rsidP="008F1E31">
      <w:pPr>
        <w:pStyle w:val="Prrafodelista"/>
        <w:numPr>
          <w:ilvl w:val="0"/>
          <w:numId w:val="35"/>
        </w:numPr>
        <w:rPr>
          <w:rStyle w:val="Hipervnculo"/>
          <w:color w:val="auto"/>
          <w:sz w:val="20"/>
          <w:szCs w:val="20"/>
          <w:u w:val="none"/>
          <w:lang w:eastAsia="en-US"/>
        </w:rPr>
      </w:pPr>
      <w:r>
        <w:rPr>
          <w:sz w:val="20"/>
          <w:szCs w:val="20"/>
          <w:lang w:eastAsia="en-US"/>
        </w:rPr>
        <w:t>El sistema valida que el carrete cuente con cable disponibles para consumo :</w:t>
      </w:r>
    </w:p>
    <w:p w:rsidR="008F1E31" w:rsidRPr="00EC5AF4" w:rsidRDefault="008F1E31" w:rsidP="008F1E31">
      <w:pPr>
        <w:pStyle w:val="Prrafodelista"/>
        <w:numPr>
          <w:ilvl w:val="1"/>
          <w:numId w:val="35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EC5AF4"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>Si &lt;</w:t>
      </w:r>
      <w:r w:rsidR="00423ED9">
        <w:rPr>
          <w:rStyle w:val="Hipervnculo"/>
          <w:rFonts w:cs="Arial"/>
          <w:color w:val="auto"/>
          <w:sz w:val="20"/>
          <w:szCs w:val="20"/>
          <w:u w:val="none"/>
        </w:rPr>
        <w:t xml:space="preserve">la </w:t>
      </w:r>
      <w:r w:rsidR="007F0DAB">
        <w:rPr>
          <w:rStyle w:val="Hipervnculo"/>
          <w:rFonts w:cs="Arial"/>
          <w:color w:val="auto"/>
          <w:sz w:val="20"/>
          <w:szCs w:val="20"/>
          <w:u w:val="none"/>
        </w:rPr>
        <w:t>última serie fin</w:t>
      </w:r>
      <w:r w:rsidR="00423ED9">
        <w:rPr>
          <w:rStyle w:val="Hipervnculo"/>
          <w:rFonts w:cs="Arial"/>
          <w:color w:val="auto"/>
          <w:sz w:val="20"/>
          <w:szCs w:val="20"/>
          <w:u w:val="none"/>
        </w:rPr>
        <w:t xml:space="preserve"> registrada en el consumo de cable para el carrete es igual a la serie final que se proporcionó al inicio de la jornada como identificador del carrete</w:t>
      </w:r>
      <w:r w:rsidRPr="00EC5AF4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</w:t>
      </w:r>
      <w:r w:rsidR="00423ED9">
        <w:rPr>
          <w:rStyle w:val="Hipervnculo"/>
          <w:rFonts w:cs="Arial"/>
          <w:color w:val="auto"/>
          <w:sz w:val="20"/>
          <w:szCs w:val="20"/>
          <w:u w:val="none"/>
        </w:rPr>
        <w:t xml:space="preserve">continúa en el </w:t>
      </w:r>
      <w:hyperlink w:anchor="paso4_1_AO01" w:history="1">
        <w:r w:rsidR="00423ED9" w:rsidRPr="00423ED9">
          <w:rPr>
            <w:rStyle w:val="Hipervnculo"/>
            <w:rFonts w:cs="Arial"/>
            <w:b/>
            <w:sz w:val="20"/>
            <w:szCs w:val="20"/>
          </w:rPr>
          <w:t>paso</w:t>
        </w:r>
        <w:r w:rsidR="00423ED9" w:rsidRPr="00423ED9">
          <w:rPr>
            <w:rStyle w:val="Hipervnculo"/>
            <w:rFonts w:cs="Arial"/>
            <w:sz w:val="20"/>
            <w:szCs w:val="20"/>
          </w:rPr>
          <w:t xml:space="preserve"> </w:t>
        </w:r>
        <w:r w:rsidR="00423ED9" w:rsidRPr="00423ED9">
          <w:rPr>
            <w:rStyle w:val="Hipervnculo"/>
            <w:rFonts w:cs="Arial"/>
            <w:b/>
            <w:sz w:val="20"/>
            <w:szCs w:val="20"/>
          </w:rPr>
          <w:t xml:space="preserve"> 4.1</w:t>
        </w:r>
      </w:hyperlink>
      <w:r w:rsidR="00423ED9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 w:rsidR="00423ED9">
        <w:rPr>
          <w:rFonts w:cs="Arial"/>
          <w:sz w:val="20"/>
          <w:szCs w:val="20"/>
        </w:rPr>
        <w:t xml:space="preserve">del flujo alterno opcional </w:t>
      </w:r>
      <w:hyperlink w:anchor="AO01" w:history="1">
        <w:r w:rsidR="00423ED9" w:rsidRPr="00736FEB">
          <w:rPr>
            <w:rStyle w:val="Hipervnculo"/>
            <w:rFonts w:cs="Arial"/>
            <w:b/>
            <w:sz w:val="20"/>
            <w:szCs w:val="20"/>
          </w:rPr>
          <w:t>AO01 Capturar Consumo de Cable</w:t>
        </w:r>
      </w:hyperlink>
    </w:p>
    <w:p w:rsidR="008F1E31" w:rsidRPr="00540F7B" w:rsidRDefault="008F1E31" w:rsidP="008F1E31">
      <w:pPr>
        <w:pStyle w:val="Prrafodelista"/>
        <w:numPr>
          <w:ilvl w:val="1"/>
          <w:numId w:val="35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1_2_AO01" w:history="1">
        <w:r w:rsidRPr="00E93CC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423ED9">
          <w:rPr>
            <w:rStyle w:val="Hipervnculo"/>
            <w:rFonts w:cs="Arial"/>
            <w:b/>
            <w:sz w:val="20"/>
            <w:szCs w:val="20"/>
          </w:rPr>
          <w:t>4.1.2</w:t>
        </w:r>
      </w:hyperlink>
      <w:r>
        <w:rPr>
          <w:rFonts w:cs="Arial"/>
          <w:sz w:val="20"/>
          <w:szCs w:val="20"/>
        </w:rPr>
        <w:t xml:space="preserve"> </w:t>
      </w:r>
      <w:r w:rsidR="007F0DAB">
        <w:rPr>
          <w:rFonts w:cs="Arial"/>
          <w:sz w:val="20"/>
          <w:szCs w:val="20"/>
        </w:rPr>
        <w:t xml:space="preserve">del flujo alterno opcional </w:t>
      </w:r>
      <w:hyperlink w:anchor="AO01" w:history="1">
        <w:r w:rsidR="007F0DAB" w:rsidRPr="00736FEB">
          <w:rPr>
            <w:rStyle w:val="Hipervnculo"/>
            <w:rFonts w:cs="Arial"/>
            <w:b/>
            <w:sz w:val="20"/>
            <w:szCs w:val="20"/>
          </w:rPr>
          <w:t>AO01 Capturar Consumo de Cable</w:t>
        </w:r>
      </w:hyperlink>
    </w:p>
    <w:p w:rsidR="00F179E8" w:rsidRDefault="00F179E8" w:rsidP="002A7DD8">
      <w:pPr>
        <w:rPr>
          <w:lang w:val="es-MX" w:eastAsia="es-MX"/>
        </w:rPr>
      </w:pPr>
    </w:p>
    <w:p w:rsidR="007F0DAB" w:rsidRPr="002A7DD8" w:rsidRDefault="007F0DAB" w:rsidP="002A7DD8">
      <w:pPr>
        <w:rPr>
          <w:lang w:val="es-MX"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6" w:name="_Toc319410192"/>
      <w:r>
        <w:t>6</w:t>
      </w:r>
      <w:r>
        <w:tab/>
      </w:r>
      <w:proofErr w:type="spellStart"/>
      <w:r w:rsidR="00481C4A" w:rsidRPr="007A1FC8">
        <w:t>Poscondiciones</w:t>
      </w:r>
      <w:bookmarkEnd w:id="63"/>
      <w:bookmarkEnd w:id="64"/>
      <w:bookmarkEnd w:id="96"/>
      <w:proofErr w:type="spellEnd"/>
    </w:p>
    <w:p w:rsidR="00FA72C4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7" w:name="_Toc264539610"/>
      <w:bookmarkStart w:id="98" w:name="_Toc319410193"/>
      <w:r>
        <w:rPr>
          <w:rFonts w:cs="Arial"/>
        </w:rPr>
        <w:t>6.1</w:t>
      </w:r>
      <w:r>
        <w:rPr>
          <w:rFonts w:cs="Arial"/>
        </w:rPr>
        <w:tab/>
      </w:r>
      <w:bookmarkEnd w:id="97"/>
      <w:r>
        <w:rPr>
          <w:rFonts w:cs="Arial"/>
        </w:rPr>
        <w:t>Generales</w:t>
      </w:r>
      <w:bookmarkEnd w:id="98"/>
    </w:p>
    <w:p w:rsidR="00C4257C" w:rsidRDefault="00A33589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Registro</w:t>
      </w:r>
      <w:r w:rsidR="00C4257C">
        <w:rPr>
          <w:sz w:val="20"/>
          <w:szCs w:val="20"/>
        </w:rPr>
        <w:t xml:space="preserve"> de </w:t>
      </w:r>
      <w:proofErr w:type="spellStart"/>
      <w:r w:rsidR="00285153">
        <w:rPr>
          <w:sz w:val="20"/>
          <w:szCs w:val="20"/>
        </w:rPr>
        <w:t>ConsumoTrabajo</w:t>
      </w:r>
      <w:proofErr w:type="spellEnd"/>
    </w:p>
    <w:p w:rsidR="00285153" w:rsidRDefault="00285153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</w:t>
      </w:r>
      <w:proofErr w:type="spellStart"/>
      <w:r>
        <w:rPr>
          <w:sz w:val="20"/>
          <w:szCs w:val="20"/>
        </w:rPr>
        <w:t>ConsumoCableTrabajo</w:t>
      </w:r>
      <w:proofErr w:type="spellEnd"/>
    </w:p>
    <w:p w:rsidR="00C4257C" w:rsidRDefault="00A33589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4A3E7F">
        <w:rPr>
          <w:sz w:val="20"/>
          <w:szCs w:val="20"/>
        </w:rPr>
        <w:t>egistro</w:t>
      </w:r>
      <w:r>
        <w:rPr>
          <w:sz w:val="20"/>
          <w:szCs w:val="20"/>
        </w:rPr>
        <w:t xml:space="preserve"> de</w:t>
      </w:r>
      <w:r w:rsidR="00C4257C">
        <w:rPr>
          <w:sz w:val="20"/>
          <w:szCs w:val="20"/>
        </w:rPr>
        <w:t xml:space="preserve"> </w:t>
      </w:r>
      <w:proofErr w:type="spellStart"/>
      <w:r w:rsidR="00C4257C">
        <w:rPr>
          <w:sz w:val="20"/>
          <w:szCs w:val="20"/>
        </w:rPr>
        <w:t>BitacoraActividad</w:t>
      </w:r>
      <w:proofErr w:type="spellEnd"/>
    </w:p>
    <w:p w:rsidR="00DB7CCA" w:rsidRDefault="00DB7CCA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Actualización del Inventario</w:t>
      </w:r>
    </w:p>
    <w:p w:rsidR="00C4257C" w:rsidRPr="00FA72C4" w:rsidRDefault="00C4257C" w:rsidP="00C4257C">
      <w:pPr>
        <w:pStyle w:val="Prrafodelista"/>
        <w:ind w:left="432"/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9" w:name="_Toc319410194"/>
      <w:r>
        <w:t>7</w:t>
      </w:r>
      <w:r>
        <w:tab/>
      </w:r>
      <w:r w:rsidR="00D46945">
        <w:t>Anexos</w:t>
      </w:r>
      <w:bookmarkEnd w:id="99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0" w:name="_Toc207014958"/>
      <w:bookmarkStart w:id="101" w:name="_Toc207088193"/>
      <w:bookmarkStart w:id="102" w:name="_Toc319410195"/>
      <w:r>
        <w:t>8</w:t>
      </w:r>
      <w:r>
        <w:tab/>
      </w:r>
      <w:r w:rsidR="00160034">
        <w:t>Diagramas</w:t>
      </w:r>
      <w:bookmarkEnd w:id="102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FA72C4">
        <w:rPr>
          <w:sz w:val="20"/>
          <w:szCs w:val="20"/>
          <w:lang w:val="es-MX" w:eastAsia="es-MX"/>
        </w:rPr>
        <w:t>Clases\CL_MOV\DCL_MOV\DCL</w:t>
      </w:r>
      <w:r w:rsidR="00285153">
        <w:rPr>
          <w:sz w:val="20"/>
          <w:szCs w:val="20"/>
          <w:lang w:val="es-MX" w:eastAsia="es-MX"/>
        </w:rPr>
        <w:t>CUMEGMOV18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FA72C4">
        <w:rPr>
          <w:sz w:val="20"/>
          <w:szCs w:val="20"/>
          <w:lang w:val="es-MX" w:eastAsia="es-MX"/>
        </w:rPr>
        <w:t>CU_MOV</w:t>
      </w:r>
      <w:r w:rsidRPr="006F21B8">
        <w:rPr>
          <w:sz w:val="20"/>
          <w:szCs w:val="20"/>
          <w:lang w:val="es-MX" w:eastAsia="es-MX"/>
        </w:rPr>
        <w:t>\</w:t>
      </w:r>
      <w:r w:rsidR="00285153">
        <w:rPr>
          <w:sz w:val="20"/>
          <w:szCs w:val="20"/>
          <w:lang w:val="es-MX" w:eastAsia="es-MX"/>
        </w:rPr>
        <w:t>Registrar Consumo Material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CUMEGMOV</w:t>
      </w:r>
      <w:r w:rsidR="00285153">
        <w:rPr>
          <w:sz w:val="20"/>
          <w:szCs w:val="20"/>
          <w:lang w:val="es-MX" w:eastAsia="es-MX"/>
        </w:rPr>
        <w:t>18, DSAO01CUMEGMOV18, DSVA03CUMEGMOV18</w:t>
      </w:r>
    </w:p>
    <w:p w:rsidR="005334F4" w:rsidRDefault="005334F4" w:rsidP="005334F4">
      <w:pPr>
        <w:rPr>
          <w:lang w:val="es-MX" w:eastAsia="es-MX"/>
        </w:rPr>
      </w:pPr>
    </w:p>
    <w:p w:rsidR="00200213" w:rsidRDefault="00200213">
      <w:pPr>
        <w:rPr>
          <w:rFonts w:cs="Arial"/>
          <w:b/>
          <w:bCs/>
          <w:lang w:val="es-MX" w:eastAsia="es-MX"/>
        </w:rPr>
      </w:pPr>
      <w:r>
        <w:br w:type="page"/>
      </w:r>
    </w:p>
    <w:p w:rsidR="00200213" w:rsidRDefault="000C224B" w:rsidP="003A63AE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3" w:name="_Toc319410196"/>
      <w:r>
        <w:lastRenderedPageBreak/>
        <w:t>9</w:t>
      </w:r>
      <w:r>
        <w:tab/>
      </w:r>
      <w:r w:rsidR="00160034">
        <w:t>Propuesta de Pantallas</w:t>
      </w:r>
      <w:bookmarkEnd w:id="103"/>
    </w:p>
    <w:p w:rsidR="003A63AE" w:rsidRDefault="00507471" w:rsidP="003A63AE">
      <w:pPr>
        <w:jc w:val="center"/>
      </w:pPr>
      <w:r>
        <w:object w:dxaOrig="11012" w:dyaOrig="7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30pt" o:ole="">
            <v:imagedata r:id="rId58" o:title=""/>
          </v:shape>
          <o:OLEObject Type="Embed" ProgID="Visio.Drawing.11" ShapeID="_x0000_i1025" DrawAspect="Content" ObjectID="_1393152014" r:id="rId59"/>
        </w:object>
      </w:r>
    </w:p>
    <w:p w:rsidR="00507471" w:rsidRPr="003A63AE" w:rsidRDefault="00507471" w:rsidP="00507471">
      <w:pPr>
        <w:jc w:val="center"/>
      </w:pPr>
      <w:r>
        <w:object w:dxaOrig="6197" w:dyaOrig="6207">
          <v:shape id="_x0000_i1026" type="#_x0000_t75" style="width:302.25pt;height:303pt" o:ole="">
            <v:imagedata r:id="rId60" o:title=""/>
          </v:shape>
          <o:OLEObject Type="Embed" ProgID="Visio.Drawing.11" ShapeID="_x0000_i1026" DrawAspect="Content" ObjectID="_1393152015" r:id="rId61"/>
        </w:object>
      </w:r>
    </w:p>
    <w:p w:rsidR="004623C3" w:rsidRDefault="004623C3" w:rsidP="00DB7CCA">
      <w:r>
        <w:object w:dxaOrig="10601" w:dyaOrig="8175">
          <v:shape id="_x0000_i1027" type="#_x0000_t75" style="width:498pt;height:384pt" o:ole="">
            <v:imagedata r:id="rId62" o:title=""/>
          </v:shape>
          <o:OLEObject Type="Embed" ProgID="Visio.Drawing.11" ShapeID="_x0000_i1027" DrawAspect="Content" ObjectID="_1393152016" r:id="rId63"/>
        </w:object>
      </w:r>
    </w:p>
    <w:p w:rsidR="004623C3" w:rsidRDefault="004623C3">
      <w:pPr>
        <w:rPr>
          <w:rFonts w:cs="Arial"/>
          <w:b/>
          <w:bCs/>
          <w:lang w:val="es-MX" w:eastAsia="es-MX"/>
        </w:rPr>
      </w:pPr>
      <w: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4" w:name="_Toc319410197"/>
      <w:r>
        <w:lastRenderedPageBreak/>
        <w:t>10</w:t>
      </w:r>
      <w:r>
        <w:tab/>
      </w:r>
      <w:r w:rsidR="007F4C05">
        <w:t>Firmas de Aceptación</w:t>
      </w:r>
      <w:bookmarkEnd w:id="100"/>
      <w:bookmarkEnd w:id="101"/>
      <w:bookmarkEnd w:id="104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Gerente de Ventas </w:t>
            </w:r>
            <w:proofErr w:type="spellStart"/>
            <w:r w:rsidRPr="00200213">
              <w:rPr>
                <w:i w:val="0"/>
                <w:color w:val="auto"/>
              </w:rPr>
              <w:t>Occ</w:t>
            </w:r>
            <w:proofErr w:type="spellEnd"/>
            <w:r w:rsidRPr="00200213">
              <w:rPr>
                <w:i w:val="0"/>
                <w:color w:val="auto"/>
              </w:rPr>
              <w:t xml:space="preserve">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Omar Cornejo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Proyecto/ Gerente de Atención a Clientes – </w:t>
            </w:r>
            <w:proofErr w:type="spellStart"/>
            <w:r w:rsidRPr="00200213">
              <w:rPr>
                <w:i w:val="0"/>
                <w:color w:val="auto"/>
              </w:rPr>
              <w:t>Megacable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Leopoldo Padilla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Líder de Proyecto /  Ingeniero de Proyectos - </w:t>
            </w:r>
            <w:proofErr w:type="spellStart"/>
            <w:r w:rsidRPr="00200213">
              <w:rPr>
                <w:i w:val="0"/>
                <w:color w:val="auto"/>
              </w:rPr>
              <w:t>Megacable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proofErr w:type="spellStart"/>
            <w:r w:rsidRPr="00200213">
              <w:rPr>
                <w:i w:val="0"/>
                <w:color w:val="auto"/>
              </w:rPr>
              <w:t>Ingenieria</w:t>
            </w:r>
            <w:proofErr w:type="spellEnd"/>
            <w:r w:rsidRPr="00200213">
              <w:rPr>
                <w:i w:val="0"/>
                <w:color w:val="auto"/>
              </w:rPr>
              <w:t xml:space="preserve">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18/06/2010</w:t>
            </w: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64"/>
      <w:footerReference w:type="even" r:id="rId65"/>
      <w:footerReference w:type="default" r:id="rId66"/>
      <w:headerReference w:type="first" r:id="rId6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10A" w:rsidRDefault="0067310A" w:rsidP="00514F06">
      <w:pPr>
        <w:pStyle w:val="Ttulo1"/>
      </w:pPr>
      <w:r>
        <w:separator/>
      </w:r>
    </w:p>
  </w:endnote>
  <w:endnote w:type="continuationSeparator" w:id="0">
    <w:p w:rsidR="0067310A" w:rsidRDefault="0067310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442" w:rsidRDefault="00D0544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05442" w:rsidRDefault="00D054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05442" w:rsidRPr="00596B48" w:rsidTr="00B01427">
      <w:trPr>
        <w:trHeight w:val="539"/>
      </w:trPr>
      <w:tc>
        <w:tcPr>
          <w:tcW w:w="3331" w:type="dxa"/>
        </w:tcPr>
        <w:p w:rsidR="00D05442" w:rsidRPr="00596B48" w:rsidRDefault="00D0544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D05442" w:rsidRDefault="00D05442" w:rsidP="00A7504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D05442" w:rsidRPr="00B01427" w:rsidRDefault="00D05442" w:rsidP="00A7504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D05442" w:rsidRPr="00596B48" w:rsidRDefault="00D0544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831D6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831D6">
            <w:rPr>
              <w:rFonts w:ascii="Arial" w:hAnsi="Arial" w:cs="Arial"/>
              <w:noProof/>
            </w:rPr>
            <w:t>16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05442" w:rsidRPr="00596B48" w:rsidRDefault="00D0544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10A" w:rsidRDefault="0067310A" w:rsidP="00514F06">
      <w:pPr>
        <w:pStyle w:val="Ttulo1"/>
      </w:pPr>
      <w:r>
        <w:separator/>
      </w:r>
    </w:p>
  </w:footnote>
  <w:footnote w:type="continuationSeparator" w:id="0">
    <w:p w:rsidR="0067310A" w:rsidRDefault="0067310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05442" w:rsidRPr="00375A5D" w:rsidTr="003E5D6F">
      <w:tc>
        <w:tcPr>
          <w:tcW w:w="4604" w:type="dxa"/>
        </w:tcPr>
        <w:p w:rsidR="00D05442" w:rsidRPr="00375A5D" w:rsidRDefault="00D0544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05442" w:rsidRPr="00375A5D" w:rsidRDefault="00D05442" w:rsidP="007241E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1.3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D05442" w:rsidRPr="00F52321" w:rsidTr="003E5D6F">
      <w:tc>
        <w:tcPr>
          <w:tcW w:w="4604" w:type="dxa"/>
        </w:tcPr>
        <w:p w:rsidR="00D05442" w:rsidRPr="00E53B63" w:rsidRDefault="00D05442" w:rsidP="00D73BA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CUMEGMOV18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RegistrarConsumoMaterial</w:t>
          </w:r>
        </w:p>
      </w:tc>
      <w:tc>
        <w:tcPr>
          <w:tcW w:w="4893" w:type="dxa"/>
        </w:tcPr>
        <w:p w:rsidR="00D05442" w:rsidRPr="005D520D" w:rsidRDefault="00D05442" w:rsidP="00913E6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24/09/2010 </w:t>
          </w:r>
        </w:p>
      </w:tc>
    </w:tr>
  </w:tbl>
  <w:p w:rsidR="00D05442" w:rsidRDefault="00D054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05442" w:rsidTr="003104A1">
      <w:trPr>
        <w:cantSplit/>
        <w:trHeight w:val="1412"/>
      </w:trPr>
      <w:tc>
        <w:tcPr>
          <w:tcW w:w="10114" w:type="dxa"/>
          <w:vAlign w:val="center"/>
        </w:tcPr>
        <w:p w:rsidR="00D05442" w:rsidRDefault="0067310A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93152017" r:id="rId2"/>
            </w:pict>
          </w:r>
          <w:r w:rsidR="00D05442">
            <w:t xml:space="preserve">                                                 </w:t>
          </w:r>
        </w:p>
        <w:p w:rsidR="00D05442" w:rsidRDefault="00D05442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D05442" w:rsidRPr="00872B53" w:rsidRDefault="00D05442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D05442" w:rsidRDefault="00D0544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D4A6554"/>
    <w:multiLevelType w:val="multilevel"/>
    <w:tmpl w:val="497A32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E6B20BB"/>
    <w:multiLevelType w:val="multilevel"/>
    <w:tmpl w:val="997826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58231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2991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F9530FE"/>
    <w:multiLevelType w:val="multilevel"/>
    <w:tmpl w:val="74569AB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D651F3A"/>
    <w:multiLevelType w:val="multilevel"/>
    <w:tmpl w:val="14185F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3F7E74AE"/>
    <w:multiLevelType w:val="multilevel"/>
    <w:tmpl w:val="978A31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0BB1221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BCD2FF9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6891A0F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BB043C2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73B54A4C"/>
    <w:multiLevelType w:val="multilevel"/>
    <w:tmpl w:val="E4C04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28"/>
  </w:num>
  <w:num w:numId="3">
    <w:abstractNumId w:val="23"/>
  </w:num>
  <w:num w:numId="4">
    <w:abstractNumId w:val="2"/>
  </w:num>
  <w:num w:numId="5">
    <w:abstractNumId w:val="15"/>
  </w:num>
  <w:num w:numId="6">
    <w:abstractNumId w:val="14"/>
  </w:num>
  <w:num w:numId="7">
    <w:abstractNumId w:val="10"/>
  </w:num>
  <w:num w:numId="8">
    <w:abstractNumId w:val="24"/>
  </w:num>
  <w:num w:numId="9">
    <w:abstractNumId w:val="13"/>
  </w:num>
  <w:num w:numId="10">
    <w:abstractNumId w:val="17"/>
  </w:num>
  <w:num w:numId="11">
    <w:abstractNumId w:val="9"/>
  </w:num>
  <w:num w:numId="12">
    <w:abstractNumId w:val="5"/>
  </w:num>
  <w:num w:numId="13">
    <w:abstractNumId w:val="4"/>
  </w:num>
  <w:num w:numId="14">
    <w:abstractNumId w:val="30"/>
  </w:num>
  <w:num w:numId="15">
    <w:abstractNumId w:val="12"/>
  </w:num>
  <w:num w:numId="16">
    <w:abstractNumId w:val="0"/>
  </w:num>
  <w:num w:numId="17">
    <w:abstractNumId w:val="21"/>
  </w:num>
  <w:num w:numId="18">
    <w:abstractNumId w:val="33"/>
  </w:num>
  <w:num w:numId="19">
    <w:abstractNumId w:val="32"/>
  </w:num>
  <w:num w:numId="20">
    <w:abstractNumId w:val="27"/>
  </w:num>
  <w:num w:numId="21">
    <w:abstractNumId w:val="1"/>
  </w:num>
  <w:num w:numId="22">
    <w:abstractNumId w:val="29"/>
  </w:num>
  <w:num w:numId="23">
    <w:abstractNumId w:val="3"/>
  </w:num>
  <w:num w:numId="24">
    <w:abstractNumId w:val="18"/>
  </w:num>
  <w:num w:numId="25">
    <w:abstractNumId w:val="31"/>
  </w:num>
  <w:num w:numId="26">
    <w:abstractNumId w:val="19"/>
  </w:num>
  <w:num w:numId="27">
    <w:abstractNumId w:val="16"/>
  </w:num>
  <w:num w:numId="28">
    <w:abstractNumId w:val="7"/>
  </w:num>
  <w:num w:numId="29">
    <w:abstractNumId w:val="22"/>
  </w:num>
  <w:num w:numId="30">
    <w:abstractNumId w:val="25"/>
  </w:num>
  <w:num w:numId="31">
    <w:abstractNumId w:val="20"/>
  </w:num>
  <w:num w:numId="32">
    <w:abstractNumId w:val="6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6873"/>
    <w:rsid w:val="000237E6"/>
    <w:rsid w:val="000330BE"/>
    <w:rsid w:val="00033722"/>
    <w:rsid w:val="00033D82"/>
    <w:rsid w:val="00035962"/>
    <w:rsid w:val="00035A3D"/>
    <w:rsid w:val="00037466"/>
    <w:rsid w:val="00043406"/>
    <w:rsid w:val="00044320"/>
    <w:rsid w:val="00047BA4"/>
    <w:rsid w:val="0005001B"/>
    <w:rsid w:val="00050631"/>
    <w:rsid w:val="00055766"/>
    <w:rsid w:val="00061CDE"/>
    <w:rsid w:val="000671A5"/>
    <w:rsid w:val="000676B3"/>
    <w:rsid w:val="00071C1E"/>
    <w:rsid w:val="00074319"/>
    <w:rsid w:val="00082AAD"/>
    <w:rsid w:val="00082CD4"/>
    <w:rsid w:val="0009348D"/>
    <w:rsid w:val="00095D05"/>
    <w:rsid w:val="00096D77"/>
    <w:rsid w:val="000A16C2"/>
    <w:rsid w:val="000A2BB6"/>
    <w:rsid w:val="000A4DB9"/>
    <w:rsid w:val="000A5CDA"/>
    <w:rsid w:val="000A77DF"/>
    <w:rsid w:val="000B3B66"/>
    <w:rsid w:val="000B523A"/>
    <w:rsid w:val="000B5641"/>
    <w:rsid w:val="000C224B"/>
    <w:rsid w:val="000C393A"/>
    <w:rsid w:val="000C3D1E"/>
    <w:rsid w:val="000C45BD"/>
    <w:rsid w:val="000C6490"/>
    <w:rsid w:val="000D04F1"/>
    <w:rsid w:val="000D276A"/>
    <w:rsid w:val="000D5465"/>
    <w:rsid w:val="000D5B6A"/>
    <w:rsid w:val="000F033C"/>
    <w:rsid w:val="000F175B"/>
    <w:rsid w:val="000F31CD"/>
    <w:rsid w:val="000F3582"/>
    <w:rsid w:val="000F41CF"/>
    <w:rsid w:val="00100075"/>
    <w:rsid w:val="001034BE"/>
    <w:rsid w:val="00103CD5"/>
    <w:rsid w:val="001047A2"/>
    <w:rsid w:val="00105784"/>
    <w:rsid w:val="00111303"/>
    <w:rsid w:val="001117A7"/>
    <w:rsid w:val="00111DE6"/>
    <w:rsid w:val="001132C6"/>
    <w:rsid w:val="00113AB9"/>
    <w:rsid w:val="0011637E"/>
    <w:rsid w:val="00117CB3"/>
    <w:rsid w:val="00120387"/>
    <w:rsid w:val="001237BD"/>
    <w:rsid w:val="001241DA"/>
    <w:rsid w:val="00125E35"/>
    <w:rsid w:val="00127125"/>
    <w:rsid w:val="00130300"/>
    <w:rsid w:val="00130BCF"/>
    <w:rsid w:val="00132E9D"/>
    <w:rsid w:val="0013392D"/>
    <w:rsid w:val="00134F09"/>
    <w:rsid w:val="0013530E"/>
    <w:rsid w:val="00135A83"/>
    <w:rsid w:val="00136627"/>
    <w:rsid w:val="001416D3"/>
    <w:rsid w:val="00142038"/>
    <w:rsid w:val="001436DC"/>
    <w:rsid w:val="001476B3"/>
    <w:rsid w:val="00152C0A"/>
    <w:rsid w:val="00155B9F"/>
    <w:rsid w:val="00160034"/>
    <w:rsid w:val="00167944"/>
    <w:rsid w:val="00167E70"/>
    <w:rsid w:val="0017341C"/>
    <w:rsid w:val="00173535"/>
    <w:rsid w:val="0017419E"/>
    <w:rsid w:val="0017686C"/>
    <w:rsid w:val="00177278"/>
    <w:rsid w:val="00182B65"/>
    <w:rsid w:val="00183F8B"/>
    <w:rsid w:val="00184046"/>
    <w:rsid w:val="00196BFE"/>
    <w:rsid w:val="00197C99"/>
    <w:rsid w:val="001A0596"/>
    <w:rsid w:val="001A1E38"/>
    <w:rsid w:val="001A23BB"/>
    <w:rsid w:val="001A4DDA"/>
    <w:rsid w:val="001A5A00"/>
    <w:rsid w:val="001A60C2"/>
    <w:rsid w:val="001A669A"/>
    <w:rsid w:val="001B09A2"/>
    <w:rsid w:val="001B0B8D"/>
    <w:rsid w:val="001B100F"/>
    <w:rsid w:val="001B1A4A"/>
    <w:rsid w:val="001B254E"/>
    <w:rsid w:val="001C7B42"/>
    <w:rsid w:val="001C7F44"/>
    <w:rsid w:val="001D0DC0"/>
    <w:rsid w:val="001D0F05"/>
    <w:rsid w:val="001D115D"/>
    <w:rsid w:val="001D1534"/>
    <w:rsid w:val="001D30F0"/>
    <w:rsid w:val="001D4B3B"/>
    <w:rsid w:val="001D4DE2"/>
    <w:rsid w:val="001E20AD"/>
    <w:rsid w:val="001E51A9"/>
    <w:rsid w:val="001F34A1"/>
    <w:rsid w:val="001F395B"/>
    <w:rsid w:val="001F7B73"/>
    <w:rsid w:val="001F7C30"/>
    <w:rsid w:val="00200213"/>
    <w:rsid w:val="0020099B"/>
    <w:rsid w:val="002036E8"/>
    <w:rsid w:val="00203741"/>
    <w:rsid w:val="002065C2"/>
    <w:rsid w:val="00207847"/>
    <w:rsid w:val="0021039E"/>
    <w:rsid w:val="0021062A"/>
    <w:rsid w:val="002177DF"/>
    <w:rsid w:val="00220011"/>
    <w:rsid w:val="00222387"/>
    <w:rsid w:val="00225DC0"/>
    <w:rsid w:val="00225F50"/>
    <w:rsid w:val="0022637D"/>
    <w:rsid w:val="00227281"/>
    <w:rsid w:val="002311A2"/>
    <w:rsid w:val="00236BAE"/>
    <w:rsid w:val="00236F4D"/>
    <w:rsid w:val="002371E0"/>
    <w:rsid w:val="002373A1"/>
    <w:rsid w:val="00240D9F"/>
    <w:rsid w:val="002416A1"/>
    <w:rsid w:val="002423AA"/>
    <w:rsid w:val="002424FE"/>
    <w:rsid w:val="00243A2E"/>
    <w:rsid w:val="00243A65"/>
    <w:rsid w:val="00243D7B"/>
    <w:rsid w:val="0024718F"/>
    <w:rsid w:val="00247C95"/>
    <w:rsid w:val="002503CA"/>
    <w:rsid w:val="00250ED5"/>
    <w:rsid w:val="002520FA"/>
    <w:rsid w:val="00252DE9"/>
    <w:rsid w:val="0025365C"/>
    <w:rsid w:val="0025622F"/>
    <w:rsid w:val="00260A0A"/>
    <w:rsid w:val="00261DEE"/>
    <w:rsid w:val="00261EC0"/>
    <w:rsid w:val="00261ED6"/>
    <w:rsid w:val="002644F6"/>
    <w:rsid w:val="00265E4E"/>
    <w:rsid w:val="0026722C"/>
    <w:rsid w:val="00271484"/>
    <w:rsid w:val="002728AA"/>
    <w:rsid w:val="002762EF"/>
    <w:rsid w:val="0027680F"/>
    <w:rsid w:val="00276889"/>
    <w:rsid w:val="002775F9"/>
    <w:rsid w:val="00280F10"/>
    <w:rsid w:val="00285153"/>
    <w:rsid w:val="00286C65"/>
    <w:rsid w:val="0029082D"/>
    <w:rsid w:val="0029093E"/>
    <w:rsid w:val="00293518"/>
    <w:rsid w:val="00295842"/>
    <w:rsid w:val="002A0F10"/>
    <w:rsid w:val="002A4DA3"/>
    <w:rsid w:val="002A7DD8"/>
    <w:rsid w:val="002B1EBB"/>
    <w:rsid w:val="002B34C8"/>
    <w:rsid w:val="002B52ED"/>
    <w:rsid w:val="002B7DAA"/>
    <w:rsid w:val="002C4FDC"/>
    <w:rsid w:val="002D0F41"/>
    <w:rsid w:val="002D6E72"/>
    <w:rsid w:val="002D7C7F"/>
    <w:rsid w:val="002E172B"/>
    <w:rsid w:val="002E3308"/>
    <w:rsid w:val="002E34CF"/>
    <w:rsid w:val="002E48D5"/>
    <w:rsid w:val="002E56D8"/>
    <w:rsid w:val="002E67FD"/>
    <w:rsid w:val="002E6924"/>
    <w:rsid w:val="002E79E5"/>
    <w:rsid w:val="002F2A60"/>
    <w:rsid w:val="002F42CB"/>
    <w:rsid w:val="002F4350"/>
    <w:rsid w:val="002F5206"/>
    <w:rsid w:val="002F60E2"/>
    <w:rsid w:val="003065CE"/>
    <w:rsid w:val="0031011A"/>
    <w:rsid w:val="003104A1"/>
    <w:rsid w:val="0031070D"/>
    <w:rsid w:val="0031160E"/>
    <w:rsid w:val="003177A6"/>
    <w:rsid w:val="003205AE"/>
    <w:rsid w:val="00322AF7"/>
    <w:rsid w:val="00322E1F"/>
    <w:rsid w:val="00323040"/>
    <w:rsid w:val="00332ECE"/>
    <w:rsid w:val="00336C8B"/>
    <w:rsid w:val="003400C4"/>
    <w:rsid w:val="00342F1C"/>
    <w:rsid w:val="00343145"/>
    <w:rsid w:val="00345480"/>
    <w:rsid w:val="00345FFB"/>
    <w:rsid w:val="0034773B"/>
    <w:rsid w:val="0035410E"/>
    <w:rsid w:val="00356DDB"/>
    <w:rsid w:val="00360FC5"/>
    <w:rsid w:val="003627EB"/>
    <w:rsid w:val="00365D2E"/>
    <w:rsid w:val="00367AFC"/>
    <w:rsid w:val="00374800"/>
    <w:rsid w:val="0037589B"/>
    <w:rsid w:val="003767A1"/>
    <w:rsid w:val="003817A4"/>
    <w:rsid w:val="003907BC"/>
    <w:rsid w:val="00394909"/>
    <w:rsid w:val="00395587"/>
    <w:rsid w:val="003958ED"/>
    <w:rsid w:val="003966C6"/>
    <w:rsid w:val="003A138E"/>
    <w:rsid w:val="003A41CD"/>
    <w:rsid w:val="003A425B"/>
    <w:rsid w:val="003A62B0"/>
    <w:rsid w:val="003A63AE"/>
    <w:rsid w:val="003A7CA0"/>
    <w:rsid w:val="003A7F0E"/>
    <w:rsid w:val="003B24FD"/>
    <w:rsid w:val="003B3581"/>
    <w:rsid w:val="003B38AB"/>
    <w:rsid w:val="003C1C04"/>
    <w:rsid w:val="003C50F8"/>
    <w:rsid w:val="003C58D0"/>
    <w:rsid w:val="003C597C"/>
    <w:rsid w:val="003D26A7"/>
    <w:rsid w:val="003D6A1E"/>
    <w:rsid w:val="003D70BA"/>
    <w:rsid w:val="003E317E"/>
    <w:rsid w:val="003E4D05"/>
    <w:rsid w:val="003E5031"/>
    <w:rsid w:val="003E5882"/>
    <w:rsid w:val="003E5D6F"/>
    <w:rsid w:val="003F2901"/>
    <w:rsid w:val="003F2B87"/>
    <w:rsid w:val="003F3508"/>
    <w:rsid w:val="003F3AE3"/>
    <w:rsid w:val="003F3F87"/>
    <w:rsid w:val="00402A18"/>
    <w:rsid w:val="00407108"/>
    <w:rsid w:val="004103F6"/>
    <w:rsid w:val="00413A1F"/>
    <w:rsid w:val="00417F67"/>
    <w:rsid w:val="0042159A"/>
    <w:rsid w:val="004231DC"/>
    <w:rsid w:val="00423ED9"/>
    <w:rsid w:val="00426D3E"/>
    <w:rsid w:val="00431C3B"/>
    <w:rsid w:val="00433423"/>
    <w:rsid w:val="00433A17"/>
    <w:rsid w:val="0043657E"/>
    <w:rsid w:val="00436AA1"/>
    <w:rsid w:val="0043793F"/>
    <w:rsid w:val="00440135"/>
    <w:rsid w:val="00440F3E"/>
    <w:rsid w:val="00441A47"/>
    <w:rsid w:val="004515F5"/>
    <w:rsid w:val="0045227F"/>
    <w:rsid w:val="00452887"/>
    <w:rsid w:val="00457353"/>
    <w:rsid w:val="00461371"/>
    <w:rsid w:val="004623C3"/>
    <w:rsid w:val="00466AB4"/>
    <w:rsid w:val="0046781E"/>
    <w:rsid w:val="00467E7D"/>
    <w:rsid w:val="004706CC"/>
    <w:rsid w:val="00473318"/>
    <w:rsid w:val="00473B78"/>
    <w:rsid w:val="0047663D"/>
    <w:rsid w:val="00476793"/>
    <w:rsid w:val="00481C4A"/>
    <w:rsid w:val="0048415C"/>
    <w:rsid w:val="00485325"/>
    <w:rsid w:val="00485373"/>
    <w:rsid w:val="0049112A"/>
    <w:rsid w:val="00491B4C"/>
    <w:rsid w:val="00492CFA"/>
    <w:rsid w:val="00493C57"/>
    <w:rsid w:val="004957FB"/>
    <w:rsid w:val="00495ACF"/>
    <w:rsid w:val="0049664F"/>
    <w:rsid w:val="00496AEE"/>
    <w:rsid w:val="004A3E7F"/>
    <w:rsid w:val="004A7532"/>
    <w:rsid w:val="004A7A63"/>
    <w:rsid w:val="004B023A"/>
    <w:rsid w:val="004B0D88"/>
    <w:rsid w:val="004B18E2"/>
    <w:rsid w:val="004B19E7"/>
    <w:rsid w:val="004B1F0D"/>
    <w:rsid w:val="004B3D3C"/>
    <w:rsid w:val="004B623B"/>
    <w:rsid w:val="004B74B2"/>
    <w:rsid w:val="004B7C08"/>
    <w:rsid w:val="004C29B5"/>
    <w:rsid w:val="004C5AE8"/>
    <w:rsid w:val="004C78B4"/>
    <w:rsid w:val="004D078E"/>
    <w:rsid w:val="004D45D6"/>
    <w:rsid w:val="004D78E0"/>
    <w:rsid w:val="004E23D0"/>
    <w:rsid w:val="004E5037"/>
    <w:rsid w:val="004F049D"/>
    <w:rsid w:val="004F06BD"/>
    <w:rsid w:val="004F1C65"/>
    <w:rsid w:val="004F4AB5"/>
    <w:rsid w:val="004F6527"/>
    <w:rsid w:val="00501AAC"/>
    <w:rsid w:val="00504398"/>
    <w:rsid w:val="0050675E"/>
    <w:rsid w:val="00507471"/>
    <w:rsid w:val="005146BB"/>
    <w:rsid w:val="00514F06"/>
    <w:rsid w:val="00515DE1"/>
    <w:rsid w:val="005174B1"/>
    <w:rsid w:val="00523D71"/>
    <w:rsid w:val="005249B6"/>
    <w:rsid w:val="00524B9D"/>
    <w:rsid w:val="00531EFD"/>
    <w:rsid w:val="005334F4"/>
    <w:rsid w:val="00537CB4"/>
    <w:rsid w:val="005427E6"/>
    <w:rsid w:val="00550F38"/>
    <w:rsid w:val="00551534"/>
    <w:rsid w:val="005560A2"/>
    <w:rsid w:val="0056640D"/>
    <w:rsid w:val="00570C35"/>
    <w:rsid w:val="00572DCE"/>
    <w:rsid w:val="005742E9"/>
    <w:rsid w:val="00580188"/>
    <w:rsid w:val="00581004"/>
    <w:rsid w:val="00582A4E"/>
    <w:rsid w:val="00591EB1"/>
    <w:rsid w:val="00592803"/>
    <w:rsid w:val="00592D43"/>
    <w:rsid w:val="00593042"/>
    <w:rsid w:val="005950E0"/>
    <w:rsid w:val="00596B48"/>
    <w:rsid w:val="005A09F5"/>
    <w:rsid w:val="005A0F0D"/>
    <w:rsid w:val="005A45B6"/>
    <w:rsid w:val="005B2848"/>
    <w:rsid w:val="005B4FAF"/>
    <w:rsid w:val="005C1B2B"/>
    <w:rsid w:val="005C45A9"/>
    <w:rsid w:val="005C6DBF"/>
    <w:rsid w:val="005D1D74"/>
    <w:rsid w:val="005D23A6"/>
    <w:rsid w:val="005D520D"/>
    <w:rsid w:val="005E03B5"/>
    <w:rsid w:val="005E1890"/>
    <w:rsid w:val="005E2D2C"/>
    <w:rsid w:val="005E37D4"/>
    <w:rsid w:val="0060010F"/>
    <w:rsid w:val="0060151C"/>
    <w:rsid w:val="006019ED"/>
    <w:rsid w:val="0060399E"/>
    <w:rsid w:val="00610041"/>
    <w:rsid w:val="0061340C"/>
    <w:rsid w:val="006140D5"/>
    <w:rsid w:val="00615BC4"/>
    <w:rsid w:val="006178F3"/>
    <w:rsid w:val="00617B90"/>
    <w:rsid w:val="00626212"/>
    <w:rsid w:val="00626421"/>
    <w:rsid w:val="00635285"/>
    <w:rsid w:val="00635705"/>
    <w:rsid w:val="00641279"/>
    <w:rsid w:val="006437DD"/>
    <w:rsid w:val="006473EA"/>
    <w:rsid w:val="00652D27"/>
    <w:rsid w:val="00660822"/>
    <w:rsid w:val="00661963"/>
    <w:rsid w:val="0067094B"/>
    <w:rsid w:val="0067172A"/>
    <w:rsid w:val="00671DCC"/>
    <w:rsid w:val="00672704"/>
    <w:rsid w:val="0067310A"/>
    <w:rsid w:val="00675D79"/>
    <w:rsid w:val="00677B5E"/>
    <w:rsid w:val="00682864"/>
    <w:rsid w:val="006831D6"/>
    <w:rsid w:val="0069294B"/>
    <w:rsid w:val="00693A3E"/>
    <w:rsid w:val="006958E2"/>
    <w:rsid w:val="006A1233"/>
    <w:rsid w:val="006A1F98"/>
    <w:rsid w:val="006A2191"/>
    <w:rsid w:val="006A530B"/>
    <w:rsid w:val="006A7234"/>
    <w:rsid w:val="006A744A"/>
    <w:rsid w:val="006B60F0"/>
    <w:rsid w:val="006C02A6"/>
    <w:rsid w:val="006C07E2"/>
    <w:rsid w:val="006C0E6B"/>
    <w:rsid w:val="006C33CD"/>
    <w:rsid w:val="006C4045"/>
    <w:rsid w:val="006C5196"/>
    <w:rsid w:val="006C5969"/>
    <w:rsid w:val="006D50F6"/>
    <w:rsid w:val="006D72F3"/>
    <w:rsid w:val="006D7557"/>
    <w:rsid w:val="006E3428"/>
    <w:rsid w:val="006E421E"/>
    <w:rsid w:val="006E5789"/>
    <w:rsid w:val="006E5DBC"/>
    <w:rsid w:val="006E656F"/>
    <w:rsid w:val="006F20AC"/>
    <w:rsid w:val="006F301B"/>
    <w:rsid w:val="006F3E27"/>
    <w:rsid w:val="006F7CEE"/>
    <w:rsid w:val="0070356D"/>
    <w:rsid w:val="00703D5D"/>
    <w:rsid w:val="00705392"/>
    <w:rsid w:val="0070623A"/>
    <w:rsid w:val="00714D1C"/>
    <w:rsid w:val="00715AAC"/>
    <w:rsid w:val="00721C9B"/>
    <w:rsid w:val="00723FDF"/>
    <w:rsid w:val="007241E5"/>
    <w:rsid w:val="0072573B"/>
    <w:rsid w:val="00725FF1"/>
    <w:rsid w:val="00726E93"/>
    <w:rsid w:val="00730DEC"/>
    <w:rsid w:val="00732CFF"/>
    <w:rsid w:val="00732E37"/>
    <w:rsid w:val="007330AA"/>
    <w:rsid w:val="00736226"/>
    <w:rsid w:val="00736FEB"/>
    <w:rsid w:val="00737377"/>
    <w:rsid w:val="007377B0"/>
    <w:rsid w:val="0073798B"/>
    <w:rsid w:val="00740191"/>
    <w:rsid w:val="007401F3"/>
    <w:rsid w:val="0074243B"/>
    <w:rsid w:val="0074295A"/>
    <w:rsid w:val="00745A0C"/>
    <w:rsid w:val="00746A0D"/>
    <w:rsid w:val="00750D6D"/>
    <w:rsid w:val="00752DDD"/>
    <w:rsid w:val="00762081"/>
    <w:rsid w:val="00762137"/>
    <w:rsid w:val="007624F1"/>
    <w:rsid w:val="00764848"/>
    <w:rsid w:val="007673FB"/>
    <w:rsid w:val="0077082B"/>
    <w:rsid w:val="00771D16"/>
    <w:rsid w:val="00772D51"/>
    <w:rsid w:val="0077308C"/>
    <w:rsid w:val="007741B0"/>
    <w:rsid w:val="00775F8E"/>
    <w:rsid w:val="00777269"/>
    <w:rsid w:val="007779AA"/>
    <w:rsid w:val="007833A5"/>
    <w:rsid w:val="007834B7"/>
    <w:rsid w:val="00784763"/>
    <w:rsid w:val="00790196"/>
    <w:rsid w:val="00790C54"/>
    <w:rsid w:val="007948BC"/>
    <w:rsid w:val="00797670"/>
    <w:rsid w:val="00797FC3"/>
    <w:rsid w:val="007A1FC8"/>
    <w:rsid w:val="007B0E31"/>
    <w:rsid w:val="007B1383"/>
    <w:rsid w:val="007B6535"/>
    <w:rsid w:val="007B7EDC"/>
    <w:rsid w:val="007C25E8"/>
    <w:rsid w:val="007C3BBF"/>
    <w:rsid w:val="007C51D8"/>
    <w:rsid w:val="007C7582"/>
    <w:rsid w:val="007D2D49"/>
    <w:rsid w:val="007D687F"/>
    <w:rsid w:val="007D6B46"/>
    <w:rsid w:val="007D7AC8"/>
    <w:rsid w:val="007E0405"/>
    <w:rsid w:val="007E2CC4"/>
    <w:rsid w:val="007E30F8"/>
    <w:rsid w:val="007E334D"/>
    <w:rsid w:val="007E3AAF"/>
    <w:rsid w:val="007E4E4D"/>
    <w:rsid w:val="007E5574"/>
    <w:rsid w:val="007E6722"/>
    <w:rsid w:val="007F0C4A"/>
    <w:rsid w:val="007F0DAB"/>
    <w:rsid w:val="007F13A4"/>
    <w:rsid w:val="007F4C05"/>
    <w:rsid w:val="007F60EF"/>
    <w:rsid w:val="007F6484"/>
    <w:rsid w:val="007F7327"/>
    <w:rsid w:val="00800F7B"/>
    <w:rsid w:val="00801A53"/>
    <w:rsid w:val="00805519"/>
    <w:rsid w:val="00805540"/>
    <w:rsid w:val="008068C4"/>
    <w:rsid w:val="00810822"/>
    <w:rsid w:val="0081174F"/>
    <w:rsid w:val="00813F82"/>
    <w:rsid w:val="00817318"/>
    <w:rsid w:val="008213DC"/>
    <w:rsid w:val="008227D1"/>
    <w:rsid w:val="00822DE5"/>
    <w:rsid w:val="00822EAC"/>
    <w:rsid w:val="00830A3D"/>
    <w:rsid w:val="00833ED3"/>
    <w:rsid w:val="008413A7"/>
    <w:rsid w:val="0084265E"/>
    <w:rsid w:val="00845489"/>
    <w:rsid w:val="00846CC7"/>
    <w:rsid w:val="00847B4B"/>
    <w:rsid w:val="008500D8"/>
    <w:rsid w:val="00852166"/>
    <w:rsid w:val="00854263"/>
    <w:rsid w:val="00856458"/>
    <w:rsid w:val="00857306"/>
    <w:rsid w:val="008603B7"/>
    <w:rsid w:val="00862C02"/>
    <w:rsid w:val="0086303B"/>
    <w:rsid w:val="00863AEC"/>
    <w:rsid w:val="00864FD8"/>
    <w:rsid w:val="00865B11"/>
    <w:rsid w:val="00866886"/>
    <w:rsid w:val="00866E43"/>
    <w:rsid w:val="0087092F"/>
    <w:rsid w:val="00872B53"/>
    <w:rsid w:val="008745ED"/>
    <w:rsid w:val="0087493A"/>
    <w:rsid w:val="008755E8"/>
    <w:rsid w:val="008817CF"/>
    <w:rsid w:val="00883DA2"/>
    <w:rsid w:val="00892DD0"/>
    <w:rsid w:val="008935DF"/>
    <w:rsid w:val="008938B8"/>
    <w:rsid w:val="00894B60"/>
    <w:rsid w:val="008A19C2"/>
    <w:rsid w:val="008A251B"/>
    <w:rsid w:val="008A598A"/>
    <w:rsid w:val="008A7EE6"/>
    <w:rsid w:val="008B18D7"/>
    <w:rsid w:val="008C27A5"/>
    <w:rsid w:val="008C2D20"/>
    <w:rsid w:val="008D31AC"/>
    <w:rsid w:val="008F0F61"/>
    <w:rsid w:val="008F1E31"/>
    <w:rsid w:val="008F2D82"/>
    <w:rsid w:val="008F33E3"/>
    <w:rsid w:val="008F7A87"/>
    <w:rsid w:val="009015F3"/>
    <w:rsid w:val="0090262D"/>
    <w:rsid w:val="009032E1"/>
    <w:rsid w:val="0090453B"/>
    <w:rsid w:val="00904A6B"/>
    <w:rsid w:val="009068F0"/>
    <w:rsid w:val="00913E60"/>
    <w:rsid w:val="009179C9"/>
    <w:rsid w:val="00920AE0"/>
    <w:rsid w:val="00921223"/>
    <w:rsid w:val="00921F5B"/>
    <w:rsid w:val="00925298"/>
    <w:rsid w:val="00926CB8"/>
    <w:rsid w:val="009323D6"/>
    <w:rsid w:val="00933CB7"/>
    <w:rsid w:val="009353A5"/>
    <w:rsid w:val="00935D52"/>
    <w:rsid w:val="00937D9A"/>
    <w:rsid w:val="009425B8"/>
    <w:rsid w:val="00942990"/>
    <w:rsid w:val="009446AF"/>
    <w:rsid w:val="00946744"/>
    <w:rsid w:val="00946D52"/>
    <w:rsid w:val="00947A35"/>
    <w:rsid w:val="00951758"/>
    <w:rsid w:val="0096313A"/>
    <w:rsid w:val="00963EF0"/>
    <w:rsid w:val="00966AB3"/>
    <w:rsid w:val="00970461"/>
    <w:rsid w:val="00971181"/>
    <w:rsid w:val="00971190"/>
    <w:rsid w:val="00972453"/>
    <w:rsid w:val="00972995"/>
    <w:rsid w:val="00975D11"/>
    <w:rsid w:val="00976B16"/>
    <w:rsid w:val="0098004B"/>
    <w:rsid w:val="009805CB"/>
    <w:rsid w:val="00982930"/>
    <w:rsid w:val="00987A6E"/>
    <w:rsid w:val="009902BE"/>
    <w:rsid w:val="00990E6B"/>
    <w:rsid w:val="00991E62"/>
    <w:rsid w:val="00992E9D"/>
    <w:rsid w:val="009A10AB"/>
    <w:rsid w:val="009A4462"/>
    <w:rsid w:val="009A6C1E"/>
    <w:rsid w:val="009B1CDA"/>
    <w:rsid w:val="009B237A"/>
    <w:rsid w:val="009B25EE"/>
    <w:rsid w:val="009B2EA8"/>
    <w:rsid w:val="009B3454"/>
    <w:rsid w:val="009B4D00"/>
    <w:rsid w:val="009B6098"/>
    <w:rsid w:val="009B69CC"/>
    <w:rsid w:val="009C0EF3"/>
    <w:rsid w:val="009C1103"/>
    <w:rsid w:val="009C131E"/>
    <w:rsid w:val="009C42D4"/>
    <w:rsid w:val="009C637E"/>
    <w:rsid w:val="009C6BB0"/>
    <w:rsid w:val="009C7A8A"/>
    <w:rsid w:val="009C7CE7"/>
    <w:rsid w:val="009D1FC7"/>
    <w:rsid w:val="009D2734"/>
    <w:rsid w:val="009D2FAA"/>
    <w:rsid w:val="009E30BE"/>
    <w:rsid w:val="009E3F62"/>
    <w:rsid w:val="009E64BB"/>
    <w:rsid w:val="009E653C"/>
    <w:rsid w:val="009F2204"/>
    <w:rsid w:val="009F613C"/>
    <w:rsid w:val="009F63D6"/>
    <w:rsid w:val="009F6D98"/>
    <w:rsid w:val="00A006C5"/>
    <w:rsid w:val="00A052FA"/>
    <w:rsid w:val="00A122E3"/>
    <w:rsid w:val="00A126BB"/>
    <w:rsid w:val="00A126D6"/>
    <w:rsid w:val="00A138D4"/>
    <w:rsid w:val="00A14024"/>
    <w:rsid w:val="00A14130"/>
    <w:rsid w:val="00A1565F"/>
    <w:rsid w:val="00A20533"/>
    <w:rsid w:val="00A24D3D"/>
    <w:rsid w:val="00A27723"/>
    <w:rsid w:val="00A3159B"/>
    <w:rsid w:val="00A33589"/>
    <w:rsid w:val="00A36CBA"/>
    <w:rsid w:val="00A377E3"/>
    <w:rsid w:val="00A42232"/>
    <w:rsid w:val="00A44CD8"/>
    <w:rsid w:val="00A46EAD"/>
    <w:rsid w:val="00A50275"/>
    <w:rsid w:val="00A5484A"/>
    <w:rsid w:val="00A54AD2"/>
    <w:rsid w:val="00A54B9C"/>
    <w:rsid w:val="00A55727"/>
    <w:rsid w:val="00A603B9"/>
    <w:rsid w:val="00A6084F"/>
    <w:rsid w:val="00A62576"/>
    <w:rsid w:val="00A6310B"/>
    <w:rsid w:val="00A644B9"/>
    <w:rsid w:val="00A66BED"/>
    <w:rsid w:val="00A70197"/>
    <w:rsid w:val="00A71DEC"/>
    <w:rsid w:val="00A72134"/>
    <w:rsid w:val="00A741FE"/>
    <w:rsid w:val="00A75047"/>
    <w:rsid w:val="00A759D4"/>
    <w:rsid w:val="00A80292"/>
    <w:rsid w:val="00A83771"/>
    <w:rsid w:val="00A846D9"/>
    <w:rsid w:val="00A85FBC"/>
    <w:rsid w:val="00A93594"/>
    <w:rsid w:val="00AA0B17"/>
    <w:rsid w:val="00AA2426"/>
    <w:rsid w:val="00AA43E0"/>
    <w:rsid w:val="00AA5B2C"/>
    <w:rsid w:val="00AA5BDC"/>
    <w:rsid w:val="00AB19EE"/>
    <w:rsid w:val="00AB29E9"/>
    <w:rsid w:val="00AB4C6A"/>
    <w:rsid w:val="00AB52E8"/>
    <w:rsid w:val="00AB5A12"/>
    <w:rsid w:val="00AB5A72"/>
    <w:rsid w:val="00AB66A5"/>
    <w:rsid w:val="00AC166C"/>
    <w:rsid w:val="00AC20A7"/>
    <w:rsid w:val="00AC2EC4"/>
    <w:rsid w:val="00AC3A93"/>
    <w:rsid w:val="00AC4101"/>
    <w:rsid w:val="00AC6E8D"/>
    <w:rsid w:val="00AD1098"/>
    <w:rsid w:val="00AD2CE8"/>
    <w:rsid w:val="00AD42D8"/>
    <w:rsid w:val="00AD4A0E"/>
    <w:rsid w:val="00AE246F"/>
    <w:rsid w:val="00AE3FD2"/>
    <w:rsid w:val="00AE525A"/>
    <w:rsid w:val="00AE5DD8"/>
    <w:rsid w:val="00AF088D"/>
    <w:rsid w:val="00AF0A89"/>
    <w:rsid w:val="00AF3759"/>
    <w:rsid w:val="00AF53C0"/>
    <w:rsid w:val="00AF713B"/>
    <w:rsid w:val="00AF71FC"/>
    <w:rsid w:val="00AF73BE"/>
    <w:rsid w:val="00B0001A"/>
    <w:rsid w:val="00B002F3"/>
    <w:rsid w:val="00B01427"/>
    <w:rsid w:val="00B02D40"/>
    <w:rsid w:val="00B05A0C"/>
    <w:rsid w:val="00B06E26"/>
    <w:rsid w:val="00B11508"/>
    <w:rsid w:val="00B117E4"/>
    <w:rsid w:val="00B129B5"/>
    <w:rsid w:val="00B13AA1"/>
    <w:rsid w:val="00B20347"/>
    <w:rsid w:val="00B21C5B"/>
    <w:rsid w:val="00B22779"/>
    <w:rsid w:val="00B22901"/>
    <w:rsid w:val="00B22D0F"/>
    <w:rsid w:val="00B22D1A"/>
    <w:rsid w:val="00B24207"/>
    <w:rsid w:val="00B24500"/>
    <w:rsid w:val="00B24BF3"/>
    <w:rsid w:val="00B26129"/>
    <w:rsid w:val="00B26FE9"/>
    <w:rsid w:val="00B37CF3"/>
    <w:rsid w:val="00B41806"/>
    <w:rsid w:val="00B41F17"/>
    <w:rsid w:val="00B45A61"/>
    <w:rsid w:val="00B45B4B"/>
    <w:rsid w:val="00B45BAF"/>
    <w:rsid w:val="00B47393"/>
    <w:rsid w:val="00B52BCD"/>
    <w:rsid w:val="00B53891"/>
    <w:rsid w:val="00B541EE"/>
    <w:rsid w:val="00B63115"/>
    <w:rsid w:val="00B63342"/>
    <w:rsid w:val="00B71BC6"/>
    <w:rsid w:val="00B72383"/>
    <w:rsid w:val="00B73AD2"/>
    <w:rsid w:val="00B76D01"/>
    <w:rsid w:val="00B834AC"/>
    <w:rsid w:val="00B847C2"/>
    <w:rsid w:val="00B85BB7"/>
    <w:rsid w:val="00B871ED"/>
    <w:rsid w:val="00B91569"/>
    <w:rsid w:val="00B9179A"/>
    <w:rsid w:val="00B936A6"/>
    <w:rsid w:val="00B96D9F"/>
    <w:rsid w:val="00B973C1"/>
    <w:rsid w:val="00B97BC5"/>
    <w:rsid w:val="00BA3122"/>
    <w:rsid w:val="00BA6039"/>
    <w:rsid w:val="00BA7A37"/>
    <w:rsid w:val="00BB0BFE"/>
    <w:rsid w:val="00BB0FA1"/>
    <w:rsid w:val="00BB40F9"/>
    <w:rsid w:val="00BB42AB"/>
    <w:rsid w:val="00BB5731"/>
    <w:rsid w:val="00BB77A5"/>
    <w:rsid w:val="00BC5CDD"/>
    <w:rsid w:val="00BC7B2D"/>
    <w:rsid w:val="00BD184A"/>
    <w:rsid w:val="00BD5C25"/>
    <w:rsid w:val="00BD75B1"/>
    <w:rsid w:val="00BE07CB"/>
    <w:rsid w:val="00BE0CE1"/>
    <w:rsid w:val="00BE234E"/>
    <w:rsid w:val="00BE24C4"/>
    <w:rsid w:val="00BE29A8"/>
    <w:rsid w:val="00BE7673"/>
    <w:rsid w:val="00BE79B6"/>
    <w:rsid w:val="00BF192E"/>
    <w:rsid w:val="00BF5175"/>
    <w:rsid w:val="00BF5640"/>
    <w:rsid w:val="00BF65B9"/>
    <w:rsid w:val="00C00063"/>
    <w:rsid w:val="00C0108D"/>
    <w:rsid w:val="00C010FC"/>
    <w:rsid w:val="00C01D3C"/>
    <w:rsid w:val="00C02DAB"/>
    <w:rsid w:val="00C07145"/>
    <w:rsid w:val="00C1221B"/>
    <w:rsid w:val="00C13476"/>
    <w:rsid w:val="00C15C18"/>
    <w:rsid w:val="00C170C5"/>
    <w:rsid w:val="00C260C8"/>
    <w:rsid w:val="00C27247"/>
    <w:rsid w:val="00C27877"/>
    <w:rsid w:val="00C2796C"/>
    <w:rsid w:val="00C3157D"/>
    <w:rsid w:val="00C31DC7"/>
    <w:rsid w:val="00C35450"/>
    <w:rsid w:val="00C368EC"/>
    <w:rsid w:val="00C4257C"/>
    <w:rsid w:val="00C516D0"/>
    <w:rsid w:val="00C566BD"/>
    <w:rsid w:val="00C620DD"/>
    <w:rsid w:val="00C70293"/>
    <w:rsid w:val="00C71851"/>
    <w:rsid w:val="00C81658"/>
    <w:rsid w:val="00C82BBE"/>
    <w:rsid w:val="00C8344D"/>
    <w:rsid w:val="00C91EFA"/>
    <w:rsid w:val="00C93266"/>
    <w:rsid w:val="00C97546"/>
    <w:rsid w:val="00C97A80"/>
    <w:rsid w:val="00C97DDB"/>
    <w:rsid w:val="00CA1BE8"/>
    <w:rsid w:val="00CA3035"/>
    <w:rsid w:val="00CB0234"/>
    <w:rsid w:val="00CB0BD3"/>
    <w:rsid w:val="00CB3A2E"/>
    <w:rsid w:val="00CB3B89"/>
    <w:rsid w:val="00CB7F03"/>
    <w:rsid w:val="00CC22D3"/>
    <w:rsid w:val="00CC2DB1"/>
    <w:rsid w:val="00CC64E7"/>
    <w:rsid w:val="00CC7E66"/>
    <w:rsid w:val="00CD2757"/>
    <w:rsid w:val="00CD331A"/>
    <w:rsid w:val="00CE147C"/>
    <w:rsid w:val="00CE2DCF"/>
    <w:rsid w:val="00CE4740"/>
    <w:rsid w:val="00CE4EFB"/>
    <w:rsid w:val="00CE72FF"/>
    <w:rsid w:val="00CF1674"/>
    <w:rsid w:val="00CF4311"/>
    <w:rsid w:val="00CF5893"/>
    <w:rsid w:val="00CF5C60"/>
    <w:rsid w:val="00CF5D4E"/>
    <w:rsid w:val="00CF5F52"/>
    <w:rsid w:val="00D00283"/>
    <w:rsid w:val="00D0319B"/>
    <w:rsid w:val="00D05442"/>
    <w:rsid w:val="00D065F2"/>
    <w:rsid w:val="00D1085D"/>
    <w:rsid w:val="00D118CB"/>
    <w:rsid w:val="00D1269E"/>
    <w:rsid w:val="00D147A3"/>
    <w:rsid w:val="00D15DA8"/>
    <w:rsid w:val="00D17CFC"/>
    <w:rsid w:val="00D22698"/>
    <w:rsid w:val="00D22E43"/>
    <w:rsid w:val="00D32CE5"/>
    <w:rsid w:val="00D33B4B"/>
    <w:rsid w:val="00D34FB4"/>
    <w:rsid w:val="00D44DE5"/>
    <w:rsid w:val="00D46327"/>
    <w:rsid w:val="00D46945"/>
    <w:rsid w:val="00D472B4"/>
    <w:rsid w:val="00D47C96"/>
    <w:rsid w:val="00D5036D"/>
    <w:rsid w:val="00D51341"/>
    <w:rsid w:val="00D51F74"/>
    <w:rsid w:val="00D534A2"/>
    <w:rsid w:val="00D54760"/>
    <w:rsid w:val="00D54922"/>
    <w:rsid w:val="00D568CC"/>
    <w:rsid w:val="00D613F4"/>
    <w:rsid w:val="00D65EF8"/>
    <w:rsid w:val="00D730A8"/>
    <w:rsid w:val="00D73BA6"/>
    <w:rsid w:val="00D751A5"/>
    <w:rsid w:val="00D75FDB"/>
    <w:rsid w:val="00D81CB1"/>
    <w:rsid w:val="00D8224D"/>
    <w:rsid w:val="00D8522A"/>
    <w:rsid w:val="00D90F6C"/>
    <w:rsid w:val="00D918CE"/>
    <w:rsid w:val="00D95BB2"/>
    <w:rsid w:val="00DA0D55"/>
    <w:rsid w:val="00DA1766"/>
    <w:rsid w:val="00DA4938"/>
    <w:rsid w:val="00DB04C2"/>
    <w:rsid w:val="00DB05DA"/>
    <w:rsid w:val="00DB1438"/>
    <w:rsid w:val="00DB7CCA"/>
    <w:rsid w:val="00DC2B16"/>
    <w:rsid w:val="00DC716F"/>
    <w:rsid w:val="00DD1327"/>
    <w:rsid w:val="00DD3110"/>
    <w:rsid w:val="00DD61C4"/>
    <w:rsid w:val="00DD7890"/>
    <w:rsid w:val="00DD7EDE"/>
    <w:rsid w:val="00DE0123"/>
    <w:rsid w:val="00DE2337"/>
    <w:rsid w:val="00DE4364"/>
    <w:rsid w:val="00DE463F"/>
    <w:rsid w:val="00DE7D26"/>
    <w:rsid w:val="00DF1F20"/>
    <w:rsid w:val="00DF3C27"/>
    <w:rsid w:val="00DF5063"/>
    <w:rsid w:val="00DF579B"/>
    <w:rsid w:val="00DF617A"/>
    <w:rsid w:val="00DF771F"/>
    <w:rsid w:val="00E026B8"/>
    <w:rsid w:val="00E03F4C"/>
    <w:rsid w:val="00E05DB2"/>
    <w:rsid w:val="00E06408"/>
    <w:rsid w:val="00E121B2"/>
    <w:rsid w:val="00E12FAA"/>
    <w:rsid w:val="00E139E3"/>
    <w:rsid w:val="00E15830"/>
    <w:rsid w:val="00E214F9"/>
    <w:rsid w:val="00E2389A"/>
    <w:rsid w:val="00E246D7"/>
    <w:rsid w:val="00E325EF"/>
    <w:rsid w:val="00E32F17"/>
    <w:rsid w:val="00E332D7"/>
    <w:rsid w:val="00E36A76"/>
    <w:rsid w:val="00E373BA"/>
    <w:rsid w:val="00E43B35"/>
    <w:rsid w:val="00E517C0"/>
    <w:rsid w:val="00E5500F"/>
    <w:rsid w:val="00E551D9"/>
    <w:rsid w:val="00E55775"/>
    <w:rsid w:val="00E562EC"/>
    <w:rsid w:val="00E57041"/>
    <w:rsid w:val="00E570A1"/>
    <w:rsid w:val="00E57DCB"/>
    <w:rsid w:val="00E60A38"/>
    <w:rsid w:val="00E612B7"/>
    <w:rsid w:val="00E623CE"/>
    <w:rsid w:val="00E6339F"/>
    <w:rsid w:val="00E82848"/>
    <w:rsid w:val="00E83D6A"/>
    <w:rsid w:val="00E873A1"/>
    <w:rsid w:val="00E903E2"/>
    <w:rsid w:val="00E93CC7"/>
    <w:rsid w:val="00EA19F8"/>
    <w:rsid w:val="00EA434D"/>
    <w:rsid w:val="00EB00D7"/>
    <w:rsid w:val="00EB154D"/>
    <w:rsid w:val="00EB250A"/>
    <w:rsid w:val="00EB29AB"/>
    <w:rsid w:val="00EB4D23"/>
    <w:rsid w:val="00EB595F"/>
    <w:rsid w:val="00EB6EA1"/>
    <w:rsid w:val="00EB7666"/>
    <w:rsid w:val="00EB78AE"/>
    <w:rsid w:val="00EC1BF2"/>
    <w:rsid w:val="00EC3CC9"/>
    <w:rsid w:val="00ED0253"/>
    <w:rsid w:val="00ED0DF4"/>
    <w:rsid w:val="00ED1A2F"/>
    <w:rsid w:val="00ED1F00"/>
    <w:rsid w:val="00ED2A60"/>
    <w:rsid w:val="00EE095C"/>
    <w:rsid w:val="00EE102F"/>
    <w:rsid w:val="00EE1A11"/>
    <w:rsid w:val="00EE2029"/>
    <w:rsid w:val="00EE4430"/>
    <w:rsid w:val="00EF0A88"/>
    <w:rsid w:val="00EF1328"/>
    <w:rsid w:val="00EF6F66"/>
    <w:rsid w:val="00F05941"/>
    <w:rsid w:val="00F10699"/>
    <w:rsid w:val="00F109F6"/>
    <w:rsid w:val="00F137B5"/>
    <w:rsid w:val="00F179E8"/>
    <w:rsid w:val="00F207E6"/>
    <w:rsid w:val="00F23256"/>
    <w:rsid w:val="00F245AC"/>
    <w:rsid w:val="00F34CA5"/>
    <w:rsid w:val="00F36B30"/>
    <w:rsid w:val="00F36E8B"/>
    <w:rsid w:val="00F37513"/>
    <w:rsid w:val="00F45C49"/>
    <w:rsid w:val="00F46015"/>
    <w:rsid w:val="00F55B3E"/>
    <w:rsid w:val="00F563DB"/>
    <w:rsid w:val="00F575F4"/>
    <w:rsid w:val="00F6112B"/>
    <w:rsid w:val="00F62936"/>
    <w:rsid w:val="00F7568E"/>
    <w:rsid w:val="00F82D9A"/>
    <w:rsid w:val="00F86B6F"/>
    <w:rsid w:val="00F87C05"/>
    <w:rsid w:val="00F94849"/>
    <w:rsid w:val="00F96474"/>
    <w:rsid w:val="00FA3494"/>
    <w:rsid w:val="00FA72C4"/>
    <w:rsid w:val="00FB2433"/>
    <w:rsid w:val="00FB2E50"/>
    <w:rsid w:val="00FC14BE"/>
    <w:rsid w:val="00FC1F79"/>
    <w:rsid w:val="00FC4956"/>
    <w:rsid w:val="00FC4B96"/>
    <w:rsid w:val="00FC5F3B"/>
    <w:rsid w:val="00FC72FB"/>
    <w:rsid w:val="00FC789D"/>
    <w:rsid w:val="00FD44E5"/>
    <w:rsid w:val="00FD6356"/>
    <w:rsid w:val="00FD68A1"/>
    <w:rsid w:val="00FE0C00"/>
    <w:rsid w:val="00FE17A9"/>
    <w:rsid w:val="00FE1CAC"/>
    <w:rsid w:val="00FE2F0D"/>
    <w:rsid w:val="00FE3AB4"/>
    <w:rsid w:val="00FF36FF"/>
    <w:rsid w:val="00FF4F6E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hyperlink" Target="file:///C:\Amesol\Analisis\Megacable\EspecificacionRequerimientos\General\MEG_Reglas_de_Negocio.docx" TargetMode="External"/><Relationship Id="rId26" Type="http://schemas.openxmlformats.org/officeDocument/2006/relationships/hyperlink" Target="../General/MEG_Reglas_de_Negocio.docx" TargetMode="External"/><Relationship Id="rId39" Type="http://schemas.openxmlformats.org/officeDocument/2006/relationships/hyperlink" Target="../General/MEG_Glosario_de_Mensajes.docx" TargetMode="External"/><Relationship Id="rId21" Type="http://schemas.openxmlformats.org/officeDocument/2006/relationships/hyperlink" Target="../General/MEG_Reglas_de_Negocio.docx" TargetMode="External"/><Relationship Id="rId34" Type="http://schemas.openxmlformats.org/officeDocument/2006/relationships/hyperlink" Target="../General/MEG_Reglas_de_Negocio.docx" TargetMode="External"/><Relationship Id="rId42" Type="http://schemas.openxmlformats.org/officeDocument/2006/relationships/hyperlink" Target="file:///C:\Amesol\Analisis\Megacable\EspecificacionRequerimientos\General\MEG_Glosario_de_Mensajes.docx" TargetMode="External"/><Relationship Id="rId47" Type="http://schemas.openxmlformats.org/officeDocument/2006/relationships/hyperlink" Target="../General/MEG_Reglas_de_Negocio.docx" TargetMode="External"/><Relationship Id="rId50" Type="http://schemas.openxmlformats.org/officeDocument/2006/relationships/hyperlink" Target="file:///C:\Amesol\Analisis\Megacable\EspecificacionRequerimientos\General\MEG_Reglas_de_Negocio.docx" TargetMode="External"/><Relationship Id="rId55" Type="http://schemas.openxmlformats.org/officeDocument/2006/relationships/hyperlink" Target="../General/MEG_Glosario_de_Mensajes.docx" TargetMode="External"/><Relationship Id="rId63" Type="http://schemas.openxmlformats.org/officeDocument/2006/relationships/oleObject" Target="embeddings/oleObject3.bin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9" Type="http://schemas.openxmlformats.org/officeDocument/2006/relationships/hyperlink" Target="../General/MEG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hyperlink" Target="file:///C:\Amesol\Analisis\Megacable\EspecificacionRequerimientos\General\MEG_Reglas_de_Negocio.docx" TargetMode="External"/><Relationship Id="rId32" Type="http://schemas.openxmlformats.org/officeDocument/2006/relationships/hyperlink" Target="../General/MEG_Reglas_de_Negocio.docx" TargetMode="External"/><Relationship Id="rId37" Type="http://schemas.openxmlformats.org/officeDocument/2006/relationships/hyperlink" Target="file:///C:\Amesol\Analisis\Megacable\EspecificacionRequerimientos\General\MEG_Glosario_de_Mensajes.docx" TargetMode="External"/><Relationship Id="rId40" Type="http://schemas.openxmlformats.org/officeDocument/2006/relationships/hyperlink" Target="../General/MEG_Glosario_de_Mensajes.docx" TargetMode="External"/><Relationship Id="rId45" Type="http://schemas.openxmlformats.org/officeDocument/2006/relationships/hyperlink" Target="file:///C:\Amesol\Analisis\Megacable\EspecificacionRequerimientos\General\MEG_Reglas_de_Negocio.docx" TargetMode="External"/><Relationship Id="rId53" Type="http://schemas.openxmlformats.org/officeDocument/2006/relationships/hyperlink" Target="../General/MEG_Glosario_de_Mensajes.docx" TargetMode="External"/><Relationship Id="rId58" Type="http://schemas.openxmlformats.org/officeDocument/2006/relationships/image" Target="media/image2.emf"/><Relationship Id="rId66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hyperlink" Target="file:///C:\Amesol\Analisis\Megacable\EspecificacionRequerimientos\General\MEG_Reglas_de_Negocio.docx" TargetMode="External"/><Relationship Id="rId28" Type="http://schemas.openxmlformats.org/officeDocument/2006/relationships/hyperlink" Target="../General/MEG_Reglas_de_Negocio.docx" TargetMode="External"/><Relationship Id="rId36" Type="http://schemas.openxmlformats.org/officeDocument/2006/relationships/hyperlink" Target="file:///C:\Amesol\Analisis\Megacable\EspecificacionRequerimientos\General\MEG_Glosario_de_Mensajes.docx" TargetMode="External"/><Relationship Id="rId49" Type="http://schemas.openxmlformats.org/officeDocument/2006/relationships/hyperlink" Target="file:///C:\Amesol\Analisis\Megacable\EspecificacionRequerimientos\General\MEG_Reglas_de_Negocio.docx" TargetMode="External"/><Relationship Id="rId57" Type="http://schemas.openxmlformats.org/officeDocument/2006/relationships/hyperlink" Target="../General/MEG_Glosario_de_Mensajes.docx" TargetMode="External"/><Relationship Id="rId61" Type="http://schemas.openxmlformats.org/officeDocument/2006/relationships/oleObject" Target="embeddings/oleObject2.bin"/><Relationship Id="rId10" Type="http://schemas.openxmlformats.org/officeDocument/2006/relationships/hyperlink" Target="CUMEGMOV17_CerrarTrabajo.docx" TargetMode="External"/><Relationship Id="rId19" Type="http://schemas.openxmlformats.org/officeDocument/2006/relationships/hyperlink" Target="../General/MEG_Reglas_de_Negocio.docx" TargetMode="External"/><Relationship Id="rId31" Type="http://schemas.openxmlformats.org/officeDocument/2006/relationships/hyperlink" Target="../General/MEG_Reglas_de_Negocio.docx" TargetMode="External"/><Relationship Id="rId44" Type="http://schemas.openxmlformats.org/officeDocument/2006/relationships/hyperlink" Target="../General/MEG_Glosario_de_Mensajes.docx" TargetMode="External"/><Relationship Id="rId52" Type="http://schemas.openxmlformats.org/officeDocument/2006/relationships/hyperlink" Target="file:///C:\Amesol\Analisis\Megacable\EspecificacionRequerimientos\General\MEG_Reglas_de_Negocio.docx" TargetMode="External"/><Relationship Id="rId60" Type="http://schemas.openxmlformats.org/officeDocument/2006/relationships/image" Target="media/image3.emf"/><Relationship Id="rId6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MEG_Reglas_de_Negocio.docx" TargetMode="External"/><Relationship Id="rId22" Type="http://schemas.openxmlformats.org/officeDocument/2006/relationships/hyperlink" Target="file:///C:\Amesol\Analisis\Megacable\EspecificacionRequerimientos\General\MEG_Reglas_de_Negocio.docx" TargetMode="External"/><Relationship Id="rId27" Type="http://schemas.openxmlformats.org/officeDocument/2006/relationships/hyperlink" Target="../General/MEG_Reglas_de_Negocio.docx" TargetMode="External"/><Relationship Id="rId30" Type="http://schemas.openxmlformats.org/officeDocument/2006/relationships/hyperlink" Target="../General/MEG_Reglas_de_Negocio.docx" TargetMode="External"/><Relationship Id="rId35" Type="http://schemas.openxmlformats.org/officeDocument/2006/relationships/hyperlink" Target="CUMEGMOV22_ConsultarAyudaEnLinea.docx" TargetMode="External"/><Relationship Id="rId43" Type="http://schemas.openxmlformats.org/officeDocument/2006/relationships/hyperlink" Target="file:///C:\Amesol\Analisis\Megacable\EspecificacionRequerimientos\General\MEG_Glosario_de_Mensajes.docx" TargetMode="External"/><Relationship Id="rId48" Type="http://schemas.openxmlformats.org/officeDocument/2006/relationships/hyperlink" Target="../General/MEG_Reglas_de_Negocio.docx" TargetMode="External"/><Relationship Id="rId56" Type="http://schemas.openxmlformats.org/officeDocument/2006/relationships/hyperlink" Target="../General/MEG_Glosario_de_Mensajes.docx" TargetMode="External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file:///C:\Amesol\Analisis\Megacable\EspecificacionRequerimientos\General\MEG_Reglas_de_Negocio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file:///C:\Amesol\Analisis\Megacable\EspecificacionRequerimientos\General\MEG_Reglas_de_Negocio.docx" TargetMode="External"/><Relationship Id="rId25" Type="http://schemas.openxmlformats.org/officeDocument/2006/relationships/hyperlink" Target="file:///C:\Amesol\Analisis\Megacable\EspecificacionRequerimientos\General\MEG_Reglas_de_Negocio.docx" TargetMode="External"/><Relationship Id="rId33" Type="http://schemas.openxmlformats.org/officeDocument/2006/relationships/hyperlink" Target="../General/MEG_Reglas_de_Negocio.docx" TargetMode="External"/><Relationship Id="rId38" Type="http://schemas.openxmlformats.org/officeDocument/2006/relationships/hyperlink" Target="../General/MEG_Glosario_de_Mensajes.docx" TargetMode="External"/><Relationship Id="rId46" Type="http://schemas.openxmlformats.org/officeDocument/2006/relationships/hyperlink" Target="file:///C:\Amesol\Analisis\Megacable\EspecificacionRequerimientos\General\MEG_Reglas_de_Negocio.docx" TargetMode="External"/><Relationship Id="rId59" Type="http://schemas.openxmlformats.org/officeDocument/2006/relationships/oleObject" Target="embeddings/oleObject1.bin"/><Relationship Id="rId67" Type="http://schemas.openxmlformats.org/officeDocument/2006/relationships/header" Target="header2.xml"/><Relationship Id="rId20" Type="http://schemas.openxmlformats.org/officeDocument/2006/relationships/hyperlink" Target="../General/MEG_Reglas_de_Negocio.docx" TargetMode="External"/><Relationship Id="rId41" Type="http://schemas.openxmlformats.org/officeDocument/2006/relationships/hyperlink" Target="../General/MEG_Glosario_de_Mensajes.docx" TargetMode="External"/><Relationship Id="rId54" Type="http://schemas.openxmlformats.org/officeDocument/2006/relationships/hyperlink" Target="../General/MEG_Glosario_de_Mensajes.docx" TargetMode="External"/><Relationship Id="rId62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22864-7DD2-4F5F-8968-E54890BF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3585</TotalTime>
  <Pages>1</Pages>
  <Words>4376</Words>
  <Characters>24073</Characters>
  <Application>Microsoft Office Word</Application>
  <DocSecurity>0</DocSecurity>
  <Lines>200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28393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lpasindo</cp:lastModifiedBy>
  <cp:revision>84</cp:revision>
  <cp:lastPrinted>2008-09-11T22:09:00Z</cp:lastPrinted>
  <dcterms:created xsi:type="dcterms:W3CDTF">2010-08-24T14:36:00Z</dcterms:created>
  <dcterms:modified xsi:type="dcterms:W3CDTF">2012-03-13T19:54:00Z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</vt:lpwstr>
  </property>
  <property fmtid="{D5CDD505-2E9C-101B-9397-08002B2CF9AE}" pid="3" name="Fecha" linkTarget="_Toc182735724">
    <vt:lpwstr>3.Diagrama de Casos de Uso..*.</vt:lpwstr>
  </property>
  <property fmtid="{D5CDD505-2E9C-101B-9397-08002B2CF9AE}" pid="4" name="Nombre del Proyecto">
    <vt:lpwstr>[Nombre del Proyecto]</vt:lpwstr>
  </property>
</Properties>
</file>